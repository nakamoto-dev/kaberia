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720D" w14:textId="77777777" w:rsidR="007D7E60" w:rsidRPr="00AA3375" w:rsidRDefault="007D7E60" w:rsidP="00BA5516">
      <w:pPr>
        <w:pStyle w:val="Heading2"/>
        <w:spacing w:line="240" w:lineRule="auto"/>
        <w:rPr>
          <w:rFonts w:ascii="Abadi MT Condensed Light" w:hAnsi="Abadi MT Condensed Light"/>
          <w:b w:val="0"/>
          <w:bCs w:val="0"/>
          <w:sz w:val="24"/>
          <w:szCs w:val="24"/>
          <w:u w:val="none"/>
        </w:rPr>
      </w:pPr>
    </w:p>
    <w:p w14:paraId="6E06DDC3" w14:textId="77777777" w:rsidR="00CC5E28" w:rsidRPr="00AA3375" w:rsidRDefault="00CC5E28" w:rsidP="00BA5516">
      <w:pPr>
        <w:pStyle w:val="Heading2"/>
        <w:spacing w:after="0" w:line="276" w:lineRule="auto"/>
        <w:rPr>
          <w:rFonts w:ascii="Abadi MT Condensed Light" w:hAnsi="Abadi MT Condensed Light"/>
          <w:sz w:val="72"/>
          <w:szCs w:val="24"/>
          <w:u w:val="none"/>
        </w:rPr>
      </w:pPr>
    </w:p>
    <w:p w14:paraId="05FECCA3" w14:textId="18767C0D" w:rsidR="001E38AC" w:rsidRPr="00AA3375" w:rsidRDefault="00CC5E28" w:rsidP="00122E7A">
      <w:pPr>
        <w:jc w:val="center"/>
        <w:rPr>
          <w:rFonts w:ascii="Abadi MT Condensed Light" w:hAnsi="Abadi MT Condensed Light"/>
          <w:b/>
          <w:sz w:val="96"/>
        </w:rPr>
      </w:pPr>
      <w:r w:rsidRPr="00AA3375">
        <w:rPr>
          <w:rFonts w:ascii="Abadi MT Condensed Light" w:hAnsi="Abadi MT Condensed Light"/>
          <w:b/>
          <w:sz w:val="96"/>
        </w:rPr>
        <w:t>REALITY</w:t>
      </w:r>
    </w:p>
    <w:p w14:paraId="1AFD3546" w14:textId="0DADF592" w:rsidR="001E38AC" w:rsidRPr="00AA3375" w:rsidRDefault="00CC5E28" w:rsidP="00122E7A">
      <w:pPr>
        <w:jc w:val="center"/>
        <w:rPr>
          <w:rFonts w:ascii="Abadi MT Condensed Light" w:hAnsi="Abadi MT Condensed Light"/>
          <w:b/>
          <w:sz w:val="96"/>
        </w:rPr>
      </w:pPr>
      <w:bookmarkStart w:id="0" w:name="_Toc69839934"/>
      <w:r w:rsidRPr="00AA3375">
        <w:rPr>
          <w:rFonts w:ascii="Abadi MT Condensed Light" w:hAnsi="Abadi MT Condensed Light"/>
          <w:b/>
          <w:sz w:val="96"/>
        </w:rPr>
        <w:t>CHECK</w:t>
      </w:r>
      <w:bookmarkEnd w:id="0"/>
    </w:p>
    <w:p w14:paraId="7EF190C6" w14:textId="77777777" w:rsidR="001E38AC" w:rsidRPr="00AA3375" w:rsidRDefault="001E38AC" w:rsidP="00CC5E28">
      <w:pPr>
        <w:spacing w:after="0" w:line="276" w:lineRule="auto"/>
        <w:jc w:val="center"/>
        <w:rPr>
          <w:rFonts w:ascii="Abadi MT Condensed Light" w:hAnsi="Abadi MT Condensed Light"/>
          <w:szCs w:val="24"/>
        </w:rPr>
      </w:pPr>
    </w:p>
    <w:p w14:paraId="144BEDAD" w14:textId="77777777" w:rsidR="001E38AC" w:rsidRPr="00AA3375" w:rsidRDefault="001E38AC" w:rsidP="00CC5E28">
      <w:pPr>
        <w:spacing w:after="0" w:line="276" w:lineRule="auto"/>
        <w:jc w:val="center"/>
        <w:rPr>
          <w:rFonts w:ascii="Abadi MT Condensed Light" w:hAnsi="Abadi MT Condensed Light"/>
          <w:szCs w:val="24"/>
        </w:rPr>
      </w:pPr>
    </w:p>
    <w:p w14:paraId="3FE9AF22" w14:textId="77777777" w:rsidR="001E38AC" w:rsidRPr="00AA3375" w:rsidRDefault="001E38AC" w:rsidP="00CC5E28">
      <w:pPr>
        <w:spacing w:after="0" w:line="276" w:lineRule="auto"/>
        <w:jc w:val="center"/>
        <w:rPr>
          <w:rFonts w:ascii="Abadi MT Condensed Light" w:hAnsi="Abadi MT Condensed Light"/>
          <w:szCs w:val="24"/>
        </w:rPr>
      </w:pPr>
    </w:p>
    <w:p w14:paraId="02F0886B" w14:textId="77777777" w:rsidR="001E38AC" w:rsidRPr="00AA3375" w:rsidRDefault="001E38AC" w:rsidP="00CC5E28">
      <w:pPr>
        <w:spacing w:after="0" w:line="276" w:lineRule="auto"/>
        <w:jc w:val="center"/>
        <w:rPr>
          <w:rFonts w:ascii="Abadi MT Condensed Light" w:hAnsi="Abadi MT Condensed Light"/>
          <w:szCs w:val="24"/>
        </w:rPr>
      </w:pPr>
    </w:p>
    <w:p w14:paraId="60AE14E9" w14:textId="77777777" w:rsidR="001E38AC" w:rsidRPr="00AA3375" w:rsidRDefault="001E38AC" w:rsidP="00CC5E28">
      <w:pPr>
        <w:spacing w:after="0" w:line="276" w:lineRule="auto"/>
        <w:jc w:val="center"/>
        <w:rPr>
          <w:rFonts w:ascii="Abadi MT Condensed Light" w:hAnsi="Abadi MT Condensed Light"/>
          <w:szCs w:val="24"/>
        </w:rPr>
      </w:pPr>
    </w:p>
    <w:p w14:paraId="116516A7" w14:textId="77777777" w:rsidR="001E38AC" w:rsidRPr="00AA3375" w:rsidRDefault="001E38AC" w:rsidP="00CC5E28">
      <w:pPr>
        <w:spacing w:after="0" w:line="276" w:lineRule="auto"/>
        <w:jc w:val="center"/>
        <w:rPr>
          <w:rFonts w:ascii="Abadi MT Condensed Light" w:hAnsi="Abadi MT Condensed Light"/>
          <w:szCs w:val="24"/>
        </w:rPr>
      </w:pPr>
    </w:p>
    <w:p w14:paraId="52791633" w14:textId="1481BC18" w:rsidR="00092052" w:rsidRPr="00AA3375" w:rsidRDefault="001E38AC" w:rsidP="00CC5E28">
      <w:pPr>
        <w:spacing w:after="0" w:line="276" w:lineRule="auto"/>
        <w:jc w:val="center"/>
        <w:rPr>
          <w:rFonts w:ascii="Abadi MT Condensed Light" w:hAnsi="Abadi MT Condensed Light"/>
          <w:szCs w:val="24"/>
        </w:rPr>
      </w:pPr>
      <w:r w:rsidRPr="00AA3375">
        <w:rPr>
          <w:rFonts w:ascii="Abadi MT Condensed Light" w:hAnsi="Abadi MT Condensed Light"/>
          <w:szCs w:val="24"/>
        </w:rPr>
        <w:t xml:space="preserve">Nicholas </w:t>
      </w:r>
      <w:proofErr w:type="spellStart"/>
      <w:r w:rsidRPr="00AA3375">
        <w:rPr>
          <w:rFonts w:ascii="Abadi MT Condensed Light" w:hAnsi="Abadi MT Condensed Light"/>
          <w:szCs w:val="24"/>
        </w:rPr>
        <w:t>Kaberia</w:t>
      </w:r>
      <w:proofErr w:type="spellEnd"/>
      <w:r w:rsidR="001322F3" w:rsidRPr="00AA3375">
        <w:rPr>
          <w:rFonts w:ascii="Abadi MT Condensed Light" w:hAnsi="Abadi MT Condensed Light"/>
          <w:szCs w:val="24"/>
        </w:rPr>
        <w:t xml:space="preserve"> </w:t>
      </w:r>
      <w:proofErr w:type="spellStart"/>
      <w:r w:rsidR="001322F3" w:rsidRPr="00AA3375">
        <w:rPr>
          <w:rFonts w:ascii="Abadi MT Condensed Light" w:hAnsi="Abadi MT Condensed Light"/>
          <w:szCs w:val="24"/>
        </w:rPr>
        <w:t>Gikolu</w:t>
      </w:r>
      <w:proofErr w:type="spellEnd"/>
    </w:p>
    <w:p w14:paraId="439CED1B" w14:textId="50198F21" w:rsidR="00FD080B" w:rsidRPr="00AA3375" w:rsidRDefault="00FD080B" w:rsidP="00CC5E28">
      <w:pPr>
        <w:spacing w:after="0" w:line="276" w:lineRule="auto"/>
        <w:jc w:val="center"/>
        <w:rPr>
          <w:rFonts w:ascii="Abadi MT Condensed Light" w:hAnsi="Abadi MT Condensed Light"/>
          <w:bCs/>
          <w:szCs w:val="24"/>
        </w:rPr>
      </w:pPr>
    </w:p>
    <w:p w14:paraId="386011E4" w14:textId="77777777" w:rsidR="00FD080B" w:rsidRPr="00AA3375" w:rsidRDefault="00FD080B" w:rsidP="00CC5E28">
      <w:pPr>
        <w:spacing w:after="0" w:line="276" w:lineRule="auto"/>
        <w:jc w:val="center"/>
        <w:rPr>
          <w:rFonts w:ascii="Abadi MT Condensed Light" w:hAnsi="Abadi MT Condensed Light"/>
          <w:b/>
          <w:bCs/>
          <w:szCs w:val="24"/>
        </w:rPr>
      </w:pPr>
    </w:p>
    <w:p w14:paraId="526BDA36" w14:textId="77777777" w:rsidR="00FD080B" w:rsidRPr="00AA3375" w:rsidRDefault="00FD080B" w:rsidP="00BA5516">
      <w:pPr>
        <w:spacing w:after="0" w:line="276" w:lineRule="auto"/>
        <w:jc w:val="both"/>
        <w:rPr>
          <w:rFonts w:ascii="Abadi MT Condensed Light" w:hAnsi="Abadi MT Condensed Light"/>
          <w:b/>
          <w:bCs/>
          <w:szCs w:val="24"/>
        </w:rPr>
      </w:pPr>
    </w:p>
    <w:p w14:paraId="08C160F5" w14:textId="77777777" w:rsidR="00FD080B" w:rsidRPr="00AA3375" w:rsidRDefault="00FD080B" w:rsidP="00BA5516">
      <w:pPr>
        <w:spacing w:after="0" w:line="276" w:lineRule="auto"/>
        <w:jc w:val="both"/>
        <w:rPr>
          <w:rFonts w:ascii="Abadi MT Condensed Light" w:hAnsi="Abadi MT Condensed Light"/>
          <w:b/>
          <w:bCs/>
          <w:szCs w:val="24"/>
        </w:rPr>
      </w:pPr>
    </w:p>
    <w:p w14:paraId="160D1C27" w14:textId="77777777" w:rsidR="00FD080B" w:rsidRPr="00AA3375" w:rsidRDefault="00FD080B" w:rsidP="00BA5516">
      <w:pPr>
        <w:spacing w:after="0" w:line="276" w:lineRule="auto"/>
        <w:jc w:val="both"/>
        <w:rPr>
          <w:rFonts w:ascii="Abadi MT Condensed Light" w:hAnsi="Abadi MT Condensed Light"/>
          <w:b/>
          <w:bCs/>
          <w:szCs w:val="24"/>
        </w:rPr>
      </w:pPr>
    </w:p>
    <w:p w14:paraId="1289917B" w14:textId="77777777" w:rsidR="00FD080B" w:rsidRPr="00AA3375" w:rsidRDefault="00FD080B" w:rsidP="00BA5516">
      <w:pPr>
        <w:spacing w:after="0" w:line="276" w:lineRule="auto"/>
        <w:jc w:val="both"/>
        <w:rPr>
          <w:rFonts w:ascii="Abadi MT Condensed Light" w:hAnsi="Abadi MT Condensed Light"/>
          <w:b/>
          <w:bCs/>
          <w:szCs w:val="24"/>
        </w:rPr>
      </w:pPr>
    </w:p>
    <w:p w14:paraId="23041333" w14:textId="339B1F37" w:rsidR="00FD080B" w:rsidRPr="00AA3375" w:rsidRDefault="00807F9E" w:rsidP="00BA5516">
      <w:pPr>
        <w:jc w:val="both"/>
        <w:rPr>
          <w:rFonts w:ascii="Abadi MT Condensed Light" w:hAnsi="Abadi MT Condensed Light"/>
          <w:b/>
          <w:bCs/>
          <w:szCs w:val="24"/>
        </w:rPr>
      </w:pPr>
      <w:r w:rsidRPr="00AA3375">
        <w:rPr>
          <w:rFonts w:ascii="Abadi MT Condensed Light" w:hAnsi="Abadi MT Condensed Light"/>
          <w:b/>
          <w:bCs/>
          <w:szCs w:val="24"/>
        </w:rPr>
        <w:br w:type="page"/>
      </w:r>
    </w:p>
    <w:p w14:paraId="6B3FC28F" w14:textId="77777777" w:rsidR="000F611F" w:rsidRPr="00AA3375" w:rsidRDefault="000F611F" w:rsidP="00BA5516">
      <w:pPr>
        <w:jc w:val="both"/>
        <w:rPr>
          <w:rFonts w:ascii="Abadi MT Condensed Light" w:hAnsi="Abadi MT Condensed Light"/>
          <w:b/>
          <w:bCs/>
          <w:szCs w:val="24"/>
        </w:rPr>
      </w:pPr>
    </w:p>
    <w:p w14:paraId="18153336" w14:textId="77777777" w:rsidR="000F611F" w:rsidRPr="00AA3375" w:rsidRDefault="000F611F" w:rsidP="00BA5516">
      <w:pPr>
        <w:jc w:val="both"/>
        <w:rPr>
          <w:rFonts w:ascii="Abadi MT Condensed Light" w:hAnsi="Abadi MT Condensed Light"/>
          <w:b/>
          <w:bCs/>
          <w:szCs w:val="24"/>
        </w:rPr>
      </w:pPr>
    </w:p>
    <w:p w14:paraId="2573843A" w14:textId="77777777" w:rsidR="000F611F" w:rsidRPr="00AA3375" w:rsidRDefault="000F611F" w:rsidP="00BA5516">
      <w:pPr>
        <w:jc w:val="both"/>
        <w:rPr>
          <w:rFonts w:ascii="Abadi MT Condensed Light" w:hAnsi="Abadi MT Condensed Light"/>
          <w:b/>
          <w:bCs/>
          <w:szCs w:val="24"/>
        </w:rPr>
      </w:pPr>
    </w:p>
    <w:p w14:paraId="4E1ECDCD" w14:textId="77777777" w:rsidR="000F611F" w:rsidRPr="00AA3375" w:rsidRDefault="000F611F" w:rsidP="00BA5516">
      <w:pPr>
        <w:jc w:val="both"/>
        <w:rPr>
          <w:rFonts w:ascii="Abadi MT Condensed Light" w:hAnsi="Abadi MT Condensed Light"/>
          <w:b/>
          <w:bCs/>
          <w:szCs w:val="24"/>
        </w:rPr>
      </w:pPr>
    </w:p>
    <w:p w14:paraId="7520F0E9" w14:textId="5BA46E0D" w:rsidR="00CA6625" w:rsidRPr="00AA3375" w:rsidRDefault="00EE26D4" w:rsidP="00CC7D4A">
      <w:pPr>
        <w:jc w:val="center"/>
        <w:rPr>
          <w:rFonts w:ascii="Abadi MT Condensed Light" w:hAnsi="Abadi MT Condensed Light"/>
          <w:b/>
          <w:bCs/>
          <w:szCs w:val="24"/>
        </w:rPr>
      </w:pPr>
      <w:r w:rsidRPr="00AA3375">
        <w:rPr>
          <w:rFonts w:ascii="Abadi MT Condensed Light" w:hAnsi="Abadi MT Condensed Light"/>
          <w:b/>
          <w:bCs/>
          <w:szCs w:val="24"/>
        </w:rPr>
        <w:t>All rights reserved</w:t>
      </w:r>
      <w:r w:rsidR="00CA6625" w:rsidRPr="00AA3375">
        <w:rPr>
          <w:rFonts w:ascii="Abadi MT Condensed Light" w:hAnsi="Abadi MT Condensed Light"/>
          <w:b/>
          <w:bCs/>
          <w:szCs w:val="24"/>
        </w:rPr>
        <w:t xml:space="preserve"> 202</w:t>
      </w:r>
      <w:r w:rsidR="00995D40" w:rsidRPr="00AA3375">
        <w:rPr>
          <w:rFonts w:ascii="Abadi MT Condensed Light" w:hAnsi="Abadi MT Condensed Light"/>
          <w:b/>
          <w:bCs/>
          <w:szCs w:val="24"/>
        </w:rPr>
        <w:t>0</w:t>
      </w:r>
    </w:p>
    <w:p w14:paraId="1D2951A3" w14:textId="09151967" w:rsidR="00CA6625" w:rsidRPr="00AA3375" w:rsidRDefault="00CA6625" w:rsidP="00CC7D4A">
      <w:pPr>
        <w:jc w:val="center"/>
        <w:rPr>
          <w:rFonts w:ascii="Abadi MT Condensed Light" w:hAnsi="Abadi MT Condensed Light"/>
          <w:bCs/>
          <w:szCs w:val="24"/>
        </w:rPr>
      </w:pPr>
      <w:r w:rsidRPr="00AA3375">
        <w:rPr>
          <w:rFonts w:ascii="Abadi MT Condensed Light" w:hAnsi="Abadi MT Condensed Light"/>
          <w:bCs/>
          <w:szCs w:val="24"/>
        </w:rPr>
        <w:t>For</w:t>
      </w:r>
      <w:r w:rsidR="00CC5DB9" w:rsidRPr="00AA3375">
        <w:rPr>
          <w:rFonts w:ascii="Abadi MT Condensed Light" w:hAnsi="Abadi MT Condensed Light"/>
          <w:bCs/>
          <w:szCs w:val="24"/>
        </w:rPr>
        <w:t xml:space="preserve"> orders or any</w:t>
      </w:r>
      <w:r w:rsidRPr="00AA3375">
        <w:rPr>
          <w:rFonts w:ascii="Abadi MT Condensed Light" w:hAnsi="Abadi MT Condensed Light"/>
          <w:bCs/>
          <w:szCs w:val="24"/>
        </w:rPr>
        <w:t xml:space="preserve"> reach </w:t>
      </w:r>
      <w:r w:rsidR="000E1196" w:rsidRPr="00AA3375">
        <w:rPr>
          <w:rFonts w:ascii="Abadi MT Condensed Light" w:hAnsi="Abadi MT Condensed Light"/>
          <w:bCs/>
          <w:szCs w:val="24"/>
        </w:rPr>
        <w:t>out</w:t>
      </w:r>
      <w:r w:rsidRPr="00AA3375">
        <w:rPr>
          <w:rFonts w:ascii="Abadi MT Condensed Light" w:hAnsi="Abadi MT Condensed Light"/>
          <w:bCs/>
          <w:szCs w:val="24"/>
        </w:rPr>
        <w:t xml:space="preserve"> </w:t>
      </w:r>
      <w:r w:rsidR="001F2D15" w:rsidRPr="00AA3375">
        <w:rPr>
          <w:rFonts w:ascii="Abadi MT Condensed Light" w:hAnsi="Abadi MT Condensed Light"/>
          <w:bCs/>
          <w:szCs w:val="24"/>
        </w:rPr>
        <w:t>send a</w:t>
      </w:r>
      <w:r w:rsidR="00CC5DB9" w:rsidRPr="00AA3375">
        <w:rPr>
          <w:rFonts w:ascii="Abadi MT Condensed Light" w:hAnsi="Abadi MT Condensed Light"/>
          <w:bCs/>
          <w:szCs w:val="24"/>
        </w:rPr>
        <w:t>n</w:t>
      </w:r>
      <w:r w:rsidR="001F2D15" w:rsidRPr="00AA3375">
        <w:rPr>
          <w:rFonts w:ascii="Abadi MT Condensed Light" w:hAnsi="Abadi MT Condensed Light"/>
          <w:bCs/>
          <w:szCs w:val="24"/>
        </w:rPr>
        <w:t xml:space="preserve"> </w:t>
      </w:r>
      <w:r w:rsidR="00CC5DB9" w:rsidRPr="00AA3375">
        <w:rPr>
          <w:rFonts w:ascii="Abadi MT Condensed Light" w:hAnsi="Abadi MT Condensed Light"/>
          <w:bCs/>
          <w:szCs w:val="24"/>
        </w:rPr>
        <w:t>e</w:t>
      </w:r>
      <w:r w:rsidR="001F2D15" w:rsidRPr="00AA3375">
        <w:rPr>
          <w:rFonts w:ascii="Abadi MT Condensed Light" w:hAnsi="Abadi MT Condensed Light"/>
          <w:bCs/>
          <w:szCs w:val="24"/>
        </w:rPr>
        <w:t>mail or call</w:t>
      </w:r>
      <w:r w:rsidR="00CC5DB9" w:rsidRPr="00AA3375">
        <w:rPr>
          <w:rFonts w:ascii="Abadi MT Condensed Light" w:hAnsi="Abadi MT Condensed Light"/>
          <w:bCs/>
          <w:szCs w:val="24"/>
        </w:rPr>
        <w:t>;</w:t>
      </w:r>
      <w:r w:rsidR="000E1196" w:rsidRPr="00AA3375">
        <w:rPr>
          <w:rFonts w:ascii="Abadi MT Condensed Light" w:hAnsi="Abadi MT Condensed Light"/>
          <w:bCs/>
          <w:szCs w:val="24"/>
        </w:rPr>
        <w:t xml:space="preserve"> </w:t>
      </w:r>
      <w:r w:rsidR="00CC5DB9" w:rsidRPr="00AA3375">
        <w:rPr>
          <w:rFonts w:ascii="Abadi MT Condensed Light" w:hAnsi="Abadi MT Condensed Light"/>
          <w:bCs/>
          <w:szCs w:val="24"/>
        </w:rPr>
        <w:t>Let</w:t>
      </w:r>
      <w:r w:rsidR="000E1196" w:rsidRPr="00AA3375">
        <w:rPr>
          <w:rFonts w:ascii="Abadi MT Condensed Light" w:hAnsi="Abadi MT Condensed Light"/>
          <w:bCs/>
          <w:szCs w:val="24"/>
        </w:rPr>
        <w:t xml:space="preserve"> us engage more</w:t>
      </w:r>
      <w:r w:rsidR="00995D40" w:rsidRPr="00AA3375">
        <w:rPr>
          <w:rFonts w:ascii="Abadi MT Condensed Light" w:hAnsi="Abadi MT Condensed Light"/>
          <w:bCs/>
          <w:szCs w:val="24"/>
        </w:rPr>
        <w:t>;</w:t>
      </w:r>
    </w:p>
    <w:p w14:paraId="1A0038E3" w14:textId="096DC029" w:rsidR="00CF7A2A" w:rsidRPr="00AA3375" w:rsidRDefault="000264FC" w:rsidP="00CC7D4A">
      <w:pPr>
        <w:jc w:val="center"/>
        <w:rPr>
          <w:rFonts w:ascii="Abadi MT Condensed Light" w:hAnsi="Abadi MT Condensed Light"/>
          <w:bCs/>
          <w:szCs w:val="24"/>
        </w:rPr>
      </w:pPr>
      <w:hyperlink r:id="rId8" w:history="1">
        <w:r w:rsidR="00CF7A2A" w:rsidRPr="00AA3375">
          <w:rPr>
            <w:rStyle w:val="Hyperlink"/>
            <w:rFonts w:ascii="Abadi MT Condensed Light" w:hAnsi="Abadi MT Condensed Light"/>
            <w:bCs/>
            <w:szCs w:val="24"/>
          </w:rPr>
          <w:t>Nicholas.kaberia@gmail.com</w:t>
        </w:r>
      </w:hyperlink>
      <w:r w:rsidR="00CF7A2A" w:rsidRPr="00AA3375">
        <w:rPr>
          <w:rFonts w:ascii="Abadi MT Condensed Light" w:hAnsi="Abadi MT Condensed Light"/>
          <w:bCs/>
          <w:szCs w:val="24"/>
        </w:rPr>
        <w:t xml:space="preserve"> </w:t>
      </w:r>
      <w:r w:rsidR="00CC5DB9" w:rsidRPr="00AA3375">
        <w:rPr>
          <w:rFonts w:ascii="Abadi MT Condensed Light" w:hAnsi="Abadi MT Condensed Light"/>
          <w:bCs/>
          <w:szCs w:val="24"/>
        </w:rPr>
        <w:t xml:space="preserve">/ </w:t>
      </w:r>
      <w:hyperlink r:id="rId9" w:history="1">
        <w:r w:rsidR="00CC5DB9" w:rsidRPr="00AA3375">
          <w:rPr>
            <w:rStyle w:val="Hyperlink"/>
            <w:rFonts w:ascii="Abadi MT Condensed Light" w:hAnsi="Abadi MT Condensed Light"/>
            <w:bCs/>
            <w:szCs w:val="24"/>
          </w:rPr>
          <w:t>nkaberia8@gmail.com</w:t>
        </w:r>
      </w:hyperlink>
    </w:p>
    <w:p w14:paraId="4F7CFF15" w14:textId="12BE07BD" w:rsidR="00EE26D4" w:rsidRPr="00AA3375" w:rsidRDefault="00CF7A2A" w:rsidP="00CC7D4A">
      <w:pPr>
        <w:jc w:val="center"/>
        <w:rPr>
          <w:rFonts w:ascii="Abadi MT Condensed Light" w:hAnsi="Abadi MT Condensed Light"/>
          <w:b/>
          <w:bCs/>
          <w:szCs w:val="24"/>
        </w:rPr>
      </w:pPr>
      <w:r w:rsidRPr="00AA3375">
        <w:rPr>
          <w:rFonts w:ascii="Abadi MT Condensed Light" w:hAnsi="Abadi MT Condensed Light"/>
          <w:bCs/>
          <w:szCs w:val="24"/>
        </w:rPr>
        <w:t>+254 736 268 556</w:t>
      </w:r>
      <w:r w:rsidR="00CC5DB9" w:rsidRPr="00AA3375">
        <w:rPr>
          <w:rFonts w:ascii="Abadi MT Condensed Light" w:hAnsi="Abadi MT Condensed Light"/>
          <w:bCs/>
          <w:szCs w:val="24"/>
        </w:rPr>
        <w:t xml:space="preserve">  </w:t>
      </w:r>
      <w:r w:rsidRPr="00AA3375">
        <w:rPr>
          <w:rFonts w:ascii="Abadi MT Condensed Light" w:hAnsi="Abadi MT Condensed Light"/>
          <w:bCs/>
          <w:szCs w:val="24"/>
        </w:rPr>
        <w:t>/ +254 722 294 657</w:t>
      </w:r>
      <w:r w:rsidR="00EE26D4" w:rsidRPr="00AA3375">
        <w:rPr>
          <w:rFonts w:ascii="Abadi MT Condensed Light" w:hAnsi="Abadi MT Condensed Light"/>
          <w:b/>
          <w:bCs/>
          <w:szCs w:val="24"/>
        </w:rPr>
        <w:br w:type="page"/>
      </w:r>
    </w:p>
    <w:p w14:paraId="3A9F2627" w14:textId="3B2F09EF" w:rsidR="00966414" w:rsidRPr="00AA3375" w:rsidRDefault="00807F9E" w:rsidP="00CC7D4A">
      <w:pPr>
        <w:pStyle w:val="Heading1"/>
        <w:rPr>
          <w:rFonts w:ascii="Abadi MT Condensed Light" w:hAnsi="Abadi MT Condensed Light"/>
        </w:rPr>
      </w:pPr>
      <w:bookmarkStart w:id="1" w:name="_Toc69903244"/>
      <w:r w:rsidRPr="00AA3375">
        <w:rPr>
          <w:rFonts w:ascii="Abadi MT Condensed Light" w:hAnsi="Abadi MT Condensed Light"/>
        </w:rPr>
        <w:lastRenderedPageBreak/>
        <w:t>FOREWORD</w:t>
      </w:r>
      <w:bookmarkEnd w:id="1"/>
    </w:p>
    <w:p w14:paraId="7F527E65" w14:textId="77777777" w:rsidR="00ED6366" w:rsidRPr="00AA3375" w:rsidRDefault="00966414" w:rsidP="00BA5516">
      <w:pPr>
        <w:spacing w:line="240" w:lineRule="auto"/>
        <w:jc w:val="both"/>
        <w:rPr>
          <w:rFonts w:ascii="Abadi MT Condensed Light" w:hAnsi="Abadi MT Condensed Light"/>
          <w:szCs w:val="24"/>
        </w:rPr>
      </w:pPr>
      <w:r w:rsidRPr="00AA3375">
        <w:rPr>
          <w:rFonts w:ascii="Abadi MT Condensed Light" w:hAnsi="Abadi MT Condensed Light"/>
          <w:szCs w:val="24"/>
        </w:rPr>
        <w:t xml:space="preserve">The world is your oyster! If we earned a dollar every time someone gently squeezed our hands and looked straight into our eyes while giving us this advice, we would be ticking off the last item on our bucket list by now. </w:t>
      </w:r>
    </w:p>
    <w:p w14:paraId="06877B37" w14:textId="01254A73" w:rsidR="00966414" w:rsidRPr="00AA3375" w:rsidRDefault="00966414" w:rsidP="00BA5516">
      <w:pPr>
        <w:spacing w:line="240" w:lineRule="auto"/>
        <w:jc w:val="both"/>
        <w:rPr>
          <w:rFonts w:ascii="Abadi MT Condensed Light" w:hAnsi="Abadi MT Condensed Light"/>
          <w:szCs w:val="24"/>
        </w:rPr>
      </w:pPr>
      <w:r w:rsidRPr="00AA3375">
        <w:rPr>
          <w:rFonts w:ascii="Abadi MT Condensed Light" w:hAnsi="Abadi MT Condensed Light"/>
          <w:szCs w:val="24"/>
        </w:rPr>
        <w:t xml:space="preserve">Most advice is great on the grand scale of things, especially when it emanates from experience. </w:t>
      </w:r>
      <w:r w:rsidR="00C239CA" w:rsidRPr="00AA3375">
        <w:rPr>
          <w:rFonts w:ascii="Abadi MT Condensed Light" w:hAnsi="Abadi MT Condensed Light"/>
          <w:szCs w:val="24"/>
        </w:rPr>
        <w:t>However, many of us</w:t>
      </w:r>
      <w:r w:rsidRPr="00AA3375">
        <w:rPr>
          <w:rFonts w:ascii="Abadi MT Condensed Light" w:hAnsi="Abadi MT Condensed Light"/>
          <w:szCs w:val="24"/>
        </w:rPr>
        <w:t xml:space="preserve"> sometimes fail to take practical steps of making the world our oyster even after benefiting from good advice.</w:t>
      </w:r>
    </w:p>
    <w:p w14:paraId="7D0B29D5" w14:textId="0EA5E02B" w:rsidR="00E856D9" w:rsidRPr="00AA3375" w:rsidRDefault="00966414" w:rsidP="00BA5516">
      <w:pPr>
        <w:spacing w:line="240" w:lineRule="auto"/>
        <w:jc w:val="both"/>
        <w:rPr>
          <w:rFonts w:ascii="Abadi MT Condensed Light" w:hAnsi="Abadi MT Condensed Light"/>
          <w:szCs w:val="24"/>
        </w:rPr>
      </w:pPr>
      <w:r w:rsidRPr="00AA3375">
        <w:rPr>
          <w:rFonts w:ascii="Abadi MT Condensed Light" w:hAnsi="Abadi MT Condensed Light"/>
          <w:szCs w:val="24"/>
        </w:rPr>
        <w:t xml:space="preserve">Nicholas </w:t>
      </w:r>
      <w:proofErr w:type="spellStart"/>
      <w:r w:rsidRPr="00AA3375">
        <w:rPr>
          <w:rFonts w:ascii="Abadi MT Condensed Light" w:hAnsi="Abadi MT Condensed Light"/>
          <w:szCs w:val="24"/>
        </w:rPr>
        <w:t>Kaberia</w:t>
      </w:r>
      <w:proofErr w:type="spellEnd"/>
      <w:r w:rsidRPr="00AA3375">
        <w:rPr>
          <w:rFonts w:ascii="Abadi MT Condensed Light" w:hAnsi="Abadi MT Condensed Light"/>
          <w:szCs w:val="24"/>
        </w:rPr>
        <w:t xml:space="preserve"> offers, through this book, insights that fall in the realm of self-awareness or personal life manual. </w:t>
      </w:r>
    </w:p>
    <w:p w14:paraId="4E468E60" w14:textId="5659463D" w:rsidR="00E856D9" w:rsidRPr="00AA3375" w:rsidRDefault="00966414" w:rsidP="00BA5516">
      <w:pPr>
        <w:spacing w:line="240" w:lineRule="auto"/>
        <w:jc w:val="both"/>
        <w:rPr>
          <w:rFonts w:ascii="Abadi MT Condensed Light" w:hAnsi="Abadi MT Condensed Light"/>
          <w:szCs w:val="24"/>
        </w:rPr>
      </w:pPr>
      <w:r w:rsidRPr="00AA3375">
        <w:rPr>
          <w:rFonts w:ascii="Abadi MT Condensed Light" w:hAnsi="Abadi MT Condensed Light"/>
          <w:szCs w:val="24"/>
        </w:rPr>
        <w:t>The author transcends multiple topics, in line with the dominant appro</w:t>
      </w:r>
      <w:r w:rsidR="003E1638" w:rsidRPr="00AA3375">
        <w:rPr>
          <w:rFonts w:ascii="Abadi MT Condensed Light" w:hAnsi="Abadi MT Condensed Light"/>
          <w:szCs w:val="24"/>
        </w:rPr>
        <w:t xml:space="preserve">ach to self-awareness writing, </w:t>
      </w:r>
      <w:r w:rsidRPr="00AA3375">
        <w:rPr>
          <w:rFonts w:ascii="Abadi MT Condensed Light" w:hAnsi="Abadi MT Condensed Light"/>
          <w:szCs w:val="24"/>
        </w:rPr>
        <w:t>without being unduly constrained by the urge to stick to a specific overarching theme, topic</w:t>
      </w:r>
      <w:r w:rsidR="00C239CA" w:rsidRPr="00AA3375">
        <w:rPr>
          <w:rFonts w:ascii="Abadi MT Condensed Light" w:hAnsi="Abadi MT Condensed Light"/>
          <w:szCs w:val="24"/>
        </w:rPr>
        <w:t>,</w:t>
      </w:r>
      <w:r w:rsidRPr="00AA3375">
        <w:rPr>
          <w:rFonts w:ascii="Abadi MT Condensed Light" w:hAnsi="Abadi MT Condensed Light"/>
          <w:szCs w:val="24"/>
        </w:rPr>
        <w:t xml:space="preserve"> or message. The range includes technology, education, death, overindulgence, laziness, parenting</w:t>
      </w:r>
      <w:r w:rsidR="00102633" w:rsidRPr="00AA3375">
        <w:rPr>
          <w:rFonts w:ascii="Abadi MT Condensed Light" w:hAnsi="Abadi MT Condensed Light"/>
          <w:szCs w:val="24"/>
        </w:rPr>
        <w:t xml:space="preserve">, </w:t>
      </w:r>
      <w:r w:rsidR="00E856D9" w:rsidRPr="00AA3375">
        <w:rPr>
          <w:rFonts w:ascii="Abadi MT Condensed Light" w:hAnsi="Abadi MT Condensed Light"/>
          <w:szCs w:val="24"/>
        </w:rPr>
        <w:t>planning</w:t>
      </w:r>
      <w:r w:rsidR="00C239CA" w:rsidRPr="00AA3375">
        <w:rPr>
          <w:rFonts w:ascii="Abadi MT Condensed Light" w:hAnsi="Abadi MT Condensed Light"/>
          <w:szCs w:val="24"/>
        </w:rPr>
        <w:t>,</w:t>
      </w:r>
      <w:r w:rsidR="00E856D9" w:rsidRPr="00AA3375">
        <w:rPr>
          <w:rFonts w:ascii="Abadi MT Condensed Light" w:hAnsi="Abadi MT Condensed Light"/>
          <w:szCs w:val="24"/>
        </w:rPr>
        <w:t xml:space="preserve"> </w:t>
      </w:r>
      <w:r w:rsidRPr="00AA3375">
        <w:rPr>
          <w:rFonts w:ascii="Abadi MT Condensed Light" w:hAnsi="Abadi MT Condensed Light"/>
          <w:szCs w:val="24"/>
        </w:rPr>
        <w:t xml:space="preserve">and much more. </w:t>
      </w:r>
    </w:p>
    <w:p w14:paraId="168EA6AE" w14:textId="6004FCBC" w:rsidR="00966414" w:rsidRPr="00AA3375" w:rsidRDefault="00966414" w:rsidP="00BA5516">
      <w:pPr>
        <w:spacing w:line="240" w:lineRule="auto"/>
        <w:jc w:val="both"/>
        <w:rPr>
          <w:rFonts w:ascii="Abadi MT Condensed Light" w:hAnsi="Abadi MT Condensed Light"/>
          <w:szCs w:val="24"/>
        </w:rPr>
      </w:pPr>
      <w:r w:rsidRPr="00AA3375">
        <w:rPr>
          <w:rFonts w:ascii="Abadi MT Condensed Light" w:hAnsi="Abadi MT Condensed Light"/>
          <w:szCs w:val="24"/>
        </w:rPr>
        <w:t>The general message of the book revolves around making the best out of one</w:t>
      </w:r>
      <w:r w:rsidR="00C239CA" w:rsidRPr="00AA3375">
        <w:rPr>
          <w:rFonts w:ascii="Abadi MT Condensed Light" w:hAnsi="Abadi MT Condensed Light"/>
          <w:szCs w:val="24"/>
        </w:rPr>
        <w:t>'</w:t>
      </w:r>
      <w:r w:rsidRPr="00AA3375">
        <w:rPr>
          <w:rFonts w:ascii="Abadi MT Condensed Light" w:hAnsi="Abadi MT Condensed Light"/>
          <w:szCs w:val="24"/>
        </w:rPr>
        <w:t xml:space="preserve">s </w:t>
      </w:r>
      <w:r w:rsidR="002648F4" w:rsidRPr="00AA3375">
        <w:rPr>
          <w:rFonts w:ascii="Abadi MT Condensed Light" w:hAnsi="Abadi MT Condensed Light"/>
          <w:szCs w:val="24"/>
        </w:rPr>
        <w:t>l</w:t>
      </w:r>
      <w:r w:rsidRPr="00AA3375">
        <w:rPr>
          <w:rFonts w:ascii="Abadi MT Condensed Light" w:hAnsi="Abadi MT Condensed Light"/>
          <w:szCs w:val="24"/>
        </w:rPr>
        <w:t>ife.</w:t>
      </w:r>
    </w:p>
    <w:p w14:paraId="19663EAA" w14:textId="253F0D87" w:rsidR="00966414" w:rsidRPr="00AA3375" w:rsidRDefault="00966414" w:rsidP="00BA5516">
      <w:pPr>
        <w:spacing w:after="0" w:line="240" w:lineRule="auto"/>
        <w:jc w:val="both"/>
        <w:rPr>
          <w:rFonts w:ascii="Abadi MT Condensed Light" w:hAnsi="Abadi MT Condensed Light"/>
          <w:szCs w:val="24"/>
        </w:rPr>
      </w:pPr>
      <w:r w:rsidRPr="00AA3375">
        <w:rPr>
          <w:rFonts w:ascii="Abadi MT Condensed Light" w:hAnsi="Abadi MT Condensed Light"/>
          <w:szCs w:val="24"/>
        </w:rPr>
        <w:t>Dr</w:t>
      </w:r>
      <w:r w:rsidR="003E1ADA" w:rsidRPr="00AA3375">
        <w:rPr>
          <w:rFonts w:ascii="Abadi MT Condensed Light" w:hAnsi="Abadi MT Condensed Light"/>
          <w:szCs w:val="24"/>
        </w:rPr>
        <w:t>.</w:t>
      </w:r>
      <w:r w:rsidRPr="00AA3375">
        <w:rPr>
          <w:rFonts w:ascii="Abadi MT Condensed Light" w:hAnsi="Abadi MT Condensed Light"/>
          <w:szCs w:val="24"/>
        </w:rPr>
        <w:t xml:space="preserve"> </w:t>
      </w:r>
      <w:proofErr w:type="spellStart"/>
      <w:r w:rsidRPr="00AA3375">
        <w:rPr>
          <w:rFonts w:ascii="Abadi MT Condensed Light" w:hAnsi="Abadi MT Condensed Light"/>
          <w:szCs w:val="24"/>
        </w:rPr>
        <w:t>Muthomi</w:t>
      </w:r>
      <w:proofErr w:type="spellEnd"/>
      <w:r w:rsidRPr="00AA3375">
        <w:rPr>
          <w:rFonts w:ascii="Abadi MT Condensed Light" w:hAnsi="Abadi MT Condensed Light"/>
          <w:szCs w:val="24"/>
        </w:rPr>
        <w:t xml:space="preserve"> </w:t>
      </w:r>
      <w:proofErr w:type="spellStart"/>
      <w:r w:rsidRPr="00AA3375">
        <w:rPr>
          <w:rFonts w:ascii="Abadi MT Condensed Light" w:hAnsi="Abadi MT Condensed Light"/>
          <w:szCs w:val="24"/>
        </w:rPr>
        <w:t>Thiankolu</w:t>
      </w:r>
      <w:proofErr w:type="spellEnd"/>
      <w:r w:rsidRPr="00AA3375">
        <w:rPr>
          <w:rFonts w:ascii="Abadi MT Condensed Light" w:hAnsi="Abadi MT Condensed Light"/>
          <w:szCs w:val="24"/>
        </w:rPr>
        <w:t>, PhD</w:t>
      </w:r>
    </w:p>
    <w:p w14:paraId="6B332019" w14:textId="77777777" w:rsidR="001111DF" w:rsidRPr="00AA3375" w:rsidRDefault="001111DF" w:rsidP="00BA5516">
      <w:pPr>
        <w:jc w:val="both"/>
        <w:rPr>
          <w:rFonts w:ascii="Abadi MT Condensed Light" w:hAnsi="Abadi MT Condensed Light"/>
          <w:szCs w:val="24"/>
        </w:rPr>
      </w:pPr>
    </w:p>
    <w:p w14:paraId="14DB4F91" w14:textId="77777777" w:rsidR="00F24C68" w:rsidRPr="00AA3375" w:rsidRDefault="00F24C68" w:rsidP="00BA5516">
      <w:pPr>
        <w:jc w:val="both"/>
        <w:rPr>
          <w:rFonts w:ascii="Abadi MT Condensed Light" w:hAnsi="Abadi MT Condensed Light"/>
          <w:b/>
          <w:szCs w:val="24"/>
          <w:u w:val="single"/>
        </w:rPr>
      </w:pPr>
    </w:p>
    <w:p w14:paraId="50860325" w14:textId="77777777" w:rsidR="00F24C68" w:rsidRPr="00AA3375" w:rsidRDefault="00F24C68" w:rsidP="00BA5516">
      <w:pPr>
        <w:jc w:val="both"/>
        <w:rPr>
          <w:rFonts w:ascii="Abadi MT Condensed Light" w:hAnsi="Abadi MT Condensed Light"/>
          <w:b/>
          <w:szCs w:val="24"/>
          <w:u w:val="single"/>
        </w:rPr>
      </w:pPr>
    </w:p>
    <w:p w14:paraId="1427D154" w14:textId="77777777" w:rsidR="00F24C68" w:rsidRPr="00AA3375" w:rsidRDefault="00F24C68" w:rsidP="00BA5516">
      <w:pPr>
        <w:jc w:val="both"/>
        <w:rPr>
          <w:rFonts w:ascii="Abadi MT Condensed Light" w:hAnsi="Abadi MT Condensed Light"/>
          <w:b/>
          <w:szCs w:val="24"/>
          <w:u w:val="single"/>
        </w:rPr>
      </w:pPr>
    </w:p>
    <w:p w14:paraId="110C3794" w14:textId="77777777" w:rsidR="00CC7D4A" w:rsidRPr="00AA3375" w:rsidRDefault="00CC7D4A">
      <w:pPr>
        <w:rPr>
          <w:rFonts w:ascii="Abadi MT Condensed Light" w:hAnsi="Abadi MT Condensed Light" w:cs="Times New Roman"/>
          <w:b/>
          <w:bCs/>
          <w:smallCaps/>
          <w:szCs w:val="24"/>
        </w:rPr>
      </w:pPr>
      <w:r w:rsidRPr="00AA3375">
        <w:rPr>
          <w:rFonts w:ascii="Abadi MT Condensed Light" w:hAnsi="Abadi MT Condensed Light"/>
        </w:rPr>
        <w:br w:type="page"/>
      </w:r>
    </w:p>
    <w:p w14:paraId="6F99F0DA" w14:textId="5362D182" w:rsidR="00F24C68" w:rsidRPr="00AA3375" w:rsidRDefault="00F24C68" w:rsidP="00CC7D4A">
      <w:pPr>
        <w:pStyle w:val="Heading1"/>
        <w:rPr>
          <w:rFonts w:ascii="Abadi MT Condensed Light" w:hAnsi="Abadi MT Condensed Light"/>
        </w:rPr>
      </w:pPr>
      <w:bookmarkStart w:id="2" w:name="_Toc69903245"/>
      <w:r w:rsidRPr="00AA3375">
        <w:rPr>
          <w:rFonts w:ascii="Abadi MT Condensed Light" w:hAnsi="Abadi MT Condensed Light"/>
        </w:rPr>
        <w:lastRenderedPageBreak/>
        <w:t>ACKNOWLEDGEMENT</w:t>
      </w:r>
      <w:bookmarkEnd w:id="2"/>
    </w:p>
    <w:p w14:paraId="4E4703F4" w14:textId="32F4E135" w:rsidR="00B47239" w:rsidRPr="00AA3375" w:rsidRDefault="00B47239" w:rsidP="00BA5516">
      <w:pPr>
        <w:jc w:val="both"/>
        <w:rPr>
          <w:rFonts w:ascii="Abadi MT Condensed Light" w:hAnsi="Abadi MT Condensed Light"/>
          <w:szCs w:val="24"/>
        </w:rPr>
      </w:pPr>
      <w:r w:rsidRPr="00AA3375">
        <w:rPr>
          <w:rFonts w:ascii="Abadi MT Condensed Light" w:hAnsi="Abadi MT Condensed Light"/>
          <w:szCs w:val="24"/>
        </w:rPr>
        <w:t>To my parents and siblings,</w:t>
      </w:r>
    </w:p>
    <w:p w14:paraId="3B77DAB1" w14:textId="44E274C7" w:rsidR="00A72E32" w:rsidRPr="00AA3375" w:rsidRDefault="00B47239" w:rsidP="00BA5516">
      <w:pPr>
        <w:jc w:val="both"/>
        <w:rPr>
          <w:rFonts w:ascii="Abadi MT Condensed Light" w:hAnsi="Abadi MT Condensed Light"/>
          <w:szCs w:val="24"/>
        </w:rPr>
      </w:pPr>
      <w:r w:rsidRPr="00AA3375">
        <w:rPr>
          <w:rFonts w:ascii="Abadi MT Condensed Light" w:hAnsi="Abadi MT Condensed Light"/>
          <w:szCs w:val="24"/>
        </w:rPr>
        <w:t>F</w:t>
      </w:r>
      <w:r w:rsidR="00095CE1" w:rsidRPr="00AA3375">
        <w:rPr>
          <w:rFonts w:ascii="Abadi MT Condensed Light" w:hAnsi="Abadi MT Condensed Light"/>
          <w:szCs w:val="24"/>
        </w:rPr>
        <w:t>or grooming</w:t>
      </w:r>
      <w:r w:rsidR="00A72E32" w:rsidRPr="00AA3375">
        <w:rPr>
          <w:rFonts w:ascii="Abadi MT Condensed Light" w:hAnsi="Abadi MT Condensed Light"/>
          <w:szCs w:val="24"/>
        </w:rPr>
        <w:t xml:space="preserve"> me to live a reality without </w:t>
      </w:r>
      <w:r w:rsidR="00C239CA" w:rsidRPr="00AA3375">
        <w:rPr>
          <w:rFonts w:ascii="Abadi MT Condensed Light" w:hAnsi="Abadi MT Condensed Light"/>
          <w:szCs w:val="24"/>
        </w:rPr>
        <w:t>denial</w:t>
      </w:r>
      <w:r w:rsidR="00A72E32" w:rsidRPr="00AA3375">
        <w:rPr>
          <w:rFonts w:ascii="Abadi MT Condensed Light" w:hAnsi="Abadi MT Condensed Light"/>
          <w:szCs w:val="24"/>
        </w:rPr>
        <w:t>.</w:t>
      </w:r>
    </w:p>
    <w:p w14:paraId="10450ED2" w14:textId="206DB1E6" w:rsidR="00A72E32" w:rsidRPr="00AA3375" w:rsidRDefault="006C17FA" w:rsidP="00BA5516">
      <w:pPr>
        <w:jc w:val="both"/>
        <w:rPr>
          <w:rFonts w:ascii="Abadi MT Condensed Light" w:hAnsi="Abadi MT Condensed Light"/>
          <w:szCs w:val="24"/>
        </w:rPr>
      </w:pPr>
      <w:r w:rsidRPr="00AA3375">
        <w:rPr>
          <w:rFonts w:ascii="Abadi MT Condensed Light" w:hAnsi="Abadi MT Condensed Light"/>
          <w:szCs w:val="24"/>
        </w:rPr>
        <w:t>T</w:t>
      </w:r>
      <w:r w:rsidR="00A72E32" w:rsidRPr="00AA3375">
        <w:rPr>
          <w:rFonts w:ascii="Abadi MT Condensed Light" w:hAnsi="Abadi MT Condensed Light"/>
          <w:szCs w:val="24"/>
        </w:rPr>
        <w:t xml:space="preserve">o my loving </w:t>
      </w:r>
      <w:r w:rsidRPr="00AA3375">
        <w:rPr>
          <w:rFonts w:ascii="Abadi MT Condensed Light" w:hAnsi="Abadi MT Condensed Light"/>
          <w:szCs w:val="24"/>
        </w:rPr>
        <w:t xml:space="preserve">wife and children, </w:t>
      </w:r>
      <w:r w:rsidR="00C239CA" w:rsidRPr="00AA3375">
        <w:rPr>
          <w:rFonts w:ascii="Abadi MT Condensed Light" w:hAnsi="Abadi MT Condensed Light"/>
          <w:szCs w:val="24"/>
        </w:rPr>
        <w:t xml:space="preserve">who are </w:t>
      </w:r>
      <w:r w:rsidRPr="00AA3375">
        <w:rPr>
          <w:rFonts w:ascii="Abadi MT Condensed Light" w:hAnsi="Abadi MT Condensed Light"/>
          <w:szCs w:val="24"/>
        </w:rPr>
        <w:t>m</w:t>
      </w:r>
      <w:r w:rsidR="00747C02" w:rsidRPr="00AA3375">
        <w:rPr>
          <w:rFonts w:ascii="Abadi MT Condensed Light" w:hAnsi="Abadi MT Condensed Light"/>
          <w:szCs w:val="24"/>
        </w:rPr>
        <w:t>y pillars.</w:t>
      </w:r>
    </w:p>
    <w:p w14:paraId="2B4E7D80" w14:textId="72BDEC4D" w:rsidR="00747C02" w:rsidRPr="00AA3375" w:rsidRDefault="000F48A4" w:rsidP="00BA5516">
      <w:pPr>
        <w:jc w:val="both"/>
        <w:rPr>
          <w:rFonts w:ascii="Abadi MT Condensed Light" w:hAnsi="Abadi MT Condensed Light"/>
          <w:szCs w:val="24"/>
        </w:rPr>
      </w:pPr>
      <w:r w:rsidRPr="00AA3375">
        <w:rPr>
          <w:rFonts w:ascii="Abadi MT Condensed Light" w:hAnsi="Abadi MT Condensed Light"/>
          <w:szCs w:val="24"/>
        </w:rPr>
        <w:t>Relatives and friends</w:t>
      </w:r>
      <w:r w:rsidR="00515B70" w:rsidRPr="00AA3375">
        <w:rPr>
          <w:rFonts w:ascii="Abadi MT Condensed Light" w:hAnsi="Abadi MT Condensed Light"/>
          <w:szCs w:val="24"/>
        </w:rPr>
        <w:t xml:space="preserve"> (without mentioning names) </w:t>
      </w:r>
      <w:r w:rsidR="00341012" w:rsidRPr="00AA3375">
        <w:rPr>
          <w:rFonts w:ascii="Abadi MT Condensed Light" w:hAnsi="Abadi MT Condensed Light"/>
          <w:szCs w:val="24"/>
        </w:rPr>
        <w:t>wh</w:t>
      </w:r>
      <w:r w:rsidRPr="00AA3375">
        <w:rPr>
          <w:rFonts w:ascii="Abadi MT Condensed Light" w:hAnsi="Abadi MT Condensed Light"/>
          <w:szCs w:val="24"/>
        </w:rPr>
        <w:t>o put a hand,</w:t>
      </w:r>
      <w:r w:rsidR="00341012" w:rsidRPr="00AA3375">
        <w:rPr>
          <w:rFonts w:ascii="Abadi MT Condensed Light" w:hAnsi="Abadi MT Condensed Light"/>
          <w:szCs w:val="24"/>
        </w:rPr>
        <w:t xml:space="preserve"> and made this </w:t>
      </w:r>
      <w:r w:rsidR="00F038D5" w:rsidRPr="00AA3375">
        <w:rPr>
          <w:rFonts w:ascii="Abadi MT Condensed Light" w:hAnsi="Abadi MT Condensed Light"/>
          <w:szCs w:val="24"/>
        </w:rPr>
        <w:t xml:space="preserve">work </w:t>
      </w:r>
      <w:r w:rsidR="00341012" w:rsidRPr="00AA3375">
        <w:rPr>
          <w:rFonts w:ascii="Abadi MT Condensed Light" w:hAnsi="Abadi MT Condensed Light"/>
          <w:szCs w:val="24"/>
        </w:rPr>
        <w:t>a reality.</w:t>
      </w:r>
    </w:p>
    <w:p w14:paraId="3BABE558" w14:textId="77777777" w:rsidR="00A84D48" w:rsidRPr="00AA3375" w:rsidDel="002B1250" w:rsidRDefault="00A84D48" w:rsidP="00BA5516">
      <w:pPr>
        <w:jc w:val="both"/>
        <w:rPr>
          <w:del w:id="3" w:author="Muthomi Thiankolu" w:date="2021-02-01T18:57:00Z"/>
          <w:rFonts w:ascii="Abadi MT Condensed Light" w:hAnsi="Abadi MT Condensed Light"/>
          <w:szCs w:val="24"/>
        </w:rPr>
      </w:pPr>
    </w:p>
    <w:p w14:paraId="38E56B87" w14:textId="77777777" w:rsidR="002B1250" w:rsidRPr="00AA3375" w:rsidRDefault="002B1250" w:rsidP="00BA5516">
      <w:pPr>
        <w:ind w:left="-180" w:right="-69"/>
        <w:jc w:val="both"/>
        <w:rPr>
          <w:rFonts w:ascii="Abadi MT Condensed Light" w:hAnsi="Abadi MT Condensed Light"/>
          <w:szCs w:val="24"/>
        </w:rPr>
      </w:pPr>
    </w:p>
    <w:p w14:paraId="77EE5632" w14:textId="3DA68913" w:rsidR="00D0563E" w:rsidRPr="00AA3375" w:rsidRDefault="00D0563E" w:rsidP="00BA5516">
      <w:pPr>
        <w:ind w:left="-180" w:right="-69"/>
        <w:jc w:val="both"/>
        <w:rPr>
          <w:ins w:id="4" w:author="Muthomi Thiankolu" w:date="2021-02-01T18:57:00Z"/>
          <w:rFonts w:ascii="Abadi MT Condensed Light" w:hAnsi="Abadi MT Condensed Light"/>
          <w:szCs w:val="24"/>
          <w:u w:val="single"/>
        </w:rPr>
        <w:sectPr w:rsidR="00D0563E" w:rsidRPr="00AA3375" w:rsidSect="00CC7D4A">
          <w:footerReference w:type="even" r:id="rId10"/>
          <w:footerReference w:type="default" r:id="rId11"/>
          <w:type w:val="continuous"/>
          <w:pgSz w:w="8420" w:h="11900" w:code="11"/>
          <w:pgMar w:top="1134" w:right="964" w:bottom="1134" w:left="964" w:header="720" w:footer="818" w:gutter="0"/>
          <w:pgNumType w:fmt="lowerRoman"/>
          <w:cols w:space="720"/>
          <w:titlePg/>
          <w:docGrid w:linePitch="360"/>
        </w:sectPr>
      </w:pPr>
    </w:p>
    <w:p w14:paraId="271C5415" w14:textId="77777777" w:rsidR="00DA0FB7" w:rsidRPr="00AA3375" w:rsidRDefault="00DA0FB7" w:rsidP="00BA5516">
      <w:pPr>
        <w:jc w:val="both"/>
        <w:rPr>
          <w:rFonts w:ascii="Abadi MT Condensed Light" w:hAnsi="Abadi MT Condensed Light"/>
          <w:b/>
          <w:szCs w:val="24"/>
          <w:u w:val="single"/>
        </w:rPr>
      </w:pPr>
      <w:r w:rsidRPr="00AA3375">
        <w:rPr>
          <w:rFonts w:ascii="Abadi MT Condensed Light" w:hAnsi="Abadi MT Condensed Light"/>
          <w:b/>
          <w:szCs w:val="24"/>
          <w:u w:val="single"/>
        </w:rPr>
        <w:br w:type="page"/>
      </w:r>
    </w:p>
    <w:p w14:paraId="4C1A352D" w14:textId="18C89E43" w:rsidR="00A72E32" w:rsidRPr="00AA3375" w:rsidRDefault="00DA0FB7" w:rsidP="00CC7D4A">
      <w:pPr>
        <w:pStyle w:val="Heading1"/>
        <w:rPr>
          <w:rFonts w:ascii="Abadi MT Condensed Light" w:hAnsi="Abadi MT Condensed Light"/>
        </w:rPr>
      </w:pPr>
      <w:bookmarkStart w:id="5" w:name="_Toc69903246"/>
      <w:r w:rsidRPr="00AA3375">
        <w:rPr>
          <w:rFonts w:ascii="Abadi MT Condensed Light" w:hAnsi="Abadi MT Condensed Light"/>
        </w:rPr>
        <w:lastRenderedPageBreak/>
        <w:t>PREFACE</w:t>
      </w:r>
      <w:bookmarkEnd w:id="5"/>
    </w:p>
    <w:p w14:paraId="2476E6E7" w14:textId="77A871F4" w:rsidR="00A72E32" w:rsidRPr="00AA3375" w:rsidRDefault="00A72E32" w:rsidP="00BA5516">
      <w:pPr>
        <w:jc w:val="both"/>
        <w:rPr>
          <w:rFonts w:ascii="Abadi MT Condensed Light" w:hAnsi="Abadi MT Condensed Light"/>
          <w:szCs w:val="24"/>
        </w:rPr>
      </w:pPr>
      <w:r w:rsidRPr="00AA3375">
        <w:rPr>
          <w:rFonts w:ascii="Abadi MT Condensed Light" w:hAnsi="Abadi MT Condensed Light"/>
          <w:szCs w:val="24"/>
        </w:rPr>
        <w:t xml:space="preserve">This book is not a treatise from the </w:t>
      </w:r>
      <w:r w:rsidR="00776C23" w:rsidRPr="00AA3375">
        <w:rPr>
          <w:rFonts w:ascii="Abadi MT Condensed Light" w:hAnsi="Abadi MT Condensed Light"/>
          <w:szCs w:val="24"/>
        </w:rPr>
        <w:t>Government;</w:t>
      </w:r>
      <w:r w:rsidR="00370DF4" w:rsidRPr="00AA3375">
        <w:rPr>
          <w:rFonts w:ascii="Abadi MT Condensed Light" w:hAnsi="Abadi MT Condensed Light"/>
          <w:szCs w:val="24"/>
        </w:rPr>
        <w:t xml:space="preserve"> it is not a law but a choice </w:t>
      </w:r>
      <w:r w:rsidRPr="00AA3375">
        <w:rPr>
          <w:rFonts w:ascii="Abadi MT Condensed Light" w:hAnsi="Abadi MT Condensed Light"/>
          <w:szCs w:val="24"/>
        </w:rPr>
        <w:t>to</w:t>
      </w:r>
      <w:r w:rsidR="00B47239" w:rsidRPr="00AA3375">
        <w:rPr>
          <w:rFonts w:ascii="Abadi MT Condensed Light" w:hAnsi="Abadi MT Condensed Light"/>
          <w:szCs w:val="24"/>
        </w:rPr>
        <w:t xml:space="preserve"> </w:t>
      </w:r>
      <w:r w:rsidR="00C239CA" w:rsidRPr="00AA3375">
        <w:rPr>
          <w:rFonts w:ascii="Abadi MT Condensed Light" w:hAnsi="Abadi MT Condensed Light"/>
          <w:szCs w:val="24"/>
        </w:rPr>
        <w:t>learn uprightly</w:t>
      </w:r>
      <w:r w:rsidRPr="00AA3375">
        <w:rPr>
          <w:rFonts w:ascii="Abadi MT Condensed Light" w:hAnsi="Abadi MT Condensed Light"/>
          <w:szCs w:val="24"/>
        </w:rPr>
        <w:t>.</w:t>
      </w:r>
    </w:p>
    <w:p w14:paraId="0084E072" w14:textId="1434152D" w:rsidR="00A72E32" w:rsidRPr="00AA3375" w:rsidRDefault="00AB2D1F" w:rsidP="00BA5516">
      <w:pPr>
        <w:tabs>
          <w:tab w:val="left" w:pos="5940"/>
        </w:tabs>
        <w:spacing w:after="100" w:afterAutospacing="1"/>
        <w:jc w:val="both"/>
        <w:rPr>
          <w:rFonts w:ascii="Abadi MT Condensed Light" w:hAnsi="Abadi MT Condensed Light"/>
          <w:szCs w:val="24"/>
        </w:rPr>
      </w:pPr>
      <w:r w:rsidRPr="00AA3375">
        <w:rPr>
          <w:rFonts w:ascii="Abadi MT Condensed Light" w:hAnsi="Abadi MT Condensed Light"/>
          <w:szCs w:val="24"/>
        </w:rPr>
        <w:t>M</w:t>
      </w:r>
      <w:r w:rsidR="00BF1C87" w:rsidRPr="00AA3375">
        <w:rPr>
          <w:rFonts w:ascii="Abadi MT Condensed Light" w:hAnsi="Abadi MT Condensed Light"/>
          <w:szCs w:val="24"/>
        </w:rPr>
        <w:t>ost of us</w:t>
      </w:r>
      <w:r w:rsidR="00A72E32" w:rsidRPr="00AA3375">
        <w:rPr>
          <w:rFonts w:ascii="Abadi MT Condensed Light" w:hAnsi="Abadi MT Condensed Light"/>
          <w:szCs w:val="24"/>
        </w:rPr>
        <w:t xml:space="preserve"> know what we should </w:t>
      </w:r>
      <w:r w:rsidR="00D968DC" w:rsidRPr="00AA3375">
        <w:rPr>
          <w:rFonts w:ascii="Abadi MT Condensed Light" w:hAnsi="Abadi MT Condensed Light"/>
          <w:szCs w:val="24"/>
        </w:rPr>
        <w:t xml:space="preserve">do to </w:t>
      </w:r>
      <w:r w:rsidRPr="00AA3375">
        <w:rPr>
          <w:rFonts w:ascii="Abadi MT Condensed Light" w:hAnsi="Abadi MT Condensed Light"/>
          <w:szCs w:val="24"/>
        </w:rPr>
        <w:t xml:space="preserve">improve </w:t>
      </w:r>
      <w:r w:rsidR="00106D94" w:rsidRPr="00AA3375">
        <w:rPr>
          <w:rFonts w:ascii="Abadi MT Condensed Light" w:hAnsi="Abadi MT Condensed Light"/>
          <w:szCs w:val="24"/>
        </w:rPr>
        <w:t xml:space="preserve">the quality of </w:t>
      </w:r>
      <w:r w:rsidR="003E1ADA" w:rsidRPr="00AA3375">
        <w:rPr>
          <w:rFonts w:ascii="Abadi MT Condensed Light" w:hAnsi="Abadi MT Condensed Light"/>
          <w:szCs w:val="24"/>
        </w:rPr>
        <w:t>our lives</w:t>
      </w:r>
      <w:r w:rsidR="00C239CA" w:rsidRPr="00AA3375">
        <w:rPr>
          <w:rFonts w:ascii="Abadi MT Condensed Light" w:hAnsi="Abadi MT Condensed Light"/>
          <w:szCs w:val="24"/>
        </w:rPr>
        <w:t>;</w:t>
      </w:r>
      <w:r w:rsidR="00AA092C" w:rsidRPr="00AA3375">
        <w:rPr>
          <w:rFonts w:ascii="Abadi MT Condensed Light" w:hAnsi="Abadi MT Condensed Light"/>
          <w:szCs w:val="24"/>
        </w:rPr>
        <w:t xml:space="preserve"> u</w:t>
      </w:r>
      <w:r w:rsidR="00A72E32" w:rsidRPr="00AA3375">
        <w:rPr>
          <w:rFonts w:ascii="Abadi MT Condensed Light" w:hAnsi="Abadi MT Condensed Light"/>
          <w:szCs w:val="24"/>
        </w:rPr>
        <w:t xml:space="preserve">nfortunately, we </w:t>
      </w:r>
      <w:r w:rsidR="00BF1C87" w:rsidRPr="00AA3375">
        <w:rPr>
          <w:rFonts w:ascii="Abadi MT Condensed Light" w:hAnsi="Abadi MT Condensed Light"/>
          <w:szCs w:val="24"/>
        </w:rPr>
        <w:t>seldom do it</w:t>
      </w:r>
      <w:r w:rsidR="00776C23" w:rsidRPr="00AA3375">
        <w:rPr>
          <w:rFonts w:ascii="Abadi MT Condensed Light" w:hAnsi="Abadi MT Condensed Light"/>
          <w:szCs w:val="24"/>
        </w:rPr>
        <w:t>.</w:t>
      </w:r>
    </w:p>
    <w:p w14:paraId="04A3358E" w14:textId="3176B6D5" w:rsidR="00A72E32" w:rsidRPr="00AA3375" w:rsidRDefault="00370DF4" w:rsidP="00BA5516">
      <w:pPr>
        <w:jc w:val="both"/>
        <w:rPr>
          <w:rFonts w:ascii="Abadi MT Condensed Light" w:hAnsi="Abadi MT Condensed Light"/>
          <w:szCs w:val="24"/>
        </w:rPr>
      </w:pPr>
      <w:r w:rsidRPr="00AA3375">
        <w:rPr>
          <w:rFonts w:ascii="Abadi MT Condensed Light" w:hAnsi="Abadi MT Condensed Light"/>
          <w:szCs w:val="24"/>
        </w:rPr>
        <w:t>This</w:t>
      </w:r>
      <w:r w:rsidR="00A72E32" w:rsidRPr="00AA3375">
        <w:rPr>
          <w:rFonts w:ascii="Abadi MT Condensed Light" w:hAnsi="Abadi MT Condensed Light"/>
          <w:szCs w:val="24"/>
        </w:rPr>
        <w:t xml:space="preserve"> book </w:t>
      </w:r>
      <w:r w:rsidR="00AB2D1F" w:rsidRPr="00AA3375">
        <w:rPr>
          <w:rFonts w:ascii="Abadi MT Condensed Light" w:hAnsi="Abadi MT Condensed Light"/>
          <w:szCs w:val="24"/>
        </w:rPr>
        <w:t>seeks</w:t>
      </w:r>
      <w:r w:rsidR="00A72E32" w:rsidRPr="00AA3375">
        <w:rPr>
          <w:rFonts w:ascii="Abadi MT Condensed Light" w:hAnsi="Abadi MT Condensed Light"/>
          <w:szCs w:val="24"/>
        </w:rPr>
        <w:t xml:space="preserve"> to stir </w:t>
      </w:r>
      <w:r w:rsidRPr="00AA3375">
        <w:rPr>
          <w:rFonts w:ascii="Abadi MT Condensed Light" w:hAnsi="Abadi MT Condensed Light"/>
          <w:szCs w:val="24"/>
        </w:rPr>
        <w:t xml:space="preserve">up </w:t>
      </w:r>
      <w:r w:rsidR="00A72E32" w:rsidRPr="00AA3375">
        <w:rPr>
          <w:rFonts w:ascii="Abadi MT Condensed Light" w:hAnsi="Abadi MT Condensed Light"/>
          <w:szCs w:val="24"/>
        </w:rPr>
        <w:t xml:space="preserve">insight, touch lives, </w:t>
      </w:r>
      <w:r w:rsidR="00776C23" w:rsidRPr="00AA3375">
        <w:rPr>
          <w:rFonts w:ascii="Abadi MT Condensed Light" w:hAnsi="Abadi MT Condensed Light"/>
          <w:szCs w:val="24"/>
        </w:rPr>
        <w:t xml:space="preserve">change lives or </w:t>
      </w:r>
      <w:r w:rsidR="00A72E32" w:rsidRPr="00AA3375">
        <w:rPr>
          <w:rFonts w:ascii="Abadi MT Condensed Light" w:hAnsi="Abadi MT Condensed Light"/>
          <w:szCs w:val="24"/>
        </w:rPr>
        <w:t xml:space="preserve">push you to live </w:t>
      </w:r>
      <w:r w:rsidR="002648F4" w:rsidRPr="00AA3375">
        <w:rPr>
          <w:rFonts w:ascii="Abadi MT Condensed Light" w:hAnsi="Abadi MT Condensed Light"/>
          <w:szCs w:val="24"/>
        </w:rPr>
        <w:t>l</w:t>
      </w:r>
      <w:r w:rsidR="00A72E32" w:rsidRPr="00AA3375">
        <w:rPr>
          <w:rFonts w:ascii="Abadi MT Condensed Light" w:hAnsi="Abadi MT Condensed Light"/>
          <w:szCs w:val="24"/>
        </w:rPr>
        <w:t>ife</w:t>
      </w:r>
      <w:r w:rsidRPr="00AA3375">
        <w:rPr>
          <w:rFonts w:ascii="Abadi MT Condensed Light" w:hAnsi="Abadi MT Condensed Light"/>
          <w:szCs w:val="24"/>
        </w:rPr>
        <w:t xml:space="preserve"> more</w:t>
      </w:r>
      <w:r w:rsidR="00A72E32" w:rsidRPr="00AA3375">
        <w:rPr>
          <w:rFonts w:ascii="Abadi MT Condensed Light" w:hAnsi="Abadi MT Condensed Light"/>
          <w:szCs w:val="24"/>
        </w:rPr>
        <w:t xml:space="preserve"> consciously. </w:t>
      </w:r>
    </w:p>
    <w:p w14:paraId="044A4EA6" w14:textId="127C3272" w:rsidR="00A72E32" w:rsidRPr="00AA3375" w:rsidRDefault="00C239CA" w:rsidP="00BA5516">
      <w:pPr>
        <w:jc w:val="both"/>
        <w:rPr>
          <w:rFonts w:ascii="Abadi MT Condensed Light" w:hAnsi="Abadi MT Condensed Light"/>
          <w:szCs w:val="24"/>
        </w:rPr>
      </w:pPr>
      <w:r w:rsidRPr="00AA3375">
        <w:rPr>
          <w:rFonts w:ascii="Abadi MT Condensed Light" w:hAnsi="Abadi MT Condensed Light"/>
          <w:szCs w:val="24"/>
        </w:rPr>
        <w:t>L</w:t>
      </w:r>
      <w:r w:rsidR="00A72E32" w:rsidRPr="00AA3375">
        <w:rPr>
          <w:rFonts w:ascii="Abadi MT Condensed Light" w:hAnsi="Abadi MT Condensed Light"/>
          <w:szCs w:val="24"/>
        </w:rPr>
        <w:t xml:space="preserve">ife </w:t>
      </w:r>
      <w:r w:rsidR="00776C23" w:rsidRPr="00AA3375">
        <w:rPr>
          <w:rFonts w:ascii="Abadi MT Condensed Light" w:hAnsi="Abadi MT Condensed Light"/>
          <w:szCs w:val="24"/>
        </w:rPr>
        <w:t xml:space="preserve">is </w:t>
      </w:r>
      <w:r w:rsidR="00767207" w:rsidRPr="00AA3375">
        <w:rPr>
          <w:rFonts w:ascii="Abadi MT Condensed Light" w:hAnsi="Abadi MT Condensed Light"/>
          <w:szCs w:val="24"/>
        </w:rPr>
        <w:t>lived</w:t>
      </w:r>
      <w:r w:rsidR="00333F4C" w:rsidRPr="00AA3375">
        <w:rPr>
          <w:rFonts w:ascii="Abadi MT Condensed Light" w:hAnsi="Abadi MT Condensed Light"/>
          <w:szCs w:val="24"/>
        </w:rPr>
        <w:t xml:space="preserve"> </w:t>
      </w:r>
      <w:r w:rsidR="00A72E32" w:rsidRPr="00AA3375">
        <w:rPr>
          <w:rFonts w:ascii="Abadi MT Condensed Light" w:hAnsi="Abadi MT Condensed Light"/>
          <w:szCs w:val="24"/>
        </w:rPr>
        <w:t xml:space="preserve">when you learn, change and start </w:t>
      </w:r>
      <w:r w:rsidRPr="00AA3375">
        <w:rPr>
          <w:rFonts w:ascii="Abadi MT Condensed Light" w:hAnsi="Abadi MT Condensed Light"/>
          <w:szCs w:val="24"/>
        </w:rPr>
        <w:t>every other time anew</w:t>
      </w:r>
      <w:r w:rsidR="00767207" w:rsidRPr="00AA3375">
        <w:rPr>
          <w:rFonts w:ascii="Abadi MT Condensed Light" w:hAnsi="Abadi MT Condensed Light"/>
          <w:szCs w:val="24"/>
        </w:rPr>
        <w:t>.</w:t>
      </w:r>
    </w:p>
    <w:p w14:paraId="31B7EEE9" w14:textId="7B66FFC7" w:rsidR="00A72E32" w:rsidRPr="00AA3375" w:rsidRDefault="00B47239" w:rsidP="00BA5516">
      <w:pPr>
        <w:jc w:val="both"/>
        <w:rPr>
          <w:rFonts w:ascii="Abadi MT Condensed Light" w:hAnsi="Abadi MT Condensed Light"/>
          <w:szCs w:val="24"/>
        </w:rPr>
      </w:pPr>
      <w:r w:rsidRPr="00AA3375">
        <w:rPr>
          <w:rFonts w:ascii="Abadi MT Condensed Light" w:hAnsi="Abadi MT Condensed Light"/>
          <w:szCs w:val="24"/>
        </w:rPr>
        <w:t>After perusing the book</w:t>
      </w:r>
      <w:r w:rsidR="00A72E32" w:rsidRPr="00AA3375">
        <w:rPr>
          <w:rFonts w:ascii="Abadi MT Condensed Light" w:hAnsi="Abadi MT Condensed Light"/>
          <w:szCs w:val="24"/>
        </w:rPr>
        <w:t xml:space="preserve">, you will learn the importance of time, </w:t>
      </w:r>
      <w:r w:rsidRPr="00AA3375">
        <w:rPr>
          <w:rFonts w:ascii="Abadi MT Condensed Light" w:hAnsi="Abadi MT Condensed Light"/>
          <w:szCs w:val="24"/>
        </w:rPr>
        <w:t xml:space="preserve">understand </w:t>
      </w:r>
      <w:r w:rsidR="00A72E32" w:rsidRPr="00AA3375">
        <w:rPr>
          <w:rFonts w:ascii="Abadi MT Condensed Light" w:hAnsi="Abadi MT Condensed Light"/>
          <w:szCs w:val="24"/>
        </w:rPr>
        <w:t xml:space="preserve">timing in </w:t>
      </w:r>
      <w:r w:rsidR="00C239CA" w:rsidRPr="00AA3375">
        <w:rPr>
          <w:rFonts w:ascii="Abadi MT Condensed Light" w:hAnsi="Abadi MT Condensed Light"/>
          <w:szCs w:val="24"/>
        </w:rPr>
        <w:t>L</w:t>
      </w:r>
      <w:r w:rsidR="00A72E32" w:rsidRPr="00AA3375">
        <w:rPr>
          <w:rFonts w:ascii="Abadi MT Condensed Light" w:hAnsi="Abadi MT Condensed Light"/>
          <w:szCs w:val="24"/>
        </w:rPr>
        <w:t>ife</w:t>
      </w:r>
      <w:r w:rsidR="00C239CA" w:rsidRPr="00AA3375">
        <w:rPr>
          <w:rFonts w:ascii="Abadi MT Condensed Light" w:hAnsi="Abadi MT Condensed Light"/>
          <w:szCs w:val="24"/>
        </w:rPr>
        <w:t>,</w:t>
      </w:r>
      <w:r w:rsidR="00A72E32" w:rsidRPr="00AA3375">
        <w:rPr>
          <w:rFonts w:ascii="Abadi MT Condensed Light" w:hAnsi="Abadi MT Condensed Light"/>
          <w:szCs w:val="24"/>
        </w:rPr>
        <w:t xml:space="preserve"> and </w:t>
      </w:r>
      <w:r w:rsidR="00C239CA" w:rsidRPr="00AA3375">
        <w:rPr>
          <w:rFonts w:ascii="Abadi MT Condensed Light" w:hAnsi="Abadi MT Condensed Light"/>
          <w:szCs w:val="24"/>
        </w:rPr>
        <w:t>S</w:t>
      </w:r>
      <w:r w:rsidR="00A72E32" w:rsidRPr="00AA3375">
        <w:rPr>
          <w:rFonts w:ascii="Abadi MT Condensed Light" w:hAnsi="Abadi MT Condensed Light"/>
          <w:szCs w:val="24"/>
        </w:rPr>
        <w:t>uccess in general.</w:t>
      </w:r>
    </w:p>
    <w:p w14:paraId="78552879" w14:textId="6912F38A" w:rsidR="00A72E32" w:rsidRPr="00AA3375" w:rsidRDefault="00A72E32" w:rsidP="00BA5516">
      <w:pPr>
        <w:jc w:val="both"/>
        <w:rPr>
          <w:rFonts w:ascii="Abadi MT Condensed Light" w:hAnsi="Abadi MT Condensed Light"/>
          <w:szCs w:val="24"/>
        </w:rPr>
      </w:pPr>
      <w:r w:rsidRPr="00AA3375">
        <w:rPr>
          <w:rFonts w:ascii="Abadi MT Condensed Light" w:hAnsi="Abadi MT Condensed Light"/>
          <w:szCs w:val="24"/>
        </w:rPr>
        <w:t>Your positive change should be fast unless you cease to do what is good enough for you.</w:t>
      </w:r>
    </w:p>
    <w:p w14:paraId="75FEB1CD" w14:textId="7DD37F06" w:rsidR="00A72E32" w:rsidRPr="00AA3375" w:rsidRDefault="004D166D" w:rsidP="00BA5516">
      <w:pPr>
        <w:jc w:val="both"/>
        <w:rPr>
          <w:rFonts w:ascii="Abadi MT Condensed Light" w:hAnsi="Abadi MT Condensed Light"/>
          <w:szCs w:val="24"/>
        </w:rPr>
      </w:pPr>
      <w:r w:rsidRPr="00AA3375">
        <w:rPr>
          <w:rFonts w:ascii="Abadi MT Condensed Light" w:hAnsi="Abadi MT Condensed Light"/>
          <w:szCs w:val="24"/>
        </w:rPr>
        <w:t>T</w:t>
      </w:r>
      <w:r w:rsidR="00A72E32" w:rsidRPr="00AA3375">
        <w:rPr>
          <w:rFonts w:ascii="Abadi MT Condensed Light" w:hAnsi="Abadi MT Condensed Light"/>
          <w:szCs w:val="24"/>
        </w:rPr>
        <w:t xml:space="preserve">hrough </w:t>
      </w:r>
      <w:r w:rsidR="00776C23" w:rsidRPr="00AA3375">
        <w:rPr>
          <w:rFonts w:ascii="Abadi MT Condensed Light" w:hAnsi="Abadi MT Condensed Light"/>
          <w:szCs w:val="24"/>
        </w:rPr>
        <w:t>this</w:t>
      </w:r>
      <w:r w:rsidRPr="00AA3375">
        <w:rPr>
          <w:rFonts w:ascii="Abadi MT Condensed Light" w:hAnsi="Abadi MT Condensed Light"/>
          <w:szCs w:val="24"/>
        </w:rPr>
        <w:t xml:space="preserve"> book</w:t>
      </w:r>
      <w:r w:rsidR="00776C23" w:rsidRPr="00AA3375">
        <w:rPr>
          <w:rFonts w:ascii="Abadi MT Condensed Light" w:hAnsi="Abadi MT Condensed Light"/>
          <w:szCs w:val="24"/>
        </w:rPr>
        <w:t>,</w:t>
      </w:r>
      <w:r w:rsidR="00A72E32" w:rsidRPr="00AA3375">
        <w:rPr>
          <w:rFonts w:ascii="Abadi MT Condensed Light" w:hAnsi="Abadi MT Condensed Light"/>
          <w:szCs w:val="24"/>
        </w:rPr>
        <w:t xml:space="preserve"> you will discover notes to enrich the quality of </w:t>
      </w:r>
      <w:r w:rsidR="002648F4" w:rsidRPr="00AA3375">
        <w:rPr>
          <w:rFonts w:ascii="Abadi MT Condensed Light" w:hAnsi="Abadi MT Condensed Light"/>
          <w:szCs w:val="24"/>
        </w:rPr>
        <w:t>l</w:t>
      </w:r>
      <w:r w:rsidR="00526600" w:rsidRPr="00AA3375">
        <w:rPr>
          <w:rFonts w:ascii="Abadi MT Condensed Light" w:hAnsi="Abadi MT Condensed Light"/>
          <w:szCs w:val="24"/>
        </w:rPr>
        <w:t xml:space="preserve">ife in the </w:t>
      </w:r>
      <w:r w:rsidRPr="00AA3375">
        <w:rPr>
          <w:rFonts w:ascii="Abadi MT Condensed Light" w:hAnsi="Abadi MT Condensed Light"/>
          <w:szCs w:val="24"/>
        </w:rPr>
        <w:t xml:space="preserve">domains </w:t>
      </w:r>
      <w:r w:rsidR="00526600" w:rsidRPr="00AA3375">
        <w:rPr>
          <w:rFonts w:ascii="Abadi MT Condensed Light" w:hAnsi="Abadi MT Condensed Light"/>
          <w:szCs w:val="24"/>
        </w:rPr>
        <w:t xml:space="preserve">of your </w:t>
      </w:r>
      <w:r w:rsidR="00A72E32" w:rsidRPr="00AA3375">
        <w:rPr>
          <w:rFonts w:ascii="Abadi MT Condensed Light" w:hAnsi="Abadi MT Condensed Light"/>
          <w:szCs w:val="24"/>
        </w:rPr>
        <w:t xml:space="preserve">career, profession, personal and spiritual </w:t>
      </w:r>
      <w:r w:rsidR="002648F4" w:rsidRPr="00AA3375">
        <w:rPr>
          <w:rFonts w:ascii="Abadi MT Condensed Light" w:hAnsi="Abadi MT Condensed Light"/>
          <w:szCs w:val="24"/>
        </w:rPr>
        <w:t>l</w:t>
      </w:r>
      <w:r w:rsidR="00A72E32" w:rsidRPr="00AA3375">
        <w:rPr>
          <w:rFonts w:ascii="Abadi MT Condensed Light" w:hAnsi="Abadi MT Condensed Light"/>
          <w:szCs w:val="24"/>
        </w:rPr>
        <w:t>ife</w:t>
      </w:r>
      <w:r w:rsidR="00526600" w:rsidRPr="00AA3375">
        <w:rPr>
          <w:rFonts w:ascii="Abadi MT Condensed Light" w:hAnsi="Abadi MT Condensed Light"/>
          <w:szCs w:val="24"/>
        </w:rPr>
        <w:t>.</w:t>
      </w:r>
    </w:p>
    <w:p w14:paraId="46F7EB73" w14:textId="7E0E1198" w:rsidR="00A72E32" w:rsidRPr="00AA3375" w:rsidRDefault="002A1AFB" w:rsidP="00BA5516">
      <w:pPr>
        <w:jc w:val="both"/>
        <w:rPr>
          <w:rFonts w:ascii="Abadi MT Condensed Light" w:hAnsi="Abadi MT Condensed Light"/>
          <w:szCs w:val="24"/>
        </w:rPr>
      </w:pPr>
      <w:r w:rsidRPr="00AA3375">
        <w:rPr>
          <w:rFonts w:ascii="Abadi MT Condensed Light" w:hAnsi="Abadi MT Condensed Light"/>
          <w:szCs w:val="24"/>
        </w:rPr>
        <w:t>For</w:t>
      </w:r>
      <w:r w:rsidR="005F0392" w:rsidRPr="00AA3375">
        <w:rPr>
          <w:rFonts w:ascii="Abadi MT Condensed Light" w:hAnsi="Abadi MT Condensed Light"/>
          <w:szCs w:val="24"/>
        </w:rPr>
        <w:t xml:space="preserve"> </w:t>
      </w:r>
      <w:r w:rsidR="00A72E32" w:rsidRPr="00AA3375">
        <w:rPr>
          <w:rFonts w:ascii="Abadi MT Condensed Light" w:hAnsi="Abadi MT Condensed Light"/>
          <w:szCs w:val="24"/>
        </w:rPr>
        <w:t xml:space="preserve">transformation, you </w:t>
      </w:r>
      <w:r w:rsidR="004D166D" w:rsidRPr="00AA3375">
        <w:rPr>
          <w:rFonts w:ascii="Abadi MT Condensed Light" w:hAnsi="Abadi MT Condensed Light"/>
          <w:szCs w:val="24"/>
        </w:rPr>
        <w:t>should</w:t>
      </w:r>
      <w:r w:rsidR="00A72E32" w:rsidRPr="00AA3375">
        <w:rPr>
          <w:rFonts w:ascii="Abadi MT Condensed Light" w:hAnsi="Abadi MT Condensed Light"/>
          <w:szCs w:val="24"/>
        </w:rPr>
        <w:t xml:space="preserve"> read the book and internalize the </w:t>
      </w:r>
      <w:r w:rsidR="007C15D1" w:rsidRPr="00AA3375">
        <w:rPr>
          <w:rFonts w:ascii="Abadi MT Condensed Light" w:hAnsi="Abadi MT Condensed Light"/>
          <w:szCs w:val="24"/>
        </w:rPr>
        <w:t>excerpts</w:t>
      </w:r>
      <w:r w:rsidR="009C223A" w:rsidRPr="00AA3375">
        <w:rPr>
          <w:rFonts w:ascii="Abadi MT Condensed Light" w:hAnsi="Abadi MT Condensed Light"/>
          <w:szCs w:val="24"/>
        </w:rPr>
        <w:t>; and it is</w:t>
      </w:r>
      <w:r w:rsidR="0062748A" w:rsidRPr="00AA3375">
        <w:rPr>
          <w:rFonts w:ascii="Abadi MT Condensed Light" w:hAnsi="Abadi MT Condensed Light"/>
          <w:szCs w:val="24"/>
        </w:rPr>
        <w:t xml:space="preserve"> where you </w:t>
      </w:r>
      <w:r w:rsidR="00314F37" w:rsidRPr="00AA3375">
        <w:rPr>
          <w:rFonts w:ascii="Abadi MT Condensed Light" w:hAnsi="Abadi MT Condensed Light"/>
          <w:szCs w:val="24"/>
        </w:rPr>
        <w:t xml:space="preserve">will </w:t>
      </w:r>
      <w:r w:rsidR="0062748A" w:rsidRPr="00AA3375">
        <w:rPr>
          <w:rFonts w:ascii="Abadi MT Condensed Light" w:hAnsi="Abadi MT Condensed Light"/>
          <w:szCs w:val="24"/>
        </w:rPr>
        <w:t xml:space="preserve">find </w:t>
      </w:r>
      <w:r w:rsidR="007E54FE" w:rsidRPr="00AA3375">
        <w:rPr>
          <w:rFonts w:ascii="Abadi MT Condensed Light" w:hAnsi="Abadi MT Condensed Light"/>
          <w:szCs w:val="24"/>
        </w:rPr>
        <w:t>s</w:t>
      </w:r>
      <w:r w:rsidR="007C15D1" w:rsidRPr="00AA3375">
        <w:rPr>
          <w:rFonts w:ascii="Abadi MT Condensed Light" w:hAnsi="Abadi MT Condensed Light"/>
          <w:szCs w:val="24"/>
        </w:rPr>
        <w:t>ome</w:t>
      </w:r>
      <w:r w:rsidR="00A72E32" w:rsidRPr="00AA3375">
        <w:rPr>
          <w:rFonts w:ascii="Abadi MT Condensed Light" w:hAnsi="Abadi MT Condensed Light"/>
          <w:szCs w:val="24"/>
        </w:rPr>
        <w:t xml:space="preserve"> topics </w:t>
      </w:r>
      <w:r w:rsidR="006D45E0" w:rsidRPr="00AA3375">
        <w:rPr>
          <w:rFonts w:ascii="Abadi MT Condensed Light" w:hAnsi="Abadi MT Condensed Light"/>
          <w:szCs w:val="24"/>
        </w:rPr>
        <w:t xml:space="preserve">building </w:t>
      </w:r>
      <w:r w:rsidR="00246C9D" w:rsidRPr="00AA3375">
        <w:rPr>
          <w:rFonts w:ascii="Abadi MT Condensed Light" w:hAnsi="Abadi MT Condensed Light"/>
          <w:szCs w:val="24"/>
        </w:rPr>
        <w:t>upon</w:t>
      </w:r>
      <w:r w:rsidR="00526600" w:rsidRPr="00AA3375">
        <w:rPr>
          <w:rFonts w:ascii="Abadi MT Condensed Light" w:hAnsi="Abadi MT Condensed Light"/>
          <w:szCs w:val="24"/>
        </w:rPr>
        <w:t xml:space="preserve"> or </w:t>
      </w:r>
      <w:r w:rsidR="005F5113" w:rsidRPr="00AA3375">
        <w:rPr>
          <w:rFonts w:ascii="Abadi MT Condensed Light" w:hAnsi="Abadi MT Condensed Light"/>
          <w:szCs w:val="24"/>
        </w:rPr>
        <w:t xml:space="preserve">contrasting </w:t>
      </w:r>
      <w:r w:rsidR="00526600" w:rsidRPr="00AA3375">
        <w:rPr>
          <w:rFonts w:ascii="Abadi MT Condensed Light" w:hAnsi="Abadi MT Condensed Light"/>
          <w:szCs w:val="24"/>
        </w:rPr>
        <w:t xml:space="preserve">with </w:t>
      </w:r>
      <w:r w:rsidR="00A72E32" w:rsidRPr="00AA3375">
        <w:rPr>
          <w:rFonts w:ascii="Abadi MT Condensed Light" w:hAnsi="Abadi MT Condensed Light"/>
          <w:szCs w:val="24"/>
        </w:rPr>
        <w:t>others.</w:t>
      </w:r>
    </w:p>
    <w:p w14:paraId="30107CDC" w14:textId="58032466" w:rsidR="00A72E32" w:rsidRPr="00AA3375" w:rsidRDefault="00246C9D" w:rsidP="00CC7D4A">
      <w:pPr>
        <w:jc w:val="both"/>
        <w:rPr>
          <w:rFonts w:ascii="Abadi MT Condensed Light" w:hAnsi="Abadi MT Condensed Light"/>
          <w:szCs w:val="24"/>
        </w:rPr>
      </w:pPr>
      <w:r w:rsidRPr="00AA3375">
        <w:rPr>
          <w:rFonts w:ascii="Abadi MT Condensed Light" w:hAnsi="Abadi MT Condensed Light"/>
          <w:szCs w:val="24"/>
        </w:rPr>
        <w:t xml:space="preserve">The reader </w:t>
      </w:r>
      <w:r w:rsidR="00A72E32" w:rsidRPr="00AA3375">
        <w:rPr>
          <w:rFonts w:ascii="Abadi MT Condensed Light" w:hAnsi="Abadi MT Condensed Light"/>
          <w:szCs w:val="24"/>
        </w:rPr>
        <w:t>might not agree with everything here, but</w:t>
      </w:r>
      <w:r w:rsidR="005D37C5" w:rsidRPr="00AA3375">
        <w:rPr>
          <w:rFonts w:ascii="Abadi MT Condensed Light" w:hAnsi="Abadi MT Condensed Light"/>
          <w:szCs w:val="24"/>
        </w:rPr>
        <w:t xml:space="preserve"> at least ensure</w:t>
      </w:r>
      <w:r w:rsidR="00A72E32" w:rsidRPr="00AA3375">
        <w:rPr>
          <w:rFonts w:ascii="Abadi MT Condensed Light" w:hAnsi="Abadi MT Condensed Light"/>
          <w:szCs w:val="24"/>
        </w:rPr>
        <w:t xml:space="preserve"> </w:t>
      </w:r>
      <w:r w:rsidR="005D37C5" w:rsidRPr="00AA3375">
        <w:rPr>
          <w:rFonts w:ascii="Abadi MT Condensed Light" w:hAnsi="Abadi MT Condensed Light"/>
          <w:szCs w:val="24"/>
        </w:rPr>
        <w:t>you</w:t>
      </w:r>
      <w:r w:rsidR="00A72E32" w:rsidRPr="00AA3375">
        <w:rPr>
          <w:rFonts w:ascii="Abadi MT Condensed Light" w:hAnsi="Abadi MT Condensed Light"/>
          <w:szCs w:val="24"/>
        </w:rPr>
        <w:t xml:space="preserve"> unlearn and </w:t>
      </w:r>
      <w:r w:rsidR="00526600" w:rsidRPr="00AA3375">
        <w:rPr>
          <w:rFonts w:ascii="Abadi MT Condensed Light" w:hAnsi="Abadi MT Condensed Light"/>
          <w:szCs w:val="24"/>
        </w:rPr>
        <w:t>learn</w:t>
      </w:r>
      <w:r w:rsidR="005D37C5" w:rsidRPr="00AA3375">
        <w:rPr>
          <w:rFonts w:ascii="Abadi MT Condensed Light" w:hAnsi="Abadi MT Condensed Light"/>
          <w:szCs w:val="24"/>
        </w:rPr>
        <w:t>.</w:t>
      </w:r>
      <w:r w:rsidR="00526600" w:rsidRPr="00AA3375">
        <w:rPr>
          <w:rFonts w:ascii="Abadi MT Condensed Light" w:hAnsi="Abadi MT Condensed Light"/>
          <w:szCs w:val="24"/>
        </w:rPr>
        <w:t xml:space="preserve"> </w:t>
      </w:r>
      <w:bookmarkStart w:id="6" w:name="_GoBack"/>
      <w:bookmarkEnd w:id="6"/>
    </w:p>
    <w:p w14:paraId="0392D4D9" w14:textId="77777777" w:rsidR="00A72E32" w:rsidRPr="00AA3375" w:rsidRDefault="00A72E32" w:rsidP="00CC7D4A">
      <w:pPr>
        <w:jc w:val="both"/>
        <w:rPr>
          <w:rFonts w:ascii="Abadi MT Condensed Light" w:hAnsi="Abadi MT Condensed Light"/>
          <w:szCs w:val="24"/>
        </w:rPr>
      </w:pPr>
      <w:r w:rsidRPr="00AA3375">
        <w:rPr>
          <w:rFonts w:ascii="Abadi MT Condensed Light" w:hAnsi="Abadi MT Condensed Light"/>
          <w:szCs w:val="24"/>
        </w:rPr>
        <w:t>Life has a way of citing about you, even by how it generally treats you and those around you.</w:t>
      </w:r>
    </w:p>
    <w:p w14:paraId="02403109" w14:textId="05B8BE07" w:rsidR="002F7583" w:rsidRPr="00AA3375" w:rsidRDefault="00A72E32" w:rsidP="00CC7D4A">
      <w:pPr>
        <w:jc w:val="both"/>
        <w:rPr>
          <w:rFonts w:ascii="Abadi MT Condensed Light" w:hAnsi="Abadi MT Condensed Light"/>
          <w:szCs w:val="24"/>
        </w:rPr>
      </w:pPr>
      <w:r w:rsidRPr="00AA3375">
        <w:rPr>
          <w:rFonts w:ascii="Abadi MT Condensed Light" w:hAnsi="Abadi MT Condensed Light"/>
          <w:szCs w:val="24"/>
        </w:rPr>
        <w:t>All the best as y</w:t>
      </w:r>
      <w:r w:rsidR="00C44E19" w:rsidRPr="00AA3375">
        <w:rPr>
          <w:rFonts w:ascii="Abadi MT Condensed Light" w:hAnsi="Abadi MT Condensed Light"/>
          <w:szCs w:val="24"/>
        </w:rPr>
        <w:t>ou experience a new Awakening.</w:t>
      </w:r>
    </w:p>
    <w:p w14:paraId="1B5ED0D0" w14:textId="262C9F38" w:rsidR="002F7583" w:rsidRPr="00AA3375" w:rsidRDefault="002F7583" w:rsidP="00BA5516">
      <w:pPr>
        <w:jc w:val="both"/>
        <w:rPr>
          <w:rFonts w:ascii="Abadi MT Condensed Light" w:hAnsi="Abadi MT Condensed Light"/>
          <w:szCs w:val="24"/>
        </w:rPr>
      </w:pPr>
      <w:r w:rsidRPr="00AA3375">
        <w:rPr>
          <w:rFonts w:ascii="Abadi MT Condensed Light" w:hAnsi="Abadi MT Condensed Light"/>
          <w:szCs w:val="24"/>
        </w:rPr>
        <w:br w:type="page"/>
      </w:r>
    </w:p>
    <w:sdt>
      <w:sdtPr>
        <w:rPr>
          <w:rFonts w:ascii="Abadi MT Condensed Light" w:eastAsiaTheme="minorHAnsi" w:hAnsi="Abadi MT Condensed Light" w:cstheme="minorBidi"/>
          <w:b w:val="0"/>
          <w:bCs w:val="0"/>
          <w:color w:val="auto"/>
          <w:sz w:val="24"/>
          <w:szCs w:val="24"/>
        </w:rPr>
        <w:id w:val="-254905450"/>
        <w:docPartObj>
          <w:docPartGallery w:val="Table of Contents"/>
          <w:docPartUnique/>
        </w:docPartObj>
      </w:sdtPr>
      <w:sdtEndPr>
        <w:rPr>
          <w:noProof/>
        </w:rPr>
      </w:sdtEndPr>
      <w:sdtContent>
        <w:p w14:paraId="57E38D14" w14:textId="77777777" w:rsidR="00122E7A" w:rsidRPr="00AA3375" w:rsidRDefault="00A2765C" w:rsidP="00122E7A">
          <w:pPr>
            <w:pStyle w:val="TOCHeading"/>
            <w:spacing w:before="0"/>
            <w:jc w:val="center"/>
            <w:rPr>
              <w:rFonts w:ascii="Abadi MT Condensed Light" w:hAnsi="Abadi MT Condensed Light"/>
              <w:b w:val="0"/>
              <w:noProof/>
              <w:sz w:val="24"/>
              <w:szCs w:val="24"/>
            </w:rPr>
          </w:pPr>
          <w:r w:rsidRPr="00AA3375">
            <w:rPr>
              <w:rFonts w:ascii="Abadi MT Condensed Light" w:hAnsi="Abadi MT Condensed Light"/>
              <w:color w:val="auto"/>
              <w:sz w:val="26"/>
              <w:szCs w:val="26"/>
            </w:rPr>
            <w:t>TABLE OF CONTENTS</w:t>
          </w:r>
          <w:r w:rsidRPr="00AA3375">
            <w:rPr>
              <w:rFonts w:ascii="Abadi MT Condensed Light" w:hAnsi="Abadi MT Condensed Light"/>
              <w:b w:val="0"/>
              <w:sz w:val="24"/>
              <w:szCs w:val="24"/>
            </w:rPr>
            <w:fldChar w:fldCharType="begin"/>
          </w:r>
          <w:r w:rsidRPr="00AA3375">
            <w:rPr>
              <w:rFonts w:ascii="Abadi MT Condensed Light" w:hAnsi="Abadi MT Condensed Light"/>
              <w:b w:val="0"/>
              <w:sz w:val="24"/>
              <w:szCs w:val="24"/>
            </w:rPr>
            <w:instrText xml:space="preserve"> TOC \o "1-3" \h \z \u </w:instrText>
          </w:r>
          <w:r w:rsidRPr="00AA3375">
            <w:rPr>
              <w:rFonts w:ascii="Abadi MT Condensed Light" w:hAnsi="Abadi MT Condensed Light"/>
              <w:b w:val="0"/>
              <w:sz w:val="24"/>
              <w:szCs w:val="24"/>
            </w:rPr>
            <w:fldChar w:fldCharType="separate"/>
          </w:r>
        </w:p>
        <w:p w14:paraId="4FA810AE" w14:textId="3C40BD4A"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44" w:history="1">
            <w:r w:rsidR="00122E7A" w:rsidRPr="00AA3375">
              <w:rPr>
                <w:rStyle w:val="Hyperlink"/>
                <w:rFonts w:ascii="Abadi MT Condensed Light" w:hAnsi="Abadi MT Condensed Light"/>
                <w:b w:val="0"/>
                <w:i w:val="0"/>
                <w:noProof/>
              </w:rPr>
              <w:t>FOREWORD</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_Toc69903244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iii</w:t>
            </w:r>
            <w:r w:rsidR="00122E7A" w:rsidRPr="00AA3375">
              <w:rPr>
                <w:rFonts w:ascii="Abadi MT Condensed Light" w:hAnsi="Abadi MT Condensed Light"/>
                <w:b w:val="0"/>
                <w:i w:val="0"/>
                <w:noProof/>
                <w:webHidden/>
              </w:rPr>
              <w:fldChar w:fldCharType="end"/>
            </w:r>
          </w:hyperlink>
        </w:p>
        <w:p w14:paraId="7D94C9EF" w14:textId="0526B5DB"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45" w:history="1">
            <w:r w:rsidR="00122E7A" w:rsidRPr="00AA3375">
              <w:rPr>
                <w:rStyle w:val="Hyperlink"/>
                <w:rFonts w:ascii="Abadi MT Condensed Light" w:hAnsi="Abadi MT Condensed Light"/>
                <w:b w:val="0"/>
                <w:i w:val="0"/>
                <w:noProof/>
              </w:rPr>
              <w:t>ACKNOWLEDGEMENT</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_Toc69903245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iv</w:t>
            </w:r>
            <w:r w:rsidR="00122E7A" w:rsidRPr="00AA3375">
              <w:rPr>
                <w:rFonts w:ascii="Abadi MT Condensed Light" w:hAnsi="Abadi MT Condensed Light"/>
                <w:b w:val="0"/>
                <w:i w:val="0"/>
                <w:noProof/>
                <w:webHidden/>
              </w:rPr>
              <w:fldChar w:fldCharType="end"/>
            </w:r>
          </w:hyperlink>
        </w:p>
        <w:p w14:paraId="5013D726" w14:textId="607AB27A" w:rsidR="00122E7A" w:rsidRPr="00AA3375" w:rsidRDefault="000264FC" w:rsidP="00122E7A">
          <w:pPr>
            <w:pStyle w:val="TOC1"/>
            <w:tabs>
              <w:tab w:val="right" w:leader="dot" w:pos="6482"/>
            </w:tabs>
            <w:spacing w:before="0" w:line="276" w:lineRule="auto"/>
            <w:rPr>
              <w:rStyle w:val="Hyperlink"/>
              <w:rFonts w:ascii="Abadi MT Condensed Light" w:hAnsi="Abadi MT Condensed Light"/>
              <w:b w:val="0"/>
              <w:i w:val="0"/>
              <w:noProof/>
            </w:rPr>
          </w:pPr>
          <w:hyperlink w:anchor="_Toc69903246" w:history="1">
            <w:r w:rsidR="00122E7A" w:rsidRPr="00AA3375">
              <w:rPr>
                <w:rStyle w:val="Hyperlink"/>
                <w:rFonts w:ascii="Abadi MT Condensed Light" w:hAnsi="Abadi MT Condensed Light"/>
                <w:b w:val="0"/>
                <w:i w:val="0"/>
                <w:noProof/>
              </w:rPr>
              <w:t>PREFACE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_Toc69903246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v</w:t>
            </w:r>
            <w:r w:rsidR="00122E7A" w:rsidRPr="00AA3375">
              <w:rPr>
                <w:rFonts w:ascii="Abadi MT Condensed Light" w:hAnsi="Abadi MT Condensed Light"/>
                <w:b w:val="0"/>
                <w:i w:val="0"/>
                <w:noProof/>
                <w:webHidden/>
              </w:rPr>
              <w:fldChar w:fldCharType="end"/>
            </w:r>
          </w:hyperlink>
        </w:p>
        <w:p w14:paraId="4508BEBB" w14:textId="77777777" w:rsidR="00122E7A" w:rsidRPr="00AA3375" w:rsidRDefault="00122E7A" w:rsidP="00122E7A">
          <w:pPr>
            <w:rPr>
              <w:rFonts w:ascii="Abadi MT Condensed Light" w:hAnsi="Abadi MT Condensed Light"/>
              <w:noProof/>
            </w:rPr>
          </w:pPr>
        </w:p>
        <w:p w14:paraId="2431BA6D" w14:textId="6F76EAC4"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47" w:history="1">
            <w:r w:rsidR="00122E7A" w:rsidRPr="00AA3375">
              <w:rPr>
                <w:rStyle w:val="Hyperlink"/>
                <w:rFonts w:ascii="Abadi MT Condensed Light" w:hAnsi="Abadi MT Condensed Light"/>
                <w:b w:val="0"/>
                <w:i w:val="0"/>
                <w:noProof/>
              </w:rPr>
              <w:t>WHAT YOU SHOULD KNOW</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_Toc69903247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1</w:t>
            </w:r>
            <w:r w:rsidR="00122E7A" w:rsidRPr="00AA3375">
              <w:rPr>
                <w:rFonts w:ascii="Abadi MT Condensed Light" w:hAnsi="Abadi MT Condensed Light"/>
                <w:b w:val="0"/>
                <w:i w:val="0"/>
                <w:noProof/>
                <w:webHidden/>
              </w:rPr>
              <w:fldChar w:fldCharType="end"/>
            </w:r>
          </w:hyperlink>
        </w:p>
        <w:p w14:paraId="22C9B779" w14:textId="0BED91EA"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48" w:history="1">
            <w:r w:rsidR="00122E7A" w:rsidRPr="00AA3375">
              <w:rPr>
                <w:rStyle w:val="Hyperlink"/>
                <w:rFonts w:ascii="Abadi MT Condensed Light" w:hAnsi="Abadi MT Condensed Light"/>
                <w:b w:val="0"/>
                <w:i w:val="0"/>
                <w:noProof/>
              </w:rPr>
              <w:t>RECIPES FOR A GREAT LIFE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_Toc69903248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5</w:t>
            </w:r>
            <w:r w:rsidR="00122E7A" w:rsidRPr="00AA3375">
              <w:rPr>
                <w:rFonts w:ascii="Abadi MT Condensed Light" w:hAnsi="Abadi MT Condensed Light"/>
                <w:b w:val="0"/>
                <w:i w:val="0"/>
                <w:noProof/>
                <w:webHidden/>
              </w:rPr>
              <w:fldChar w:fldCharType="end"/>
            </w:r>
          </w:hyperlink>
        </w:p>
        <w:p w14:paraId="2F906890" w14:textId="63FF3A26"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49" w:history="1">
            <w:r w:rsidR="00122E7A" w:rsidRPr="00AA3375">
              <w:rPr>
                <w:rStyle w:val="Hyperlink"/>
                <w:rFonts w:ascii="Abadi MT Condensed Light" w:hAnsi="Abadi MT Condensed Light"/>
                <w:b w:val="0"/>
                <w:i w:val="0"/>
                <w:noProof/>
              </w:rPr>
              <w:t>REFLECTION</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_Toc69903249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7</w:t>
            </w:r>
            <w:r w:rsidR="00122E7A" w:rsidRPr="00AA3375">
              <w:rPr>
                <w:rFonts w:ascii="Abadi MT Condensed Light" w:hAnsi="Abadi MT Condensed Light"/>
                <w:b w:val="0"/>
                <w:i w:val="0"/>
                <w:noProof/>
                <w:webHidden/>
              </w:rPr>
              <w:fldChar w:fldCharType="end"/>
            </w:r>
          </w:hyperlink>
        </w:p>
        <w:p w14:paraId="52081A5A" w14:textId="646C99EA"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50" w:history="1">
            <w:r w:rsidR="00122E7A" w:rsidRPr="00AA3375">
              <w:rPr>
                <w:rStyle w:val="Hyperlink"/>
                <w:rFonts w:ascii="Abadi MT Condensed Light" w:hAnsi="Abadi MT Condensed Light"/>
                <w:b w:val="0"/>
                <w:i w:val="0"/>
                <w:noProof/>
              </w:rPr>
              <w:t>MAKING OF A PERSON</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_Toc69903250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8</w:t>
            </w:r>
            <w:r w:rsidR="00122E7A" w:rsidRPr="00AA3375">
              <w:rPr>
                <w:rFonts w:ascii="Abadi MT Condensed Light" w:hAnsi="Abadi MT Condensed Light"/>
                <w:b w:val="0"/>
                <w:i w:val="0"/>
                <w:noProof/>
                <w:webHidden/>
              </w:rPr>
              <w:fldChar w:fldCharType="end"/>
            </w:r>
          </w:hyperlink>
        </w:p>
        <w:p w14:paraId="1BE7D7D2" w14:textId="549889A1"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51" w:history="1">
            <w:r w:rsidR="00122E7A" w:rsidRPr="00AA3375">
              <w:rPr>
                <w:rStyle w:val="Hyperlink"/>
                <w:rFonts w:ascii="Abadi MT Condensed Light" w:hAnsi="Abadi MT Condensed Light"/>
                <w:b w:val="0"/>
                <w:i w:val="0"/>
                <w:noProof/>
              </w:rPr>
              <w:t>AWAKENINGS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_Toc69903251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10</w:t>
            </w:r>
            <w:r w:rsidR="00122E7A" w:rsidRPr="00AA3375">
              <w:rPr>
                <w:rFonts w:ascii="Abadi MT Condensed Light" w:hAnsi="Abadi MT Condensed Light"/>
                <w:b w:val="0"/>
                <w:i w:val="0"/>
                <w:noProof/>
                <w:webHidden/>
              </w:rPr>
              <w:fldChar w:fldCharType="end"/>
            </w:r>
          </w:hyperlink>
        </w:p>
        <w:p w14:paraId="284F6710" w14:textId="5CBFACBD"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52" w:history="1">
            <w:r w:rsidR="00122E7A" w:rsidRPr="00AA3375">
              <w:rPr>
                <w:rStyle w:val="Hyperlink"/>
                <w:rFonts w:ascii="Abadi MT Condensed Light" w:hAnsi="Abadi MT Condensed Light"/>
                <w:b w:val="0"/>
                <w:i w:val="0"/>
                <w:noProof/>
              </w:rPr>
              <w:t>UNLEARN AND LEARN</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_Toc69903252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12</w:t>
            </w:r>
            <w:r w:rsidR="00122E7A" w:rsidRPr="00AA3375">
              <w:rPr>
                <w:rFonts w:ascii="Abadi MT Condensed Light" w:hAnsi="Abadi MT Condensed Light"/>
                <w:b w:val="0"/>
                <w:i w:val="0"/>
                <w:noProof/>
                <w:webHidden/>
              </w:rPr>
              <w:fldChar w:fldCharType="end"/>
            </w:r>
          </w:hyperlink>
        </w:p>
        <w:p w14:paraId="09318724" w14:textId="1BDF9250"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53" w:history="1">
            <w:r w:rsidR="00122E7A" w:rsidRPr="00AA3375">
              <w:rPr>
                <w:rStyle w:val="Hyperlink"/>
                <w:rFonts w:ascii="Abadi MT Condensed Light" w:hAnsi="Abadi MT Condensed Light"/>
                <w:b w:val="0"/>
                <w:i w:val="0"/>
                <w:noProof/>
              </w:rPr>
              <w:t>RIGHTS VERSUS PRIVILEGES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_Toc69903253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14</w:t>
            </w:r>
            <w:r w:rsidR="00122E7A" w:rsidRPr="00AA3375">
              <w:rPr>
                <w:rFonts w:ascii="Abadi MT Condensed Light" w:hAnsi="Abadi MT Condensed Light"/>
                <w:b w:val="0"/>
                <w:i w:val="0"/>
                <w:noProof/>
                <w:webHidden/>
              </w:rPr>
              <w:fldChar w:fldCharType="end"/>
            </w:r>
          </w:hyperlink>
        </w:p>
        <w:p w14:paraId="4C1A17A4" w14:textId="040A8CF1"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54" w:history="1">
            <w:r w:rsidR="00122E7A" w:rsidRPr="00AA3375">
              <w:rPr>
                <w:rStyle w:val="Hyperlink"/>
                <w:rFonts w:ascii="Abadi MT Condensed Light" w:hAnsi="Abadi MT Condensed Light"/>
                <w:b w:val="0"/>
                <w:i w:val="0"/>
                <w:noProof/>
              </w:rPr>
              <w:t>TIME TO EAT</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_Toc69903254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16</w:t>
            </w:r>
            <w:r w:rsidR="00122E7A" w:rsidRPr="00AA3375">
              <w:rPr>
                <w:rFonts w:ascii="Abadi MT Condensed Light" w:hAnsi="Abadi MT Condensed Light"/>
                <w:b w:val="0"/>
                <w:i w:val="0"/>
                <w:noProof/>
                <w:webHidden/>
              </w:rPr>
              <w:fldChar w:fldCharType="end"/>
            </w:r>
          </w:hyperlink>
        </w:p>
        <w:p w14:paraId="2009C4D3" w14:textId="6C9614AF"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55" w:history="1">
            <w:r w:rsidR="00122E7A" w:rsidRPr="00AA3375">
              <w:rPr>
                <w:rStyle w:val="Hyperlink"/>
                <w:rFonts w:ascii="Abadi MT Condensed Light" w:hAnsi="Abadi MT Condensed Light"/>
                <w:b w:val="0"/>
                <w:i w:val="0"/>
                <w:noProof/>
              </w:rPr>
              <w:t>MUZZLING YOUR LIFE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_Toc69903255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18</w:t>
            </w:r>
            <w:r w:rsidR="00122E7A" w:rsidRPr="00AA3375">
              <w:rPr>
                <w:rFonts w:ascii="Abadi MT Condensed Light" w:hAnsi="Abadi MT Condensed Light"/>
                <w:b w:val="0"/>
                <w:i w:val="0"/>
                <w:noProof/>
                <w:webHidden/>
              </w:rPr>
              <w:fldChar w:fldCharType="end"/>
            </w:r>
          </w:hyperlink>
        </w:p>
        <w:p w14:paraId="31D088C0" w14:textId="245DDF9F"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56" w:history="1">
            <w:r w:rsidR="00122E7A" w:rsidRPr="00AA3375">
              <w:rPr>
                <w:rStyle w:val="Hyperlink"/>
                <w:rFonts w:ascii="Abadi MT Condensed Light" w:hAnsi="Abadi MT Condensed Light"/>
                <w:b w:val="0"/>
                <w:i w:val="0"/>
                <w:noProof/>
              </w:rPr>
              <w:t>SHARPENING THE AXE RIGHT</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_Toc69903256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20</w:t>
            </w:r>
            <w:r w:rsidR="00122E7A" w:rsidRPr="00AA3375">
              <w:rPr>
                <w:rFonts w:ascii="Abadi MT Condensed Light" w:hAnsi="Abadi MT Condensed Light"/>
                <w:b w:val="0"/>
                <w:i w:val="0"/>
                <w:noProof/>
                <w:webHidden/>
              </w:rPr>
              <w:fldChar w:fldCharType="end"/>
            </w:r>
          </w:hyperlink>
        </w:p>
        <w:p w14:paraId="281B0D23" w14:textId="6FB02B50"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57" w:history="1">
            <w:r w:rsidR="00122E7A" w:rsidRPr="00AA3375">
              <w:rPr>
                <w:rStyle w:val="Hyperlink"/>
                <w:rFonts w:ascii="Abadi MT Condensed Light" w:hAnsi="Abadi MT Condensed Light"/>
                <w:b w:val="0"/>
                <w:i w:val="0"/>
                <w:noProof/>
              </w:rPr>
              <w:t>MOLDING A LIFE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_Toc69903257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22</w:t>
            </w:r>
            <w:r w:rsidR="00122E7A" w:rsidRPr="00AA3375">
              <w:rPr>
                <w:rFonts w:ascii="Abadi MT Condensed Light" w:hAnsi="Abadi MT Condensed Light"/>
                <w:b w:val="0"/>
                <w:i w:val="0"/>
                <w:noProof/>
                <w:webHidden/>
              </w:rPr>
              <w:fldChar w:fldCharType="end"/>
            </w:r>
          </w:hyperlink>
        </w:p>
        <w:p w14:paraId="30D3B3F5" w14:textId="0B212E9B"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58" w:history="1">
            <w:r w:rsidR="00122E7A" w:rsidRPr="00AA3375">
              <w:rPr>
                <w:rStyle w:val="Hyperlink"/>
                <w:rFonts w:ascii="Abadi MT Condensed Light" w:hAnsi="Abadi MT Condensed Light"/>
                <w:b w:val="0"/>
                <w:i w:val="0"/>
                <w:noProof/>
              </w:rPr>
              <w:t>FAIR COUNSEL</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_Toc69903258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24</w:t>
            </w:r>
            <w:r w:rsidR="00122E7A" w:rsidRPr="00AA3375">
              <w:rPr>
                <w:rFonts w:ascii="Abadi MT Condensed Light" w:hAnsi="Abadi MT Condensed Light"/>
                <w:b w:val="0"/>
                <w:i w:val="0"/>
                <w:noProof/>
                <w:webHidden/>
              </w:rPr>
              <w:fldChar w:fldCharType="end"/>
            </w:r>
          </w:hyperlink>
        </w:p>
        <w:p w14:paraId="44AB9957" w14:textId="2CA4D081"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59" w:history="1">
            <w:r w:rsidR="00122E7A" w:rsidRPr="00AA3375">
              <w:rPr>
                <w:rStyle w:val="Hyperlink"/>
                <w:rFonts w:ascii="Abadi MT Condensed Light" w:hAnsi="Abadi MT Condensed Light"/>
                <w:b w:val="0"/>
                <w:i w:val="0"/>
                <w:noProof/>
              </w:rPr>
              <w:t>DOING GOALS IN LIFE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_Toc69903259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26</w:t>
            </w:r>
            <w:r w:rsidR="00122E7A" w:rsidRPr="00AA3375">
              <w:rPr>
                <w:rFonts w:ascii="Abadi MT Condensed Light" w:hAnsi="Abadi MT Condensed Light"/>
                <w:b w:val="0"/>
                <w:i w:val="0"/>
                <w:noProof/>
                <w:webHidden/>
              </w:rPr>
              <w:fldChar w:fldCharType="end"/>
            </w:r>
          </w:hyperlink>
        </w:p>
        <w:p w14:paraId="0626888F" w14:textId="21776C38"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60" w:history="1">
            <w:r w:rsidR="00122E7A" w:rsidRPr="00AA3375">
              <w:rPr>
                <w:rStyle w:val="Hyperlink"/>
                <w:rFonts w:ascii="Abadi MT Condensed Light" w:hAnsi="Abadi MT Condensed Light"/>
                <w:b w:val="0"/>
                <w:i w:val="0"/>
                <w:noProof/>
              </w:rPr>
              <w:t>TARGETS AND EXPECTATIONS vs. GOALS AND RESULTS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_Toc69903260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27</w:t>
            </w:r>
            <w:r w:rsidR="00122E7A" w:rsidRPr="00AA3375">
              <w:rPr>
                <w:rFonts w:ascii="Abadi MT Condensed Light" w:hAnsi="Abadi MT Condensed Light"/>
                <w:b w:val="0"/>
                <w:i w:val="0"/>
                <w:noProof/>
                <w:webHidden/>
              </w:rPr>
              <w:fldChar w:fldCharType="end"/>
            </w:r>
          </w:hyperlink>
        </w:p>
        <w:p w14:paraId="0F518349" w14:textId="55EB51CA"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61" w:history="1">
            <w:r w:rsidR="00122E7A" w:rsidRPr="00AA3375">
              <w:rPr>
                <w:rStyle w:val="Hyperlink"/>
                <w:rFonts w:ascii="Abadi MT Condensed Light" w:hAnsi="Abadi MT Condensed Light"/>
                <w:b w:val="0"/>
                <w:i w:val="0"/>
                <w:noProof/>
              </w:rPr>
              <w:t>KNOW THE MOUNTAIN TO CLIMB</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_Toc69903261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30</w:t>
            </w:r>
            <w:r w:rsidR="00122E7A" w:rsidRPr="00AA3375">
              <w:rPr>
                <w:rFonts w:ascii="Abadi MT Condensed Light" w:hAnsi="Abadi MT Condensed Light"/>
                <w:b w:val="0"/>
                <w:i w:val="0"/>
                <w:noProof/>
                <w:webHidden/>
              </w:rPr>
              <w:fldChar w:fldCharType="end"/>
            </w:r>
          </w:hyperlink>
        </w:p>
        <w:p w14:paraId="452636E0" w14:textId="094834C0"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62" w:history="1">
            <w:r w:rsidR="00122E7A" w:rsidRPr="00AA3375">
              <w:rPr>
                <w:rStyle w:val="Hyperlink"/>
                <w:rFonts w:ascii="Abadi MT Condensed Light" w:hAnsi="Abadi MT Condensed Light"/>
                <w:b w:val="0"/>
                <w:i w:val="0"/>
                <w:noProof/>
              </w:rPr>
              <w:t>LIFE ISN'T AN ACTIVITY BUT A PROCESS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_Toc69903262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32</w:t>
            </w:r>
            <w:r w:rsidR="00122E7A" w:rsidRPr="00AA3375">
              <w:rPr>
                <w:rFonts w:ascii="Abadi MT Condensed Light" w:hAnsi="Abadi MT Condensed Light"/>
                <w:b w:val="0"/>
                <w:i w:val="0"/>
                <w:noProof/>
                <w:webHidden/>
              </w:rPr>
              <w:fldChar w:fldCharType="end"/>
            </w:r>
          </w:hyperlink>
        </w:p>
        <w:p w14:paraId="6614016B" w14:textId="2D0D633E"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63" w:history="1">
            <w:r w:rsidR="00122E7A" w:rsidRPr="00AA3375">
              <w:rPr>
                <w:rStyle w:val="Hyperlink"/>
                <w:rFonts w:ascii="Abadi MT Condensed Light" w:hAnsi="Abadi MT Condensed Light"/>
                <w:b w:val="0"/>
                <w:i w:val="0"/>
                <w:noProof/>
              </w:rPr>
              <w:t>IDENTIFY YOUR AIM</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_Toc69903263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34</w:t>
            </w:r>
            <w:r w:rsidR="00122E7A" w:rsidRPr="00AA3375">
              <w:rPr>
                <w:rFonts w:ascii="Abadi MT Condensed Light" w:hAnsi="Abadi MT Condensed Light"/>
                <w:b w:val="0"/>
                <w:i w:val="0"/>
                <w:noProof/>
                <w:webHidden/>
              </w:rPr>
              <w:fldChar w:fldCharType="end"/>
            </w:r>
          </w:hyperlink>
        </w:p>
        <w:p w14:paraId="2887621B" w14:textId="3651A838"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64" w:history="1">
            <w:r w:rsidR="00122E7A" w:rsidRPr="00AA3375">
              <w:rPr>
                <w:rStyle w:val="Hyperlink"/>
                <w:rFonts w:ascii="Abadi MT Condensed Light" w:hAnsi="Abadi MT Condensed Light"/>
                <w:b w:val="0"/>
                <w:i w:val="0"/>
                <w:noProof/>
              </w:rPr>
              <w:t>FAITHFULNESS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_Toc69903264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36</w:t>
            </w:r>
            <w:r w:rsidR="00122E7A" w:rsidRPr="00AA3375">
              <w:rPr>
                <w:rFonts w:ascii="Abadi MT Condensed Light" w:hAnsi="Abadi MT Condensed Light"/>
                <w:b w:val="0"/>
                <w:i w:val="0"/>
                <w:noProof/>
                <w:webHidden/>
              </w:rPr>
              <w:fldChar w:fldCharType="end"/>
            </w:r>
          </w:hyperlink>
        </w:p>
        <w:p w14:paraId="6CCB5F6D" w14:textId="1149FCAC"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65" w:history="1">
            <w:r w:rsidR="00122E7A" w:rsidRPr="00AA3375">
              <w:rPr>
                <w:rStyle w:val="Hyperlink"/>
                <w:rFonts w:ascii="Abadi MT Condensed Light" w:hAnsi="Abadi MT Condensed Light"/>
                <w:b w:val="0"/>
                <w:i w:val="0"/>
                <w:noProof/>
              </w:rPr>
              <w:t>HUMBLE BEGINNINGS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_Toc69903265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38</w:t>
            </w:r>
            <w:r w:rsidR="00122E7A" w:rsidRPr="00AA3375">
              <w:rPr>
                <w:rFonts w:ascii="Abadi MT Condensed Light" w:hAnsi="Abadi MT Condensed Light"/>
                <w:b w:val="0"/>
                <w:i w:val="0"/>
                <w:noProof/>
                <w:webHidden/>
              </w:rPr>
              <w:fldChar w:fldCharType="end"/>
            </w:r>
          </w:hyperlink>
        </w:p>
        <w:p w14:paraId="5118CC96" w14:textId="622AB4F1"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66" w:history="1">
            <w:r w:rsidR="00122E7A" w:rsidRPr="00AA3375">
              <w:rPr>
                <w:rStyle w:val="Hyperlink"/>
                <w:rFonts w:ascii="Abadi MT Condensed Light" w:hAnsi="Abadi MT Condensed Light"/>
                <w:b w:val="0"/>
                <w:i w:val="0"/>
                <w:noProof/>
              </w:rPr>
              <w:t>SELF FULFILLMENT AND CONTENTMENT</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_Toc69903266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40</w:t>
            </w:r>
            <w:r w:rsidR="00122E7A" w:rsidRPr="00AA3375">
              <w:rPr>
                <w:rFonts w:ascii="Abadi MT Condensed Light" w:hAnsi="Abadi MT Condensed Light"/>
                <w:b w:val="0"/>
                <w:i w:val="0"/>
                <w:noProof/>
                <w:webHidden/>
              </w:rPr>
              <w:fldChar w:fldCharType="end"/>
            </w:r>
          </w:hyperlink>
        </w:p>
        <w:p w14:paraId="3F6D773A" w14:textId="355018F8"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67" w:history="1">
            <w:r w:rsidR="00122E7A" w:rsidRPr="00AA3375">
              <w:rPr>
                <w:rStyle w:val="Hyperlink"/>
                <w:rFonts w:ascii="Abadi MT Condensed Light" w:hAnsi="Abadi MT Condensed Light"/>
                <w:b w:val="0"/>
                <w:i w:val="0"/>
                <w:noProof/>
              </w:rPr>
              <w:t>FREE CHOICE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_Toc69903267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42</w:t>
            </w:r>
            <w:r w:rsidR="00122E7A" w:rsidRPr="00AA3375">
              <w:rPr>
                <w:rFonts w:ascii="Abadi MT Condensed Light" w:hAnsi="Abadi MT Condensed Light"/>
                <w:b w:val="0"/>
                <w:i w:val="0"/>
                <w:noProof/>
                <w:webHidden/>
              </w:rPr>
              <w:fldChar w:fldCharType="end"/>
            </w:r>
          </w:hyperlink>
        </w:p>
        <w:p w14:paraId="6583B2A7" w14:textId="2A50224C"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68" w:history="1">
            <w:r w:rsidR="00122E7A" w:rsidRPr="00AA3375">
              <w:rPr>
                <w:rStyle w:val="Hyperlink"/>
                <w:rFonts w:ascii="Abadi MT Condensed Light" w:hAnsi="Abadi MT Condensed Light"/>
                <w:b w:val="0"/>
                <w:i w:val="0"/>
                <w:noProof/>
              </w:rPr>
              <w:t>SELF AWARENESS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_Toc69903268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43</w:t>
            </w:r>
            <w:r w:rsidR="00122E7A" w:rsidRPr="00AA3375">
              <w:rPr>
                <w:rFonts w:ascii="Abadi MT Condensed Light" w:hAnsi="Abadi MT Condensed Light"/>
                <w:b w:val="0"/>
                <w:i w:val="0"/>
                <w:noProof/>
                <w:webHidden/>
              </w:rPr>
              <w:fldChar w:fldCharType="end"/>
            </w:r>
          </w:hyperlink>
        </w:p>
        <w:p w14:paraId="08698E8F" w14:textId="00165AF0"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69" w:history="1">
            <w:r w:rsidR="00122E7A" w:rsidRPr="00AA3375">
              <w:rPr>
                <w:rStyle w:val="Hyperlink"/>
                <w:rFonts w:ascii="Abadi MT Condensed Light" w:hAnsi="Abadi MT Condensed Light"/>
                <w:b w:val="0"/>
                <w:i w:val="0"/>
                <w:noProof/>
              </w:rPr>
              <w:t>MAKING THE BEST OUT OF LIFE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_Toc69903269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45</w:t>
            </w:r>
            <w:r w:rsidR="00122E7A" w:rsidRPr="00AA3375">
              <w:rPr>
                <w:rFonts w:ascii="Abadi MT Condensed Light" w:hAnsi="Abadi MT Condensed Light"/>
                <w:b w:val="0"/>
                <w:i w:val="0"/>
                <w:noProof/>
                <w:webHidden/>
              </w:rPr>
              <w:fldChar w:fldCharType="end"/>
            </w:r>
          </w:hyperlink>
        </w:p>
        <w:p w14:paraId="548EA7EA" w14:textId="15F2D5ED"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70" w:history="1">
            <w:r w:rsidR="00122E7A" w:rsidRPr="00AA3375">
              <w:rPr>
                <w:rStyle w:val="Hyperlink"/>
                <w:rFonts w:ascii="Abadi MT Condensed Light" w:hAnsi="Abadi MT Condensed Light"/>
                <w:b w:val="0"/>
                <w:i w:val="0"/>
                <w:noProof/>
              </w:rPr>
              <w:t>COMPARISONS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_Toc69903270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47</w:t>
            </w:r>
            <w:r w:rsidR="00122E7A" w:rsidRPr="00AA3375">
              <w:rPr>
                <w:rFonts w:ascii="Abadi MT Condensed Light" w:hAnsi="Abadi MT Condensed Light"/>
                <w:b w:val="0"/>
                <w:i w:val="0"/>
                <w:noProof/>
                <w:webHidden/>
              </w:rPr>
              <w:fldChar w:fldCharType="end"/>
            </w:r>
          </w:hyperlink>
        </w:p>
        <w:p w14:paraId="7FCC9D09" w14:textId="58A2E3F9"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71" w:history="1">
            <w:r w:rsidR="00122E7A" w:rsidRPr="00AA3375">
              <w:rPr>
                <w:rStyle w:val="Hyperlink"/>
                <w:rFonts w:ascii="Abadi MT Condensed Light" w:hAnsi="Abadi MT Condensed Light"/>
                <w:b w:val="0"/>
                <w:i w:val="0"/>
                <w:noProof/>
              </w:rPr>
              <w:t>LIFE AS A DRAMA</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_Toc69903271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50</w:t>
            </w:r>
            <w:r w:rsidR="00122E7A" w:rsidRPr="00AA3375">
              <w:rPr>
                <w:rFonts w:ascii="Abadi MT Condensed Light" w:hAnsi="Abadi MT Condensed Light"/>
                <w:b w:val="0"/>
                <w:i w:val="0"/>
                <w:noProof/>
                <w:webHidden/>
              </w:rPr>
              <w:fldChar w:fldCharType="end"/>
            </w:r>
          </w:hyperlink>
        </w:p>
        <w:p w14:paraId="67B16B16" w14:textId="5729D805"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72" w:history="1">
            <w:r w:rsidR="00122E7A" w:rsidRPr="00AA3375">
              <w:rPr>
                <w:rStyle w:val="Hyperlink"/>
                <w:rFonts w:ascii="Abadi MT Condensed Light" w:hAnsi="Abadi MT Condensed Light"/>
                <w:b w:val="0"/>
                <w:i w:val="0"/>
                <w:noProof/>
              </w:rPr>
              <w:t>TRUE SUCCESS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_Toc69903272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52</w:t>
            </w:r>
            <w:r w:rsidR="00122E7A" w:rsidRPr="00AA3375">
              <w:rPr>
                <w:rFonts w:ascii="Abadi MT Condensed Light" w:hAnsi="Abadi MT Condensed Light"/>
                <w:b w:val="0"/>
                <w:i w:val="0"/>
                <w:noProof/>
                <w:webHidden/>
              </w:rPr>
              <w:fldChar w:fldCharType="end"/>
            </w:r>
          </w:hyperlink>
        </w:p>
        <w:p w14:paraId="1C661EE9" w14:textId="1B9AF09B"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73" w:history="1">
            <w:r w:rsidR="00122E7A" w:rsidRPr="00AA3375">
              <w:rPr>
                <w:rStyle w:val="Hyperlink"/>
                <w:rFonts w:ascii="Abadi MT Condensed Light" w:hAnsi="Abadi MT Condensed Light"/>
                <w:b w:val="0"/>
                <w:i w:val="0"/>
                <w:noProof/>
              </w:rPr>
              <w:t>QUALITY OF LIFE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_Toc69903273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54</w:t>
            </w:r>
            <w:r w:rsidR="00122E7A" w:rsidRPr="00AA3375">
              <w:rPr>
                <w:rFonts w:ascii="Abadi MT Condensed Light" w:hAnsi="Abadi MT Condensed Light"/>
                <w:b w:val="0"/>
                <w:i w:val="0"/>
                <w:noProof/>
                <w:webHidden/>
              </w:rPr>
              <w:fldChar w:fldCharType="end"/>
            </w:r>
          </w:hyperlink>
        </w:p>
        <w:p w14:paraId="14BC840C" w14:textId="318B3B0B"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74" w:history="1">
            <w:r w:rsidR="00122E7A" w:rsidRPr="00AA3375">
              <w:rPr>
                <w:rStyle w:val="Hyperlink"/>
                <w:rFonts w:ascii="Abadi MT Condensed Light" w:hAnsi="Abadi MT Condensed Light"/>
                <w:b w:val="0"/>
                <w:i w:val="0"/>
                <w:noProof/>
              </w:rPr>
              <w:t>SELFISHNESS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_Toc69903274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56</w:t>
            </w:r>
            <w:r w:rsidR="00122E7A" w:rsidRPr="00AA3375">
              <w:rPr>
                <w:rFonts w:ascii="Abadi MT Condensed Light" w:hAnsi="Abadi MT Condensed Light"/>
                <w:b w:val="0"/>
                <w:i w:val="0"/>
                <w:noProof/>
                <w:webHidden/>
              </w:rPr>
              <w:fldChar w:fldCharType="end"/>
            </w:r>
          </w:hyperlink>
        </w:p>
        <w:p w14:paraId="1F228B11" w14:textId="3A5C4D74"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75" w:history="1">
            <w:r w:rsidR="00122E7A" w:rsidRPr="00AA3375">
              <w:rPr>
                <w:rStyle w:val="Hyperlink"/>
                <w:rFonts w:ascii="Abadi MT Condensed Light" w:hAnsi="Abadi MT Condensed Light"/>
                <w:b w:val="0"/>
                <w:i w:val="0"/>
                <w:noProof/>
              </w:rPr>
              <w:t>POSTERITY</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_Toc69903275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58</w:t>
            </w:r>
            <w:r w:rsidR="00122E7A" w:rsidRPr="00AA3375">
              <w:rPr>
                <w:rFonts w:ascii="Abadi MT Condensed Light" w:hAnsi="Abadi MT Condensed Light"/>
                <w:b w:val="0"/>
                <w:i w:val="0"/>
                <w:noProof/>
                <w:webHidden/>
              </w:rPr>
              <w:fldChar w:fldCharType="end"/>
            </w:r>
          </w:hyperlink>
        </w:p>
        <w:p w14:paraId="0B3DC254" w14:textId="3B8D16B7"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76" w:history="1">
            <w:r w:rsidR="00122E7A" w:rsidRPr="00AA3375">
              <w:rPr>
                <w:rStyle w:val="Hyperlink"/>
                <w:rFonts w:ascii="Abadi MT Condensed Light" w:hAnsi="Abadi MT Condensed Light"/>
                <w:b w:val="0"/>
                <w:i w:val="0"/>
                <w:noProof/>
              </w:rPr>
              <w:t>GETTING ORGANIZED</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_Toc69903276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59</w:t>
            </w:r>
            <w:r w:rsidR="00122E7A" w:rsidRPr="00AA3375">
              <w:rPr>
                <w:rFonts w:ascii="Abadi MT Condensed Light" w:hAnsi="Abadi MT Condensed Light"/>
                <w:b w:val="0"/>
                <w:i w:val="0"/>
                <w:noProof/>
                <w:webHidden/>
              </w:rPr>
              <w:fldChar w:fldCharType="end"/>
            </w:r>
          </w:hyperlink>
        </w:p>
        <w:p w14:paraId="5B54B800" w14:textId="08A7C375"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77" w:history="1">
            <w:r w:rsidR="00122E7A" w:rsidRPr="00AA3375">
              <w:rPr>
                <w:rStyle w:val="Hyperlink"/>
                <w:rFonts w:ascii="Abadi MT Condensed Light" w:hAnsi="Abadi MT Condensed Light"/>
                <w:b w:val="0"/>
                <w:i w:val="0"/>
                <w:noProof/>
              </w:rPr>
              <w:t>BE THE MASTER AND THE STUDENT</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_Toc69903277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61</w:t>
            </w:r>
            <w:r w:rsidR="00122E7A" w:rsidRPr="00AA3375">
              <w:rPr>
                <w:rFonts w:ascii="Abadi MT Condensed Light" w:hAnsi="Abadi MT Condensed Light"/>
                <w:b w:val="0"/>
                <w:i w:val="0"/>
                <w:noProof/>
                <w:webHidden/>
              </w:rPr>
              <w:fldChar w:fldCharType="end"/>
            </w:r>
          </w:hyperlink>
        </w:p>
        <w:p w14:paraId="5C23CDA3" w14:textId="2A955EEA"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78" w:history="1">
            <w:r w:rsidR="00122E7A" w:rsidRPr="00AA3375">
              <w:rPr>
                <w:rStyle w:val="Hyperlink"/>
                <w:rFonts w:ascii="Abadi MT Condensed Light" w:hAnsi="Abadi MT Condensed Light"/>
                <w:b w:val="0"/>
                <w:i w:val="0"/>
                <w:noProof/>
              </w:rPr>
              <w:t>STAGES OF LIFE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_Toc69903278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63</w:t>
            </w:r>
            <w:r w:rsidR="00122E7A" w:rsidRPr="00AA3375">
              <w:rPr>
                <w:rFonts w:ascii="Abadi MT Condensed Light" w:hAnsi="Abadi MT Condensed Light"/>
                <w:b w:val="0"/>
                <w:i w:val="0"/>
                <w:noProof/>
                <w:webHidden/>
              </w:rPr>
              <w:fldChar w:fldCharType="end"/>
            </w:r>
          </w:hyperlink>
        </w:p>
        <w:p w14:paraId="6494C6CC" w14:textId="577FB309"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79" w:history="1">
            <w:r w:rsidR="00122E7A" w:rsidRPr="00AA3375">
              <w:rPr>
                <w:rStyle w:val="Hyperlink"/>
                <w:rFonts w:ascii="Abadi MT Condensed Light" w:hAnsi="Abadi MT Condensed Light"/>
                <w:b w:val="0"/>
                <w:i w:val="0"/>
                <w:noProof/>
              </w:rPr>
              <w:t>LIFE OF FEAR</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_Toc69903279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66</w:t>
            </w:r>
            <w:r w:rsidR="00122E7A" w:rsidRPr="00AA3375">
              <w:rPr>
                <w:rFonts w:ascii="Abadi MT Condensed Light" w:hAnsi="Abadi MT Condensed Light"/>
                <w:b w:val="0"/>
                <w:i w:val="0"/>
                <w:noProof/>
                <w:webHidden/>
              </w:rPr>
              <w:fldChar w:fldCharType="end"/>
            </w:r>
          </w:hyperlink>
        </w:p>
        <w:p w14:paraId="3A9B5F1E" w14:textId="4FA46DCC"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80" w:history="1">
            <w:r w:rsidR="00122E7A" w:rsidRPr="00AA3375">
              <w:rPr>
                <w:rStyle w:val="Hyperlink"/>
                <w:rFonts w:ascii="Abadi MT Condensed Light" w:hAnsi="Abadi MT Condensed Light"/>
                <w:b w:val="0"/>
                <w:i w:val="0"/>
                <w:noProof/>
              </w:rPr>
              <w:t>MAKING YOUR PRIORITY LIST RIGHT</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_Toc69903280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68</w:t>
            </w:r>
            <w:r w:rsidR="00122E7A" w:rsidRPr="00AA3375">
              <w:rPr>
                <w:rFonts w:ascii="Abadi MT Condensed Light" w:hAnsi="Abadi MT Condensed Light"/>
                <w:b w:val="0"/>
                <w:i w:val="0"/>
                <w:noProof/>
                <w:webHidden/>
              </w:rPr>
              <w:fldChar w:fldCharType="end"/>
            </w:r>
          </w:hyperlink>
        </w:p>
        <w:p w14:paraId="759CE806" w14:textId="6729A261"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81" w:history="1">
            <w:r w:rsidR="00122E7A" w:rsidRPr="00AA3375">
              <w:rPr>
                <w:rStyle w:val="Hyperlink"/>
                <w:rFonts w:ascii="Abadi MT Condensed Light" w:hAnsi="Abadi MT Condensed Light"/>
                <w:b w:val="0"/>
                <w:i w:val="0"/>
                <w:noProof/>
              </w:rPr>
              <w:t>TIMING IN LIFE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_Toc69903281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70</w:t>
            </w:r>
            <w:r w:rsidR="00122E7A" w:rsidRPr="00AA3375">
              <w:rPr>
                <w:rFonts w:ascii="Abadi MT Condensed Light" w:hAnsi="Abadi MT Condensed Light"/>
                <w:b w:val="0"/>
                <w:i w:val="0"/>
                <w:noProof/>
                <w:webHidden/>
              </w:rPr>
              <w:fldChar w:fldCharType="end"/>
            </w:r>
          </w:hyperlink>
        </w:p>
        <w:p w14:paraId="1F7E1E20" w14:textId="3FEC6293"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82" w:history="1">
            <w:r w:rsidR="00122E7A" w:rsidRPr="00AA3375">
              <w:rPr>
                <w:rStyle w:val="Hyperlink"/>
                <w:rFonts w:ascii="Abadi MT Condensed Light" w:hAnsi="Abadi MT Condensed Light"/>
                <w:b w:val="0"/>
                <w:i w:val="0"/>
                <w:noProof/>
              </w:rPr>
              <w:t>SLEEPING WELL-</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_Toc69903282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72</w:t>
            </w:r>
            <w:r w:rsidR="00122E7A" w:rsidRPr="00AA3375">
              <w:rPr>
                <w:rFonts w:ascii="Abadi MT Condensed Light" w:hAnsi="Abadi MT Condensed Light"/>
                <w:b w:val="0"/>
                <w:i w:val="0"/>
                <w:noProof/>
                <w:webHidden/>
              </w:rPr>
              <w:fldChar w:fldCharType="end"/>
            </w:r>
          </w:hyperlink>
        </w:p>
        <w:p w14:paraId="4456737D" w14:textId="1C8E3270"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83" w:history="1">
            <w:r w:rsidR="00122E7A" w:rsidRPr="00AA3375">
              <w:rPr>
                <w:rStyle w:val="Hyperlink"/>
                <w:rFonts w:ascii="Abadi MT Condensed Light" w:hAnsi="Abadi MT Condensed Light"/>
                <w:b w:val="0"/>
                <w:i w:val="0"/>
                <w:noProof/>
              </w:rPr>
              <w:t>NEW THINKING</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_Toc69903283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75</w:t>
            </w:r>
            <w:r w:rsidR="00122E7A" w:rsidRPr="00AA3375">
              <w:rPr>
                <w:rFonts w:ascii="Abadi MT Condensed Light" w:hAnsi="Abadi MT Condensed Light"/>
                <w:b w:val="0"/>
                <w:i w:val="0"/>
                <w:noProof/>
                <w:webHidden/>
              </w:rPr>
              <w:fldChar w:fldCharType="end"/>
            </w:r>
          </w:hyperlink>
        </w:p>
        <w:p w14:paraId="43994F49" w14:textId="1FB01615"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84" w:history="1">
            <w:r w:rsidR="00122E7A" w:rsidRPr="00AA3375">
              <w:rPr>
                <w:rStyle w:val="Hyperlink"/>
                <w:rFonts w:ascii="Abadi MT Condensed Light" w:hAnsi="Abadi MT Condensed Light"/>
                <w:b w:val="0"/>
                <w:i w:val="0"/>
                <w:noProof/>
              </w:rPr>
              <w:t>RELATIONSHIP WITH DEATH</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_Toc69903284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77</w:t>
            </w:r>
            <w:r w:rsidR="00122E7A" w:rsidRPr="00AA3375">
              <w:rPr>
                <w:rFonts w:ascii="Abadi MT Condensed Light" w:hAnsi="Abadi MT Condensed Light"/>
                <w:b w:val="0"/>
                <w:i w:val="0"/>
                <w:noProof/>
                <w:webHidden/>
              </w:rPr>
              <w:fldChar w:fldCharType="end"/>
            </w:r>
          </w:hyperlink>
        </w:p>
        <w:p w14:paraId="6B838B4B" w14:textId="4F5C041F"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85" w:history="1">
            <w:r w:rsidR="00122E7A" w:rsidRPr="00AA3375">
              <w:rPr>
                <w:rStyle w:val="Hyperlink"/>
                <w:rFonts w:ascii="Abadi MT Condensed Light" w:hAnsi="Abadi MT Condensed Light"/>
                <w:b w:val="0"/>
                <w:i w:val="0"/>
                <w:noProof/>
              </w:rPr>
              <w:t>PRINCIPLE OF COMPLETENESS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_Toc69903285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80</w:t>
            </w:r>
            <w:r w:rsidR="00122E7A" w:rsidRPr="00AA3375">
              <w:rPr>
                <w:rFonts w:ascii="Abadi MT Condensed Light" w:hAnsi="Abadi MT Condensed Light"/>
                <w:b w:val="0"/>
                <w:i w:val="0"/>
                <w:noProof/>
                <w:webHidden/>
              </w:rPr>
              <w:fldChar w:fldCharType="end"/>
            </w:r>
          </w:hyperlink>
        </w:p>
        <w:p w14:paraId="3083AC0A" w14:textId="4E3DB57C"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86" w:history="1">
            <w:r w:rsidR="00122E7A" w:rsidRPr="00AA3375">
              <w:rPr>
                <w:rStyle w:val="Hyperlink"/>
                <w:rFonts w:ascii="Abadi MT Condensed Light" w:hAnsi="Abadi MT Condensed Light"/>
                <w:b w:val="0"/>
                <w:i w:val="0"/>
                <w:noProof/>
              </w:rPr>
              <w:t>FIGHTS AND BATTLES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_Toc69903286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81</w:t>
            </w:r>
            <w:r w:rsidR="00122E7A" w:rsidRPr="00AA3375">
              <w:rPr>
                <w:rFonts w:ascii="Abadi MT Condensed Light" w:hAnsi="Abadi MT Condensed Light"/>
                <w:b w:val="0"/>
                <w:i w:val="0"/>
                <w:noProof/>
                <w:webHidden/>
              </w:rPr>
              <w:fldChar w:fldCharType="end"/>
            </w:r>
          </w:hyperlink>
        </w:p>
        <w:p w14:paraId="466BD5C5" w14:textId="32A48402"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87" w:history="1">
            <w:r w:rsidR="00122E7A" w:rsidRPr="00AA3375">
              <w:rPr>
                <w:rStyle w:val="Hyperlink"/>
                <w:rFonts w:ascii="Abadi MT Condensed Light" w:hAnsi="Abadi MT Condensed Light"/>
                <w:b w:val="0"/>
                <w:i w:val="0"/>
                <w:noProof/>
              </w:rPr>
              <w:t>SMALL THINGS IN A BIG WAY</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_Toc69903287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84</w:t>
            </w:r>
            <w:r w:rsidR="00122E7A" w:rsidRPr="00AA3375">
              <w:rPr>
                <w:rFonts w:ascii="Abadi MT Condensed Light" w:hAnsi="Abadi MT Condensed Light"/>
                <w:b w:val="0"/>
                <w:i w:val="0"/>
                <w:noProof/>
                <w:webHidden/>
              </w:rPr>
              <w:fldChar w:fldCharType="end"/>
            </w:r>
          </w:hyperlink>
        </w:p>
        <w:p w14:paraId="31F4D41D" w14:textId="287EE320"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88" w:history="1">
            <w:r w:rsidR="00122E7A" w:rsidRPr="00AA3375">
              <w:rPr>
                <w:rStyle w:val="Hyperlink"/>
                <w:rFonts w:ascii="Abadi MT Condensed Light" w:hAnsi="Abadi MT Condensed Light"/>
                <w:b w:val="0"/>
                <w:i w:val="0"/>
                <w:noProof/>
              </w:rPr>
              <w:t>NO SMALLER PROBLEM</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_Toc69903288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86</w:t>
            </w:r>
            <w:r w:rsidR="00122E7A" w:rsidRPr="00AA3375">
              <w:rPr>
                <w:rFonts w:ascii="Abadi MT Condensed Light" w:hAnsi="Abadi MT Condensed Light"/>
                <w:b w:val="0"/>
                <w:i w:val="0"/>
                <w:noProof/>
                <w:webHidden/>
              </w:rPr>
              <w:fldChar w:fldCharType="end"/>
            </w:r>
          </w:hyperlink>
        </w:p>
        <w:p w14:paraId="187A2571" w14:textId="775F8F49"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89" w:history="1">
            <w:r w:rsidR="00122E7A" w:rsidRPr="00AA3375">
              <w:rPr>
                <w:rStyle w:val="Hyperlink"/>
                <w:rFonts w:ascii="Abadi MT Condensed Light" w:hAnsi="Abadi MT Condensed Light"/>
                <w:b w:val="0"/>
                <w:i w:val="0"/>
                <w:noProof/>
              </w:rPr>
              <w:t>LIFE TEST</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_Toc69903289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88</w:t>
            </w:r>
            <w:r w:rsidR="00122E7A" w:rsidRPr="00AA3375">
              <w:rPr>
                <w:rFonts w:ascii="Abadi MT Condensed Light" w:hAnsi="Abadi MT Condensed Light"/>
                <w:b w:val="0"/>
                <w:i w:val="0"/>
                <w:noProof/>
                <w:webHidden/>
              </w:rPr>
              <w:fldChar w:fldCharType="end"/>
            </w:r>
          </w:hyperlink>
        </w:p>
        <w:p w14:paraId="20FB2FC7" w14:textId="66C57EDF"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90" w:history="1">
            <w:r w:rsidR="00122E7A" w:rsidRPr="00AA3375">
              <w:rPr>
                <w:rStyle w:val="Hyperlink"/>
                <w:rFonts w:ascii="Abadi MT Condensed Light" w:hAnsi="Abadi MT Condensed Light"/>
                <w:b w:val="0"/>
                <w:i w:val="0"/>
                <w:noProof/>
              </w:rPr>
              <w:t>IMPOSITION OF GOOD LIFE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_Toc69903290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89</w:t>
            </w:r>
            <w:r w:rsidR="00122E7A" w:rsidRPr="00AA3375">
              <w:rPr>
                <w:rFonts w:ascii="Abadi MT Condensed Light" w:hAnsi="Abadi MT Condensed Light"/>
                <w:b w:val="0"/>
                <w:i w:val="0"/>
                <w:noProof/>
                <w:webHidden/>
              </w:rPr>
              <w:fldChar w:fldCharType="end"/>
            </w:r>
          </w:hyperlink>
        </w:p>
        <w:p w14:paraId="5F64A2F5" w14:textId="558C372C"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91" w:history="1">
            <w:r w:rsidR="00122E7A" w:rsidRPr="00AA3375">
              <w:rPr>
                <w:rStyle w:val="Hyperlink"/>
                <w:rFonts w:ascii="Abadi MT Condensed Light" w:hAnsi="Abadi MT Condensed Light"/>
                <w:b w:val="0"/>
                <w:i w:val="0"/>
                <w:noProof/>
              </w:rPr>
              <w:t>MANAGING YOUR TIME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_Toc69903291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92</w:t>
            </w:r>
            <w:r w:rsidR="00122E7A" w:rsidRPr="00AA3375">
              <w:rPr>
                <w:rFonts w:ascii="Abadi MT Condensed Light" w:hAnsi="Abadi MT Condensed Light"/>
                <w:b w:val="0"/>
                <w:i w:val="0"/>
                <w:noProof/>
                <w:webHidden/>
              </w:rPr>
              <w:fldChar w:fldCharType="end"/>
            </w:r>
          </w:hyperlink>
        </w:p>
        <w:p w14:paraId="32CC7DA7" w14:textId="470C1833"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92" w:history="1">
            <w:r w:rsidR="00122E7A" w:rsidRPr="00AA3375">
              <w:rPr>
                <w:rStyle w:val="Hyperlink"/>
                <w:rFonts w:ascii="Abadi MT Condensed Light" w:hAnsi="Abadi MT Condensed Light"/>
                <w:b w:val="0"/>
                <w:i w:val="0"/>
                <w:noProof/>
              </w:rPr>
              <w:t>QUALITY versus QUANTITY</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_Toc69903292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95</w:t>
            </w:r>
            <w:r w:rsidR="00122E7A" w:rsidRPr="00AA3375">
              <w:rPr>
                <w:rFonts w:ascii="Abadi MT Condensed Light" w:hAnsi="Abadi MT Condensed Light"/>
                <w:b w:val="0"/>
                <w:i w:val="0"/>
                <w:noProof/>
                <w:webHidden/>
              </w:rPr>
              <w:fldChar w:fldCharType="end"/>
            </w:r>
          </w:hyperlink>
        </w:p>
        <w:p w14:paraId="69FD31AD" w14:textId="645DD25A"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93" w:history="1">
            <w:r w:rsidR="00122E7A" w:rsidRPr="00AA3375">
              <w:rPr>
                <w:rStyle w:val="Hyperlink"/>
                <w:rFonts w:ascii="Abadi MT Condensed Light" w:hAnsi="Abadi MT Condensed Light"/>
                <w:b w:val="0"/>
                <w:i w:val="0"/>
                <w:noProof/>
              </w:rPr>
              <w:t>EQUALITY</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_Toc69903293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97</w:t>
            </w:r>
            <w:r w:rsidR="00122E7A" w:rsidRPr="00AA3375">
              <w:rPr>
                <w:rFonts w:ascii="Abadi MT Condensed Light" w:hAnsi="Abadi MT Condensed Light"/>
                <w:b w:val="0"/>
                <w:i w:val="0"/>
                <w:noProof/>
                <w:webHidden/>
              </w:rPr>
              <w:fldChar w:fldCharType="end"/>
            </w:r>
          </w:hyperlink>
        </w:p>
        <w:p w14:paraId="3167BB06" w14:textId="06088EED"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94" w:history="1">
            <w:r w:rsidR="00122E7A" w:rsidRPr="00AA3375">
              <w:rPr>
                <w:rStyle w:val="Hyperlink"/>
                <w:rFonts w:ascii="Abadi MT Condensed Light" w:hAnsi="Abadi MT Condensed Light"/>
                <w:b w:val="0"/>
                <w:i w:val="0"/>
                <w:noProof/>
              </w:rPr>
              <w:t>UNIVERSAL LAW- PARETO PRINCIPLE</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_Toc69903294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100</w:t>
            </w:r>
            <w:r w:rsidR="00122E7A" w:rsidRPr="00AA3375">
              <w:rPr>
                <w:rFonts w:ascii="Abadi MT Condensed Light" w:hAnsi="Abadi MT Condensed Light"/>
                <w:b w:val="0"/>
                <w:i w:val="0"/>
                <w:noProof/>
                <w:webHidden/>
              </w:rPr>
              <w:fldChar w:fldCharType="end"/>
            </w:r>
          </w:hyperlink>
        </w:p>
        <w:p w14:paraId="737EB4B6" w14:textId="76857D76"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95" w:history="1">
            <w:r w:rsidR="00122E7A" w:rsidRPr="00AA3375">
              <w:rPr>
                <w:rStyle w:val="Hyperlink"/>
                <w:rFonts w:ascii="Abadi MT Condensed Light" w:hAnsi="Abadi MT Condensed Light"/>
                <w:b w:val="0"/>
                <w:i w:val="0"/>
                <w:noProof/>
              </w:rPr>
              <w:t>FORGIVENESS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_Toc69903295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102</w:t>
            </w:r>
            <w:r w:rsidR="00122E7A" w:rsidRPr="00AA3375">
              <w:rPr>
                <w:rFonts w:ascii="Abadi MT Condensed Light" w:hAnsi="Abadi MT Condensed Light"/>
                <w:b w:val="0"/>
                <w:i w:val="0"/>
                <w:noProof/>
                <w:webHidden/>
              </w:rPr>
              <w:fldChar w:fldCharType="end"/>
            </w:r>
          </w:hyperlink>
        </w:p>
        <w:p w14:paraId="5EE79AA8" w14:textId="275C85C1" w:rsidR="00122E7A" w:rsidRPr="00AA3375" w:rsidRDefault="000264FC" w:rsidP="00122E7A">
          <w:pPr>
            <w:pStyle w:val="TOC1"/>
            <w:tabs>
              <w:tab w:val="right" w:leader="dot" w:pos="6482"/>
            </w:tabs>
            <w:spacing w:before="0" w:line="276" w:lineRule="auto"/>
            <w:rPr>
              <w:rFonts w:ascii="Abadi MT Condensed Light" w:eastAsiaTheme="minorEastAsia" w:hAnsi="Abadi MT Condensed Light"/>
              <w:b w:val="0"/>
              <w:bCs w:val="0"/>
              <w:i w:val="0"/>
              <w:iCs w:val="0"/>
              <w:noProof/>
            </w:rPr>
          </w:pPr>
          <w:hyperlink w:anchor="_Toc69903296" w:history="1">
            <w:r w:rsidR="00122E7A" w:rsidRPr="00AA3375">
              <w:rPr>
                <w:rStyle w:val="Hyperlink"/>
                <w:rFonts w:ascii="Abadi MT Condensed Light" w:hAnsi="Abadi MT Condensed Light"/>
                <w:b w:val="0"/>
                <w:i w:val="0"/>
                <w:noProof/>
              </w:rPr>
              <w:t>LIFE CIRCLES</w:t>
            </w:r>
            <w:r w:rsidR="00122E7A" w:rsidRPr="00AA3375">
              <w:rPr>
                <w:rFonts w:ascii="Abadi MT Condensed Light" w:hAnsi="Abadi MT Condensed Light"/>
                <w:b w:val="0"/>
                <w:i w:val="0"/>
                <w:noProof/>
                <w:webHidden/>
              </w:rPr>
              <w:tab/>
            </w:r>
            <w:r w:rsidR="00122E7A" w:rsidRPr="00AA3375">
              <w:rPr>
                <w:rFonts w:ascii="Abadi MT Condensed Light" w:hAnsi="Abadi MT Condensed Light"/>
                <w:b w:val="0"/>
                <w:i w:val="0"/>
                <w:noProof/>
                <w:webHidden/>
              </w:rPr>
              <w:fldChar w:fldCharType="begin"/>
            </w:r>
            <w:r w:rsidR="00122E7A" w:rsidRPr="00AA3375">
              <w:rPr>
                <w:rFonts w:ascii="Abadi MT Condensed Light" w:hAnsi="Abadi MT Condensed Light"/>
                <w:b w:val="0"/>
                <w:i w:val="0"/>
                <w:noProof/>
                <w:webHidden/>
              </w:rPr>
              <w:instrText xml:space="preserve"> PAGEREF _Toc69903296 \h </w:instrText>
            </w:r>
            <w:r w:rsidR="00122E7A" w:rsidRPr="00AA3375">
              <w:rPr>
                <w:rFonts w:ascii="Abadi MT Condensed Light" w:hAnsi="Abadi MT Condensed Light"/>
                <w:b w:val="0"/>
                <w:i w:val="0"/>
                <w:noProof/>
                <w:webHidden/>
              </w:rPr>
            </w:r>
            <w:r w:rsidR="00122E7A" w:rsidRPr="00AA3375">
              <w:rPr>
                <w:rFonts w:ascii="Abadi MT Condensed Light" w:hAnsi="Abadi MT Condensed Light"/>
                <w:b w:val="0"/>
                <w:i w:val="0"/>
                <w:noProof/>
                <w:webHidden/>
              </w:rPr>
              <w:fldChar w:fldCharType="separate"/>
            </w:r>
            <w:r w:rsidR="00AA3375">
              <w:rPr>
                <w:rFonts w:ascii="Abadi MT Condensed Light" w:hAnsi="Abadi MT Condensed Light"/>
                <w:b w:val="0"/>
                <w:i w:val="0"/>
                <w:noProof/>
                <w:webHidden/>
              </w:rPr>
              <w:t>104</w:t>
            </w:r>
            <w:r w:rsidR="00122E7A" w:rsidRPr="00AA3375">
              <w:rPr>
                <w:rFonts w:ascii="Abadi MT Condensed Light" w:hAnsi="Abadi MT Condensed Light"/>
                <w:b w:val="0"/>
                <w:i w:val="0"/>
                <w:noProof/>
                <w:webHidden/>
              </w:rPr>
              <w:fldChar w:fldCharType="end"/>
            </w:r>
          </w:hyperlink>
        </w:p>
        <w:p w14:paraId="39734BB4" w14:textId="552E811A" w:rsidR="00A2765C" w:rsidRPr="00AA3375" w:rsidRDefault="00A2765C" w:rsidP="00122E7A">
          <w:pPr>
            <w:spacing w:after="0" w:line="276" w:lineRule="auto"/>
            <w:jc w:val="both"/>
            <w:rPr>
              <w:rFonts w:ascii="Abadi MT Condensed Light" w:hAnsi="Abadi MT Condensed Light"/>
              <w:noProof/>
              <w:szCs w:val="24"/>
            </w:rPr>
          </w:pPr>
          <w:r w:rsidRPr="00AA3375">
            <w:rPr>
              <w:rFonts w:ascii="Abadi MT Condensed Light" w:hAnsi="Abadi MT Condensed Light"/>
              <w:bCs/>
              <w:noProof/>
              <w:szCs w:val="24"/>
            </w:rPr>
            <w:fldChar w:fldCharType="end"/>
          </w:r>
        </w:p>
      </w:sdtContent>
    </w:sdt>
    <w:p w14:paraId="712DCB02" w14:textId="740C5FF8" w:rsidR="00C44E19" w:rsidRPr="00AA3375" w:rsidRDefault="00BF3F9B" w:rsidP="00BA5516">
      <w:pPr>
        <w:ind w:left="-360"/>
        <w:jc w:val="both"/>
        <w:rPr>
          <w:rFonts w:ascii="Abadi MT Condensed Light" w:hAnsi="Abadi MT Condensed Light"/>
          <w:szCs w:val="24"/>
        </w:rPr>
      </w:pPr>
      <w:r w:rsidRPr="00AA3375">
        <w:rPr>
          <w:rFonts w:ascii="Abadi MT Condensed Light" w:hAnsi="Abadi MT Condensed Light"/>
          <w:szCs w:val="24"/>
        </w:rPr>
        <w:br w:type="page"/>
      </w:r>
    </w:p>
    <w:p w14:paraId="38D9483C" w14:textId="65A976DA" w:rsidR="00B42307" w:rsidRPr="00AA3375" w:rsidRDefault="00B42307">
      <w:pPr>
        <w:rPr>
          <w:rFonts w:ascii="Abadi MT Condensed Light" w:hAnsi="Abadi MT Condensed Light"/>
          <w:szCs w:val="24"/>
        </w:rPr>
      </w:pPr>
      <w:r w:rsidRPr="00AA3375">
        <w:rPr>
          <w:rFonts w:ascii="Abadi MT Condensed Light" w:hAnsi="Abadi MT Condensed Light"/>
          <w:szCs w:val="24"/>
        </w:rPr>
        <w:lastRenderedPageBreak/>
        <w:br w:type="page"/>
      </w:r>
    </w:p>
    <w:p w14:paraId="314181AE" w14:textId="77777777" w:rsidR="00246C9D" w:rsidRPr="00AA3375" w:rsidRDefault="00246C9D" w:rsidP="00BA5516">
      <w:pPr>
        <w:jc w:val="both"/>
        <w:rPr>
          <w:ins w:id="7" w:author="Muthomi Thiankolu" w:date="2021-02-01T19:03:00Z"/>
          <w:rFonts w:ascii="Abadi MT Condensed Light" w:hAnsi="Abadi MT Condensed Light"/>
          <w:szCs w:val="24"/>
        </w:rPr>
        <w:sectPr w:rsidR="00246C9D" w:rsidRPr="00AA3375" w:rsidSect="00DA0FB7">
          <w:type w:val="continuous"/>
          <w:pgSz w:w="8420" w:h="11900" w:code="11"/>
          <w:pgMar w:top="1134" w:right="964" w:bottom="1134" w:left="964" w:header="720" w:footer="720" w:gutter="0"/>
          <w:pgNumType w:fmt="lowerRoman"/>
          <w:cols w:space="720"/>
          <w:docGrid w:linePitch="360"/>
        </w:sectPr>
      </w:pPr>
    </w:p>
    <w:p w14:paraId="6F90B2FC" w14:textId="49FC9430" w:rsidR="00B717EA" w:rsidRPr="00AA3375" w:rsidRDefault="00DA0FB7" w:rsidP="00CC7D4A">
      <w:pPr>
        <w:pStyle w:val="Heading1"/>
        <w:rPr>
          <w:rFonts w:ascii="Abadi MT Condensed Light" w:hAnsi="Abadi MT Condensed Light"/>
        </w:rPr>
      </w:pPr>
      <w:bookmarkStart w:id="8" w:name="_Toc69903247"/>
      <w:r w:rsidRPr="00AA3375">
        <w:rPr>
          <w:rFonts w:ascii="Abadi MT Condensed Light" w:hAnsi="Abadi MT Condensed Light"/>
        </w:rPr>
        <w:lastRenderedPageBreak/>
        <w:t>WHAT YOU SHOULD KNOW</w:t>
      </w:r>
      <w:bookmarkEnd w:id="8"/>
    </w:p>
    <w:p w14:paraId="1D2F5CAB" w14:textId="7E167D16" w:rsidR="00B717EA" w:rsidRPr="00AA3375" w:rsidRDefault="00996A4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w:t>
      </w:r>
      <w:r w:rsidR="00C239CA" w:rsidRPr="00AA3375">
        <w:rPr>
          <w:rFonts w:ascii="Abadi MT Condensed Light" w:hAnsi="Abadi MT Condensed Light" w:cs="Times New Roman"/>
          <w:szCs w:val="24"/>
        </w:rPr>
        <w:t xml:space="preserve"> part</w:t>
      </w:r>
      <w:r w:rsidRPr="00AA3375">
        <w:rPr>
          <w:rFonts w:ascii="Abadi MT Condensed Light" w:hAnsi="Abadi MT Condensed Light" w:cs="Times New Roman"/>
          <w:szCs w:val="24"/>
        </w:rPr>
        <w:t xml:space="preserve"> is a note of what you should keep to yourself</w:t>
      </w:r>
      <w:r w:rsidR="00445652" w:rsidRPr="00AA3375">
        <w:rPr>
          <w:rFonts w:ascii="Abadi MT Condensed Light" w:hAnsi="Abadi MT Condensed Light" w:cs="Times New Roman"/>
          <w:szCs w:val="24"/>
        </w:rPr>
        <w:t>.</w:t>
      </w:r>
    </w:p>
    <w:p w14:paraId="3D02CDFC" w14:textId="3FC9B45F" w:rsidR="00445652" w:rsidRPr="00AA3375" w:rsidRDefault="00172ED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All </w:t>
      </w:r>
      <w:r w:rsidR="00445500" w:rsidRPr="00AA3375">
        <w:rPr>
          <w:rFonts w:ascii="Abadi MT Condensed Light" w:hAnsi="Abadi MT Condensed Light" w:cs="Times New Roman"/>
          <w:szCs w:val="24"/>
        </w:rPr>
        <w:t xml:space="preserve">concerning </w:t>
      </w:r>
      <w:r w:rsidR="00C43D84" w:rsidRPr="00AA3375">
        <w:rPr>
          <w:rFonts w:ascii="Abadi MT Condensed Light" w:hAnsi="Abadi MT Condensed Light" w:cs="Times New Roman"/>
          <w:szCs w:val="24"/>
        </w:rPr>
        <w:t xml:space="preserve">our </w:t>
      </w:r>
      <w:r w:rsidR="00445500" w:rsidRPr="00AA3375">
        <w:rPr>
          <w:rFonts w:ascii="Abadi MT Condensed Light" w:hAnsi="Abadi MT Condensed Light" w:cs="Times New Roman"/>
          <w:szCs w:val="24"/>
        </w:rPr>
        <w:t xml:space="preserve">knowledge </w:t>
      </w:r>
      <w:r w:rsidR="00C43D84" w:rsidRPr="00AA3375">
        <w:rPr>
          <w:rFonts w:ascii="Abadi MT Condensed Light" w:hAnsi="Abadi MT Condensed Light" w:cs="Times New Roman"/>
          <w:szCs w:val="24"/>
        </w:rPr>
        <w:t xml:space="preserve">of </w:t>
      </w:r>
      <w:r w:rsidR="005C28CA" w:rsidRPr="00AA3375">
        <w:rPr>
          <w:rFonts w:ascii="Abadi MT Condensed Light" w:hAnsi="Abadi MT Condensed Light" w:cs="Times New Roman"/>
          <w:szCs w:val="24"/>
        </w:rPr>
        <w:t xml:space="preserve">experience, </w:t>
      </w:r>
      <w:r w:rsidR="00445500" w:rsidRPr="00AA3375">
        <w:rPr>
          <w:rFonts w:ascii="Abadi MT Condensed Light" w:hAnsi="Abadi MT Condensed Light" w:cs="Times New Roman"/>
          <w:szCs w:val="24"/>
        </w:rPr>
        <w:t>insight</w:t>
      </w:r>
      <w:r w:rsidR="00C239CA" w:rsidRPr="00AA3375">
        <w:rPr>
          <w:rFonts w:ascii="Abadi MT Condensed Light" w:hAnsi="Abadi MT Condensed Light" w:cs="Times New Roman"/>
          <w:szCs w:val="24"/>
        </w:rPr>
        <w:t>,</w:t>
      </w:r>
      <w:r w:rsidR="00445500" w:rsidRPr="00AA3375">
        <w:rPr>
          <w:rFonts w:ascii="Abadi MT Condensed Light" w:hAnsi="Abadi MT Condensed Light" w:cs="Times New Roman"/>
          <w:szCs w:val="24"/>
        </w:rPr>
        <w:t xml:space="preserve"> </w:t>
      </w:r>
      <w:r w:rsidR="005C28CA" w:rsidRPr="00AA3375">
        <w:rPr>
          <w:rFonts w:ascii="Abadi MT Condensed Light" w:hAnsi="Abadi MT Condensed Light" w:cs="Times New Roman"/>
          <w:szCs w:val="24"/>
        </w:rPr>
        <w:t xml:space="preserve">and </w:t>
      </w:r>
      <w:r w:rsidR="000A7DF7" w:rsidRPr="00AA3375">
        <w:rPr>
          <w:rFonts w:ascii="Abadi MT Condensed Light" w:hAnsi="Abadi MT Condensed Light" w:cs="Times New Roman"/>
          <w:szCs w:val="24"/>
        </w:rPr>
        <w:t xml:space="preserve">the </w:t>
      </w:r>
      <w:r w:rsidR="00C239CA" w:rsidRPr="00AA3375">
        <w:rPr>
          <w:rFonts w:ascii="Abadi MT Condensed Light" w:hAnsi="Abadi MT Condensed Light" w:cs="Times New Roman"/>
          <w:szCs w:val="24"/>
        </w:rPr>
        <w:t>L</w:t>
      </w:r>
      <w:r w:rsidR="000A7DF7" w:rsidRPr="00AA3375">
        <w:rPr>
          <w:rFonts w:ascii="Abadi MT Condensed Light" w:hAnsi="Abadi MT Condensed Light" w:cs="Times New Roman"/>
          <w:szCs w:val="24"/>
        </w:rPr>
        <w:t>ife we shall live</w:t>
      </w:r>
      <w:r w:rsidR="001542ED" w:rsidRPr="00AA3375">
        <w:rPr>
          <w:rFonts w:ascii="Abadi MT Condensed Light" w:hAnsi="Abadi MT Condensed Light" w:cs="Times New Roman"/>
          <w:szCs w:val="24"/>
        </w:rPr>
        <w:t>.</w:t>
      </w:r>
    </w:p>
    <w:p w14:paraId="2FA5096D" w14:textId="4929CCAF" w:rsidR="001542ED" w:rsidRPr="00AA3375" w:rsidRDefault="001542E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everything, </w:t>
      </w:r>
      <w:r w:rsidR="00172ED9" w:rsidRPr="00AA3375">
        <w:rPr>
          <w:rFonts w:ascii="Abadi MT Condensed Light" w:hAnsi="Abadi MT Condensed Light" w:cs="Times New Roman"/>
          <w:szCs w:val="24"/>
        </w:rPr>
        <w:t>let us</w:t>
      </w:r>
      <w:r w:rsidRPr="00AA3375">
        <w:rPr>
          <w:rFonts w:ascii="Abadi MT Condensed Light" w:hAnsi="Abadi MT Condensed Light" w:cs="Times New Roman"/>
          <w:szCs w:val="24"/>
        </w:rPr>
        <w:t xml:space="preserve"> be </w:t>
      </w:r>
      <w:r w:rsidR="00445500" w:rsidRPr="00AA3375">
        <w:rPr>
          <w:rFonts w:ascii="Abadi MT Condensed Light" w:hAnsi="Abadi MT Condensed Light" w:cs="Times New Roman"/>
          <w:szCs w:val="24"/>
        </w:rPr>
        <w:t xml:space="preserve">patient so </w:t>
      </w:r>
      <w:r w:rsidR="00172ED9" w:rsidRPr="00AA3375">
        <w:rPr>
          <w:rFonts w:ascii="Abadi MT Condensed Light" w:hAnsi="Abadi MT Condensed Light" w:cs="Times New Roman"/>
          <w:szCs w:val="24"/>
        </w:rPr>
        <w:t>that</w:t>
      </w:r>
      <w:r w:rsidR="00A901C5" w:rsidRPr="00AA3375">
        <w:rPr>
          <w:rFonts w:ascii="Abadi MT Condensed Light" w:hAnsi="Abadi MT Condensed Light" w:cs="Times New Roman"/>
          <w:szCs w:val="24"/>
        </w:rPr>
        <w:t xml:space="preserve"> we may learn </w:t>
      </w:r>
      <w:r w:rsidR="00B47239" w:rsidRPr="00AA3375">
        <w:rPr>
          <w:rFonts w:ascii="Abadi MT Condensed Light" w:hAnsi="Abadi MT Condensed Light" w:cs="Times New Roman"/>
          <w:szCs w:val="24"/>
        </w:rPr>
        <w:t xml:space="preserve">much from one another. </w:t>
      </w:r>
      <w:r w:rsidR="004345BD" w:rsidRPr="00AA3375">
        <w:rPr>
          <w:rFonts w:ascii="Abadi MT Condensed Light" w:hAnsi="Abadi MT Condensed Light" w:cs="Times New Roman"/>
          <w:szCs w:val="24"/>
        </w:rPr>
        <w:t xml:space="preserve">No fool is so empty </w:t>
      </w:r>
      <w:r w:rsidR="008B2598" w:rsidRPr="00AA3375">
        <w:rPr>
          <w:rFonts w:ascii="Abadi MT Condensed Light" w:hAnsi="Abadi MT Condensed Light" w:cs="Times New Roman"/>
          <w:szCs w:val="24"/>
        </w:rPr>
        <w:t xml:space="preserve">as </w:t>
      </w:r>
      <w:r w:rsidR="004345BD" w:rsidRPr="00AA3375">
        <w:rPr>
          <w:rFonts w:ascii="Abadi MT Condensed Light" w:hAnsi="Abadi MT Condensed Light" w:cs="Times New Roman"/>
          <w:szCs w:val="24"/>
        </w:rPr>
        <w:t xml:space="preserve">not to give </w:t>
      </w:r>
      <w:r w:rsidR="005C43CB" w:rsidRPr="00AA3375">
        <w:rPr>
          <w:rFonts w:ascii="Abadi MT Condensed Light" w:hAnsi="Abadi MT Condensed Light" w:cs="Times New Roman"/>
          <w:szCs w:val="24"/>
        </w:rPr>
        <w:t>an indirect lesson.</w:t>
      </w:r>
      <w:del w:id="9" w:author="Muthomi Thiankolu" w:date="2021-02-01T19:10:00Z">
        <w:r w:rsidR="005C43CB" w:rsidRPr="00AA3375" w:rsidDel="008B2598">
          <w:rPr>
            <w:rFonts w:ascii="Abadi MT Condensed Light" w:hAnsi="Abadi MT Condensed Light" w:cs="Times New Roman"/>
            <w:szCs w:val="24"/>
          </w:rPr>
          <w:delText xml:space="preserve"> </w:delText>
        </w:r>
      </w:del>
    </w:p>
    <w:p w14:paraId="69675C02" w14:textId="3F1130D6" w:rsidR="00F24E88" w:rsidRPr="00AA3375" w:rsidRDefault="00C239C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w:t>
      </w:r>
      <w:r w:rsidR="00F24E88" w:rsidRPr="00AA3375">
        <w:rPr>
          <w:rFonts w:ascii="Abadi MT Condensed Light" w:hAnsi="Abadi MT Condensed Light" w:cs="Times New Roman"/>
          <w:szCs w:val="24"/>
        </w:rPr>
        <w:t xml:space="preserve"> patterns of thinking are based on real</w:t>
      </w:r>
      <w:r w:rsidRPr="00AA3375">
        <w:rPr>
          <w:rFonts w:ascii="Abadi MT Condensed Light" w:hAnsi="Abadi MT Condensed Light" w:cs="Times New Roman"/>
          <w:szCs w:val="24"/>
        </w:rPr>
        <w:t>-</w:t>
      </w:r>
      <w:r w:rsidR="00F24E88" w:rsidRPr="00AA3375">
        <w:rPr>
          <w:rFonts w:ascii="Abadi MT Condensed Light" w:hAnsi="Abadi MT Condensed Light" w:cs="Times New Roman"/>
          <w:szCs w:val="24"/>
        </w:rPr>
        <w:t xml:space="preserve">life </w:t>
      </w:r>
      <w:r w:rsidR="000D35FD" w:rsidRPr="00AA3375">
        <w:rPr>
          <w:rFonts w:ascii="Abadi MT Condensed Light" w:hAnsi="Abadi MT Condensed Light" w:cs="Times New Roman"/>
          <w:szCs w:val="24"/>
        </w:rPr>
        <w:t>experiences</w:t>
      </w:r>
      <w:r w:rsidR="00C56668" w:rsidRPr="00AA3375">
        <w:rPr>
          <w:rFonts w:ascii="Abadi MT Condensed Light" w:hAnsi="Abadi MT Condensed Light" w:cs="Times New Roman"/>
          <w:szCs w:val="24"/>
        </w:rPr>
        <w:t xml:space="preserve">. </w:t>
      </w:r>
      <w:r w:rsidR="000D35FD" w:rsidRPr="00AA3375">
        <w:rPr>
          <w:rFonts w:ascii="Abadi MT Condensed Light" w:hAnsi="Abadi MT Condensed Light" w:cs="Times New Roman"/>
          <w:szCs w:val="24"/>
        </w:rPr>
        <w:t xml:space="preserve"> </w:t>
      </w:r>
      <w:r w:rsidR="00C56668" w:rsidRPr="00AA3375">
        <w:rPr>
          <w:rFonts w:ascii="Abadi MT Condensed Light" w:hAnsi="Abadi MT Condensed Light" w:cs="Times New Roman"/>
          <w:szCs w:val="24"/>
        </w:rPr>
        <w:t>Y</w:t>
      </w:r>
      <w:r w:rsidR="00172ED9" w:rsidRPr="00AA3375">
        <w:rPr>
          <w:rFonts w:ascii="Abadi MT Condensed Light" w:hAnsi="Abadi MT Condensed Light" w:cs="Times New Roman"/>
          <w:szCs w:val="24"/>
        </w:rPr>
        <w:t>our</w:t>
      </w:r>
      <w:r w:rsidR="000D35FD" w:rsidRPr="00AA3375">
        <w:rPr>
          <w:rFonts w:ascii="Abadi MT Condensed Light" w:hAnsi="Abadi MT Condensed Light" w:cs="Times New Roman"/>
          <w:szCs w:val="24"/>
        </w:rPr>
        <w:t xml:space="preserve"> experience of gravity </w:t>
      </w:r>
      <w:r w:rsidR="00446D5F" w:rsidRPr="00AA3375">
        <w:rPr>
          <w:rFonts w:ascii="Abadi MT Condensed Light" w:hAnsi="Abadi MT Condensed Light" w:cs="Times New Roman"/>
          <w:szCs w:val="24"/>
        </w:rPr>
        <w:t xml:space="preserve">your whole </w:t>
      </w:r>
      <w:r w:rsidRPr="00AA3375">
        <w:rPr>
          <w:rFonts w:ascii="Abadi MT Condensed Light" w:hAnsi="Abadi MT Condensed Light" w:cs="Times New Roman"/>
          <w:szCs w:val="24"/>
        </w:rPr>
        <w:t>L</w:t>
      </w:r>
      <w:r w:rsidR="00446D5F" w:rsidRPr="00AA3375">
        <w:rPr>
          <w:rFonts w:ascii="Abadi MT Condensed Light" w:hAnsi="Abadi MT Condensed Light" w:cs="Times New Roman"/>
          <w:szCs w:val="24"/>
        </w:rPr>
        <w:t xml:space="preserve">ife asserts that you </w:t>
      </w:r>
      <w:r w:rsidR="00172ED9" w:rsidRPr="00AA3375">
        <w:rPr>
          <w:rFonts w:ascii="Abadi MT Condensed Light" w:hAnsi="Abadi MT Condensed Light" w:cs="Times New Roman"/>
          <w:szCs w:val="24"/>
        </w:rPr>
        <w:t>cannot</w:t>
      </w:r>
      <w:r w:rsidR="00446D5F" w:rsidRPr="00AA3375">
        <w:rPr>
          <w:rFonts w:ascii="Abadi MT Condensed Light" w:hAnsi="Abadi MT Condensed Light" w:cs="Times New Roman"/>
          <w:szCs w:val="24"/>
        </w:rPr>
        <w:t xml:space="preserve"> fly.</w:t>
      </w:r>
    </w:p>
    <w:p w14:paraId="3D41A885" w14:textId="6E0D4CA4" w:rsidR="00446D5F" w:rsidRPr="00AA3375" w:rsidRDefault="000C2FD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Although we </w:t>
      </w:r>
      <w:r w:rsidR="00446D5F" w:rsidRPr="00AA3375">
        <w:rPr>
          <w:rFonts w:ascii="Abadi MT Condensed Light" w:hAnsi="Abadi MT Condensed Light" w:cs="Times New Roman"/>
          <w:szCs w:val="24"/>
        </w:rPr>
        <w:t xml:space="preserve">know </w:t>
      </w:r>
      <w:r w:rsidR="0000517F" w:rsidRPr="00AA3375">
        <w:rPr>
          <w:rFonts w:ascii="Abadi MT Condensed Light" w:hAnsi="Abadi MT Condensed Light" w:cs="Times New Roman"/>
          <w:szCs w:val="24"/>
        </w:rPr>
        <w:t>the reality</w:t>
      </w:r>
      <w:r w:rsidR="00C56668" w:rsidRPr="00AA3375">
        <w:rPr>
          <w:rFonts w:ascii="Abadi MT Condensed Light" w:hAnsi="Abadi MT Condensed Light" w:cs="Times New Roman"/>
          <w:szCs w:val="24"/>
        </w:rPr>
        <w:t>,</w:t>
      </w:r>
      <w:r w:rsidR="0000517F" w:rsidRPr="00AA3375">
        <w:rPr>
          <w:rFonts w:ascii="Abadi MT Condensed Light" w:hAnsi="Abadi MT Condensed Light" w:cs="Times New Roman"/>
          <w:szCs w:val="24"/>
        </w:rPr>
        <w:t xml:space="preserve"> we </w:t>
      </w:r>
      <w:r w:rsidR="00103089" w:rsidRPr="00AA3375">
        <w:rPr>
          <w:rFonts w:ascii="Abadi MT Condensed Light" w:hAnsi="Abadi MT Condensed Light" w:cs="Times New Roman"/>
          <w:szCs w:val="24"/>
        </w:rPr>
        <w:t>cannot</w:t>
      </w:r>
      <w:r w:rsidR="0000517F" w:rsidRPr="00AA3375">
        <w:rPr>
          <w:rFonts w:ascii="Abadi MT Condensed Light" w:hAnsi="Abadi MT Condensed Light" w:cs="Times New Roman"/>
          <w:szCs w:val="24"/>
        </w:rPr>
        <w:t xml:space="preserve"> control objects </w:t>
      </w:r>
      <w:r w:rsidR="00BA32D3" w:rsidRPr="00AA3375">
        <w:rPr>
          <w:rFonts w:ascii="Abadi MT Condensed Light" w:hAnsi="Abadi MT Condensed Light" w:cs="Times New Roman"/>
          <w:szCs w:val="24"/>
        </w:rPr>
        <w:t>with our minds</w:t>
      </w:r>
      <w:r w:rsidRPr="00AA3375">
        <w:rPr>
          <w:rFonts w:ascii="Abadi MT Condensed Light" w:hAnsi="Abadi MT Condensed Light" w:cs="Times New Roman"/>
          <w:szCs w:val="24"/>
        </w:rPr>
        <w:t xml:space="preserve">. We </w:t>
      </w:r>
      <w:r w:rsidR="00890FD5" w:rsidRPr="00AA3375">
        <w:rPr>
          <w:rFonts w:ascii="Abadi MT Condensed Light" w:hAnsi="Abadi MT Condensed Light" w:cs="Times New Roman"/>
          <w:szCs w:val="24"/>
        </w:rPr>
        <w:t xml:space="preserve">must take </w:t>
      </w:r>
      <w:r w:rsidR="009D7B8D" w:rsidRPr="00AA3375">
        <w:rPr>
          <w:rFonts w:ascii="Abadi MT Condensed Light" w:hAnsi="Abadi MT Condensed Light" w:cs="Times New Roman"/>
          <w:szCs w:val="24"/>
        </w:rPr>
        <w:t>charge;</w:t>
      </w:r>
      <w:r w:rsidR="00890FD5" w:rsidRPr="00AA3375">
        <w:rPr>
          <w:rFonts w:ascii="Abadi MT Condensed Light" w:hAnsi="Abadi MT Condensed Light" w:cs="Times New Roman"/>
          <w:szCs w:val="24"/>
        </w:rPr>
        <w:t xml:space="preserve"> </w:t>
      </w:r>
      <w:r w:rsidR="00BA32D3" w:rsidRPr="00AA3375">
        <w:rPr>
          <w:rFonts w:ascii="Abadi MT Condensed Light" w:hAnsi="Abadi MT Condensed Light" w:cs="Times New Roman"/>
          <w:szCs w:val="24"/>
        </w:rPr>
        <w:t>we must do something</w:t>
      </w:r>
      <w:r w:rsidR="00890FD5" w:rsidRPr="00AA3375">
        <w:rPr>
          <w:rFonts w:ascii="Abadi MT Condensed Light" w:hAnsi="Abadi MT Condensed Light" w:cs="Times New Roman"/>
          <w:szCs w:val="24"/>
        </w:rPr>
        <w:t>.</w:t>
      </w:r>
    </w:p>
    <w:p w14:paraId="1AEAD075" w14:textId="22582933" w:rsidR="00B717EA" w:rsidRPr="00AA3375" w:rsidRDefault="0037703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Make the best </w:t>
      </w:r>
      <w:r w:rsidR="008110FD" w:rsidRPr="00AA3375">
        <w:rPr>
          <w:rFonts w:ascii="Abadi MT Condensed Light" w:hAnsi="Abadi MT Condensed Light" w:cs="Times New Roman"/>
          <w:szCs w:val="24"/>
        </w:rPr>
        <w:t>of a performer in an</w:t>
      </w:r>
      <w:r w:rsidR="00103089" w:rsidRPr="00AA3375">
        <w:rPr>
          <w:rFonts w:ascii="Abadi MT Condensed Light" w:hAnsi="Abadi MT Condensed Light" w:cs="Times New Roman"/>
          <w:szCs w:val="24"/>
        </w:rPr>
        <w:t>y of the areas you may venture</w:t>
      </w:r>
      <w:r w:rsidR="00E31642" w:rsidRPr="00AA3375">
        <w:rPr>
          <w:rFonts w:ascii="Abadi MT Condensed Light" w:hAnsi="Abadi MT Condensed Light" w:cs="Times New Roman"/>
          <w:szCs w:val="24"/>
        </w:rPr>
        <w:t>. T</w:t>
      </w:r>
      <w:r w:rsidR="0022362B" w:rsidRPr="00AA3375">
        <w:rPr>
          <w:rFonts w:ascii="Abadi MT Condensed Light" w:hAnsi="Abadi MT Condensed Light" w:cs="Times New Roman"/>
          <w:szCs w:val="24"/>
        </w:rPr>
        <w:t xml:space="preserve">ake note of </w:t>
      </w:r>
      <w:r w:rsidR="00CA7D98" w:rsidRPr="00AA3375">
        <w:rPr>
          <w:rFonts w:ascii="Abadi MT Condensed Light" w:hAnsi="Abadi MT Condensed Light" w:cs="Times New Roman"/>
          <w:szCs w:val="24"/>
        </w:rPr>
        <w:t xml:space="preserve">the highlights </w:t>
      </w:r>
      <w:r w:rsidR="006B2FCA" w:rsidRPr="00AA3375">
        <w:rPr>
          <w:rFonts w:ascii="Abadi MT Condensed Light" w:hAnsi="Abadi MT Condensed Light" w:cs="Times New Roman"/>
          <w:szCs w:val="24"/>
        </w:rPr>
        <w:t>in the areas</w:t>
      </w:r>
      <w:r w:rsidRPr="00AA3375">
        <w:rPr>
          <w:rFonts w:ascii="Abadi MT Condensed Light" w:hAnsi="Abadi MT Condensed Light" w:cs="Times New Roman"/>
          <w:szCs w:val="24"/>
        </w:rPr>
        <w:t xml:space="preserve"> here</w:t>
      </w:r>
      <w:r w:rsidR="006B2FCA" w:rsidRPr="00AA3375">
        <w:rPr>
          <w:rFonts w:ascii="Abadi MT Condensed Light" w:hAnsi="Abadi MT Condensed Light" w:cs="Times New Roman"/>
          <w:szCs w:val="24"/>
        </w:rPr>
        <w:t xml:space="preserve"> mentioned</w:t>
      </w:r>
      <w:r w:rsidR="00B47239" w:rsidRPr="00AA3375">
        <w:rPr>
          <w:rFonts w:ascii="Abadi MT Condensed Light" w:hAnsi="Abadi MT Condensed Light" w:cs="Times New Roman"/>
          <w:szCs w:val="24"/>
        </w:rPr>
        <w:t>;</w:t>
      </w:r>
    </w:p>
    <w:p w14:paraId="2CED8500" w14:textId="52D6206C" w:rsidR="002F7E05" w:rsidRPr="00AA3375" w:rsidRDefault="00640AB3" w:rsidP="00BA5516">
      <w:pPr>
        <w:jc w:val="both"/>
        <w:rPr>
          <w:rFonts w:ascii="Abadi MT Condensed Light" w:hAnsi="Abadi MT Condensed Light" w:cs="Times New Roman"/>
          <w:b/>
          <w:szCs w:val="24"/>
        </w:rPr>
      </w:pPr>
      <w:r w:rsidRPr="00AA3375">
        <w:rPr>
          <w:rFonts w:ascii="Abadi MT Condensed Light" w:hAnsi="Abadi MT Condensed Light" w:cs="Times New Roman"/>
          <w:b/>
          <w:szCs w:val="24"/>
        </w:rPr>
        <w:t>Te</w:t>
      </w:r>
      <w:r w:rsidR="00AF4771" w:rsidRPr="00AA3375">
        <w:rPr>
          <w:rFonts w:ascii="Abadi MT Condensed Light" w:hAnsi="Abadi MT Condensed Light" w:cs="Times New Roman"/>
          <w:b/>
          <w:bCs/>
          <w:szCs w:val="24"/>
        </w:rPr>
        <w:t>chnology</w:t>
      </w:r>
      <w:r w:rsidR="00AF4771" w:rsidRPr="00AA3375">
        <w:rPr>
          <w:rFonts w:ascii="Abadi MT Condensed Light" w:hAnsi="Abadi MT Condensed Light" w:cs="Times New Roman"/>
          <w:b/>
          <w:szCs w:val="24"/>
        </w:rPr>
        <w:t xml:space="preserve"> </w:t>
      </w:r>
    </w:p>
    <w:p w14:paraId="7D579F73" w14:textId="118B4EFF" w:rsidR="00D23662" w:rsidRPr="00AA3375" w:rsidRDefault="002F7E05" w:rsidP="00BA5516">
      <w:pPr>
        <w:jc w:val="both"/>
        <w:rPr>
          <w:rFonts w:ascii="Abadi MT Condensed Light" w:hAnsi="Abadi MT Condensed Light"/>
          <w:szCs w:val="24"/>
        </w:rPr>
      </w:pPr>
      <w:r w:rsidRPr="00AA3375">
        <w:rPr>
          <w:rFonts w:ascii="Abadi MT Condensed Light" w:hAnsi="Abadi MT Condensed Light" w:cs="Times New Roman"/>
          <w:szCs w:val="24"/>
        </w:rPr>
        <w:t>On the basics here,</w:t>
      </w:r>
      <w:r w:rsidR="00B47239" w:rsidRPr="00AA3375">
        <w:rPr>
          <w:rFonts w:ascii="Abadi MT Condensed Light" w:hAnsi="Abadi MT Condensed Light" w:cs="Times New Roman"/>
          <w:szCs w:val="24"/>
        </w:rPr>
        <w:t xml:space="preserve"> </w:t>
      </w:r>
      <w:r w:rsidR="00B47239" w:rsidRPr="00AA3375">
        <w:rPr>
          <w:rFonts w:ascii="Abadi MT Condensed Light" w:hAnsi="Abadi MT Condensed Light"/>
          <w:szCs w:val="24"/>
        </w:rPr>
        <w:t>e</w:t>
      </w:r>
      <w:r w:rsidR="00DD1DC9" w:rsidRPr="00AA3375">
        <w:rPr>
          <w:rFonts w:ascii="Abadi MT Condensed Light" w:hAnsi="Abadi MT Condensed Light"/>
          <w:szCs w:val="24"/>
        </w:rPr>
        <w:t xml:space="preserve">nsure that you </w:t>
      </w:r>
      <w:r w:rsidR="004736A2" w:rsidRPr="00AA3375">
        <w:rPr>
          <w:rFonts w:ascii="Abadi MT Condensed Light" w:hAnsi="Abadi MT Condensed Light"/>
          <w:szCs w:val="24"/>
        </w:rPr>
        <w:t xml:space="preserve">continually improve </w:t>
      </w:r>
      <w:r w:rsidR="00945513" w:rsidRPr="00AA3375">
        <w:rPr>
          <w:rFonts w:ascii="Abadi MT Condensed Light" w:hAnsi="Abadi MT Condensed Light"/>
          <w:szCs w:val="24"/>
        </w:rPr>
        <w:t xml:space="preserve">on </w:t>
      </w:r>
      <w:r w:rsidR="004736A2" w:rsidRPr="00AA3375">
        <w:rPr>
          <w:rFonts w:ascii="Abadi MT Condensed Light" w:hAnsi="Abadi MT Condensed Light"/>
          <w:szCs w:val="24"/>
        </w:rPr>
        <w:t>skills</w:t>
      </w:r>
      <w:r w:rsidR="00296506" w:rsidRPr="00AA3375">
        <w:rPr>
          <w:rFonts w:ascii="Abadi MT Condensed Light" w:hAnsi="Abadi MT Condensed Light"/>
          <w:szCs w:val="24"/>
        </w:rPr>
        <w:t>; with all humility</w:t>
      </w:r>
      <w:r w:rsidR="00C239CA" w:rsidRPr="00AA3375">
        <w:rPr>
          <w:rFonts w:ascii="Abadi MT Condensed Light" w:hAnsi="Abadi MT Condensed Light"/>
          <w:szCs w:val="24"/>
        </w:rPr>
        <w:t>,</w:t>
      </w:r>
      <w:r w:rsidR="009C008F" w:rsidRPr="00AA3375">
        <w:rPr>
          <w:rFonts w:ascii="Abadi MT Condensed Light" w:hAnsi="Abadi MT Condensed Light"/>
          <w:szCs w:val="24"/>
        </w:rPr>
        <w:t xml:space="preserve"> ask</w:t>
      </w:r>
      <w:r w:rsidR="00945513" w:rsidRPr="00AA3375">
        <w:rPr>
          <w:rFonts w:ascii="Abadi MT Condensed Light" w:hAnsi="Abadi MT Condensed Light"/>
          <w:szCs w:val="24"/>
        </w:rPr>
        <w:t xml:space="preserve"> where </w:t>
      </w:r>
      <w:r w:rsidR="00BA4157" w:rsidRPr="00AA3375">
        <w:rPr>
          <w:rFonts w:ascii="Abadi MT Condensed Light" w:hAnsi="Abadi MT Condensed Light"/>
          <w:szCs w:val="24"/>
        </w:rPr>
        <w:t xml:space="preserve">you </w:t>
      </w:r>
      <w:r w:rsidR="00C10DBA" w:rsidRPr="00AA3375">
        <w:rPr>
          <w:rFonts w:ascii="Abadi MT Condensed Light" w:hAnsi="Abadi MT Condensed Light"/>
          <w:szCs w:val="24"/>
        </w:rPr>
        <w:t>do not</w:t>
      </w:r>
      <w:r w:rsidR="00BA4157" w:rsidRPr="00AA3375">
        <w:rPr>
          <w:rFonts w:ascii="Abadi MT Condensed Light" w:hAnsi="Abadi MT Condensed Light"/>
          <w:szCs w:val="24"/>
        </w:rPr>
        <w:t xml:space="preserve"> know</w:t>
      </w:r>
      <w:r w:rsidR="00945513" w:rsidRPr="00AA3375">
        <w:rPr>
          <w:rFonts w:ascii="Abadi MT Condensed Light" w:hAnsi="Abadi MT Condensed Light"/>
          <w:szCs w:val="24"/>
        </w:rPr>
        <w:t xml:space="preserve"> or understand</w:t>
      </w:r>
      <w:r w:rsidR="00EC141B" w:rsidRPr="00AA3375">
        <w:rPr>
          <w:rFonts w:ascii="Abadi MT Condensed Light" w:hAnsi="Abadi MT Condensed Light"/>
          <w:szCs w:val="24"/>
        </w:rPr>
        <w:t>.</w:t>
      </w:r>
    </w:p>
    <w:p w14:paraId="074BB4D5" w14:textId="5B2CCB72" w:rsidR="005A1294" w:rsidRPr="00AA3375" w:rsidRDefault="00C239CA" w:rsidP="00BA5516">
      <w:pPr>
        <w:jc w:val="both"/>
        <w:rPr>
          <w:rFonts w:ascii="Abadi MT Condensed Light" w:hAnsi="Abadi MT Condensed Light" w:cs="Times New Roman"/>
          <w:szCs w:val="24"/>
        </w:rPr>
      </w:pPr>
      <w:r w:rsidRPr="00AA3375">
        <w:rPr>
          <w:rFonts w:ascii="Abadi MT Condensed Light" w:hAnsi="Abadi MT Condensed Light"/>
          <w:szCs w:val="24"/>
        </w:rPr>
        <w:t>M</w:t>
      </w:r>
      <w:r w:rsidR="00EC141B" w:rsidRPr="00AA3375">
        <w:rPr>
          <w:rFonts w:ascii="Abadi MT Condensed Light" w:hAnsi="Abadi MT Condensed Light"/>
          <w:szCs w:val="24"/>
        </w:rPr>
        <w:t>obile</w:t>
      </w:r>
      <w:r w:rsidR="001B069B" w:rsidRPr="00AA3375">
        <w:rPr>
          <w:rFonts w:ascii="Abadi MT Condensed Light" w:hAnsi="Abadi MT Condensed Light"/>
          <w:szCs w:val="24"/>
        </w:rPr>
        <w:t xml:space="preserve"> technology</w:t>
      </w:r>
      <w:r w:rsidR="00EC141B" w:rsidRPr="00AA3375">
        <w:rPr>
          <w:rFonts w:ascii="Abadi MT Condensed Light" w:hAnsi="Abadi MT Condensed Light"/>
          <w:szCs w:val="24"/>
        </w:rPr>
        <w:t xml:space="preserve"> is supposedly</w:t>
      </w:r>
      <w:r w:rsidR="00285AA7" w:rsidRPr="00AA3375">
        <w:rPr>
          <w:rFonts w:ascii="Abadi MT Condensed Light" w:hAnsi="Abadi MT Condensed Light"/>
          <w:szCs w:val="24"/>
        </w:rPr>
        <w:t xml:space="preserve"> an organi</w:t>
      </w:r>
      <w:r w:rsidR="004B4BDB" w:rsidRPr="00AA3375">
        <w:rPr>
          <w:rFonts w:ascii="Abadi MT Condensed Light" w:hAnsi="Abadi MT Condensed Light"/>
          <w:szCs w:val="24"/>
        </w:rPr>
        <w:t>z</w:t>
      </w:r>
      <w:r w:rsidR="00285AA7" w:rsidRPr="00AA3375">
        <w:rPr>
          <w:rFonts w:ascii="Abadi MT Condensed Light" w:hAnsi="Abadi MT Condensed Light"/>
          <w:szCs w:val="24"/>
        </w:rPr>
        <w:t>ation</w:t>
      </w:r>
      <w:r w:rsidR="00304A4C" w:rsidRPr="00AA3375">
        <w:rPr>
          <w:rFonts w:ascii="Abadi MT Condensed Light" w:hAnsi="Abadi MT Condensed Light"/>
          <w:szCs w:val="24"/>
        </w:rPr>
        <w:t>al</w:t>
      </w:r>
      <w:r w:rsidR="00285AA7" w:rsidRPr="00AA3375">
        <w:rPr>
          <w:rFonts w:ascii="Abadi MT Condensed Light" w:hAnsi="Abadi MT Condensed Light"/>
          <w:szCs w:val="24"/>
        </w:rPr>
        <w:t xml:space="preserve"> tool</w:t>
      </w:r>
      <w:r w:rsidR="00EC141B" w:rsidRPr="00AA3375">
        <w:rPr>
          <w:rFonts w:ascii="Abadi MT Condensed Light" w:hAnsi="Abadi MT Condensed Light"/>
          <w:szCs w:val="24"/>
        </w:rPr>
        <w:t xml:space="preserve"> for our lives</w:t>
      </w:r>
      <w:r w:rsidR="00397EC1" w:rsidRPr="00AA3375">
        <w:rPr>
          <w:rFonts w:ascii="Abadi MT Condensed Light" w:hAnsi="Abadi MT Condensed Light"/>
          <w:szCs w:val="24"/>
        </w:rPr>
        <w:t>.</w:t>
      </w:r>
      <w:r w:rsidR="00074CD4" w:rsidRPr="00AA3375">
        <w:rPr>
          <w:rFonts w:ascii="Abadi MT Condensed Light" w:hAnsi="Abadi MT Condensed Light"/>
          <w:szCs w:val="24"/>
        </w:rPr>
        <w:t xml:space="preserve"> Generally, </w:t>
      </w:r>
      <w:r w:rsidR="009C008F" w:rsidRPr="00AA3375">
        <w:rPr>
          <w:rFonts w:ascii="Abadi MT Condensed Light" w:hAnsi="Abadi MT Condensed Light"/>
          <w:szCs w:val="24"/>
        </w:rPr>
        <w:t>make sure you</w:t>
      </w:r>
      <w:r w:rsidR="00074CD4" w:rsidRPr="00AA3375">
        <w:rPr>
          <w:rFonts w:ascii="Abadi MT Condensed Light" w:hAnsi="Abadi MT Condensed Light"/>
          <w:szCs w:val="24"/>
        </w:rPr>
        <w:t xml:space="preserve"> learn </w:t>
      </w:r>
      <w:r w:rsidR="000A4D9C" w:rsidRPr="00AA3375">
        <w:rPr>
          <w:rFonts w:ascii="Abadi MT Condensed Light" w:hAnsi="Abadi MT Condensed Light"/>
          <w:szCs w:val="24"/>
        </w:rPr>
        <w:t>the</w:t>
      </w:r>
      <w:r w:rsidR="00CF2D39" w:rsidRPr="00AA3375">
        <w:rPr>
          <w:rFonts w:ascii="Abadi MT Condensed Light" w:hAnsi="Abadi MT Condensed Light"/>
          <w:szCs w:val="24"/>
        </w:rPr>
        <w:t xml:space="preserve"> </w:t>
      </w:r>
      <w:r w:rsidR="00074CD4" w:rsidRPr="00AA3375">
        <w:rPr>
          <w:rFonts w:ascii="Abadi MT Condensed Light" w:hAnsi="Abadi MT Condensed Light"/>
          <w:szCs w:val="24"/>
        </w:rPr>
        <w:t>few basics</w:t>
      </w:r>
      <w:r w:rsidRPr="00AA3375">
        <w:rPr>
          <w:rFonts w:ascii="Abadi MT Condensed Light" w:hAnsi="Abadi MT Condensed Light"/>
          <w:szCs w:val="24"/>
        </w:rPr>
        <w:t>,</w:t>
      </w:r>
      <w:r w:rsidR="000A4D9C" w:rsidRPr="00AA3375">
        <w:rPr>
          <w:rFonts w:ascii="Abadi MT Condensed Light" w:hAnsi="Abadi MT Condensed Light"/>
          <w:szCs w:val="24"/>
        </w:rPr>
        <w:t xml:space="preserve"> among others</w:t>
      </w:r>
      <w:r w:rsidR="00CF2D39" w:rsidRPr="00AA3375">
        <w:rPr>
          <w:rFonts w:ascii="Abadi MT Condensed Light" w:hAnsi="Abadi MT Condensed Light"/>
          <w:szCs w:val="24"/>
        </w:rPr>
        <w:t>;</w:t>
      </w:r>
    </w:p>
    <w:p w14:paraId="06FCDCC6" w14:textId="03CB41AB" w:rsidR="0066387C" w:rsidRPr="00AA3375" w:rsidRDefault="00BB3A38" w:rsidP="00BA5516">
      <w:pPr>
        <w:pStyle w:val="ListParagraph"/>
        <w:numPr>
          <w:ilvl w:val="0"/>
          <w:numId w:val="13"/>
        </w:numPr>
        <w:jc w:val="both"/>
        <w:rPr>
          <w:rFonts w:ascii="Abadi MT Condensed Light" w:hAnsi="Abadi MT Condensed Light" w:cs="Times New Roman"/>
          <w:szCs w:val="24"/>
        </w:rPr>
      </w:pPr>
      <w:r w:rsidRPr="00AA3375">
        <w:rPr>
          <w:rFonts w:ascii="Abadi MT Condensed Light" w:hAnsi="Abadi MT Condensed Light" w:cs="Times New Roman"/>
          <w:szCs w:val="24"/>
        </w:rPr>
        <w:t>H</w:t>
      </w:r>
      <w:r w:rsidR="00CF2D39" w:rsidRPr="00AA3375">
        <w:rPr>
          <w:rFonts w:ascii="Abadi MT Condensed Light" w:hAnsi="Abadi MT Condensed Light" w:cs="Times New Roman"/>
          <w:szCs w:val="24"/>
        </w:rPr>
        <w:t>ow</w:t>
      </w:r>
      <w:r w:rsidR="004B4BDB" w:rsidRPr="00AA3375">
        <w:rPr>
          <w:rFonts w:ascii="Abadi MT Condensed Light" w:hAnsi="Abadi MT Condensed Light" w:cs="Times New Roman"/>
          <w:szCs w:val="24"/>
        </w:rPr>
        <w:t xml:space="preserve"> to schedule </w:t>
      </w:r>
      <w:r w:rsidR="00CF2D39" w:rsidRPr="00AA3375">
        <w:rPr>
          <w:rFonts w:ascii="Abadi MT Condensed Light" w:hAnsi="Abadi MT Condensed Light" w:cs="Times New Roman"/>
          <w:szCs w:val="24"/>
        </w:rPr>
        <w:t>text messages, s</w:t>
      </w:r>
      <w:r w:rsidR="009A5B0A" w:rsidRPr="00AA3375">
        <w:rPr>
          <w:rFonts w:ascii="Abadi MT Condensed Light" w:hAnsi="Abadi MT Condensed Light" w:cs="Times New Roman"/>
          <w:szCs w:val="24"/>
        </w:rPr>
        <w:t>et up</w:t>
      </w:r>
      <w:r w:rsidR="000A4D9C" w:rsidRPr="00AA3375">
        <w:rPr>
          <w:rFonts w:ascii="Abadi MT Condensed Light" w:hAnsi="Abadi MT Condensed Light" w:cs="Times New Roman"/>
          <w:szCs w:val="24"/>
        </w:rPr>
        <w:t xml:space="preserve"> a</w:t>
      </w:r>
      <w:r w:rsidR="00CF2D39" w:rsidRPr="00AA3375">
        <w:rPr>
          <w:rFonts w:ascii="Abadi MT Condensed Light" w:hAnsi="Abadi MT Condensed Light" w:cs="Times New Roman"/>
          <w:szCs w:val="24"/>
        </w:rPr>
        <w:t>larms, timers</w:t>
      </w:r>
      <w:r w:rsidR="00C239CA" w:rsidRPr="00AA3375">
        <w:rPr>
          <w:rFonts w:ascii="Abadi MT Condensed Light" w:hAnsi="Abadi MT Condensed Light" w:cs="Times New Roman"/>
          <w:szCs w:val="24"/>
        </w:rPr>
        <w:t>,</w:t>
      </w:r>
      <w:r w:rsidR="00CF2D39" w:rsidRPr="00AA3375">
        <w:rPr>
          <w:rFonts w:ascii="Abadi MT Condensed Light" w:hAnsi="Abadi MT Condensed Light" w:cs="Times New Roman"/>
          <w:szCs w:val="24"/>
        </w:rPr>
        <w:t xml:space="preserve"> and</w:t>
      </w:r>
      <w:r w:rsidR="004E6FA8" w:rsidRPr="00AA3375">
        <w:rPr>
          <w:rFonts w:ascii="Abadi MT Condensed Light" w:hAnsi="Abadi MT Condensed Light" w:cs="Times New Roman"/>
          <w:szCs w:val="24"/>
        </w:rPr>
        <w:t xml:space="preserve"> reminders</w:t>
      </w:r>
      <w:r w:rsidRPr="00AA3375">
        <w:rPr>
          <w:rFonts w:ascii="Abadi MT Condensed Light" w:hAnsi="Abadi MT Condensed Light" w:cs="Times New Roman"/>
          <w:szCs w:val="24"/>
        </w:rPr>
        <w:t xml:space="preserve"> </w:t>
      </w:r>
      <w:r w:rsidR="004E6FA8" w:rsidRPr="00AA3375">
        <w:rPr>
          <w:rFonts w:ascii="Abadi MT Condensed Light" w:hAnsi="Abadi MT Condensed Light" w:cs="Times New Roman"/>
          <w:szCs w:val="24"/>
        </w:rPr>
        <w:t xml:space="preserve">for </w:t>
      </w:r>
      <w:r w:rsidR="005A1294" w:rsidRPr="00AA3375">
        <w:rPr>
          <w:rFonts w:ascii="Abadi MT Condensed Light" w:hAnsi="Abadi MT Condensed Light" w:cs="Times New Roman"/>
          <w:szCs w:val="24"/>
        </w:rPr>
        <w:t xml:space="preserve">meetings </w:t>
      </w:r>
      <w:r w:rsidR="0010710E" w:rsidRPr="00AA3375">
        <w:rPr>
          <w:rFonts w:ascii="Abadi MT Condensed Light" w:hAnsi="Abadi MT Condensed Light" w:cs="Times New Roman"/>
          <w:szCs w:val="24"/>
        </w:rPr>
        <w:t>and</w:t>
      </w:r>
      <w:r w:rsidRPr="00AA3375">
        <w:rPr>
          <w:rFonts w:ascii="Abadi MT Condensed Light" w:hAnsi="Abadi MT Condensed Light" w:cs="Times New Roman"/>
          <w:szCs w:val="24"/>
        </w:rPr>
        <w:t xml:space="preserve"> any other</w:t>
      </w:r>
      <w:r w:rsidR="0010710E" w:rsidRPr="00AA3375">
        <w:rPr>
          <w:rFonts w:ascii="Abadi MT Condensed Light" w:hAnsi="Abadi MT Condensed Light" w:cs="Times New Roman"/>
          <w:szCs w:val="24"/>
        </w:rPr>
        <w:t xml:space="preserve"> </w:t>
      </w:r>
      <w:r w:rsidR="005A1294" w:rsidRPr="00AA3375">
        <w:rPr>
          <w:rFonts w:ascii="Abadi MT Condensed Light" w:hAnsi="Abadi MT Condensed Light" w:cs="Times New Roman"/>
          <w:szCs w:val="24"/>
        </w:rPr>
        <w:t>assignments</w:t>
      </w:r>
      <w:r w:rsidR="00B47239" w:rsidRPr="00AA3375">
        <w:rPr>
          <w:rFonts w:ascii="Abadi MT Condensed Light" w:hAnsi="Abadi MT Condensed Light" w:cs="Times New Roman"/>
          <w:szCs w:val="24"/>
        </w:rPr>
        <w:t>.</w:t>
      </w:r>
    </w:p>
    <w:p w14:paraId="2DAE4C75" w14:textId="27A2EFD9" w:rsidR="004657CF" w:rsidRPr="00AA3375" w:rsidRDefault="00B47239" w:rsidP="00BA5516">
      <w:pPr>
        <w:pStyle w:val="ListParagraph"/>
        <w:numPr>
          <w:ilvl w:val="0"/>
          <w:numId w:val="13"/>
        </w:numPr>
        <w:jc w:val="both"/>
        <w:rPr>
          <w:rFonts w:ascii="Abadi MT Condensed Light" w:hAnsi="Abadi MT Condensed Light" w:cs="Times New Roman"/>
          <w:szCs w:val="24"/>
        </w:rPr>
      </w:pPr>
      <w:r w:rsidRPr="00AA3375">
        <w:rPr>
          <w:rFonts w:ascii="Abadi MT Condensed Light" w:hAnsi="Abadi MT Condensed Light" w:cs="Times New Roman"/>
          <w:szCs w:val="24"/>
        </w:rPr>
        <w:t>Have back</w:t>
      </w:r>
      <w:r w:rsidR="004657CF" w:rsidRPr="00AA3375">
        <w:rPr>
          <w:rFonts w:ascii="Abadi MT Condensed Light" w:hAnsi="Abadi MT Condensed Light" w:cs="Times New Roman"/>
          <w:szCs w:val="24"/>
        </w:rPr>
        <w:t>ups for your files, contacts</w:t>
      </w:r>
      <w:r w:rsidR="00C239CA" w:rsidRPr="00AA3375">
        <w:rPr>
          <w:rFonts w:ascii="Abadi MT Condensed Light" w:hAnsi="Abadi MT Condensed Light" w:cs="Times New Roman"/>
          <w:szCs w:val="24"/>
        </w:rPr>
        <w:t>,</w:t>
      </w:r>
      <w:r w:rsidR="004657CF" w:rsidRPr="00AA3375">
        <w:rPr>
          <w:rFonts w:ascii="Abadi MT Condensed Light" w:hAnsi="Abadi MT Condensed Light" w:cs="Times New Roman"/>
          <w:szCs w:val="24"/>
        </w:rPr>
        <w:t xml:space="preserve"> etc.</w:t>
      </w:r>
    </w:p>
    <w:p w14:paraId="12B7E4A5" w14:textId="78BBF7A4" w:rsidR="004657CF" w:rsidRPr="00AA3375" w:rsidRDefault="00557523" w:rsidP="00BA5516">
      <w:pPr>
        <w:pStyle w:val="ListParagraph"/>
        <w:numPr>
          <w:ilvl w:val="0"/>
          <w:numId w:val="13"/>
        </w:numPr>
        <w:jc w:val="both"/>
        <w:rPr>
          <w:rFonts w:ascii="Abadi MT Condensed Light" w:hAnsi="Abadi MT Condensed Light" w:cs="Times New Roman"/>
          <w:szCs w:val="24"/>
        </w:rPr>
      </w:pPr>
      <w:r w:rsidRPr="00AA3375">
        <w:rPr>
          <w:rFonts w:ascii="Abadi MT Condensed Light" w:hAnsi="Abadi MT Condensed Light" w:cs="Times New Roman"/>
          <w:szCs w:val="24"/>
        </w:rPr>
        <w:t>Save contacts right</w:t>
      </w:r>
      <w:r w:rsidR="00BB3A38" w:rsidRPr="00AA3375">
        <w:rPr>
          <w:rFonts w:ascii="Abadi MT Condensed Light" w:hAnsi="Abadi MT Condensed Light" w:cs="Times New Roman"/>
          <w:szCs w:val="24"/>
        </w:rPr>
        <w:t>- d</w:t>
      </w:r>
      <w:r w:rsidR="0010710E" w:rsidRPr="00AA3375">
        <w:rPr>
          <w:rFonts w:ascii="Abadi MT Condensed Light" w:hAnsi="Abadi MT Condensed Light" w:cs="Times New Roman"/>
          <w:szCs w:val="24"/>
        </w:rPr>
        <w:t xml:space="preserve">o not forget </w:t>
      </w:r>
      <w:r w:rsidRPr="00AA3375">
        <w:rPr>
          <w:rFonts w:ascii="Abadi MT Condensed Light" w:hAnsi="Abadi MT Condensed Light" w:cs="Times New Roman"/>
          <w:szCs w:val="24"/>
        </w:rPr>
        <w:t xml:space="preserve">persons in your </w:t>
      </w:r>
      <w:r w:rsidR="000016BB" w:rsidRPr="00AA3375">
        <w:rPr>
          <w:rFonts w:ascii="Abadi MT Condensed Light" w:hAnsi="Abadi MT Condensed Light" w:cs="Times New Roman"/>
          <w:szCs w:val="24"/>
        </w:rPr>
        <w:t>list</w:t>
      </w:r>
      <w:r w:rsidR="0010710E" w:rsidRPr="00AA3375">
        <w:rPr>
          <w:rFonts w:ascii="Abadi MT Condensed Light" w:hAnsi="Abadi MT Condensed Light" w:cs="Times New Roman"/>
          <w:szCs w:val="24"/>
        </w:rPr>
        <w:t xml:space="preserve"> of calls</w:t>
      </w:r>
      <w:r w:rsidR="009672C7" w:rsidRPr="00AA3375">
        <w:rPr>
          <w:rFonts w:ascii="Abadi MT Condensed Light" w:hAnsi="Abadi MT Condensed Light" w:cs="Times New Roman"/>
          <w:szCs w:val="24"/>
        </w:rPr>
        <w:t>.</w:t>
      </w:r>
    </w:p>
    <w:p w14:paraId="33CB5400" w14:textId="7C8E0268" w:rsidR="003E4992" w:rsidRPr="00AA3375" w:rsidRDefault="00E34AE0" w:rsidP="00BA5516">
      <w:pPr>
        <w:pStyle w:val="ListParagraph"/>
        <w:numPr>
          <w:ilvl w:val="0"/>
          <w:numId w:val="13"/>
        </w:numPr>
        <w:jc w:val="both"/>
        <w:rPr>
          <w:rFonts w:ascii="Abadi MT Condensed Light" w:hAnsi="Abadi MT Condensed Light" w:cs="Times New Roman"/>
          <w:szCs w:val="24"/>
        </w:rPr>
      </w:pPr>
      <w:r w:rsidRPr="00AA3375">
        <w:rPr>
          <w:rFonts w:ascii="Abadi MT Condensed Light" w:hAnsi="Abadi MT Condensed Light" w:cs="Times New Roman"/>
          <w:szCs w:val="24"/>
        </w:rPr>
        <w:t>Do</w:t>
      </w:r>
      <w:r w:rsidR="00D23662" w:rsidRPr="00AA3375">
        <w:rPr>
          <w:rFonts w:ascii="Abadi MT Condensed Light" w:hAnsi="Abadi MT Condensed Light" w:cs="Times New Roman"/>
          <w:szCs w:val="24"/>
        </w:rPr>
        <w:t xml:space="preserve"> not trespass into personal files without permission.</w:t>
      </w:r>
    </w:p>
    <w:p w14:paraId="49C27DC5" w14:textId="30D8308C" w:rsidR="001266A2" w:rsidRPr="00AA3375" w:rsidRDefault="001266A2" w:rsidP="00BA5516">
      <w:pPr>
        <w:pStyle w:val="ListParagraph"/>
        <w:numPr>
          <w:ilvl w:val="0"/>
          <w:numId w:val="13"/>
        </w:num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you have a </w:t>
      </w:r>
      <w:r w:rsidR="00AC51B3" w:rsidRPr="00AA3375">
        <w:rPr>
          <w:rFonts w:ascii="Abadi MT Condensed Light" w:hAnsi="Abadi MT Condensed Light" w:cs="Times New Roman"/>
          <w:szCs w:val="24"/>
        </w:rPr>
        <w:t xml:space="preserve">Smartphone, at </w:t>
      </w:r>
      <w:r w:rsidR="0025256E" w:rsidRPr="00AA3375">
        <w:rPr>
          <w:rFonts w:ascii="Abadi MT Condensed Light" w:hAnsi="Abadi MT Condensed Light" w:cs="Times New Roman"/>
          <w:szCs w:val="24"/>
        </w:rPr>
        <w:t xml:space="preserve">least install </w:t>
      </w:r>
      <w:r w:rsidR="00AC51B3" w:rsidRPr="00AA3375">
        <w:rPr>
          <w:rFonts w:ascii="Abadi MT Condensed Light" w:hAnsi="Abadi MT Condensed Light" w:cs="Times New Roman"/>
          <w:szCs w:val="24"/>
        </w:rPr>
        <w:t xml:space="preserve">apps </w:t>
      </w:r>
      <w:r w:rsidR="0048705A" w:rsidRPr="00AA3375">
        <w:rPr>
          <w:rFonts w:ascii="Abadi MT Condensed Light" w:hAnsi="Abadi MT Condensed Light" w:cs="Times New Roman"/>
          <w:szCs w:val="24"/>
        </w:rPr>
        <w:t xml:space="preserve">that you </w:t>
      </w:r>
      <w:r w:rsidR="00AC51B3" w:rsidRPr="00AA3375">
        <w:rPr>
          <w:rFonts w:ascii="Abadi MT Condensed Light" w:hAnsi="Abadi MT Condensed Light" w:cs="Times New Roman"/>
          <w:szCs w:val="24"/>
        </w:rPr>
        <w:t>might regularly need to use</w:t>
      </w:r>
      <w:r w:rsidR="00752866" w:rsidRPr="00AA3375">
        <w:rPr>
          <w:rFonts w:ascii="Abadi MT Condensed Light" w:hAnsi="Abadi MT Condensed Light" w:cs="Times New Roman"/>
          <w:szCs w:val="24"/>
        </w:rPr>
        <w:t xml:space="preserve">, </w:t>
      </w:r>
      <w:r w:rsidR="00F27311" w:rsidRPr="00AA3375">
        <w:rPr>
          <w:rFonts w:ascii="Abadi MT Condensed Light" w:hAnsi="Abadi MT Condensed Light" w:cs="Times New Roman"/>
          <w:szCs w:val="24"/>
        </w:rPr>
        <w:t>e.g.,</w:t>
      </w:r>
      <w:r w:rsidR="00752866" w:rsidRPr="00AA3375">
        <w:rPr>
          <w:rFonts w:ascii="Abadi MT Condensed Light" w:hAnsi="Abadi MT Condensed Light" w:cs="Times New Roman"/>
          <w:szCs w:val="24"/>
        </w:rPr>
        <w:t xml:space="preserve"> dictionaries, religious texts</w:t>
      </w:r>
      <w:r w:rsidR="00C239CA" w:rsidRPr="00AA3375">
        <w:rPr>
          <w:rFonts w:ascii="Abadi MT Condensed Light" w:hAnsi="Abadi MT Condensed Light" w:cs="Times New Roman"/>
          <w:szCs w:val="24"/>
        </w:rPr>
        <w:t>,</w:t>
      </w:r>
      <w:r w:rsidR="00752866" w:rsidRPr="00AA3375">
        <w:rPr>
          <w:rFonts w:ascii="Abadi MT Condensed Light" w:hAnsi="Abadi MT Condensed Light" w:cs="Times New Roman"/>
          <w:szCs w:val="24"/>
        </w:rPr>
        <w:t xml:space="preserve"> etc</w:t>
      </w:r>
      <w:r w:rsidR="003E4992" w:rsidRPr="00AA3375">
        <w:rPr>
          <w:rFonts w:ascii="Abadi MT Condensed Light" w:hAnsi="Abadi MT Condensed Light" w:cs="Times New Roman"/>
          <w:szCs w:val="24"/>
        </w:rPr>
        <w:t>.</w:t>
      </w:r>
    </w:p>
    <w:p w14:paraId="455FCCFA" w14:textId="7E8E0B12" w:rsidR="007875E1" w:rsidRPr="00AA3375" w:rsidRDefault="000B2C4B" w:rsidP="00BA5516">
      <w:pPr>
        <w:pStyle w:val="ListParagraph"/>
        <w:numPr>
          <w:ilvl w:val="0"/>
          <w:numId w:val="13"/>
        </w:num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Research on what is </w:t>
      </w:r>
      <w:r w:rsidR="00C02E6A" w:rsidRPr="00AA3375">
        <w:rPr>
          <w:rFonts w:ascii="Abadi MT Condensed Light" w:hAnsi="Abadi MT Condensed Light" w:cs="Times New Roman"/>
          <w:szCs w:val="24"/>
        </w:rPr>
        <w:t>relevant</w:t>
      </w:r>
      <w:r w:rsidR="007E1B04" w:rsidRPr="00AA3375">
        <w:rPr>
          <w:rFonts w:ascii="Abadi MT Condensed Light" w:hAnsi="Abadi MT Condensed Light" w:cs="Times New Roman"/>
          <w:szCs w:val="24"/>
        </w:rPr>
        <w:t xml:space="preserve"> </w:t>
      </w:r>
      <w:r w:rsidR="000B2CD8" w:rsidRPr="00AA3375">
        <w:rPr>
          <w:rFonts w:ascii="Abadi MT Condensed Light" w:hAnsi="Abadi MT Condensed Light" w:cs="Times New Roman"/>
          <w:szCs w:val="24"/>
        </w:rPr>
        <w:t>/</w:t>
      </w:r>
      <w:r w:rsidR="00C02E6A" w:rsidRPr="00AA3375">
        <w:rPr>
          <w:rFonts w:ascii="Abadi MT Condensed Light" w:hAnsi="Abadi MT Condensed Light" w:cs="Times New Roman"/>
          <w:szCs w:val="24"/>
        </w:rPr>
        <w:t>important to you</w:t>
      </w:r>
      <w:ins w:id="10" w:author="Muthomi Thiankolu" w:date="2021-02-01T19:16:00Z">
        <w:r w:rsidR="00752866" w:rsidRPr="00AA3375">
          <w:rPr>
            <w:rFonts w:ascii="Abadi MT Condensed Light" w:hAnsi="Abadi MT Condensed Light" w:cs="Times New Roman"/>
            <w:szCs w:val="24"/>
          </w:rPr>
          <w:t>.</w:t>
        </w:r>
      </w:ins>
    </w:p>
    <w:p w14:paraId="07476791" w14:textId="4DB94DF1" w:rsidR="00C02E6A" w:rsidRPr="00AA3375" w:rsidRDefault="00DB2B4E" w:rsidP="00BA5516">
      <w:pPr>
        <w:pStyle w:val="ListParagraph"/>
        <w:numPr>
          <w:ilvl w:val="0"/>
          <w:numId w:val="13"/>
        </w:num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Block or delete contacts that </w:t>
      </w:r>
      <w:r w:rsidR="00752866" w:rsidRPr="00AA3375">
        <w:rPr>
          <w:rFonts w:ascii="Abadi MT Condensed Light" w:hAnsi="Abadi MT Condensed Light" w:cs="Times New Roman"/>
          <w:szCs w:val="24"/>
        </w:rPr>
        <w:t xml:space="preserve">do not </w:t>
      </w:r>
      <w:r w:rsidRPr="00AA3375">
        <w:rPr>
          <w:rFonts w:ascii="Abadi MT Condensed Light" w:hAnsi="Abadi MT Condensed Light" w:cs="Times New Roman"/>
          <w:szCs w:val="24"/>
        </w:rPr>
        <w:t xml:space="preserve">add value to </w:t>
      </w:r>
      <w:r w:rsidR="00C956DC" w:rsidRPr="00AA3375">
        <w:rPr>
          <w:rFonts w:ascii="Abadi MT Condensed Light" w:hAnsi="Abadi MT Condensed Light" w:cs="Times New Roman"/>
          <w:szCs w:val="24"/>
        </w:rPr>
        <w:t>you</w:t>
      </w:r>
      <w:r w:rsidR="00752866" w:rsidRPr="00AA3375">
        <w:rPr>
          <w:rFonts w:ascii="Abadi MT Condensed Light" w:hAnsi="Abadi MT Condensed Light" w:cs="Times New Roman"/>
          <w:szCs w:val="24"/>
        </w:rPr>
        <w:t xml:space="preserve">r </w:t>
      </w:r>
      <w:r w:rsidR="002648F4" w:rsidRPr="00AA3375">
        <w:rPr>
          <w:rFonts w:ascii="Abadi MT Condensed Light" w:hAnsi="Abadi MT Condensed Light" w:cs="Times New Roman"/>
          <w:szCs w:val="24"/>
        </w:rPr>
        <w:t>l</w:t>
      </w:r>
      <w:r w:rsidR="00752866" w:rsidRPr="00AA3375">
        <w:rPr>
          <w:rFonts w:ascii="Abadi MT Condensed Light" w:hAnsi="Abadi MT Condensed Light" w:cs="Times New Roman"/>
          <w:szCs w:val="24"/>
        </w:rPr>
        <w:t>ife.</w:t>
      </w:r>
      <w:del w:id="11" w:author="Muthomi Thiankolu" w:date="2021-02-01T19:17:00Z">
        <w:r w:rsidR="00C956DC" w:rsidRPr="00AA3375" w:rsidDel="00752866">
          <w:rPr>
            <w:rFonts w:ascii="Abadi MT Condensed Light" w:hAnsi="Abadi MT Condensed Light" w:cs="Times New Roman"/>
            <w:szCs w:val="24"/>
          </w:rPr>
          <w:delText xml:space="preserve"> </w:delText>
        </w:r>
      </w:del>
    </w:p>
    <w:p w14:paraId="55D50E38" w14:textId="77777777" w:rsidR="008308B0" w:rsidRPr="00AA3375" w:rsidRDefault="00F55641" w:rsidP="00BA5516">
      <w:pPr>
        <w:jc w:val="both"/>
        <w:rPr>
          <w:rFonts w:ascii="Abadi MT Condensed Light" w:hAnsi="Abadi MT Condensed Light" w:cs="Times New Roman"/>
          <w:szCs w:val="24"/>
        </w:rPr>
      </w:pPr>
      <w:r w:rsidRPr="00AA3375">
        <w:rPr>
          <w:rFonts w:ascii="Abadi MT Condensed Light" w:hAnsi="Abadi MT Condensed Light" w:cs="Times New Roman"/>
          <w:b/>
          <w:bCs/>
          <w:szCs w:val="24"/>
        </w:rPr>
        <w:lastRenderedPageBreak/>
        <w:t>Health</w:t>
      </w:r>
      <w:r w:rsidR="008308B0" w:rsidRPr="00AA3375">
        <w:rPr>
          <w:rFonts w:ascii="Abadi MT Condensed Light" w:hAnsi="Abadi MT Condensed Light" w:cs="Times New Roman"/>
          <w:szCs w:val="24"/>
        </w:rPr>
        <w:t xml:space="preserve"> </w:t>
      </w:r>
    </w:p>
    <w:p w14:paraId="595CE9DC" w14:textId="5C2F8F43" w:rsidR="00C956DC" w:rsidRPr="00AA3375" w:rsidRDefault="00C239C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Health</w:t>
      </w:r>
      <w:r w:rsidR="00EC1B05" w:rsidRPr="00AA3375">
        <w:rPr>
          <w:rFonts w:ascii="Abadi MT Condensed Light" w:hAnsi="Abadi MT Condensed Light" w:cs="Times New Roman"/>
          <w:szCs w:val="24"/>
        </w:rPr>
        <w:t xml:space="preserve"> </w:t>
      </w:r>
      <w:r w:rsidR="00F55641" w:rsidRPr="00AA3375">
        <w:rPr>
          <w:rFonts w:ascii="Abadi MT Condensed Light" w:hAnsi="Abadi MT Condensed Light" w:cs="Times New Roman"/>
          <w:szCs w:val="24"/>
        </w:rPr>
        <w:t xml:space="preserve">is </w:t>
      </w:r>
      <w:r w:rsidR="00EA6A63" w:rsidRPr="00AA3375">
        <w:rPr>
          <w:rFonts w:ascii="Abadi MT Condensed Light" w:hAnsi="Abadi MT Condensed Light" w:cs="Times New Roman"/>
          <w:szCs w:val="24"/>
        </w:rPr>
        <w:t>the</w:t>
      </w:r>
      <w:r w:rsidR="00EB3A57" w:rsidRPr="00AA3375">
        <w:rPr>
          <w:rFonts w:ascii="Abadi MT Condensed Light" w:hAnsi="Abadi MT Condensed Light" w:cs="Times New Roman"/>
          <w:szCs w:val="24"/>
        </w:rPr>
        <w:t xml:space="preserve"> most important</w:t>
      </w:r>
      <w:r w:rsidR="00EA6A63" w:rsidRPr="00AA3375">
        <w:rPr>
          <w:rFonts w:ascii="Abadi MT Condensed Light" w:hAnsi="Abadi MT Condensed Light" w:cs="Times New Roman"/>
          <w:szCs w:val="24"/>
        </w:rPr>
        <w:t xml:space="preserve"> t</w:t>
      </w:r>
      <w:r w:rsidR="0034375F" w:rsidRPr="00AA3375">
        <w:rPr>
          <w:rFonts w:ascii="Abadi MT Condensed Light" w:hAnsi="Abadi MT Condensed Light" w:cs="Times New Roman"/>
          <w:szCs w:val="24"/>
        </w:rPr>
        <w:t xml:space="preserve">hing </w:t>
      </w:r>
      <w:r w:rsidR="00EB3A57" w:rsidRPr="00AA3375">
        <w:rPr>
          <w:rFonts w:ascii="Abadi MT Condensed Light" w:hAnsi="Abadi MT Condensed Light" w:cs="Times New Roman"/>
          <w:szCs w:val="24"/>
        </w:rPr>
        <w:t>for you,</w:t>
      </w:r>
      <w:r w:rsidRPr="00AA3375">
        <w:rPr>
          <w:rFonts w:ascii="Abadi MT Condensed Light" w:hAnsi="Abadi MT Condensed Light" w:cs="Times New Roman"/>
          <w:szCs w:val="24"/>
        </w:rPr>
        <w:t xml:space="preserve"> and</w:t>
      </w:r>
      <w:r w:rsidR="00EB3A57" w:rsidRPr="00AA3375">
        <w:rPr>
          <w:rFonts w:ascii="Abadi MT Condensed Light" w:hAnsi="Abadi MT Condensed Light" w:cs="Times New Roman"/>
          <w:szCs w:val="24"/>
        </w:rPr>
        <w:t xml:space="preserve"> you</w:t>
      </w:r>
      <w:r w:rsidR="00F55641" w:rsidRPr="00AA3375">
        <w:rPr>
          <w:rFonts w:ascii="Abadi MT Condensed Light" w:hAnsi="Abadi MT Condensed Light" w:cs="Times New Roman"/>
          <w:szCs w:val="24"/>
        </w:rPr>
        <w:t xml:space="preserve"> </w:t>
      </w:r>
      <w:r w:rsidR="0034375F" w:rsidRPr="00AA3375">
        <w:rPr>
          <w:rFonts w:ascii="Abadi MT Condensed Light" w:hAnsi="Abadi MT Condensed Light" w:cs="Times New Roman"/>
          <w:szCs w:val="24"/>
        </w:rPr>
        <w:t>lose</w:t>
      </w:r>
      <w:r w:rsidR="00EA6A63" w:rsidRPr="00AA3375">
        <w:rPr>
          <w:rFonts w:ascii="Abadi MT Condensed Light" w:hAnsi="Abadi MT Condensed Light" w:cs="Times New Roman"/>
          <w:szCs w:val="24"/>
        </w:rPr>
        <w:t xml:space="preserve"> </w:t>
      </w:r>
      <w:r w:rsidR="00971C36" w:rsidRPr="00AA3375">
        <w:rPr>
          <w:rFonts w:ascii="Abadi MT Condensed Light" w:hAnsi="Abadi MT Condensed Light" w:cs="Times New Roman"/>
          <w:szCs w:val="24"/>
        </w:rPr>
        <w:t>i</w:t>
      </w:r>
      <w:r w:rsidR="00EB3A57" w:rsidRPr="00AA3375">
        <w:rPr>
          <w:rFonts w:ascii="Abadi MT Condensed Light" w:hAnsi="Abadi MT Condensed Light" w:cs="Times New Roman"/>
          <w:szCs w:val="24"/>
        </w:rPr>
        <w:t>t</w:t>
      </w:r>
      <w:r w:rsidR="00971C36" w:rsidRPr="00AA3375">
        <w:rPr>
          <w:rFonts w:ascii="Abadi MT Condensed Light" w:hAnsi="Abadi MT Condensed Light" w:cs="Times New Roman"/>
          <w:szCs w:val="24"/>
        </w:rPr>
        <w:t xml:space="preserve"> </w:t>
      </w:r>
      <w:r w:rsidR="00EA6A63" w:rsidRPr="00AA3375">
        <w:rPr>
          <w:rFonts w:ascii="Abadi MT Condensed Light" w:hAnsi="Abadi MT Condensed Light" w:cs="Times New Roman"/>
          <w:szCs w:val="24"/>
        </w:rPr>
        <w:t>at your last second of breath</w:t>
      </w:r>
      <w:r w:rsidR="0034375F" w:rsidRPr="00AA3375">
        <w:rPr>
          <w:rFonts w:ascii="Abadi MT Condensed Light" w:hAnsi="Abadi MT Condensed Light" w:cs="Times New Roman"/>
          <w:szCs w:val="24"/>
        </w:rPr>
        <w:t>.</w:t>
      </w:r>
    </w:p>
    <w:p w14:paraId="5C848200" w14:textId="0BC71C1B" w:rsidR="00377033" w:rsidRPr="00AA3375" w:rsidRDefault="00971C3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Mean</w:t>
      </w:r>
      <w:r w:rsidR="00B5065C" w:rsidRPr="00AA3375">
        <w:rPr>
          <w:rFonts w:ascii="Abadi MT Condensed Light" w:hAnsi="Abadi MT Condensed Light" w:cs="Times New Roman"/>
          <w:szCs w:val="24"/>
        </w:rPr>
        <w:t>while</w:t>
      </w:r>
      <w:r w:rsidR="00C239CA" w:rsidRPr="00AA3375">
        <w:rPr>
          <w:rFonts w:ascii="Abadi MT Condensed Light" w:hAnsi="Abadi MT Condensed Light" w:cs="Times New Roman"/>
          <w:szCs w:val="24"/>
        </w:rPr>
        <w:t>,</w:t>
      </w:r>
      <w:r w:rsidR="00B5065C" w:rsidRPr="00AA3375">
        <w:rPr>
          <w:rFonts w:ascii="Abadi MT Condensed Light" w:hAnsi="Abadi MT Condensed Light" w:cs="Times New Roman"/>
          <w:szCs w:val="24"/>
        </w:rPr>
        <w:t xml:space="preserve"> to safeguard it, you may need to e</w:t>
      </w:r>
      <w:r w:rsidR="00F27778" w:rsidRPr="00AA3375">
        <w:rPr>
          <w:rFonts w:ascii="Abadi MT Condensed Light" w:hAnsi="Abadi MT Condensed Light" w:cs="Times New Roman"/>
          <w:szCs w:val="24"/>
        </w:rPr>
        <w:t>xercise regularly</w:t>
      </w:r>
      <w:r w:rsidR="00B47239" w:rsidRPr="00AA3375">
        <w:rPr>
          <w:rFonts w:ascii="Abadi MT Condensed Light" w:hAnsi="Abadi MT Condensed Light" w:cs="Times New Roman"/>
          <w:szCs w:val="24"/>
        </w:rPr>
        <w:t>; d</w:t>
      </w:r>
      <w:r w:rsidR="009333D7" w:rsidRPr="00AA3375">
        <w:rPr>
          <w:rFonts w:ascii="Abadi MT Condensed Light" w:hAnsi="Abadi MT Condensed Light" w:cs="Times New Roman"/>
          <w:szCs w:val="24"/>
        </w:rPr>
        <w:t>o walks,</w:t>
      </w:r>
      <w:r w:rsidR="00EE62B5" w:rsidRPr="00AA3375">
        <w:rPr>
          <w:rFonts w:ascii="Abadi MT Condensed Light" w:hAnsi="Abadi MT Condensed Light" w:cs="Times New Roman"/>
          <w:szCs w:val="24"/>
        </w:rPr>
        <w:t xml:space="preserve"> skips, </w:t>
      </w:r>
      <w:r w:rsidR="002313F8" w:rsidRPr="00AA3375">
        <w:rPr>
          <w:rFonts w:ascii="Abadi MT Condensed Light" w:hAnsi="Abadi MT Condensed Light" w:cs="Times New Roman"/>
          <w:szCs w:val="24"/>
        </w:rPr>
        <w:t>jogs</w:t>
      </w:r>
      <w:r w:rsidR="00C239CA" w:rsidRPr="00AA3375">
        <w:rPr>
          <w:rFonts w:ascii="Abadi MT Condensed Light" w:hAnsi="Abadi MT Condensed Light" w:cs="Times New Roman"/>
          <w:szCs w:val="24"/>
        </w:rPr>
        <w:t>,</w:t>
      </w:r>
      <w:r w:rsidR="002313F8" w:rsidRPr="00AA3375">
        <w:rPr>
          <w:rFonts w:ascii="Abadi MT Condensed Light" w:hAnsi="Abadi MT Condensed Light" w:cs="Times New Roman"/>
          <w:szCs w:val="24"/>
        </w:rPr>
        <w:t xml:space="preserve"> </w:t>
      </w:r>
      <w:r w:rsidR="00B5065C" w:rsidRPr="00AA3375">
        <w:rPr>
          <w:rFonts w:ascii="Abadi MT Condensed Light" w:hAnsi="Abadi MT Condensed Light" w:cs="Times New Roman"/>
          <w:szCs w:val="24"/>
        </w:rPr>
        <w:t>and runs</w:t>
      </w:r>
      <w:r w:rsidR="002313F8" w:rsidRPr="00AA3375">
        <w:rPr>
          <w:rFonts w:ascii="Abadi MT Condensed Light" w:hAnsi="Abadi MT Condensed Light" w:cs="Times New Roman"/>
          <w:szCs w:val="24"/>
        </w:rPr>
        <w:t>.  W</w:t>
      </w:r>
      <w:r w:rsidR="0039161B" w:rsidRPr="00AA3375">
        <w:rPr>
          <w:rFonts w:ascii="Abadi MT Condensed Light" w:hAnsi="Abadi MT Condensed Light" w:cs="Times New Roman"/>
          <w:szCs w:val="24"/>
        </w:rPr>
        <w:t xml:space="preserve">hatever is good </w:t>
      </w:r>
      <w:r w:rsidR="00EA4158" w:rsidRPr="00AA3375">
        <w:rPr>
          <w:rFonts w:ascii="Abadi MT Condensed Light" w:hAnsi="Abadi MT Condensed Light" w:cs="Times New Roman"/>
          <w:szCs w:val="24"/>
        </w:rPr>
        <w:t>for you.</w:t>
      </w:r>
    </w:p>
    <w:p w14:paraId="627C151C" w14:textId="30451B33" w:rsidR="0055227C" w:rsidRPr="00AA3375" w:rsidRDefault="002313F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Also</w:t>
      </w:r>
      <w:r w:rsidR="00EA4158"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ensure that you e</w:t>
      </w:r>
      <w:r w:rsidR="00EC1B05" w:rsidRPr="00AA3375">
        <w:rPr>
          <w:rFonts w:ascii="Abadi MT Condensed Light" w:hAnsi="Abadi MT Condensed Light" w:cs="Times New Roman"/>
          <w:szCs w:val="24"/>
        </w:rPr>
        <w:t xml:space="preserve">at </w:t>
      </w:r>
      <w:r w:rsidRPr="00AA3375">
        <w:rPr>
          <w:rFonts w:ascii="Abadi MT Condensed Light" w:hAnsi="Abadi MT Condensed Light" w:cs="Times New Roman"/>
          <w:szCs w:val="24"/>
        </w:rPr>
        <w:t xml:space="preserve">a </w:t>
      </w:r>
      <w:r w:rsidR="00EC1B05" w:rsidRPr="00AA3375">
        <w:rPr>
          <w:rFonts w:ascii="Abadi MT Condensed Light" w:hAnsi="Abadi MT Condensed Light" w:cs="Times New Roman"/>
          <w:szCs w:val="24"/>
        </w:rPr>
        <w:t>b</w:t>
      </w:r>
      <w:r w:rsidR="0055227C" w:rsidRPr="00AA3375">
        <w:rPr>
          <w:rFonts w:ascii="Abadi MT Condensed Light" w:hAnsi="Abadi MT Condensed Light" w:cs="Times New Roman"/>
          <w:szCs w:val="24"/>
        </w:rPr>
        <w:t>alanced diet</w:t>
      </w:r>
      <w:r w:rsidR="00EC1B05" w:rsidRPr="00AA3375">
        <w:rPr>
          <w:rFonts w:ascii="Abadi MT Condensed Light" w:hAnsi="Abadi MT Condensed Light" w:cs="Times New Roman"/>
          <w:szCs w:val="24"/>
        </w:rPr>
        <w:t xml:space="preserve">. </w:t>
      </w:r>
      <w:r w:rsidR="0055227C" w:rsidRPr="00AA3375">
        <w:rPr>
          <w:rFonts w:ascii="Abadi MT Condensed Light" w:hAnsi="Abadi MT Condensed Light" w:cs="Times New Roman"/>
          <w:szCs w:val="24"/>
        </w:rPr>
        <w:t xml:space="preserve">Quality </w:t>
      </w:r>
      <w:r w:rsidR="00EC1B05" w:rsidRPr="00AA3375">
        <w:rPr>
          <w:rFonts w:ascii="Abadi MT Condensed Light" w:hAnsi="Abadi MT Condensed Light" w:cs="Times New Roman"/>
          <w:szCs w:val="24"/>
        </w:rPr>
        <w:t xml:space="preserve">is more important than </w:t>
      </w:r>
      <w:r w:rsidRPr="00AA3375">
        <w:rPr>
          <w:rFonts w:ascii="Abadi MT Condensed Light" w:hAnsi="Abadi MT Condensed Light" w:cs="Times New Roman"/>
          <w:szCs w:val="24"/>
        </w:rPr>
        <w:t>quantity.</w:t>
      </w:r>
    </w:p>
    <w:p w14:paraId="0C8167AC" w14:textId="708DE0F1" w:rsidR="00E43450" w:rsidRPr="00AA3375" w:rsidRDefault="00A00A6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Train </w:t>
      </w:r>
      <w:r w:rsidR="00CC40C3" w:rsidRPr="00AA3375">
        <w:rPr>
          <w:rFonts w:ascii="Abadi MT Condensed Light" w:hAnsi="Abadi MT Condensed Light" w:cs="Times New Roman"/>
          <w:szCs w:val="24"/>
        </w:rPr>
        <w:t>on sleep basics</w:t>
      </w:r>
      <w:r w:rsidR="002313F8" w:rsidRPr="00AA3375">
        <w:rPr>
          <w:rFonts w:ascii="Abadi MT Condensed Light" w:hAnsi="Abadi MT Condensed Light" w:cs="Times New Roman"/>
          <w:szCs w:val="24"/>
        </w:rPr>
        <w:t xml:space="preserve">- </w:t>
      </w:r>
      <w:r w:rsidR="00CC40C3" w:rsidRPr="00AA3375">
        <w:rPr>
          <w:rFonts w:ascii="Abadi MT Condensed Light" w:hAnsi="Abadi MT Condensed Light" w:cs="Times New Roman"/>
          <w:szCs w:val="24"/>
        </w:rPr>
        <w:t xml:space="preserve">Sleep </w:t>
      </w:r>
      <w:r w:rsidR="00D560CB" w:rsidRPr="00AA3375">
        <w:rPr>
          <w:rFonts w:ascii="Abadi MT Condensed Light" w:hAnsi="Abadi MT Condensed Light" w:cs="Times New Roman"/>
          <w:szCs w:val="24"/>
        </w:rPr>
        <w:t xml:space="preserve">is one of the pillars of optimal </w:t>
      </w:r>
      <w:r w:rsidR="002F04DA" w:rsidRPr="00AA3375">
        <w:rPr>
          <w:rFonts w:ascii="Abadi MT Condensed Light" w:hAnsi="Abadi MT Condensed Light" w:cs="Times New Roman"/>
          <w:szCs w:val="24"/>
        </w:rPr>
        <w:t>health</w:t>
      </w:r>
      <w:r w:rsidR="00E43450" w:rsidRPr="00AA3375">
        <w:rPr>
          <w:rFonts w:ascii="Abadi MT Condensed Light" w:hAnsi="Abadi MT Condensed Light" w:cs="Times New Roman"/>
          <w:szCs w:val="24"/>
        </w:rPr>
        <w:t xml:space="preserve">. </w:t>
      </w:r>
      <w:r w:rsidR="002F04DA" w:rsidRPr="00AA3375">
        <w:rPr>
          <w:rFonts w:ascii="Abadi MT Condensed Light" w:hAnsi="Abadi MT Condensed Light" w:cs="Times New Roman"/>
          <w:szCs w:val="24"/>
        </w:rPr>
        <w:t>Have</w:t>
      </w:r>
      <w:r w:rsidR="005217B0" w:rsidRPr="00AA3375">
        <w:rPr>
          <w:rFonts w:ascii="Abadi MT Condensed Light" w:hAnsi="Abadi MT Condensed Light" w:cs="Times New Roman"/>
          <w:szCs w:val="24"/>
        </w:rPr>
        <w:t xml:space="preserve"> a pre</w:t>
      </w:r>
      <w:r w:rsidR="000D38C3" w:rsidRPr="00AA3375">
        <w:rPr>
          <w:rFonts w:ascii="Abadi MT Condensed Light" w:hAnsi="Abadi MT Condensed Light" w:cs="Times New Roman"/>
          <w:szCs w:val="24"/>
        </w:rPr>
        <w:t>-</w:t>
      </w:r>
      <w:r w:rsidR="00E43450" w:rsidRPr="00AA3375">
        <w:rPr>
          <w:rFonts w:ascii="Abadi MT Condensed Light" w:hAnsi="Abadi MT Condensed Light" w:cs="Times New Roman"/>
          <w:szCs w:val="24"/>
        </w:rPr>
        <w:t>sleep routine like</w:t>
      </w:r>
      <w:r w:rsidR="000D38C3" w:rsidRPr="00AA3375">
        <w:rPr>
          <w:rFonts w:ascii="Abadi MT Condensed Light" w:hAnsi="Abadi MT Condensed Light" w:cs="Times New Roman"/>
          <w:szCs w:val="24"/>
        </w:rPr>
        <w:t xml:space="preserve"> relaxing,</w:t>
      </w:r>
      <w:r w:rsidR="007D48F5" w:rsidRPr="00AA3375">
        <w:rPr>
          <w:rFonts w:ascii="Abadi MT Condensed Light" w:hAnsi="Abadi MT Condensed Light" w:cs="Times New Roman"/>
          <w:szCs w:val="24"/>
        </w:rPr>
        <w:t xml:space="preserve"> music, reading, meditation</w:t>
      </w:r>
      <w:r w:rsidR="00AB63D0" w:rsidRPr="00AA3375">
        <w:rPr>
          <w:rFonts w:ascii="Abadi MT Condensed Light" w:hAnsi="Abadi MT Condensed Light" w:cs="Times New Roman"/>
          <w:szCs w:val="24"/>
        </w:rPr>
        <w:t xml:space="preserve">, </w:t>
      </w:r>
      <w:r w:rsidR="005D5639" w:rsidRPr="00AA3375">
        <w:rPr>
          <w:rFonts w:ascii="Abadi MT Condensed Light" w:hAnsi="Abadi MT Condensed Light" w:cs="Times New Roman"/>
          <w:szCs w:val="24"/>
        </w:rPr>
        <w:t>visualization</w:t>
      </w:r>
      <w:r w:rsidR="00C239CA" w:rsidRPr="00AA3375">
        <w:rPr>
          <w:rFonts w:ascii="Abadi MT Condensed Light" w:hAnsi="Abadi MT Condensed Light" w:cs="Times New Roman"/>
          <w:szCs w:val="24"/>
        </w:rPr>
        <w:t>,</w:t>
      </w:r>
      <w:r w:rsidR="005D5639" w:rsidRPr="00AA3375">
        <w:rPr>
          <w:rFonts w:ascii="Abadi MT Condensed Light" w:hAnsi="Abadi MT Condensed Light" w:cs="Times New Roman"/>
          <w:szCs w:val="24"/>
        </w:rPr>
        <w:t xml:space="preserve"> </w:t>
      </w:r>
      <w:r w:rsidR="008F0F23" w:rsidRPr="00AA3375">
        <w:rPr>
          <w:rFonts w:ascii="Abadi MT Condensed Light" w:hAnsi="Abadi MT Condensed Light" w:cs="Times New Roman"/>
          <w:szCs w:val="24"/>
        </w:rPr>
        <w:t>etc.</w:t>
      </w:r>
      <w:r w:rsidR="00E43450" w:rsidRPr="00AA3375">
        <w:rPr>
          <w:rFonts w:ascii="Abadi MT Condensed Light" w:hAnsi="Abadi MT Condensed Light" w:cs="Times New Roman"/>
          <w:szCs w:val="24"/>
        </w:rPr>
        <w:t xml:space="preserve"> </w:t>
      </w:r>
    </w:p>
    <w:p w14:paraId="585FEA3F" w14:textId="0DFB730B" w:rsidR="00830946" w:rsidRPr="00AA3375" w:rsidDel="002F04DA" w:rsidRDefault="00B47239" w:rsidP="00BA5516">
      <w:pPr>
        <w:jc w:val="both"/>
        <w:rPr>
          <w:del w:id="12" w:author="Muthomi Thiankolu" w:date="2021-02-01T19:20:00Z"/>
          <w:rFonts w:ascii="Abadi MT Condensed Light" w:hAnsi="Abadi MT Condensed Light" w:cs="Times New Roman"/>
          <w:szCs w:val="24"/>
        </w:rPr>
      </w:pPr>
      <w:r w:rsidRPr="00AA3375">
        <w:rPr>
          <w:rFonts w:ascii="Abadi MT Condensed Light" w:hAnsi="Abadi MT Condensed Light" w:cs="Times New Roman"/>
          <w:szCs w:val="24"/>
        </w:rPr>
        <w:t>Optimize</w:t>
      </w:r>
      <w:r w:rsidR="00D84D20" w:rsidRPr="00AA3375">
        <w:rPr>
          <w:rFonts w:ascii="Abadi MT Condensed Light" w:hAnsi="Abadi MT Condensed Light" w:cs="Times New Roman"/>
          <w:szCs w:val="24"/>
        </w:rPr>
        <w:t xml:space="preserve"> your bedroom environment</w:t>
      </w:r>
      <w:r w:rsidR="00D55F2C" w:rsidRPr="00AA3375">
        <w:rPr>
          <w:rFonts w:ascii="Abadi MT Condensed Light" w:hAnsi="Abadi MT Condensed Light" w:cs="Times New Roman"/>
          <w:szCs w:val="24"/>
        </w:rPr>
        <w:t xml:space="preserve"> in terms of</w:t>
      </w:r>
      <w:r w:rsidR="002F04DA" w:rsidRPr="00AA3375">
        <w:rPr>
          <w:rFonts w:ascii="Abadi MT Condensed Light" w:hAnsi="Abadi MT Condensed Light" w:cs="Times New Roman"/>
          <w:szCs w:val="24"/>
        </w:rPr>
        <w:t xml:space="preserve"> </w:t>
      </w:r>
      <w:r w:rsidR="00BA2EB3" w:rsidRPr="00AA3375">
        <w:rPr>
          <w:rFonts w:ascii="Abadi MT Condensed Light" w:hAnsi="Abadi MT Condensed Light" w:cs="Times New Roman"/>
          <w:szCs w:val="24"/>
        </w:rPr>
        <w:t xml:space="preserve">cleanliness, comfort, </w:t>
      </w:r>
      <w:r w:rsidR="00E43450" w:rsidRPr="00AA3375">
        <w:rPr>
          <w:rFonts w:ascii="Abadi MT Condensed Light" w:hAnsi="Abadi MT Condensed Light" w:cs="Times New Roman"/>
          <w:szCs w:val="24"/>
        </w:rPr>
        <w:t>neatness</w:t>
      </w:r>
      <w:r w:rsidR="00C239CA" w:rsidRPr="00AA3375">
        <w:rPr>
          <w:rFonts w:ascii="Abadi MT Condensed Light" w:hAnsi="Abadi MT Condensed Light" w:cs="Times New Roman"/>
          <w:szCs w:val="24"/>
        </w:rPr>
        <w:t>,</w:t>
      </w:r>
      <w:r w:rsidR="00E43450" w:rsidRPr="00AA3375">
        <w:rPr>
          <w:rFonts w:ascii="Abadi MT Condensed Light" w:hAnsi="Abadi MT Condensed Light" w:cs="Times New Roman"/>
          <w:szCs w:val="24"/>
        </w:rPr>
        <w:t xml:space="preserve"> and</w:t>
      </w:r>
      <w:r w:rsidR="002F04DA" w:rsidRPr="00AA3375">
        <w:rPr>
          <w:rFonts w:ascii="Abadi MT Condensed Light" w:hAnsi="Abadi MT Condensed Light" w:cs="Times New Roman"/>
          <w:szCs w:val="24"/>
        </w:rPr>
        <w:t xml:space="preserve"> </w:t>
      </w:r>
      <w:r w:rsidR="00E43450" w:rsidRPr="00AA3375">
        <w:rPr>
          <w:rFonts w:ascii="Abadi MT Condensed Light" w:hAnsi="Abadi MT Condensed Light" w:cs="Times New Roman"/>
          <w:szCs w:val="24"/>
        </w:rPr>
        <w:t>warmth</w:t>
      </w:r>
      <w:r w:rsidRPr="00AA3375">
        <w:rPr>
          <w:rFonts w:ascii="Abadi MT Condensed Light" w:hAnsi="Abadi MT Condensed Light" w:cs="Times New Roman"/>
          <w:szCs w:val="24"/>
        </w:rPr>
        <w:t xml:space="preserve">. </w:t>
      </w:r>
    </w:p>
    <w:p w14:paraId="72AA4F7F" w14:textId="1E8990C3" w:rsidR="00451D84" w:rsidRPr="00AA3375" w:rsidRDefault="0035744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Sleep and wake up at consistent times</w:t>
      </w:r>
      <w:ins w:id="13" w:author="Muthomi Thiankolu" w:date="2021-02-01T19:19:00Z">
        <w:r w:rsidR="00A00A63" w:rsidRPr="00AA3375">
          <w:rPr>
            <w:rFonts w:ascii="Abadi MT Condensed Light" w:hAnsi="Abadi MT Condensed Light" w:cs="Times New Roman"/>
            <w:szCs w:val="24"/>
          </w:rPr>
          <w:t xml:space="preserve"> </w:t>
        </w:r>
      </w:ins>
      <w:r w:rsidR="005217B0" w:rsidRPr="00AA3375">
        <w:rPr>
          <w:rFonts w:ascii="Abadi MT Condensed Light" w:hAnsi="Abadi MT Condensed Light" w:cs="Times New Roman"/>
          <w:szCs w:val="24"/>
        </w:rPr>
        <w:t>to aid sleep quality</w:t>
      </w:r>
      <w:ins w:id="14" w:author="Muthomi Thiankolu" w:date="2021-02-01T19:21:00Z">
        <w:r w:rsidR="00232BBA" w:rsidRPr="00AA3375">
          <w:rPr>
            <w:rFonts w:ascii="Abadi MT Condensed Light" w:hAnsi="Abadi MT Condensed Light" w:cs="Times New Roman"/>
            <w:szCs w:val="24"/>
          </w:rPr>
          <w:t>.</w:t>
        </w:r>
      </w:ins>
      <w:del w:id="15" w:author="Muthomi Thiankolu" w:date="2021-02-01T19:21:00Z">
        <w:r w:rsidR="005217B0" w:rsidRPr="00AA3375" w:rsidDel="00232BBA">
          <w:rPr>
            <w:rFonts w:ascii="Abadi MT Condensed Light" w:hAnsi="Abadi MT Condensed Light" w:cs="Times New Roman"/>
            <w:szCs w:val="24"/>
          </w:rPr>
          <w:delText xml:space="preserve"> </w:delText>
        </w:r>
      </w:del>
    </w:p>
    <w:p w14:paraId="6E63D9F2" w14:textId="77777777" w:rsidR="00CC7D4A" w:rsidRPr="00AA3375" w:rsidRDefault="00CC7D4A" w:rsidP="00BA5516">
      <w:pPr>
        <w:jc w:val="both"/>
        <w:rPr>
          <w:rFonts w:ascii="Abadi MT Condensed Light" w:hAnsi="Abadi MT Condensed Light" w:cs="Times New Roman"/>
          <w:b/>
          <w:bCs/>
          <w:szCs w:val="24"/>
        </w:rPr>
      </w:pPr>
    </w:p>
    <w:p w14:paraId="6A486876" w14:textId="589BDC6B" w:rsidR="001636ED" w:rsidRPr="00AA3375" w:rsidRDefault="00830946"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t xml:space="preserve">Social </w:t>
      </w:r>
      <w:r w:rsidR="00C239CA" w:rsidRPr="00AA3375">
        <w:rPr>
          <w:rFonts w:ascii="Abadi MT Condensed Light" w:hAnsi="Abadi MT Condensed Light" w:cs="Times New Roman"/>
          <w:b/>
          <w:bCs/>
          <w:szCs w:val="24"/>
        </w:rPr>
        <w:t>L</w:t>
      </w:r>
      <w:r w:rsidRPr="00AA3375">
        <w:rPr>
          <w:rFonts w:ascii="Abadi MT Condensed Light" w:hAnsi="Abadi MT Condensed Light" w:cs="Times New Roman"/>
          <w:b/>
          <w:bCs/>
          <w:szCs w:val="24"/>
        </w:rPr>
        <w:t>ife</w:t>
      </w:r>
    </w:p>
    <w:p w14:paraId="69762A70" w14:textId="17D8913C" w:rsidR="00A66DD3" w:rsidRPr="00AA3375" w:rsidRDefault="00AC121D" w:rsidP="00BA5516">
      <w:pPr>
        <w:jc w:val="both"/>
        <w:rPr>
          <w:rFonts w:ascii="Abadi MT Condensed Light" w:hAnsi="Abadi MT Condensed Light" w:cs="Times New Roman"/>
          <w:b/>
          <w:bCs/>
          <w:szCs w:val="24"/>
        </w:rPr>
      </w:pPr>
      <w:r w:rsidRPr="00AA3375">
        <w:rPr>
          <w:rFonts w:ascii="Abadi MT Condensed Light" w:hAnsi="Abadi MT Condensed Light" w:cs="Times New Roman"/>
          <w:bCs/>
          <w:szCs w:val="24"/>
        </w:rPr>
        <w:t xml:space="preserve">It is of utmost importance that you </w:t>
      </w:r>
      <w:r w:rsidR="00EA4158" w:rsidRPr="00AA3375">
        <w:rPr>
          <w:rFonts w:ascii="Abadi MT Condensed Light" w:hAnsi="Abadi MT Condensed Light" w:cs="Times New Roman"/>
          <w:bCs/>
          <w:szCs w:val="24"/>
        </w:rPr>
        <w:t xml:space="preserve">understand this is the center </w:t>
      </w:r>
      <w:r w:rsidRPr="00AA3375">
        <w:rPr>
          <w:rFonts w:ascii="Abadi MT Condensed Light" w:hAnsi="Abadi MT Condensed Light" w:cs="Times New Roman"/>
          <w:bCs/>
          <w:szCs w:val="24"/>
        </w:rPr>
        <w:t xml:space="preserve">of </w:t>
      </w:r>
      <w:r w:rsidR="00A66DD3" w:rsidRPr="00AA3375">
        <w:rPr>
          <w:rFonts w:ascii="Abadi MT Condensed Light" w:hAnsi="Abadi MT Condensed Light" w:cs="Times New Roman"/>
          <w:bCs/>
          <w:szCs w:val="24"/>
        </w:rPr>
        <w:t xml:space="preserve">people relationships. </w:t>
      </w:r>
    </w:p>
    <w:p w14:paraId="0AB8A876" w14:textId="0C0A356F" w:rsidR="00CC7D37" w:rsidRPr="00AA3375" w:rsidRDefault="00A66DD3" w:rsidP="00BA5516">
      <w:pPr>
        <w:jc w:val="both"/>
        <w:rPr>
          <w:rFonts w:ascii="Abadi MT Condensed Light" w:hAnsi="Abadi MT Condensed Light" w:cs="Times New Roman"/>
          <w:szCs w:val="24"/>
        </w:rPr>
      </w:pPr>
      <w:r w:rsidRPr="00AA3375">
        <w:rPr>
          <w:rFonts w:ascii="Abadi MT Condensed Light" w:hAnsi="Abadi MT Condensed Light" w:cs="Times New Roman"/>
          <w:bCs/>
          <w:szCs w:val="24"/>
        </w:rPr>
        <w:t>L</w:t>
      </w:r>
      <w:r w:rsidR="00AB0238" w:rsidRPr="00AA3375">
        <w:rPr>
          <w:rFonts w:ascii="Abadi MT Condensed Light" w:hAnsi="Abadi MT Condensed Light" w:cs="Times New Roman"/>
          <w:szCs w:val="24"/>
        </w:rPr>
        <w:t xml:space="preserve">earn and understand </w:t>
      </w:r>
      <w:r w:rsidR="00E06BA4" w:rsidRPr="00AA3375">
        <w:rPr>
          <w:rFonts w:ascii="Abadi MT Condensed Light" w:hAnsi="Abadi MT Condensed Light" w:cs="Times New Roman"/>
          <w:szCs w:val="24"/>
        </w:rPr>
        <w:t>your social circle</w:t>
      </w:r>
      <w:r w:rsidR="00EB008C" w:rsidRPr="00AA3375">
        <w:rPr>
          <w:rFonts w:ascii="Abadi MT Condensed Light" w:hAnsi="Abadi MT Condensed Light" w:cs="Times New Roman"/>
          <w:szCs w:val="24"/>
        </w:rPr>
        <w:t>s</w:t>
      </w:r>
      <w:r w:rsidR="004F297A" w:rsidRPr="00AA3375">
        <w:rPr>
          <w:rFonts w:ascii="Abadi MT Condensed Light" w:hAnsi="Abadi MT Condensed Light" w:cs="Times New Roman"/>
          <w:szCs w:val="24"/>
        </w:rPr>
        <w:t>.</w:t>
      </w:r>
      <w:r w:rsidR="00E22D5F" w:rsidRPr="00AA3375">
        <w:rPr>
          <w:rFonts w:ascii="Abadi MT Condensed Light" w:hAnsi="Abadi MT Condensed Light" w:cs="Times New Roman"/>
          <w:szCs w:val="24"/>
        </w:rPr>
        <w:t xml:space="preserve"> Understand your circle of </w:t>
      </w:r>
      <w:r w:rsidR="00CC7D37" w:rsidRPr="00AA3375">
        <w:rPr>
          <w:rFonts w:ascii="Abadi MT Condensed Light" w:hAnsi="Abadi MT Condensed Light" w:cs="Times New Roman"/>
          <w:szCs w:val="24"/>
        </w:rPr>
        <w:t>concern and circle of influence.</w:t>
      </w:r>
    </w:p>
    <w:p w14:paraId="69236AF1" w14:textId="46C6F89F" w:rsidR="00830946" w:rsidRPr="00AA3375" w:rsidRDefault="004F297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At least </w:t>
      </w:r>
      <w:r w:rsidR="00635419" w:rsidRPr="00AA3375">
        <w:rPr>
          <w:rFonts w:ascii="Abadi MT Condensed Light" w:hAnsi="Abadi MT Condensed Light" w:cs="Times New Roman"/>
          <w:szCs w:val="24"/>
        </w:rPr>
        <w:t xml:space="preserve">be </w:t>
      </w:r>
      <w:r w:rsidR="00B36F49" w:rsidRPr="00AA3375">
        <w:rPr>
          <w:rFonts w:ascii="Abadi MT Condensed Light" w:hAnsi="Abadi MT Condensed Light" w:cs="Times New Roman"/>
          <w:szCs w:val="24"/>
        </w:rPr>
        <w:t>mind</w:t>
      </w:r>
      <w:r w:rsidR="00635419" w:rsidRPr="00AA3375">
        <w:rPr>
          <w:rFonts w:ascii="Abadi MT Condensed Light" w:hAnsi="Abadi MT Condensed Light" w:cs="Times New Roman"/>
          <w:szCs w:val="24"/>
        </w:rPr>
        <w:t xml:space="preserve">ful of your own things, and not </w:t>
      </w:r>
      <w:r w:rsidR="00AC11AC" w:rsidRPr="00AA3375">
        <w:rPr>
          <w:rFonts w:ascii="Abadi MT Condensed Light" w:hAnsi="Abadi MT Condensed Light" w:cs="Times New Roman"/>
          <w:szCs w:val="24"/>
        </w:rPr>
        <w:t xml:space="preserve">other </w:t>
      </w:r>
      <w:r w:rsidR="00232BBA" w:rsidRPr="00AA3375">
        <w:rPr>
          <w:rFonts w:ascii="Abadi MT Condensed Light" w:hAnsi="Abadi MT Condensed Light" w:cs="Times New Roman"/>
          <w:szCs w:val="24"/>
        </w:rPr>
        <w:t>peoples</w:t>
      </w:r>
      <w:r w:rsidR="00C239CA" w:rsidRPr="00AA3375">
        <w:rPr>
          <w:rFonts w:ascii="Abadi MT Condensed Light" w:hAnsi="Abadi MT Condensed Light" w:cs="Times New Roman"/>
          <w:szCs w:val="24"/>
        </w:rPr>
        <w:t>'</w:t>
      </w:r>
      <w:r w:rsidR="00232BBA" w:rsidRPr="00AA3375">
        <w:rPr>
          <w:rFonts w:ascii="Abadi MT Condensed Light" w:hAnsi="Abadi MT Condensed Light" w:cs="Times New Roman"/>
          <w:szCs w:val="24"/>
        </w:rPr>
        <w:t xml:space="preserve"> </w:t>
      </w:r>
      <w:r w:rsidR="00AC11AC" w:rsidRPr="00AA3375">
        <w:rPr>
          <w:rFonts w:ascii="Abadi MT Condensed Light" w:hAnsi="Abadi MT Condensed Light" w:cs="Times New Roman"/>
          <w:szCs w:val="24"/>
        </w:rPr>
        <w:t xml:space="preserve">issues </w:t>
      </w:r>
      <w:r w:rsidR="0024785F" w:rsidRPr="00AA3375">
        <w:rPr>
          <w:rFonts w:ascii="Abadi MT Condensed Light" w:hAnsi="Abadi MT Condensed Light" w:cs="Times New Roman"/>
          <w:szCs w:val="24"/>
        </w:rPr>
        <w:t>when you cannot help,</w:t>
      </w:r>
      <w:r w:rsidR="00424B3E" w:rsidRPr="00AA3375">
        <w:rPr>
          <w:rFonts w:ascii="Abadi MT Condensed Light" w:hAnsi="Abadi MT Condensed Light" w:cs="Times New Roman"/>
          <w:szCs w:val="24"/>
        </w:rPr>
        <w:t xml:space="preserve"> </w:t>
      </w:r>
      <w:r w:rsidR="00B47239" w:rsidRPr="00AA3375">
        <w:rPr>
          <w:rFonts w:ascii="Abadi MT Condensed Light" w:hAnsi="Abadi MT Condensed Light" w:cs="Times New Roman"/>
          <w:szCs w:val="24"/>
        </w:rPr>
        <w:t xml:space="preserve">just to make </w:t>
      </w:r>
      <w:r w:rsidR="00AC11AC" w:rsidRPr="00AA3375">
        <w:rPr>
          <w:rFonts w:ascii="Abadi MT Condensed Light" w:hAnsi="Abadi MT Condensed Light" w:cs="Times New Roman"/>
          <w:szCs w:val="24"/>
        </w:rPr>
        <w:t>a story</w:t>
      </w:r>
      <w:r w:rsidR="00B47239" w:rsidRPr="00AA3375">
        <w:rPr>
          <w:rFonts w:ascii="Abadi MT Condensed Light" w:hAnsi="Abadi MT Condensed Light" w:cs="Times New Roman"/>
          <w:szCs w:val="24"/>
        </w:rPr>
        <w:t>.</w:t>
      </w:r>
    </w:p>
    <w:p w14:paraId="0A015319" w14:textId="59E90D5F" w:rsidR="00EE5647" w:rsidRPr="00AA3375" w:rsidRDefault="00EB008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Make a genuine and reliable friend where you are one</w:t>
      </w:r>
      <w:r w:rsidR="00AC121D" w:rsidRPr="00AA3375">
        <w:rPr>
          <w:rFonts w:ascii="Abadi MT Condensed Light" w:hAnsi="Abadi MT Condensed Light" w:cs="Times New Roman"/>
          <w:szCs w:val="24"/>
        </w:rPr>
        <w:t>.</w:t>
      </w:r>
      <w:r w:rsidR="00635419"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E</w:t>
      </w:r>
      <w:r w:rsidR="00EE5647" w:rsidRPr="00AA3375">
        <w:rPr>
          <w:rFonts w:ascii="Abadi MT Condensed Light" w:hAnsi="Abadi MT Condensed Light" w:cs="Times New Roman"/>
          <w:szCs w:val="24"/>
        </w:rPr>
        <w:t>ncourage</w:t>
      </w:r>
      <w:r w:rsidR="00AC01C0" w:rsidRPr="00AA3375">
        <w:rPr>
          <w:rFonts w:ascii="Abadi MT Condensed Light" w:hAnsi="Abadi MT Condensed Light" w:cs="Times New Roman"/>
          <w:szCs w:val="24"/>
        </w:rPr>
        <w:t xml:space="preserve">, build </w:t>
      </w:r>
      <w:r w:rsidR="00EE5647" w:rsidRPr="00AA3375">
        <w:rPr>
          <w:rFonts w:ascii="Abadi MT Condensed Light" w:hAnsi="Abadi MT Condensed Light" w:cs="Times New Roman"/>
          <w:szCs w:val="24"/>
        </w:rPr>
        <w:t xml:space="preserve">and empower </w:t>
      </w:r>
      <w:r w:rsidR="00AC01C0" w:rsidRPr="00AA3375">
        <w:rPr>
          <w:rFonts w:ascii="Abadi MT Condensed Light" w:hAnsi="Abadi MT Condensed Light" w:cs="Times New Roman"/>
          <w:szCs w:val="24"/>
        </w:rPr>
        <w:t xml:space="preserve">one another; </w:t>
      </w:r>
      <w:r w:rsidR="003A6784" w:rsidRPr="00AA3375">
        <w:rPr>
          <w:rFonts w:ascii="Abadi MT Condensed Light" w:hAnsi="Abadi MT Condensed Light" w:cs="Times New Roman"/>
          <w:szCs w:val="24"/>
        </w:rPr>
        <w:t>share and grow together</w:t>
      </w:r>
      <w:r w:rsidR="00AC121D" w:rsidRPr="00AA3375">
        <w:rPr>
          <w:rFonts w:ascii="Abadi MT Condensed Light" w:hAnsi="Abadi MT Condensed Light" w:cs="Times New Roman"/>
          <w:szCs w:val="24"/>
        </w:rPr>
        <w:t xml:space="preserve">. </w:t>
      </w:r>
    </w:p>
    <w:p w14:paraId="6FDD90F0" w14:textId="4C00F9AA" w:rsidR="008164C3" w:rsidRPr="00AA3375" w:rsidRDefault="008164C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Block time for yourself- </w:t>
      </w:r>
      <w:r w:rsidR="00C10DBA" w:rsidRPr="00AA3375">
        <w:rPr>
          <w:rFonts w:ascii="Abadi MT Condensed Light" w:hAnsi="Abadi MT Condensed Light" w:cs="Times New Roman"/>
          <w:szCs w:val="24"/>
        </w:rPr>
        <w:t>do not</w:t>
      </w:r>
      <w:r w:rsidR="00424B3E" w:rsidRPr="00AA3375">
        <w:rPr>
          <w:rFonts w:ascii="Abadi MT Condensed Light" w:hAnsi="Abadi MT Condensed Light" w:cs="Times New Roman"/>
          <w:szCs w:val="24"/>
        </w:rPr>
        <w:t xml:space="preserve"> be an appendage to</w:t>
      </w:r>
      <w:r w:rsidR="003C514F" w:rsidRPr="00AA3375">
        <w:rPr>
          <w:rFonts w:ascii="Abadi MT Condensed Light" w:hAnsi="Abadi MT Condensed Light" w:cs="Times New Roman"/>
          <w:szCs w:val="24"/>
        </w:rPr>
        <w:t xml:space="preserve"> friends. You s</w:t>
      </w:r>
      <w:r w:rsidR="00424B3E" w:rsidRPr="00AA3375">
        <w:rPr>
          <w:rFonts w:ascii="Abadi MT Condensed Light" w:hAnsi="Abadi MT Condensed Light" w:cs="Times New Roman"/>
          <w:szCs w:val="24"/>
        </w:rPr>
        <w:t>ho</w:t>
      </w:r>
      <w:r w:rsidR="00BE0CD8" w:rsidRPr="00AA3375">
        <w:rPr>
          <w:rFonts w:ascii="Abadi MT Condensed Light" w:hAnsi="Abadi MT Condensed Light" w:cs="Times New Roman"/>
          <w:szCs w:val="24"/>
        </w:rPr>
        <w:t>uld have equivalent partisanship</w:t>
      </w:r>
      <w:ins w:id="16" w:author="Muthomi Thiankolu" w:date="2021-02-01T19:22:00Z">
        <w:r w:rsidR="006D585D" w:rsidRPr="00AA3375">
          <w:rPr>
            <w:rFonts w:ascii="Abadi MT Condensed Light" w:hAnsi="Abadi MT Condensed Light" w:cs="Times New Roman"/>
            <w:szCs w:val="24"/>
          </w:rPr>
          <w:t>.</w:t>
        </w:r>
      </w:ins>
      <w:del w:id="17" w:author="Muthomi Thiankolu" w:date="2021-02-01T19:22:00Z">
        <w:r w:rsidR="003B3DA4" w:rsidRPr="00AA3375" w:rsidDel="006D585D">
          <w:rPr>
            <w:rFonts w:ascii="Abadi MT Condensed Light" w:hAnsi="Abadi MT Condensed Light" w:cs="Times New Roman"/>
            <w:szCs w:val="24"/>
          </w:rPr>
          <w:delText xml:space="preserve"> </w:delText>
        </w:r>
      </w:del>
    </w:p>
    <w:p w14:paraId="0EC258E6" w14:textId="77777777" w:rsidR="00704589" w:rsidRPr="00AA3375" w:rsidRDefault="00704589" w:rsidP="00BA5516">
      <w:pPr>
        <w:jc w:val="both"/>
        <w:rPr>
          <w:rFonts w:ascii="Abadi MT Condensed Light" w:hAnsi="Abadi MT Condensed Light" w:cs="Times New Roman"/>
          <w:b/>
          <w:bCs/>
          <w:szCs w:val="24"/>
        </w:rPr>
      </w:pPr>
    </w:p>
    <w:p w14:paraId="1A2BE4D3" w14:textId="49459DC5" w:rsidR="006542ED" w:rsidRPr="00AA3375" w:rsidRDefault="00B51986"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t>Religious</w:t>
      </w:r>
      <w:r w:rsidR="00091BB3" w:rsidRPr="00AA3375">
        <w:rPr>
          <w:rFonts w:ascii="Abadi MT Condensed Light" w:hAnsi="Abadi MT Condensed Light" w:cs="Times New Roman"/>
          <w:b/>
          <w:bCs/>
          <w:szCs w:val="24"/>
        </w:rPr>
        <w:t xml:space="preserve"> </w:t>
      </w:r>
      <w:r w:rsidRPr="00AA3375">
        <w:rPr>
          <w:rFonts w:ascii="Abadi MT Condensed Light" w:hAnsi="Abadi MT Condensed Light" w:cs="Times New Roman"/>
          <w:b/>
          <w:bCs/>
          <w:szCs w:val="24"/>
        </w:rPr>
        <w:t>/</w:t>
      </w:r>
      <w:r w:rsidR="0086089D" w:rsidRPr="00AA3375">
        <w:rPr>
          <w:rFonts w:ascii="Abadi MT Condensed Light" w:hAnsi="Abadi MT Condensed Light" w:cs="Times New Roman"/>
          <w:b/>
          <w:bCs/>
          <w:szCs w:val="24"/>
        </w:rPr>
        <w:t xml:space="preserve">Christian </w:t>
      </w:r>
      <w:r w:rsidR="00C239CA" w:rsidRPr="00AA3375">
        <w:rPr>
          <w:rFonts w:ascii="Abadi MT Condensed Light" w:hAnsi="Abadi MT Condensed Light" w:cs="Times New Roman"/>
          <w:b/>
          <w:bCs/>
          <w:szCs w:val="24"/>
        </w:rPr>
        <w:t>L</w:t>
      </w:r>
      <w:r w:rsidR="0086089D" w:rsidRPr="00AA3375">
        <w:rPr>
          <w:rFonts w:ascii="Abadi MT Condensed Light" w:hAnsi="Abadi MT Condensed Light" w:cs="Times New Roman"/>
          <w:b/>
          <w:bCs/>
          <w:szCs w:val="24"/>
        </w:rPr>
        <w:t>ife</w:t>
      </w:r>
    </w:p>
    <w:p w14:paraId="220E437F" w14:textId="5DA07655" w:rsidR="002D7533" w:rsidRPr="00AA3375" w:rsidRDefault="006542E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You should </w:t>
      </w:r>
      <w:r w:rsidR="00B87C07" w:rsidRPr="00AA3375">
        <w:rPr>
          <w:rFonts w:ascii="Abadi MT Condensed Light" w:hAnsi="Abadi MT Condensed Light" w:cs="Times New Roman"/>
          <w:szCs w:val="24"/>
        </w:rPr>
        <w:t xml:space="preserve">make </w:t>
      </w:r>
      <w:r w:rsidR="001764A2" w:rsidRPr="00AA3375">
        <w:rPr>
          <w:rFonts w:ascii="Abadi MT Condensed Light" w:hAnsi="Abadi MT Condensed Light" w:cs="Times New Roman"/>
          <w:szCs w:val="24"/>
        </w:rPr>
        <w:t xml:space="preserve">time for God, </w:t>
      </w:r>
      <w:r w:rsidR="006D585D" w:rsidRPr="00AA3375">
        <w:rPr>
          <w:rFonts w:ascii="Abadi MT Condensed Light" w:hAnsi="Abadi MT Condensed Light" w:cs="Times New Roman"/>
          <w:szCs w:val="24"/>
        </w:rPr>
        <w:t>prayers</w:t>
      </w:r>
      <w:r w:rsidR="00C239CA" w:rsidRPr="00AA3375">
        <w:rPr>
          <w:rFonts w:ascii="Abadi MT Condensed Light" w:hAnsi="Abadi MT Condensed Light" w:cs="Times New Roman"/>
          <w:szCs w:val="24"/>
        </w:rPr>
        <w:t>,</w:t>
      </w:r>
      <w:r w:rsidR="00FA656F" w:rsidRPr="00AA3375">
        <w:rPr>
          <w:rFonts w:ascii="Abadi MT Condensed Light" w:hAnsi="Abadi MT Condensed Light" w:cs="Times New Roman"/>
          <w:szCs w:val="24"/>
        </w:rPr>
        <w:t xml:space="preserve"> and meditat</w:t>
      </w:r>
      <w:r w:rsidR="00C239CA" w:rsidRPr="00AA3375">
        <w:rPr>
          <w:rFonts w:ascii="Abadi MT Condensed Light" w:hAnsi="Abadi MT Condensed Light" w:cs="Times New Roman"/>
          <w:szCs w:val="24"/>
        </w:rPr>
        <w:t>e</w:t>
      </w:r>
      <w:r w:rsidR="00FA656F" w:rsidRPr="00AA3375">
        <w:rPr>
          <w:rFonts w:ascii="Abadi MT Condensed Light" w:hAnsi="Abadi MT Condensed Light" w:cs="Times New Roman"/>
          <w:szCs w:val="24"/>
        </w:rPr>
        <w:t xml:space="preserve"> on spirituality</w:t>
      </w:r>
      <w:r w:rsidR="00D25B92" w:rsidRPr="00AA3375">
        <w:rPr>
          <w:rFonts w:ascii="Abadi MT Condensed Light" w:hAnsi="Abadi MT Condensed Light" w:cs="Times New Roman"/>
          <w:szCs w:val="24"/>
        </w:rPr>
        <w:t>. Pursue perfection</w:t>
      </w:r>
      <w:r w:rsidR="00B47239" w:rsidRPr="00AA3375">
        <w:rPr>
          <w:rFonts w:ascii="Abadi MT Condensed Light" w:hAnsi="Abadi MT Condensed Light" w:cs="Times New Roman"/>
          <w:szCs w:val="24"/>
        </w:rPr>
        <w:t xml:space="preserve"> </w:t>
      </w:r>
      <w:r w:rsidR="00121D7F" w:rsidRPr="00AA3375">
        <w:rPr>
          <w:rFonts w:ascii="Abadi MT Condensed Light" w:hAnsi="Abadi MT Condensed Light" w:cs="Times New Roman"/>
          <w:szCs w:val="24"/>
        </w:rPr>
        <w:t>and righteousness</w:t>
      </w:r>
    </w:p>
    <w:p w14:paraId="18401FCD" w14:textId="68F6B22D" w:rsidR="0086089D" w:rsidRPr="00AA3375" w:rsidRDefault="002D753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w:t>
      </w:r>
      <w:r w:rsidR="00C50002" w:rsidRPr="00AA3375">
        <w:rPr>
          <w:rFonts w:ascii="Abadi MT Condensed Light" w:hAnsi="Abadi MT Condensed Light" w:cs="Times New Roman"/>
          <w:szCs w:val="24"/>
        </w:rPr>
        <w:t xml:space="preserve">ut your all in Service </w:t>
      </w:r>
      <w:r w:rsidR="00097CA3" w:rsidRPr="00AA3375">
        <w:rPr>
          <w:rFonts w:ascii="Abadi MT Condensed Light" w:hAnsi="Abadi MT Condensed Light" w:cs="Times New Roman"/>
          <w:szCs w:val="24"/>
        </w:rPr>
        <w:t xml:space="preserve">of </w:t>
      </w:r>
      <w:r w:rsidR="00121D7F" w:rsidRPr="00AA3375">
        <w:rPr>
          <w:rFonts w:ascii="Abadi MT Condensed Light" w:hAnsi="Abadi MT Condensed Light" w:cs="Times New Roman"/>
          <w:szCs w:val="24"/>
        </w:rPr>
        <w:t>God</w:t>
      </w:r>
      <w:r w:rsidR="00097CA3" w:rsidRPr="00AA3375">
        <w:rPr>
          <w:rFonts w:ascii="Abadi MT Condensed Light" w:hAnsi="Abadi MT Condensed Light" w:cs="Times New Roman"/>
          <w:szCs w:val="24"/>
        </w:rPr>
        <w:t>.</w:t>
      </w:r>
    </w:p>
    <w:p w14:paraId="4A592CBE" w14:textId="4681899B" w:rsidR="00204B78" w:rsidRPr="00AA3375" w:rsidRDefault="00097CA3"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t>School</w:t>
      </w:r>
      <w:r w:rsidR="00A00738" w:rsidRPr="00AA3375">
        <w:rPr>
          <w:rFonts w:ascii="Abadi MT Condensed Light" w:hAnsi="Abadi MT Condensed Light" w:cs="Times New Roman"/>
          <w:b/>
          <w:bCs/>
          <w:szCs w:val="24"/>
        </w:rPr>
        <w:t xml:space="preserve"> /</w:t>
      </w:r>
      <w:r w:rsidRPr="00AA3375">
        <w:rPr>
          <w:rFonts w:ascii="Abadi MT Condensed Light" w:hAnsi="Abadi MT Condensed Light" w:cs="Times New Roman"/>
          <w:b/>
          <w:bCs/>
          <w:szCs w:val="24"/>
        </w:rPr>
        <w:t>work</w:t>
      </w:r>
      <w:r w:rsidR="00C239CA" w:rsidRPr="00AA3375">
        <w:rPr>
          <w:rFonts w:ascii="Abadi MT Condensed Light" w:hAnsi="Abadi MT Condensed Light" w:cs="Times New Roman"/>
          <w:b/>
          <w:bCs/>
          <w:szCs w:val="24"/>
        </w:rPr>
        <w:t>-</w:t>
      </w:r>
      <w:r w:rsidRPr="00AA3375">
        <w:rPr>
          <w:rFonts w:ascii="Abadi MT Condensed Light" w:hAnsi="Abadi MT Condensed Light" w:cs="Times New Roman"/>
          <w:b/>
          <w:bCs/>
          <w:szCs w:val="24"/>
        </w:rPr>
        <w:t>life</w:t>
      </w:r>
      <w:r w:rsidR="0037010D" w:rsidRPr="00AA3375">
        <w:rPr>
          <w:rFonts w:ascii="Abadi MT Condensed Light" w:hAnsi="Abadi MT Condensed Light" w:cs="Times New Roman"/>
          <w:b/>
          <w:bCs/>
          <w:szCs w:val="24"/>
        </w:rPr>
        <w:t xml:space="preserve">- </w:t>
      </w:r>
      <w:r w:rsidRPr="00AA3375">
        <w:rPr>
          <w:rFonts w:ascii="Abadi MT Condensed Light" w:hAnsi="Abadi MT Condensed Light" w:cs="Times New Roman"/>
          <w:szCs w:val="24"/>
        </w:rPr>
        <w:t xml:space="preserve">Give </w:t>
      </w:r>
      <w:r w:rsidR="0056589B" w:rsidRPr="00AA3375">
        <w:rPr>
          <w:rFonts w:ascii="Abadi MT Condensed Light" w:hAnsi="Abadi MT Condensed Light" w:cs="Times New Roman"/>
          <w:szCs w:val="24"/>
        </w:rPr>
        <w:t xml:space="preserve">your </w:t>
      </w:r>
      <w:r w:rsidR="00B701B3" w:rsidRPr="00AA3375">
        <w:rPr>
          <w:rFonts w:ascii="Abadi MT Condensed Light" w:hAnsi="Abadi MT Condensed Light" w:cs="Times New Roman"/>
          <w:szCs w:val="24"/>
        </w:rPr>
        <w:t xml:space="preserve">best during </w:t>
      </w:r>
      <w:r w:rsidR="00204B78" w:rsidRPr="00AA3375">
        <w:rPr>
          <w:rFonts w:ascii="Abadi MT Condensed Light" w:hAnsi="Abadi MT Condensed Light" w:cs="Times New Roman"/>
          <w:szCs w:val="24"/>
        </w:rPr>
        <w:t>incumbency.</w:t>
      </w:r>
    </w:p>
    <w:p w14:paraId="55D6646D" w14:textId="7288E549" w:rsidR="003B4918" w:rsidRPr="00AA3375" w:rsidRDefault="00204B7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Invest and put efforts to u</w:t>
      </w:r>
      <w:r w:rsidR="00A71FA8" w:rsidRPr="00AA3375">
        <w:rPr>
          <w:rFonts w:ascii="Abadi MT Condensed Light" w:hAnsi="Abadi MT Condensed Light" w:cs="Times New Roman"/>
          <w:szCs w:val="24"/>
        </w:rPr>
        <w:t>pgrade your knowledge</w:t>
      </w:r>
      <w:r w:rsidR="003B4918" w:rsidRPr="00AA3375">
        <w:rPr>
          <w:rFonts w:ascii="Abadi MT Condensed Light" w:hAnsi="Abadi MT Condensed Light" w:cs="Times New Roman"/>
          <w:szCs w:val="24"/>
        </w:rPr>
        <w:t xml:space="preserve">, </w:t>
      </w:r>
      <w:r w:rsidR="000B2CD8" w:rsidRPr="00AA3375">
        <w:rPr>
          <w:rFonts w:ascii="Abadi MT Condensed Light" w:hAnsi="Abadi MT Condensed Light" w:cs="Times New Roman"/>
          <w:szCs w:val="24"/>
        </w:rPr>
        <w:t>experience</w:t>
      </w:r>
      <w:r w:rsidR="00C239CA" w:rsidRPr="00AA3375">
        <w:rPr>
          <w:rFonts w:ascii="Abadi MT Condensed Light" w:hAnsi="Abadi MT Condensed Light" w:cs="Times New Roman"/>
          <w:szCs w:val="24"/>
        </w:rPr>
        <w:t>,</w:t>
      </w:r>
      <w:r w:rsidR="000B2CD8" w:rsidRPr="00AA3375">
        <w:rPr>
          <w:rFonts w:ascii="Abadi MT Condensed Light" w:hAnsi="Abadi MT Condensed Light" w:cs="Times New Roman"/>
          <w:szCs w:val="24"/>
        </w:rPr>
        <w:t xml:space="preserve"> </w:t>
      </w:r>
      <w:r w:rsidR="003B4918" w:rsidRPr="00AA3375">
        <w:rPr>
          <w:rFonts w:ascii="Abadi MT Condensed Light" w:hAnsi="Abadi MT Condensed Light" w:cs="Times New Roman"/>
          <w:szCs w:val="24"/>
        </w:rPr>
        <w:t xml:space="preserve">and </w:t>
      </w:r>
      <w:r w:rsidR="000B2CD8" w:rsidRPr="00AA3375">
        <w:rPr>
          <w:rFonts w:ascii="Abadi MT Condensed Light" w:hAnsi="Abadi MT Condensed Light" w:cs="Times New Roman"/>
          <w:szCs w:val="24"/>
        </w:rPr>
        <w:t>skills</w:t>
      </w:r>
      <w:r w:rsidR="00716922" w:rsidRPr="00AA3375">
        <w:rPr>
          <w:rFonts w:ascii="Abadi MT Condensed Light" w:hAnsi="Abadi MT Condensed Light" w:cs="Times New Roman"/>
          <w:szCs w:val="24"/>
        </w:rPr>
        <w:t>, so that you make</w:t>
      </w:r>
      <w:r w:rsidR="003B4918" w:rsidRPr="00AA3375">
        <w:rPr>
          <w:rFonts w:ascii="Abadi MT Condensed Light" w:hAnsi="Abadi MT Condensed Light" w:cs="Times New Roman"/>
          <w:szCs w:val="24"/>
        </w:rPr>
        <w:t xml:space="preserve"> an </w:t>
      </w:r>
      <w:r w:rsidR="000B2CD8" w:rsidRPr="00AA3375">
        <w:rPr>
          <w:rFonts w:ascii="Abadi MT Condensed Light" w:hAnsi="Abadi MT Condensed Light" w:cs="Times New Roman"/>
          <w:szCs w:val="24"/>
        </w:rPr>
        <w:t>asset</w:t>
      </w:r>
      <w:r w:rsidR="00B47239" w:rsidRPr="00AA3375">
        <w:rPr>
          <w:rFonts w:ascii="Abadi MT Condensed Light" w:hAnsi="Abadi MT Condensed Light" w:cs="Times New Roman"/>
          <w:szCs w:val="24"/>
        </w:rPr>
        <w:t xml:space="preserve"> </w:t>
      </w:r>
      <w:r w:rsidR="003B4918" w:rsidRPr="00AA3375">
        <w:rPr>
          <w:rFonts w:ascii="Abadi MT Condensed Light" w:hAnsi="Abadi MT Condensed Light" w:cs="Times New Roman"/>
          <w:szCs w:val="24"/>
        </w:rPr>
        <w:t xml:space="preserve">in terms of </w:t>
      </w:r>
      <w:r w:rsidR="00F71A3F" w:rsidRPr="00AA3375">
        <w:rPr>
          <w:rFonts w:ascii="Abadi MT Condensed Light" w:hAnsi="Abadi MT Condensed Light" w:cs="Times New Roman"/>
          <w:szCs w:val="24"/>
        </w:rPr>
        <w:t>productivity</w:t>
      </w:r>
      <w:ins w:id="18" w:author="Muthomi Thiankolu" w:date="2021-02-01T19:25:00Z">
        <w:r w:rsidR="000B2CD8" w:rsidRPr="00AA3375">
          <w:rPr>
            <w:rFonts w:ascii="Abadi MT Condensed Light" w:hAnsi="Abadi MT Condensed Light" w:cs="Times New Roman"/>
            <w:szCs w:val="24"/>
          </w:rPr>
          <w:t>.</w:t>
        </w:r>
      </w:ins>
      <w:del w:id="19" w:author="Muthomi Thiankolu" w:date="2021-02-01T19:25:00Z">
        <w:r w:rsidR="00F71A3F" w:rsidRPr="00AA3375" w:rsidDel="000B2CD8">
          <w:rPr>
            <w:rFonts w:ascii="Abadi MT Condensed Light" w:hAnsi="Abadi MT Condensed Light" w:cs="Times New Roman"/>
            <w:szCs w:val="24"/>
          </w:rPr>
          <w:delText xml:space="preserve"> </w:delText>
        </w:r>
      </w:del>
    </w:p>
    <w:p w14:paraId="55D04D60" w14:textId="740F3C06" w:rsidR="001636ED" w:rsidRPr="00AA3375" w:rsidRDefault="0071692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w:t>
      </w:r>
      <w:r w:rsidR="00F71A3F" w:rsidRPr="00AA3375">
        <w:rPr>
          <w:rFonts w:ascii="Abadi MT Condensed Light" w:hAnsi="Abadi MT Condensed Light" w:cs="Times New Roman"/>
          <w:szCs w:val="24"/>
        </w:rPr>
        <w:t>our time to exit is fast approaching</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w:t>
      </w:r>
      <w:r w:rsidR="00C239CA" w:rsidRPr="00AA3375">
        <w:rPr>
          <w:rFonts w:ascii="Abadi MT Condensed Light" w:hAnsi="Abadi MT Condensed Light" w:cs="Times New Roman"/>
          <w:szCs w:val="24"/>
        </w:rPr>
        <w:t xml:space="preserve">your </w:t>
      </w:r>
      <w:r w:rsidRPr="00AA3375">
        <w:rPr>
          <w:rFonts w:ascii="Abadi MT Condensed Light" w:hAnsi="Abadi MT Condensed Light" w:cs="Times New Roman"/>
          <w:szCs w:val="24"/>
        </w:rPr>
        <w:t>legacy</w:t>
      </w:r>
      <w:r w:rsidR="000B6370" w:rsidRPr="00AA3375">
        <w:rPr>
          <w:rFonts w:ascii="Abadi MT Condensed Light" w:hAnsi="Abadi MT Condensed Light" w:cs="Times New Roman"/>
          <w:szCs w:val="24"/>
        </w:rPr>
        <w:t xml:space="preserve"> is anchored on</w:t>
      </w:r>
      <w:r w:rsidR="00AB5164" w:rsidRPr="00AA3375">
        <w:rPr>
          <w:rFonts w:ascii="Abadi MT Condensed Light" w:hAnsi="Abadi MT Condensed Light" w:cs="Times New Roman"/>
          <w:szCs w:val="24"/>
        </w:rPr>
        <w:t xml:space="preserve"> what you </w:t>
      </w:r>
      <w:r w:rsidR="00910DF1" w:rsidRPr="00AA3375">
        <w:rPr>
          <w:rFonts w:ascii="Abadi MT Condensed Light" w:hAnsi="Abadi MT Condensed Light" w:cs="Times New Roman"/>
          <w:szCs w:val="24"/>
        </w:rPr>
        <w:t xml:space="preserve">achieved, </w:t>
      </w:r>
      <w:r w:rsidR="00C239CA" w:rsidRPr="00AA3375">
        <w:rPr>
          <w:rFonts w:ascii="Abadi MT Condensed Light" w:hAnsi="Abadi MT Condensed Light" w:cs="Times New Roman"/>
          <w:szCs w:val="24"/>
        </w:rPr>
        <w:t xml:space="preserve">your </w:t>
      </w:r>
      <w:r w:rsidR="000B6370" w:rsidRPr="00AA3375">
        <w:rPr>
          <w:rFonts w:ascii="Abadi MT Condensed Light" w:hAnsi="Abadi MT Condensed Light" w:cs="Times New Roman"/>
          <w:szCs w:val="24"/>
        </w:rPr>
        <w:t>skillset</w:t>
      </w:r>
      <w:r w:rsidR="00C239CA" w:rsidRPr="00AA3375">
        <w:rPr>
          <w:rFonts w:ascii="Abadi MT Condensed Light" w:hAnsi="Abadi MT Condensed Light" w:cs="Times New Roman"/>
          <w:szCs w:val="24"/>
        </w:rPr>
        <w:t>,</w:t>
      </w:r>
      <w:r w:rsidR="000B6370" w:rsidRPr="00AA3375">
        <w:rPr>
          <w:rFonts w:ascii="Abadi MT Condensed Light" w:hAnsi="Abadi MT Condensed Light" w:cs="Times New Roman"/>
          <w:szCs w:val="24"/>
        </w:rPr>
        <w:t xml:space="preserve"> and</w:t>
      </w:r>
      <w:r w:rsidR="00910DF1" w:rsidRPr="00AA3375">
        <w:rPr>
          <w:rFonts w:ascii="Abadi MT Condensed Light" w:hAnsi="Abadi MT Condensed Light" w:cs="Times New Roman"/>
          <w:szCs w:val="24"/>
        </w:rPr>
        <w:t xml:space="preserve"> what you have for </w:t>
      </w:r>
      <w:r w:rsidR="00CF5841" w:rsidRPr="00AA3375">
        <w:rPr>
          <w:rFonts w:ascii="Abadi MT Condensed Light" w:hAnsi="Abadi MT Condensed Light" w:cs="Times New Roman"/>
          <w:szCs w:val="24"/>
        </w:rPr>
        <w:t>your next level.</w:t>
      </w:r>
    </w:p>
    <w:p w14:paraId="33510BB5" w14:textId="77777777" w:rsidR="0037010D" w:rsidRPr="00AA3375" w:rsidRDefault="0037010D" w:rsidP="00BA5516">
      <w:pPr>
        <w:jc w:val="both"/>
        <w:rPr>
          <w:rFonts w:ascii="Abadi MT Condensed Light" w:hAnsi="Abadi MT Condensed Light" w:cs="Times New Roman"/>
          <w:b/>
          <w:bCs/>
          <w:szCs w:val="24"/>
        </w:rPr>
      </w:pPr>
    </w:p>
    <w:p w14:paraId="7504D80A" w14:textId="3F336FB3" w:rsidR="00901EDD" w:rsidRPr="00AA3375" w:rsidRDefault="00F02091"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t>F</w:t>
      </w:r>
      <w:r w:rsidR="00901EDD" w:rsidRPr="00AA3375">
        <w:rPr>
          <w:rFonts w:ascii="Abadi MT Condensed Light" w:hAnsi="Abadi MT Condensed Light" w:cs="Times New Roman"/>
          <w:b/>
          <w:bCs/>
          <w:szCs w:val="24"/>
        </w:rPr>
        <w:t>amily life</w:t>
      </w:r>
    </w:p>
    <w:p w14:paraId="2D4C0EE4" w14:textId="5D90C86C" w:rsidR="00134661" w:rsidRPr="00AA3375" w:rsidRDefault="00F0209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is</w:t>
      </w:r>
      <w:r w:rsidR="00901EDD" w:rsidRPr="00AA3375">
        <w:rPr>
          <w:rFonts w:ascii="Abadi MT Condensed Light" w:hAnsi="Abadi MT Condensed Light" w:cs="Times New Roman"/>
          <w:szCs w:val="24"/>
        </w:rPr>
        <w:t xml:space="preserve"> one of</w:t>
      </w:r>
      <w:r w:rsidR="00134661" w:rsidRPr="00AA3375">
        <w:rPr>
          <w:rFonts w:ascii="Abadi MT Condensed Light" w:hAnsi="Abadi MT Condensed Light" w:cs="Times New Roman"/>
          <w:szCs w:val="24"/>
        </w:rPr>
        <w:t xml:space="preserve"> the </w:t>
      </w:r>
      <w:r w:rsidR="009A2D9D" w:rsidRPr="00AA3375">
        <w:rPr>
          <w:rFonts w:ascii="Abadi MT Condensed Light" w:hAnsi="Abadi MT Condensed Light" w:cs="Times New Roman"/>
          <w:szCs w:val="24"/>
        </w:rPr>
        <w:t>pillar</w:t>
      </w:r>
      <w:r w:rsidR="00901EDD" w:rsidRPr="00AA3375">
        <w:rPr>
          <w:rFonts w:ascii="Abadi MT Condensed Light" w:hAnsi="Abadi MT Condensed Light" w:cs="Times New Roman"/>
          <w:szCs w:val="24"/>
        </w:rPr>
        <w:t>s</w:t>
      </w:r>
      <w:r w:rsidR="00134661" w:rsidRPr="00AA3375">
        <w:rPr>
          <w:rFonts w:ascii="Abadi MT Condensed Light" w:hAnsi="Abadi MT Condensed Light" w:cs="Times New Roman"/>
          <w:szCs w:val="24"/>
        </w:rPr>
        <w:t xml:space="preserve"> to strengthen and give you hope at your lowest moments. </w:t>
      </w:r>
    </w:p>
    <w:p w14:paraId="709C3EDA" w14:textId="1A34A8D2" w:rsidR="00B04A81" w:rsidRPr="00AA3375" w:rsidRDefault="00E0200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is where you belong; </w:t>
      </w:r>
      <w:r w:rsidR="00B04A81" w:rsidRPr="00AA3375">
        <w:rPr>
          <w:rFonts w:ascii="Abadi MT Condensed Light" w:hAnsi="Abadi MT Condensed Light" w:cs="Times New Roman"/>
          <w:szCs w:val="24"/>
        </w:rPr>
        <w:t xml:space="preserve">after </w:t>
      </w:r>
      <w:r w:rsidR="00970CA1" w:rsidRPr="00AA3375">
        <w:rPr>
          <w:rFonts w:ascii="Abadi MT Condensed Light" w:hAnsi="Abadi MT Condensed Light" w:cs="Times New Roman"/>
          <w:szCs w:val="24"/>
        </w:rPr>
        <w:t>everything is completed</w:t>
      </w:r>
      <w:r w:rsidRPr="00AA3375">
        <w:rPr>
          <w:rFonts w:ascii="Abadi MT Condensed Light" w:hAnsi="Abadi MT Condensed Light" w:cs="Times New Roman"/>
          <w:szCs w:val="24"/>
        </w:rPr>
        <w:t xml:space="preserve"> and</w:t>
      </w:r>
      <w:r w:rsidR="008D6D41"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done,</w:t>
      </w:r>
      <w:r w:rsidR="009D71A8" w:rsidRPr="00AA3375">
        <w:rPr>
          <w:rFonts w:ascii="Abadi MT Condensed Light" w:hAnsi="Abadi MT Condensed Light" w:cs="Times New Roman"/>
          <w:szCs w:val="24"/>
        </w:rPr>
        <w:t xml:space="preserve"> you go back to the</w:t>
      </w:r>
      <w:r w:rsidR="008D6D41" w:rsidRPr="00AA3375">
        <w:rPr>
          <w:rFonts w:ascii="Abadi MT Condensed Light" w:hAnsi="Abadi MT Condensed Light" w:cs="Times New Roman"/>
          <w:szCs w:val="24"/>
        </w:rPr>
        <w:t xml:space="preserve"> </w:t>
      </w:r>
      <w:r w:rsidR="00B2249D" w:rsidRPr="00AA3375">
        <w:rPr>
          <w:rFonts w:ascii="Abadi MT Condensed Light" w:hAnsi="Abadi MT Condensed Light" w:cs="Times New Roman"/>
          <w:szCs w:val="24"/>
        </w:rPr>
        <w:t>loved ones</w:t>
      </w:r>
      <w:r w:rsidRPr="00AA3375">
        <w:rPr>
          <w:rFonts w:ascii="Abadi MT Condensed Light" w:hAnsi="Abadi MT Condensed Light" w:cs="Times New Roman"/>
          <w:szCs w:val="24"/>
        </w:rPr>
        <w:t>.</w:t>
      </w:r>
    </w:p>
    <w:p w14:paraId="7EF09484" w14:textId="1C3AD7F4" w:rsidR="00412A10" w:rsidRPr="00AA3375" w:rsidRDefault="009D71A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Have time for it and g</w:t>
      </w:r>
      <w:r w:rsidR="005702D7" w:rsidRPr="00AA3375">
        <w:rPr>
          <w:rFonts w:ascii="Abadi MT Condensed Light" w:hAnsi="Abadi MT Condensed Light" w:cs="Times New Roman"/>
          <w:szCs w:val="24"/>
        </w:rPr>
        <w:t xml:space="preserve">ive </w:t>
      </w:r>
      <w:r w:rsidR="00E767C0" w:rsidRPr="00AA3375">
        <w:rPr>
          <w:rFonts w:ascii="Abadi MT Condensed Light" w:hAnsi="Abadi MT Condensed Light" w:cs="Times New Roman"/>
          <w:szCs w:val="24"/>
        </w:rPr>
        <w:t>your all</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e</w:t>
      </w:r>
      <w:r w:rsidR="00E767C0" w:rsidRPr="00AA3375">
        <w:rPr>
          <w:rFonts w:ascii="Abadi MT Condensed Light" w:hAnsi="Abadi MT Condensed Light" w:cs="Times New Roman"/>
          <w:szCs w:val="24"/>
        </w:rPr>
        <w:t xml:space="preserve">mpower them, </w:t>
      </w:r>
      <w:r w:rsidR="00091BB3" w:rsidRPr="00AA3375">
        <w:rPr>
          <w:rFonts w:ascii="Abadi MT Condensed Light" w:hAnsi="Abadi MT Condensed Light" w:cs="Times New Roman"/>
          <w:szCs w:val="24"/>
        </w:rPr>
        <w:t>e</w:t>
      </w:r>
      <w:r w:rsidR="00310E20" w:rsidRPr="00AA3375">
        <w:rPr>
          <w:rFonts w:ascii="Abadi MT Condensed Light" w:hAnsi="Abadi MT Condensed Light" w:cs="Times New Roman"/>
          <w:szCs w:val="24"/>
        </w:rPr>
        <w:t xml:space="preserve">stablish their certainty for </w:t>
      </w:r>
      <w:r w:rsidR="00C239CA" w:rsidRPr="00AA3375">
        <w:rPr>
          <w:rFonts w:ascii="Abadi MT Condensed Light" w:hAnsi="Abadi MT Condensed Light" w:cs="Times New Roman"/>
          <w:szCs w:val="24"/>
        </w:rPr>
        <w:t>L</w:t>
      </w:r>
      <w:r w:rsidR="002D25CC" w:rsidRPr="00AA3375">
        <w:rPr>
          <w:rFonts w:ascii="Abadi MT Condensed Light" w:hAnsi="Abadi MT Condensed Light" w:cs="Times New Roman"/>
          <w:szCs w:val="24"/>
        </w:rPr>
        <w:t>ife</w:t>
      </w:r>
      <w:r w:rsidR="00412A10" w:rsidRPr="00AA3375">
        <w:rPr>
          <w:rFonts w:ascii="Abadi MT Condensed Light" w:hAnsi="Abadi MT Condensed Light" w:cs="Times New Roman"/>
          <w:szCs w:val="24"/>
        </w:rPr>
        <w:t>.</w:t>
      </w:r>
    </w:p>
    <w:p w14:paraId="7ECC662B" w14:textId="0434792B" w:rsidR="00B717EA" w:rsidRPr="00AA3375" w:rsidRDefault="00412A1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 This is</w:t>
      </w:r>
      <w:r w:rsidR="00196F04"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supposed to be good enough for all members- </w:t>
      </w:r>
      <w:r w:rsidR="000357AF" w:rsidRPr="00AA3375">
        <w:rPr>
          <w:rFonts w:ascii="Abadi MT Condensed Light" w:hAnsi="Abadi MT Condensed Light" w:cs="Times New Roman"/>
          <w:szCs w:val="24"/>
        </w:rPr>
        <w:t xml:space="preserve">a home </w:t>
      </w:r>
      <w:r w:rsidR="00054242" w:rsidRPr="00AA3375">
        <w:rPr>
          <w:rFonts w:ascii="Abadi MT Condensed Light" w:hAnsi="Abadi MT Condensed Light" w:cs="Times New Roman"/>
          <w:szCs w:val="24"/>
        </w:rPr>
        <w:t>to belong where peace is found</w:t>
      </w:r>
      <w:ins w:id="20" w:author="Muthomi Thiankolu" w:date="2021-02-01T19:29:00Z">
        <w:r w:rsidR="009677F5" w:rsidRPr="00AA3375">
          <w:rPr>
            <w:rFonts w:ascii="Abadi MT Condensed Light" w:hAnsi="Abadi MT Condensed Light" w:cs="Times New Roman"/>
            <w:szCs w:val="24"/>
          </w:rPr>
          <w:t>.</w:t>
        </w:r>
      </w:ins>
      <w:r w:rsidRPr="00AA3375">
        <w:rPr>
          <w:rFonts w:ascii="Abadi MT Condensed Light" w:hAnsi="Abadi MT Condensed Light" w:cs="Times New Roman"/>
          <w:szCs w:val="24"/>
        </w:rPr>
        <w:t xml:space="preserve"> Relatively, create</w:t>
      </w:r>
      <w:r w:rsidR="00054242" w:rsidRPr="00AA3375">
        <w:rPr>
          <w:rFonts w:ascii="Abadi MT Condensed Light" w:hAnsi="Abadi MT Condensed Light" w:cs="Times New Roman"/>
          <w:szCs w:val="24"/>
        </w:rPr>
        <w:t xml:space="preserve"> space and time</w:t>
      </w:r>
      <w:r w:rsidR="00760FFE" w:rsidRPr="00AA3375">
        <w:rPr>
          <w:rFonts w:ascii="Abadi MT Condensed Light" w:hAnsi="Abadi MT Condensed Light" w:cs="Times New Roman"/>
          <w:szCs w:val="24"/>
        </w:rPr>
        <w:t xml:space="preserve"> for </w:t>
      </w:r>
      <w:r w:rsidR="006337D7" w:rsidRPr="00AA3375">
        <w:rPr>
          <w:rFonts w:ascii="Abadi MT Condensed Light" w:hAnsi="Abadi MT Condensed Light" w:cs="Times New Roman"/>
          <w:szCs w:val="24"/>
        </w:rPr>
        <w:t>relatives</w:t>
      </w:r>
      <w:r w:rsidR="00730AE9" w:rsidRPr="00AA3375">
        <w:rPr>
          <w:rFonts w:ascii="Abadi MT Condensed Light" w:hAnsi="Abadi MT Condensed Light" w:cs="Times New Roman"/>
          <w:szCs w:val="24"/>
        </w:rPr>
        <w:t xml:space="preserve">, help where </w:t>
      </w:r>
      <w:r w:rsidR="00C239CA" w:rsidRPr="00AA3375">
        <w:rPr>
          <w:rFonts w:ascii="Abadi MT Condensed Light" w:hAnsi="Abadi MT Condensed Light" w:cs="Times New Roman"/>
          <w:szCs w:val="24"/>
        </w:rPr>
        <w:t xml:space="preserve">you </w:t>
      </w:r>
      <w:r w:rsidR="00760FFE" w:rsidRPr="00AA3375">
        <w:rPr>
          <w:rFonts w:ascii="Abadi MT Condensed Light" w:hAnsi="Abadi MT Condensed Light" w:cs="Times New Roman"/>
          <w:szCs w:val="24"/>
        </w:rPr>
        <w:t>can</w:t>
      </w:r>
      <w:r w:rsidR="00C239CA" w:rsidRPr="00AA3375">
        <w:rPr>
          <w:rFonts w:ascii="Abadi MT Condensed Light" w:hAnsi="Abadi MT Condensed Light" w:cs="Times New Roman"/>
          <w:szCs w:val="24"/>
        </w:rPr>
        <w:t>, and</w:t>
      </w:r>
      <w:r w:rsidR="00E02008" w:rsidRPr="00AA3375">
        <w:rPr>
          <w:rFonts w:ascii="Abadi MT Condensed Light" w:hAnsi="Abadi MT Condensed Light" w:cs="Times New Roman"/>
          <w:szCs w:val="24"/>
        </w:rPr>
        <w:t xml:space="preserve"> not</w:t>
      </w:r>
      <w:r w:rsidR="00760FFE" w:rsidRPr="00AA3375">
        <w:rPr>
          <w:rFonts w:ascii="Abadi MT Condensed Light" w:hAnsi="Abadi MT Condensed Light" w:cs="Times New Roman"/>
          <w:szCs w:val="24"/>
        </w:rPr>
        <w:t xml:space="preserve"> overwhelm with demands from your people.</w:t>
      </w:r>
      <w:r w:rsidR="001C66B5" w:rsidRPr="00AA3375">
        <w:rPr>
          <w:rFonts w:ascii="Abadi MT Condensed Light" w:hAnsi="Abadi MT Condensed Light" w:cs="Times New Roman"/>
          <w:szCs w:val="24"/>
        </w:rPr>
        <w:t xml:space="preserve"> Let things flow</w:t>
      </w:r>
      <w:r w:rsidR="00F81DAB" w:rsidRPr="00AA3375">
        <w:rPr>
          <w:rFonts w:ascii="Abadi MT Condensed Light" w:hAnsi="Abadi MT Condensed Light" w:cs="Times New Roman"/>
          <w:szCs w:val="24"/>
        </w:rPr>
        <w:t>.</w:t>
      </w:r>
    </w:p>
    <w:p w14:paraId="6F2DEC59" w14:textId="6E922561" w:rsidR="00BA74E7" w:rsidRPr="00AA3375" w:rsidRDefault="001C66B5"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t xml:space="preserve">Economic </w:t>
      </w:r>
      <w:r w:rsidR="00C239CA" w:rsidRPr="00AA3375">
        <w:rPr>
          <w:rFonts w:ascii="Abadi MT Condensed Light" w:hAnsi="Abadi MT Condensed Light" w:cs="Times New Roman"/>
          <w:b/>
          <w:bCs/>
          <w:szCs w:val="24"/>
        </w:rPr>
        <w:t>L</w:t>
      </w:r>
      <w:r w:rsidR="00BA74E7" w:rsidRPr="00AA3375">
        <w:rPr>
          <w:rFonts w:ascii="Abadi MT Condensed Light" w:hAnsi="Abadi MT Condensed Light" w:cs="Times New Roman"/>
          <w:b/>
          <w:bCs/>
          <w:szCs w:val="24"/>
        </w:rPr>
        <w:t>ife</w:t>
      </w:r>
    </w:p>
    <w:p w14:paraId="02787603" w14:textId="75B46561" w:rsidR="00D556AF" w:rsidRPr="00AA3375" w:rsidRDefault="00BA74E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98780C" w:rsidRPr="00AA3375">
        <w:rPr>
          <w:rFonts w:ascii="Abadi MT Condensed Light" w:hAnsi="Abadi MT Condensed Light" w:cs="Times New Roman"/>
          <w:szCs w:val="24"/>
        </w:rPr>
        <w:t xml:space="preserve">his is </w:t>
      </w:r>
      <w:r w:rsidRPr="00AA3375">
        <w:rPr>
          <w:rFonts w:ascii="Abadi MT Condensed Light" w:hAnsi="Abadi MT Condensed Light" w:cs="Times New Roman"/>
          <w:szCs w:val="24"/>
        </w:rPr>
        <w:t>about</w:t>
      </w:r>
      <w:r w:rsidR="0098780C" w:rsidRPr="00AA3375">
        <w:rPr>
          <w:rFonts w:ascii="Abadi MT Condensed Light" w:hAnsi="Abadi MT Condensed Light" w:cs="Times New Roman"/>
          <w:szCs w:val="24"/>
        </w:rPr>
        <w:t xml:space="preserve"> financial </w:t>
      </w:r>
      <w:r w:rsidR="00ED5605" w:rsidRPr="00AA3375">
        <w:rPr>
          <w:rFonts w:ascii="Abadi MT Condensed Light" w:hAnsi="Abadi MT Condensed Light" w:cs="Times New Roman"/>
          <w:szCs w:val="24"/>
        </w:rPr>
        <w:t>livelihood</w:t>
      </w:r>
      <w:r w:rsidR="00F81DAB" w:rsidRPr="00AA3375">
        <w:rPr>
          <w:rFonts w:ascii="Abadi MT Condensed Light" w:hAnsi="Abadi MT Condensed Light" w:cs="Times New Roman"/>
          <w:szCs w:val="24"/>
        </w:rPr>
        <w:t xml:space="preserve">. </w:t>
      </w:r>
      <w:r w:rsidR="006337D7" w:rsidRPr="00AA3375">
        <w:rPr>
          <w:rFonts w:ascii="Abadi MT Condensed Light" w:hAnsi="Abadi MT Condensed Light" w:cs="Times New Roman"/>
          <w:szCs w:val="24"/>
        </w:rPr>
        <w:t>Y</w:t>
      </w:r>
      <w:r w:rsidR="00DD2E1C" w:rsidRPr="00AA3375">
        <w:rPr>
          <w:rFonts w:ascii="Abadi MT Condensed Light" w:hAnsi="Abadi MT Condensed Light" w:cs="Times New Roman"/>
          <w:szCs w:val="24"/>
        </w:rPr>
        <w:t xml:space="preserve">ou are responsible </w:t>
      </w:r>
      <w:r w:rsidR="006337D7" w:rsidRPr="00AA3375">
        <w:rPr>
          <w:rFonts w:ascii="Abadi MT Condensed Light" w:hAnsi="Abadi MT Condensed Light" w:cs="Times New Roman"/>
          <w:szCs w:val="24"/>
        </w:rPr>
        <w:t>for it.</w:t>
      </w:r>
    </w:p>
    <w:p w14:paraId="5F7F820C" w14:textId="4C8430E7" w:rsidR="00B9045D" w:rsidRPr="00AA3375" w:rsidRDefault="00ED560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Do what is </w:t>
      </w:r>
      <w:r w:rsidR="00D52676" w:rsidRPr="00AA3375">
        <w:rPr>
          <w:rFonts w:ascii="Abadi MT Condensed Light" w:hAnsi="Abadi MT Condensed Light" w:cs="Times New Roman"/>
          <w:szCs w:val="24"/>
        </w:rPr>
        <w:t xml:space="preserve">economically right to </w:t>
      </w:r>
      <w:r w:rsidR="00C239CA" w:rsidRPr="00AA3375">
        <w:rPr>
          <w:rFonts w:ascii="Abadi MT Condensed Light" w:hAnsi="Abadi MT Condensed Light" w:cs="Times New Roman"/>
          <w:szCs w:val="24"/>
        </w:rPr>
        <w:t>reach breakeven at least</w:t>
      </w:r>
      <w:r w:rsidR="00BE3385" w:rsidRPr="00AA3375">
        <w:rPr>
          <w:rFonts w:ascii="Abadi MT Condensed Light" w:hAnsi="Abadi MT Condensed Light" w:cs="Times New Roman"/>
          <w:szCs w:val="24"/>
        </w:rPr>
        <w:t xml:space="preserve"> </w:t>
      </w:r>
      <w:r w:rsidR="00042F83" w:rsidRPr="00AA3375">
        <w:rPr>
          <w:rFonts w:ascii="Abadi MT Condensed Light" w:hAnsi="Abadi MT Condensed Light" w:cs="Times New Roman"/>
          <w:szCs w:val="24"/>
        </w:rPr>
        <w:t>and</w:t>
      </w:r>
      <w:r w:rsidR="00043EC8" w:rsidRPr="00AA3375">
        <w:rPr>
          <w:rFonts w:ascii="Abadi MT Condensed Light" w:hAnsi="Abadi MT Condensed Light" w:cs="Times New Roman"/>
          <w:szCs w:val="24"/>
        </w:rPr>
        <w:t xml:space="preserve"> give </w:t>
      </w:r>
      <w:r w:rsidR="00042F83" w:rsidRPr="00AA3375">
        <w:rPr>
          <w:rFonts w:ascii="Abadi MT Condensed Light" w:hAnsi="Abadi MT Condensed Light" w:cs="Times New Roman"/>
          <w:szCs w:val="24"/>
        </w:rPr>
        <w:t xml:space="preserve">a </w:t>
      </w:r>
      <w:r w:rsidR="00D52676" w:rsidRPr="00AA3375">
        <w:rPr>
          <w:rFonts w:ascii="Abadi MT Condensed Light" w:hAnsi="Abadi MT Condensed Light" w:cs="Times New Roman"/>
          <w:szCs w:val="24"/>
        </w:rPr>
        <w:t>return on investment</w:t>
      </w:r>
      <w:r w:rsidR="00B9045D" w:rsidRPr="00AA3375">
        <w:rPr>
          <w:rFonts w:ascii="Abadi MT Condensed Light" w:hAnsi="Abadi MT Condensed Light" w:cs="Times New Roman"/>
          <w:szCs w:val="24"/>
        </w:rPr>
        <w:t>.</w:t>
      </w:r>
    </w:p>
    <w:p w14:paraId="4C3480DE" w14:textId="6113B7EF" w:rsidR="00653231" w:rsidRPr="00AA3375" w:rsidRDefault="00B9045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Where possible</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w:t>
      </w:r>
      <w:r w:rsidR="00A56289" w:rsidRPr="00AA3375">
        <w:rPr>
          <w:rFonts w:ascii="Abadi MT Condensed Light" w:hAnsi="Abadi MT Condensed Light" w:cs="Times New Roman"/>
          <w:szCs w:val="24"/>
        </w:rPr>
        <w:t>void extravagance</w:t>
      </w:r>
      <w:r w:rsidR="00C239CA" w:rsidRPr="00AA3375">
        <w:rPr>
          <w:rFonts w:ascii="Abadi MT Condensed Light" w:hAnsi="Abadi MT Condensed Light" w:cs="Times New Roman"/>
          <w:szCs w:val="24"/>
        </w:rPr>
        <w:t>;</w:t>
      </w:r>
      <w:r w:rsidR="00A57316" w:rsidRPr="00AA3375">
        <w:rPr>
          <w:rFonts w:ascii="Abadi MT Condensed Light" w:hAnsi="Abadi MT Condensed Light" w:cs="Times New Roman"/>
          <w:szCs w:val="24"/>
        </w:rPr>
        <w:t xml:space="preserve"> y</w:t>
      </w:r>
      <w:r w:rsidR="00A56289" w:rsidRPr="00AA3375">
        <w:rPr>
          <w:rFonts w:ascii="Abadi MT Condensed Light" w:hAnsi="Abadi MT Condensed Light" w:cs="Times New Roman"/>
          <w:szCs w:val="24"/>
        </w:rPr>
        <w:t xml:space="preserve">ou </w:t>
      </w:r>
      <w:r w:rsidR="006337D7" w:rsidRPr="00AA3375">
        <w:rPr>
          <w:rFonts w:ascii="Abadi MT Condensed Light" w:hAnsi="Abadi MT Condensed Light" w:cs="Times New Roman"/>
          <w:szCs w:val="24"/>
        </w:rPr>
        <w:t>cannot</w:t>
      </w:r>
      <w:r w:rsidR="00A56289" w:rsidRPr="00AA3375">
        <w:rPr>
          <w:rFonts w:ascii="Abadi MT Condensed Light" w:hAnsi="Abadi MT Condensed Light" w:cs="Times New Roman"/>
          <w:szCs w:val="24"/>
        </w:rPr>
        <w:t xml:space="preserve"> have everything </w:t>
      </w:r>
      <w:r w:rsidR="00BF62F2" w:rsidRPr="00AA3375">
        <w:rPr>
          <w:rFonts w:ascii="Abadi MT Condensed Light" w:hAnsi="Abadi MT Condensed Light" w:cs="Times New Roman"/>
          <w:szCs w:val="24"/>
        </w:rPr>
        <w:t>(at once)</w:t>
      </w:r>
      <w:r w:rsidR="00A9087C" w:rsidRPr="00AA3375">
        <w:rPr>
          <w:rFonts w:ascii="Abadi MT Condensed Light" w:hAnsi="Abadi MT Condensed Light" w:cs="Times New Roman"/>
          <w:szCs w:val="24"/>
        </w:rPr>
        <w:t>.</w:t>
      </w:r>
    </w:p>
    <w:p w14:paraId="15409F2A" w14:textId="2BF8DDAB" w:rsidR="00D4658F" w:rsidRPr="00AA3375" w:rsidRDefault="00A6125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B9045D" w:rsidRPr="00AA3375">
        <w:rPr>
          <w:rFonts w:ascii="Abadi MT Condensed Light" w:hAnsi="Abadi MT Condensed Light" w:cs="Times New Roman"/>
          <w:szCs w:val="24"/>
        </w:rPr>
        <w:t>hink of how and secure your</w:t>
      </w:r>
      <w:r w:rsidR="00D4658F" w:rsidRPr="00AA3375">
        <w:rPr>
          <w:rFonts w:ascii="Abadi MT Condensed Light" w:hAnsi="Abadi MT Condensed Light" w:cs="Times New Roman"/>
          <w:szCs w:val="24"/>
        </w:rPr>
        <w:t xml:space="preserve"> </w:t>
      </w:r>
      <w:r w:rsidR="00A30096" w:rsidRPr="00AA3375">
        <w:rPr>
          <w:rFonts w:ascii="Abadi MT Condensed Light" w:hAnsi="Abadi MT Condensed Light" w:cs="Times New Roman"/>
          <w:szCs w:val="24"/>
        </w:rPr>
        <w:t>tomorrow</w:t>
      </w:r>
      <w:del w:id="21" w:author="Muthomi Thiankolu" w:date="2021-02-01T19:31:00Z">
        <w:r w:rsidR="00970CA1" w:rsidRPr="00AA3375" w:rsidDel="00EC6BCD">
          <w:rPr>
            <w:rFonts w:ascii="Abadi MT Condensed Light" w:hAnsi="Abadi MT Condensed Light" w:cs="Times New Roman"/>
            <w:szCs w:val="24"/>
          </w:rPr>
          <w:delText xml:space="preserve"> </w:delText>
        </w:r>
      </w:del>
      <w:r w:rsidR="00A30096" w:rsidRPr="00AA3375">
        <w:rPr>
          <w:rFonts w:ascii="Abadi MT Condensed Light" w:hAnsi="Abadi MT Condensed Light" w:cs="Times New Roman"/>
          <w:szCs w:val="24"/>
        </w:rPr>
        <w:t>-work on it gradually and objectively.</w:t>
      </w:r>
    </w:p>
    <w:p w14:paraId="4B4FFF09" w14:textId="2D521A4D" w:rsidR="00D4658F" w:rsidRPr="00AA3375" w:rsidRDefault="00970CA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N</w:t>
      </w:r>
      <w:r w:rsidR="00B9045D" w:rsidRPr="00AA3375">
        <w:rPr>
          <w:rFonts w:ascii="Abadi MT Condensed Light" w:hAnsi="Abadi MT Condensed Light" w:cs="Times New Roman"/>
          <w:szCs w:val="24"/>
        </w:rPr>
        <w:t>otably,</w:t>
      </w:r>
      <w:r w:rsidR="00A9087C" w:rsidRPr="00AA3375">
        <w:rPr>
          <w:rFonts w:ascii="Abadi MT Condensed Light" w:hAnsi="Abadi MT Condensed Light" w:cs="Times New Roman"/>
          <w:szCs w:val="24"/>
        </w:rPr>
        <w:t xml:space="preserve"> </w:t>
      </w:r>
      <w:r w:rsidR="005A37FB" w:rsidRPr="00AA3375">
        <w:rPr>
          <w:rFonts w:ascii="Abadi MT Condensed Light" w:hAnsi="Abadi MT Condensed Light" w:cs="Times New Roman"/>
          <w:szCs w:val="24"/>
        </w:rPr>
        <w:t xml:space="preserve">your </w:t>
      </w:r>
      <w:r w:rsidRPr="00AA3375">
        <w:rPr>
          <w:rFonts w:ascii="Abadi MT Condensed Light" w:hAnsi="Abadi MT Condensed Light" w:cs="Times New Roman"/>
          <w:szCs w:val="24"/>
        </w:rPr>
        <w:t>achievement is good</w:t>
      </w:r>
      <w:r w:rsidR="00C239CA" w:rsidRPr="00AA3375">
        <w:rPr>
          <w:rFonts w:ascii="Abadi MT Condensed Light" w:hAnsi="Abadi MT Condensed Light" w:cs="Times New Roman"/>
          <w:szCs w:val="24"/>
        </w:rPr>
        <w:t>,</w:t>
      </w:r>
      <w:r w:rsidR="00C53EDB" w:rsidRPr="00AA3375">
        <w:rPr>
          <w:rFonts w:ascii="Abadi MT Condensed Light" w:hAnsi="Abadi MT Condensed Light" w:cs="Times New Roman"/>
          <w:szCs w:val="24"/>
        </w:rPr>
        <w:t xml:space="preserve"> </w:t>
      </w:r>
      <w:r w:rsidR="003F7446" w:rsidRPr="00AA3375">
        <w:rPr>
          <w:rFonts w:ascii="Abadi MT Condensed Light" w:hAnsi="Abadi MT Condensed Light" w:cs="Times New Roman"/>
          <w:szCs w:val="24"/>
        </w:rPr>
        <w:t>but fulfi</w:t>
      </w:r>
      <w:r w:rsidR="00C239CA" w:rsidRPr="00AA3375">
        <w:rPr>
          <w:rFonts w:ascii="Abadi MT Condensed Light" w:hAnsi="Abadi MT Condensed Light" w:cs="Times New Roman"/>
          <w:szCs w:val="24"/>
        </w:rPr>
        <w:t>l</w:t>
      </w:r>
      <w:r w:rsidR="003F7446" w:rsidRPr="00AA3375">
        <w:rPr>
          <w:rFonts w:ascii="Abadi MT Condensed Light" w:hAnsi="Abadi MT Condensed Light" w:cs="Times New Roman"/>
          <w:szCs w:val="24"/>
        </w:rPr>
        <w:t xml:space="preserve">lment </w:t>
      </w:r>
      <w:r w:rsidR="00D30AEC" w:rsidRPr="00AA3375">
        <w:rPr>
          <w:rFonts w:ascii="Abadi MT Condensed Light" w:hAnsi="Abadi MT Condensed Light" w:cs="Times New Roman"/>
          <w:szCs w:val="24"/>
        </w:rPr>
        <w:t xml:space="preserve">and contentment </w:t>
      </w:r>
      <w:r w:rsidR="00EC6BCD" w:rsidRPr="00AA3375">
        <w:rPr>
          <w:rFonts w:ascii="Abadi MT Condensed Light" w:hAnsi="Abadi MT Condensed Light" w:cs="Times New Roman"/>
          <w:szCs w:val="24"/>
        </w:rPr>
        <w:t xml:space="preserve">are </w:t>
      </w:r>
      <w:r w:rsidR="00D30AEC" w:rsidRPr="00AA3375">
        <w:rPr>
          <w:rFonts w:ascii="Abadi MT Condensed Light" w:hAnsi="Abadi MT Condensed Light" w:cs="Times New Roman"/>
          <w:szCs w:val="24"/>
        </w:rPr>
        <w:t>better</w:t>
      </w:r>
      <w:r w:rsidRPr="00AA3375">
        <w:rPr>
          <w:rFonts w:ascii="Abadi MT Condensed Light" w:hAnsi="Abadi MT Condensed Light" w:cs="Times New Roman"/>
          <w:szCs w:val="24"/>
        </w:rPr>
        <w:t>.</w:t>
      </w:r>
      <w:r w:rsidR="00C53EDB" w:rsidRPr="00AA3375">
        <w:rPr>
          <w:rFonts w:ascii="Abadi MT Condensed Light" w:hAnsi="Abadi MT Condensed Light" w:cs="Times New Roman"/>
          <w:szCs w:val="24"/>
        </w:rPr>
        <w:t xml:space="preserve"> </w:t>
      </w:r>
      <w:r w:rsidR="00D30AEC" w:rsidRPr="00AA3375">
        <w:rPr>
          <w:rFonts w:ascii="Abadi MT Condensed Light" w:hAnsi="Abadi MT Condensed Light" w:cs="Times New Roman"/>
          <w:szCs w:val="24"/>
        </w:rPr>
        <w:t>Have clear milestones</w:t>
      </w:r>
      <w:ins w:id="22" w:author="Muthomi Thiankolu" w:date="2021-02-01T19:31:00Z">
        <w:r w:rsidR="00EC6BCD" w:rsidRPr="00AA3375">
          <w:rPr>
            <w:rFonts w:ascii="Abadi MT Condensed Light" w:hAnsi="Abadi MT Condensed Light" w:cs="Times New Roman"/>
            <w:szCs w:val="24"/>
          </w:rPr>
          <w:t>.</w:t>
        </w:r>
      </w:ins>
      <w:del w:id="23" w:author="Muthomi Thiankolu" w:date="2021-02-01T19:31:00Z">
        <w:r w:rsidR="00DD2E1C" w:rsidRPr="00AA3375" w:rsidDel="00EC6BCD">
          <w:rPr>
            <w:rFonts w:ascii="Abadi MT Condensed Light" w:hAnsi="Abadi MT Condensed Light" w:cs="Times New Roman"/>
            <w:szCs w:val="24"/>
          </w:rPr>
          <w:delText xml:space="preserve"> </w:delText>
        </w:r>
      </w:del>
    </w:p>
    <w:p w14:paraId="0D22BECB" w14:textId="62FE6851" w:rsidR="00776583" w:rsidRPr="00AA3375" w:rsidRDefault="004B61A4" w:rsidP="00BA5516">
      <w:pPr>
        <w:jc w:val="both"/>
        <w:rPr>
          <w:ins w:id="24" w:author="Muthomi Thiankolu" w:date="2021-02-01T19:32:00Z"/>
          <w:rFonts w:ascii="Abadi MT Condensed Light" w:hAnsi="Abadi MT Condensed Light" w:cs="Times New Roman"/>
          <w:szCs w:val="24"/>
        </w:rPr>
        <w:sectPr w:rsidR="00776583" w:rsidRPr="00AA3375" w:rsidSect="00CC7D4A">
          <w:type w:val="continuous"/>
          <w:pgSz w:w="8420" w:h="11900" w:code="11"/>
          <w:pgMar w:top="1134" w:right="964" w:bottom="1134" w:left="964" w:header="720" w:footer="804" w:gutter="0"/>
          <w:pgNumType w:start="1"/>
          <w:cols w:space="720"/>
          <w:docGrid w:linePitch="360"/>
        </w:sectPr>
      </w:pPr>
      <w:r w:rsidRPr="00AA3375">
        <w:rPr>
          <w:rFonts w:ascii="Abadi MT Condensed Light" w:hAnsi="Abadi MT Condensed Light" w:cs="Times New Roman"/>
          <w:szCs w:val="24"/>
        </w:rPr>
        <w:t xml:space="preserve">Money is </w:t>
      </w:r>
      <w:r w:rsidR="00776583" w:rsidRPr="00AA3375">
        <w:rPr>
          <w:rFonts w:ascii="Abadi MT Condensed Light" w:hAnsi="Abadi MT Condensed Light" w:cs="Times New Roman"/>
          <w:szCs w:val="24"/>
        </w:rPr>
        <w:t xml:space="preserve">not </w:t>
      </w:r>
      <w:r w:rsidRPr="00AA3375">
        <w:rPr>
          <w:rFonts w:ascii="Abadi MT Condensed Light" w:hAnsi="Abadi MT Condensed Light" w:cs="Times New Roman"/>
          <w:szCs w:val="24"/>
        </w:rPr>
        <w:t xml:space="preserve">everything in </w:t>
      </w:r>
      <w:r w:rsidR="002648F4"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r w:rsidR="006824BA" w:rsidRPr="00AA3375">
        <w:rPr>
          <w:rFonts w:ascii="Abadi MT Condensed Light" w:hAnsi="Abadi MT Condensed Light" w:cs="Times New Roman"/>
          <w:szCs w:val="24"/>
        </w:rPr>
        <w:t xml:space="preserve"> but one of the good things to have</w:t>
      </w:r>
      <w:r w:rsidR="00C53EDB" w:rsidRPr="00AA3375">
        <w:rPr>
          <w:rFonts w:ascii="Abadi MT Condensed Light" w:hAnsi="Abadi MT Condensed Light" w:cs="Times New Roman"/>
          <w:szCs w:val="24"/>
        </w:rPr>
        <w:t xml:space="preserve">. It </w:t>
      </w:r>
      <w:r w:rsidR="00B91D85" w:rsidRPr="00AA3375">
        <w:rPr>
          <w:rFonts w:ascii="Abadi MT Condensed Light" w:hAnsi="Abadi MT Condensed Light" w:cs="Times New Roman"/>
          <w:szCs w:val="24"/>
        </w:rPr>
        <w:t xml:space="preserve">is the answer for </w:t>
      </w:r>
      <w:r w:rsidR="00C53382" w:rsidRPr="00AA3375">
        <w:rPr>
          <w:rFonts w:ascii="Abadi MT Condensed Light" w:hAnsi="Abadi MT Condensed Light" w:cs="Times New Roman"/>
          <w:szCs w:val="24"/>
        </w:rPr>
        <w:t>everything (materially)</w:t>
      </w:r>
      <w:r w:rsidR="0037010D" w:rsidRPr="00AA3375">
        <w:rPr>
          <w:rFonts w:ascii="Abadi MT Condensed Light" w:hAnsi="Abadi MT Condensed Light" w:cs="Times New Roman"/>
          <w:szCs w:val="24"/>
        </w:rPr>
        <w:t>.</w:t>
      </w:r>
      <w:r w:rsidR="00712EAD" w:rsidRPr="00AA3375">
        <w:rPr>
          <w:rFonts w:ascii="Abadi MT Condensed Light" w:hAnsi="Abadi MT Condensed Light" w:cs="Times New Roman"/>
          <w:szCs w:val="24"/>
        </w:rPr>
        <w:t xml:space="preserve"> </w:t>
      </w:r>
      <w:r w:rsidR="00303FDF" w:rsidRPr="00AA3375">
        <w:rPr>
          <w:rFonts w:ascii="Abadi MT Condensed Light" w:hAnsi="Abadi MT Condensed Light" w:cs="Times New Roman"/>
          <w:szCs w:val="24"/>
        </w:rPr>
        <w:t xml:space="preserve">Finally, if you </w:t>
      </w:r>
      <w:r w:rsidR="00837F7C" w:rsidRPr="00AA3375">
        <w:rPr>
          <w:rFonts w:ascii="Abadi MT Condensed Light" w:hAnsi="Abadi MT Condensed Light" w:cs="Times New Roman"/>
          <w:szCs w:val="24"/>
        </w:rPr>
        <w:t>live</w:t>
      </w:r>
      <w:r w:rsidR="00196B68" w:rsidRPr="00AA3375">
        <w:rPr>
          <w:rFonts w:ascii="Abadi MT Condensed Light" w:hAnsi="Abadi MT Condensed Light" w:cs="Times New Roman"/>
          <w:szCs w:val="24"/>
        </w:rPr>
        <w:t xml:space="preserve"> </w:t>
      </w:r>
      <w:r w:rsidR="00303FDF" w:rsidRPr="00AA3375">
        <w:rPr>
          <w:rFonts w:ascii="Abadi MT Condensed Light" w:hAnsi="Abadi MT Condensed Light" w:cs="Times New Roman"/>
          <w:szCs w:val="24"/>
        </w:rPr>
        <w:t>these</w:t>
      </w:r>
      <w:r w:rsidR="00196B68" w:rsidRPr="00AA3375">
        <w:rPr>
          <w:rFonts w:ascii="Abadi MT Condensed Light" w:hAnsi="Abadi MT Condensed Light" w:cs="Times New Roman"/>
          <w:szCs w:val="24"/>
        </w:rPr>
        <w:t xml:space="preserve"> ins</w:t>
      </w:r>
      <w:r w:rsidR="00303FDF" w:rsidRPr="00AA3375">
        <w:rPr>
          <w:rFonts w:ascii="Abadi MT Condensed Light" w:hAnsi="Abadi MT Condensed Light" w:cs="Times New Roman"/>
          <w:szCs w:val="24"/>
        </w:rPr>
        <w:t>i</w:t>
      </w:r>
      <w:r w:rsidR="00DC3F85" w:rsidRPr="00AA3375">
        <w:rPr>
          <w:rFonts w:ascii="Abadi MT Condensed Light" w:hAnsi="Abadi MT Condensed Light" w:cs="Times New Roman"/>
          <w:szCs w:val="24"/>
        </w:rPr>
        <w:t xml:space="preserve">ghts, </w:t>
      </w:r>
      <w:r w:rsidR="00837F7C" w:rsidRPr="00AA3375">
        <w:rPr>
          <w:rFonts w:ascii="Abadi MT Condensed Light" w:hAnsi="Abadi MT Condensed Light" w:cs="Times New Roman"/>
          <w:szCs w:val="24"/>
        </w:rPr>
        <w:t>you</w:t>
      </w:r>
      <w:r w:rsidR="00C239CA" w:rsidRPr="00AA3375">
        <w:rPr>
          <w:rFonts w:ascii="Abadi MT Condensed Light" w:hAnsi="Abadi MT Condensed Light" w:cs="Times New Roman"/>
          <w:szCs w:val="24"/>
        </w:rPr>
        <w:t>'</w:t>
      </w:r>
      <w:r w:rsidR="00837F7C" w:rsidRPr="00AA3375">
        <w:rPr>
          <w:rFonts w:ascii="Abadi MT Condensed Light" w:hAnsi="Abadi MT Condensed Light" w:cs="Times New Roman"/>
          <w:szCs w:val="24"/>
        </w:rPr>
        <w:t xml:space="preserve">ll </w:t>
      </w:r>
      <w:r w:rsidR="00DC3F85" w:rsidRPr="00AA3375">
        <w:rPr>
          <w:rFonts w:ascii="Abadi MT Condensed Light" w:hAnsi="Abadi MT Condensed Light" w:cs="Times New Roman"/>
          <w:szCs w:val="24"/>
        </w:rPr>
        <w:t>make a better person</w:t>
      </w:r>
      <w:r w:rsidR="00837F7C" w:rsidRPr="00AA3375">
        <w:rPr>
          <w:rFonts w:ascii="Abadi MT Condensed Light" w:hAnsi="Abadi MT Condensed Light" w:cs="Times New Roman"/>
          <w:szCs w:val="24"/>
        </w:rPr>
        <w:t>.</w:t>
      </w:r>
    </w:p>
    <w:p w14:paraId="681142E7" w14:textId="77777777" w:rsidR="00DA0FB7" w:rsidRPr="00AA3375" w:rsidRDefault="00DA0FB7" w:rsidP="00BA5516">
      <w:pPr>
        <w:jc w:val="both"/>
        <w:rPr>
          <w:rFonts w:ascii="Abadi MT Condensed Light" w:hAnsi="Abadi MT Condensed Light" w:cs="Times New Roman"/>
          <w:b/>
          <w:bCs/>
          <w:smallCaps/>
          <w:szCs w:val="24"/>
        </w:rPr>
      </w:pPr>
      <w:r w:rsidRPr="00AA3375">
        <w:rPr>
          <w:rFonts w:ascii="Abadi MT Condensed Light" w:hAnsi="Abadi MT Condensed Light" w:cs="Times New Roman"/>
          <w:b/>
          <w:bCs/>
          <w:smallCaps/>
          <w:szCs w:val="24"/>
        </w:rPr>
        <w:br w:type="page"/>
      </w:r>
    </w:p>
    <w:p w14:paraId="2B14F094" w14:textId="415165D5" w:rsidR="006570C7" w:rsidRPr="00AA3375" w:rsidRDefault="00DA0FB7" w:rsidP="00BA5516">
      <w:pPr>
        <w:pStyle w:val="Heading1"/>
        <w:jc w:val="both"/>
        <w:rPr>
          <w:rFonts w:ascii="Abadi MT Condensed Light" w:hAnsi="Abadi MT Condensed Light"/>
        </w:rPr>
      </w:pPr>
      <w:bookmarkStart w:id="25" w:name="_Toc69903248"/>
      <w:r w:rsidRPr="00AA3375">
        <w:rPr>
          <w:rFonts w:ascii="Abadi MT Condensed Light" w:hAnsi="Abadi MT Condensed Light"/>
        </w:rPr>
        <w:lastRenderedPageBreak/>
        <w:t>RECIPES FOR A GREAT LIFE</w:t>
      </w:r>
      <w:bookmarkEnd w:id="25"/>
    </w:p>
    <w:p w14:paraId="49CDEC5A" w14:textId="187894DD" w:rsidR="001A0905" w:rsidRPr="00AA3375" w:rsidRDefault="00CB3054"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M</w:t>
      </w:r>
      <w:r w:rsidR="00A72A38" w:rsidRPr="00AA3375">
        <w:rPr>
          <w:rFonts w:ascii="Abadi MT Condensed Light" w:hAnsi="Abadi MT Condensed Light" w:cs="Times New Roman"/>
          <w:bCs/>
          <w:szCs w:val="24"/>
        </w:rPr>
        <w:t xml:space="preserve">any things make up the character and personality </w:t>
      </w:r>
      <w:r w:rsidRPr="00AA3375">
        <w:rPr>
          <w:rFonts w:ascii="Abadi MT Condensed Light" w:hAnsi="Abadi MT Condensed Light" w:cs="Times New Roman"/>
          <w:bCs/>
          <w:szCs w:val="24"/>
        </w:rPr>
        <w:t xml:space="preserve">of </w:t>
      </w:r>
      <w:r w:rsidR="00A72A38" w:rsidRPr="00AA3375">
        <w:rPr>
          <w:rFonts w:ascii="Abadi MT Condensed Light" w:hAnsi="Abadi MT Condensed Light" w:cs="Times New Roman"/>
          <w:bCs/>
          <w:szCs w:val="24"/>
        </w:rPr>
        <w:t xml:space="preserve">an </w:t>
      </w:r>
      <w:r w:rsidR="00F2227E" w:rsidRPr="00AA3375">
        <w:rPr>
          <w:rFonts w:ascii="Abadi MT Condensed Light" w:hAnsi="Abadi MT Condensed Light" w:cs="Times New Roman"/>
          <w:bCs/>
          <w:szCs w:val="24"/>
        </w:rPr>
        <w:t>Individual</w:t>
      </w:r>
      <w:r w:rsidR="00F27311" w:rsidRPr="00AA3375">
        <w:rPr>
          <w:rFonts w:ascii="Abadi MT Condensed Light" w:hAnsi="Abadi MT Condensed Light" w:cs="Times New Roman"/>
          <w:bCs/>
          <w:szCs w:val="24"/>
        </w:rPr>
        <w:t>. They</w:t>
      </w:r>
      <w:r w:rsidR="00A72A38" w:rsidRPr="00AA3375">
        <w:rPr>
          <w:rFonts w:ascii="Abadi MT Condensed Light" w:hAnsi="Abadi MT Condensed Light" w:cs="Times New Roman"/>
          <w:bCs/>
          <w:szCs w:val="24"/>
        </w:rPr>
        <w:t xml:space="preserve"> are distinct from one person to </w:t>
      </w:r>
      <w:r w:rsidR="00C53382" w:rsidRPr="00AA3375">
        <w:rPr>
          <w:rFonts w:ascii="Abadi MT Condensed Light" w:hAnsi="Abadi MT Condensed Light" w:cs="Times New Roman"/>
          <w:bCs/>
          <w:szCs w:val="24"/>
        </w:rPr>
        <w:t>another</w:t>
      </w:r>
      <w:r w:rsidR="007D7DF7" w:rsidRPr="00AA3375">
        <w:rPr>
          <w:rFonts w:ascii="Abadi MT Condensed Light" w:hAnsi="Abadi MT Condensed Light" w:cs="Times New Roman"/>
          <w:bCs/>
          <w:szCs w:val="24"/>
        </w:rPr>
        <w:t>. That is</w:t>
      </w:r>
      <w:r w:rsidR="004749D8" w:rsidRPr="00AA3375">
        <w:rPr>
          <w:rFonts w:ascii="Abadi MT Condensed Light" w:hAnsi="Abadi MT Condensed Light" w:cs="Times New Roman"/>
          <w:bCs/>
          <w:szCs w:val="24"/>
        </w:rPr>
        <w:t xml:space="preserve"> why peopl</w:t>
      </w:r>
      <w:r w:rsidR="001A0905" w:rsidRPr="00AA3375">
        <w:rPr>
          <w:rFonts w:ascii="Abadi MT Condensed Light" w:hAnsi="Abadi MT Condensed Light" w:cs="Times New Roman"/>
          <w:bCs/>
          <w:szCs w:val="24"/>
        </w:rPr>
        <w:t>e live up very different lives.</w:t>
      </w:r>
    </w:p>
    <w:p w14:paraId="7FC7C6A9" w14:textId="227A52F9" w:rsidR="00C46C6E" w:rsidRPr="00AA3375" w:rsidRDefault="004749D8"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 xml:space="preserve">Of course, </w:t>
      </w:r>
      <w:r w:rsidR="007D7DF7" w:rsidRPr="00AA3375">
        <w:rPr>
          <w:rFonts w:ascii="Abadi MT Condensed Light" w:hAnsi="Abadi MT Condensed Light" w:cs="Times New Roman"/>
          <w:bCs/>
          <w:szCs w:val="24"/>
        </w:rPr>
        <w:t xml:space="preserve">some </w:t>
      </w:r>
      <w:r w:rsidR="00E67E65" w:rsidRPr="00AA3375">
        <w:rPr>
          <w:rFonts w:ascii="Abadi MT Condensed Light" w:hAnsi="Abadi MT Condensed Light" w:cs="Times New Roman"/>
          <w:bCs/>
          <w:szCs w:val="24"/>
        </w:rPr>
        <w:t>factors</w:t>
      </w:r>
      <w:r w:rsidRPr="00AA3375">
        <w:rPr>
          <w:rFonts w:ascii="Abadi MT Condensed Light" w:hAnsi="Abadi MT Condensed Light" w:cs="Times New Roman"/>
          <w:bCs/>
          <w:szCs w:val="24"/>
        </w:rPr>
        <w:t xml:space="preserve"> are </w:t>
      </w:r>
      <w:r w:rsidR="00E67E65" w:rsidRPr="00AA3375">
        <w:rPr>
          <w:rFonts w:ascii="Abadi MT Condensed Light" w:hAnsi="Abadi MT Condensed Light" w:cs="Times New Roman"/>
          <w:bCs/>
          <w:szCs w:val="24"/>
        </w:rPr>
        <w:t xml:space="preserve">out of our control, </w:t>
      </w:r>
      <w:r w:rsidR="007D7DF7" w:rsidRPr="00AA3375">
        <w:rPr>
          <w:rFonts w:ascii="Abadi MT Condensed Light" w:hAnsi="Abadi MT Condensed Light" w:cs="Times New Roman"/>
          <w:bCs/>
          <w:szCs w:val="24"/>
        </w:rPr>
        <w:t xml:space="preserve">but </w:t>
      </w:r>
      <w:r w:rsidR="00C46C6E" w:rsidRPr="00AA3375">
        <w:rPr>
          <w:rFonts w:ascii="Abadi MT Condensed Light" w:hAnsi="Abadi MT Condensed Light" w:cs="Times New Roman"/>
          <w:bCs/>
          <w:szCs w:val="24"/>
        </w:rPr>
        <w:t xml:space="preserve">the bigger influence </w:t>
      </w:r>
      <w:r w:rsidR="007D7DF7" w:rsidRPr="00AA3375">
        <w:rPr>
          <w:rFonts w:ascii="Abadi MT Condensed Light" w:hAnsi="Abadi MT Condensed Light" w:cs="Times New Roman"/>
          <w:bCs/>
          <w:szCs w:val="24"/>
        </w:rPr>
        <w:t>is often under our control</w:t>
      </w:r>
      <w:r w:rsidR="00C46C6E" w:rsidRPr="00AA3375">
        <w:rPr>
          <w:rFonts w:ascii="Abadi MT Condensed Light" w:hAnsi="Abadi MT Condensed Light" w:cs="Times New Roman"/>
          <w:bCs/>
          <w:szCs w:val="24"/>
        </w:rPr>
        <w:t>.</w:t>
      </w:r>
    </w:p>
    <w:p w14:paraId="352DA7F3" w14:textId="6D9DDB79" w:rsidR="00AD06AD" w:rsidRPr="00AA3375" w:rsidRDefault="00C46C6E"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The perception, reaction</w:t>
      </w:r>
      <w:r w:rsidR="00C239CA" w:rsidRPr="00AA3375">
        <w:rPr>
          <w:rFonts w:ascii="Abadi MT Condensed Light" w:hAnsi="Abadi MT Condensed Light" w:cs="Times New Roman"/>
          <w:bCs/>
          <w:szCs w:val="24"/>
        </w:rPr>
        <w:t>,</w:t>
      </w:r>
      <w:r w:rsidRPr="00AA3375">
        <w:rPr>
          <w:rFonts w:ascii="Abadi MT Condensed Light" w:hAnsi="Abadi MT Condensed Light" w:cs="Times New Roman"/>
          <w:bCs/>
          <w:szCs w:val="24"/>
        </w:rPr>
        <w:t xml:space="preserve"> and response of individuals</w:t>
      </w:r>
      <w:r w:rsidR="00F015BD" w:rsidRPr="00AA3375">
        <w:rPr>
          <w:rFonts w:ascii="Abadi MT Condensed Light" w:hAnsi="Abadi MT Condensed Light" w:cs="Times New Roman"/>
          <w:bCs/>
          <w:szCs w:val="24"/>
        </w:rPr>
        <w:t xml:space="preserve"> </w:t>
      </w:r>
      <w:r w:rsidR="001A0905" w:rsidRPr="00AA3375">
        <w:rPr>
          <w:rFonts w:ascii="Abadi MT Condensed Light" w:hAnsi="Abadi MT Condensed Light" w:cs="Times New Roman"/>
          <w:bCs/>
          <w:szCs w:val="24"/>
        </w:rPr>
        <w:t xml:space="preserve">to </w:t>
      </w:r>
      <w:r w:rsidRPr="00AA3375">
        <w:rPr>
          <w:rFonts w:ascii="Abadi MT Condensed Light" w:hAnsi="Abadi MT Condensed Light" w:cs="Times New Roman"/>
          <w:bCs/>
          <w:szCs w:val="24"/>
        </w:rPr>
        <w:t>various features</w:t>
      </w:r>
      <w:r w:rsidR="00133E55" w:rsidRPr="00AA3375">
        <w:rPr>
          <w:rFonts w:ascii="Abadi MT Condensed Light" w:hAnsi="Abadi MT Condensed Light" w:cs="Times New Roman"/>
          <w:bCs/>
          <w:szCs w:val="24"/>
        </w:rPr>
        <w:t xml:space="preserve"> build</w:t>
      </w:r>
      <w:r w:rsidR="001A0905" w:rsidRPr="00AA3375">
        <w:rPr>
          <w:rFonts w:ascii="Abadi MT Condensed Light" w:hAnsi="Abadi MT Condensed Light" w:cs="Times New Roman"/>
          <w:bCs/>
          <w:szCs w:val="24"/>
        </w:rPr>
        <w:t>ing</w:t>
      </w:r>
      <w:r w:rsidR="00133E55" w:rsidRPr="00AA3375">
        <w:rPr>
          <w:rFonts w:ascii="Abadi MT Condensed Light" w:hAnsi="Abadi MT Condensed Light" w:cs="Times New Roman"/>
          <w:bCs/>
          <w:szCs w:val="24"/>
        </w:rPr>
        <w:t xml:space="preserve"> up varied contrast</w:t>
      </w:r>
      <w:r w:rsidR="001A0905" w:rsidRPr="00AA3375">
        <w:rPr>
          <w:rFonts w:ascii="Abadi MT Condensed Light" w:hAnsi="Abadi MT Condensed Light" w:cs="Times New Roman"/>
          <w:bCs/>
          <w:szCs w:val="24"/>
        </w:rPr>
        <w:t>s</w:t>
      </w:r>
      <w:r w:rsidR="00133E55" w:rsidRPr="00AA3375">
        <w:rPr>
          <w:rFonts w:ascii="Abadi MT Condensed Light" w:hAnsi="Abadi MT Condensed Light" w:cs="Times New Roman"/>
          <w:bCs/>
          <w:szCs w:val="24"/>
        </w:rPr>
        <w:t xml:space="preserve"> of insight, influence, experience</w:t>
      </w:r>
      <w:r w:rsidR="00C239CA" w:rsidRPr="00AA3375">
        <w:rPr>
          <w:rFonts w:ascii="Abadi MT Condensed Light" w:hAnsi="Abadi MT Condensed Light" w:cs="Times New Roman"/>
          <w:bCs/>
          <w:szCs w:val="24"/>
        </w:rPr>
        <w:t>,</w:t>
      </w:r>
      <w:r w:rsidR="00133E55" w:rsidRPr="00AA3375">
        <w:rPr>
          <w:rFonts w:ascii="Abadi MT Condensed Light" w:hAnsi="Abadi MT Condensed Light" w:cs="Times New Roman"/>
          <w:bCs/>
          <w:szCs w:val="24"/>
        </w:rPr>
        <w:t xml:space="preserve"> and </w:t>
      </w:r>
      <w:r w:rsidR="009E32BB" w:rsidRPr="00AA3375">
        <w:rPr>
          <w:rFonts w:ascii="Abadi MT Condensed Light" w:hAnsi="Abadi MT Condensed Light" w:cs="Times New Roman"/>
          <w:bCs/>
          <w:szCs w:val="24"/>
        </w:rPr>
        <w:t>life goals</w:t>
      </w:r>
      <w:r w:rsidR="00133E55" w:rsidRPr="00AA3375">
        <w:rPr>
          <w:rFonts w:ascii="Abadi MT Condensed Light" w:hAnsi="Abadi MT Condensed Light" w:cs="Times New Roman"/>
          <w:bCs/>
          <w:szCs w:val="24"/>
        </w:rPr>
        <w:t xml:space="preserve">. The </w:t>
      </w:r>
      <w:r w:rsidR="00BB24DD" w:rsidRPr="00AA3375">
        <w:rPr>
          <w:rFonts w:ascii="Abadi MT Condensed Light" w:hAnsi="Abadi MT Condensed Light" w:cs="Times New Roman"/>
          <w:bCs/>
          <w:szCs w:val="24"/>
        </w:rPr>
        <w:t xml:space="preserve">worthy </w:t>
      </w:r>
      <w:r w:rsidR="00C239CA" w:rsidRPr="00AA3375">
        <w:rPr>
          <w:rFonts w:ascii="Abadi MT Condensed Light" w:hAnsi="Abadi MT Condensed Light" w:cs="Times New Roman"/>
          <w:bCs/>
          <w:szCs w:val="24"/>
        </w:rPr>
        <w:t>L</w:t>
      </w:r>
      <w:r w:rsidR="00133E55" w:rsidRPr="00AA3375">
        <w:rPr>
          <w:rFonts w:ascii="Abadi MT Condensed Light" w:hAnsi="Abadi MT Condensed Light" w:cs="Times New Roman"/>
          <w:bCs/>
          <w:szCs w:val="24"/>
        </w:rPr>
        <w:t>ife</w:t>
      </w:r>
      <w:r w:rsidR="00BB24DD" w:rsidRPr="00AA3375">
        <w:rPr>
          <w:rFonts w:ascii="Abadi MT Condensed Light" w:hAnsi="Abadi MT Condensed Light" w:cs="Times New Roman"/>
          <w:bCs/>
          <w:szCs w:val="24"/>
        </w:rPr>
        <w:t xml:space="preserve"> in this regard </w:t>
      </w:r>
      <w:r w:rsidR="00133E55" w:rsidRPr="00AA3375">
        <w:rPr>
          <w:rFonts w:ascii="Abadi MT Condensed Light" w:hAnsi="Abadi MT Condensed Light" w:cs="Times New Roman"/>
          <w:bCs/>
          <w:szCs w:val="24"/>
        </w:rPr>
        <w:t>stretch</w:t>
      </w:r>
      <w:r w:rsidR="00BB24DD" w:rsidRPr="00AA3375">
        <w:rPr>
          <w:rFonts w:ascii="Abadi MT Condensed Light" w:hAnsi="Abadi MT Condensed Light" w:cs="Times New Roman"/>
          <w:bCs/>
          <w:szCs w:val="24"/>
        </w:rPr>
        <w:t>es</w:t>
      </w:r>
      <w:r w:rsidR="00133E55" w:rsidRPr="00AA3375">
        <w:rPr>
          <w:rFonts w:ascii="Abadi MT Condensed Light" w:hAnsi="Abadi MT Condensed Light" w:cs="Times New Roman"/>
          <w:bCs/>
          <w:szCs w:val="24"/>
        </w:rPr>
        <w:t xml:space="preserve"> from childhood to adulthood</w:t>
      </w:r>
      <w:r w:rsidR="00BB24DD" w:rsidRPr="00AA3375">
        <w:rPr>
          <w:rFonts w:ascii="Abadi MT Condensed Light" w:hAnsi="Abadi MT Condensed Light" w:cs="Times New Roman"/>
          <w:bCs/>
          <w:szCs w:val="24"/>
        </w:rPr>
        <w:t>.</w:t>
      </w:r>
      <w:r w:rsidR="00D872FF" w:rsidRPr="00AA3375">
        <w:rPr>
          <w:rFonts w:ascii="Abadi MT Condensed Light" w:hAnsi="Abadi MT Condensed Light" w:cs="Times New Roman"/>
          <w:bCs/>
          <w:szCs w:val="24"/>
        </w:rPr>
        <w:t xml:space="preserve"> Which</w:t>
      </w:r>
      <w:r w:rsidR="0043576A" w:rsidRPr="00AA3375">
        <w:rPr>
          <w:rFonts w:ascii="Abadi MT Condensed Light" w:hAnsi="Abadi MT Condensed Light" w:cs="Times New Roman"/>
          <w:bCs/>
          <w:szCs w:val="24"/>
        </w:rPr>
        <w:t xml:space="preserve"> </w:t>
      </w:r>
      <w:r w:rsidR="00F27311" w:rsidRPr="00AA3375">
        <w:rPr>
          <w:rFonts w:ascii="Abadi MT Condensed Light" w:hAnsi="Abadi MT Condensed Light" w:cs="Times New Roman"/>
          <w:bCs/>
          <w:szCs w:val="24"/>
        </w:rPr>
        <w:t>causes</w:t>
      </w:r>
      <w:r w:rsidR="0043576A" w:rsidRPr="00AA3375">
        <w:rPr>
          <w:rFonts w:ascii="Abadi MT Condensed Light" w:hAnsi="Abadi MT Condensed Light" w:cs="Times New Roman"/>
          <w:bCs/>
          <w:szCs w:val="24"/>
        </w:rPr>
        <w:t xml:space="preserve"> </w:t>
      </w:r>
      <w:r w:rsidR="00BB24DD" w:rsidRPr="00AA3375">
        <w:rPr>
          <w:rFonts w:ascii="Abadi MT Condensed Light" w:hAnsi="Abadi MT Condensed Light" w:cs="Times New Roman"/>
          <w:bCs/>
          <w:szCs w:val="24"/>
        </w:rPr>
        <w:t xml:space="preserve">impartation </w:t>
      </w:r>
      <w:r w:rsidR="00A42EC2" w:rsidRPr="00AA3375">
        <w:rPr>
          <w:rFonts w:ascii="Abadi MT Condensed Light" w:hAnsi="Abadi MT Condensed Light" w:cs="Times New Roman"/>
          <w:bCs/>
          <w:szCs w:val="24"/>
        </w:rPr>
        <w:t xml:space="preserve">of varying levels of </w:t>
      </w:r>
      <w:r w:rsidR="00C239CA" w:rsidRPr="00AA3375">
        <w:rPr>
          <w:rFonts w:ascii="Abadi MT Condensed Light" w:hAnsi="Abadi MT Condensed Light" w:cs="Times New Roman"/>
          <w:bCs/>
          <w:szCs w:val="24"/>
        </w:rPr>
        <w:t>understanding</w:t>
      </w:r>
      <w:r w:rsidR="00A42EC2" w:rsidRPr="00AA3375">
        <w:rPr>
          <w:rFonts w:ascii="Abadi MT Condensed Light" w:hAnsi="Abadi MT Condensed Light" w:cs="Times New Roman"/>
          <w:bCs/>
          <w:szCs w:val="24"/>
        </w:rPr>
        <w:t>, exposure</w:t>
      </w:r>
      <w:r w:rsidR="00C239CA" w:rsidRPr="00AA3375">
        <w:rPr>
          <w:rFonts w:ascii="Abadi MT Condensed Light" w:hAnsi="Abadi MT Condensed Light" w:cs="Times New Roman"/>
          <w:bCs/>
          <w:szCs w:val="24"/>
        </w:rPr>
        <w:t>,</w:t>
      </w:r>
      <w:r w:rsidR="00A42EC2" w:rsidRPr="00AA3375">
        <w:rPr>
          <w:rFonts w:ascii="Abadi MT Condensed Light" w:hAnsi="Abadi MT Condensed Light" w:cs="Times New Roman"/>
          <w:bCs/>
          <w:szCs w:val="24"/>
        </w:rPr>
        <w:t xml:space="preserve"> and experience</w:t>
      </w:r>
      <w:r w:rsidR="0043576A" w:rsidRPr="00AA3375">
        <w:rPr>
          <w:rFonts w:ascii="Abadi MT Condensed Light" w:hAnsi="Abadi MT Condensed Light" w:cs="Times New Roman"/>
          <w:bCs/>
          <w:szCs w:val="24"/>
        </w:rPr>
        <w:t xml:space="preserve"> </w:t>
      </w:r>
      <w:r w:rsidR="00A42EC2" w:rsidRPr="00AA3375">
        <w:rPr>
          <w:rFonts w:ascii="Abadi MT Condensed Light" w:hAnsi="Abadi MT Condensed Light" w:cs="Times New Roman"/>
          <w:bCs/>
          <w:szCs w:val="24"/>
        </w:rPr>
        <w:t>to make us better persons as elaborated</w:t>
      </w:r>
      <w:r w:rsidR="00D872FF" w:rsidRPr="00AA3375">
        <w:rPr>
          <w:rFonts w:ascii="Abadi MT Condensed Light" w:hAnsi="Abadi MT Condensed Light" w:cs="Times New Roman"/>
          <w:bCs/>
          <w:szCs w:val="24"/>
        </w:rPr>
        <w:t xml:space="preserve"> here;</w:t>
      </w:r>
    </w:p>
    <w:p w14:paraId="575A7FB5" w14:textId="77777777" w:rsidR="00BA7BB6" w:rsidRPr="00AA3375" w:rsidRDefault="009E32BB" w:rsidP="00BA5516">
      <w:pPr>
        <w:jc w:val="both"/>
        <w:rPr>
          <w:rFonts w:ascii="Abadi MT Condensed Light" w:hAnsi="Abadi MT Condensed Light" w:cs="Times New Roman"/>
          <w:b/>
          <w:szCs w:val="24"/>
        </w:rPr>
      </w:pPr>
      <w:r w:rsidRPr="00AA3375">
        <w:rPr>
          <w:rFonts w:ascii="Abadi MT Condensed Light" w:hAnsi="Abadi MT Condensed Light" w:cs="Times New Roman"/>
          <w:b/>
          <w:szCs w:val="24"/>
        </w:rPr>
        <w:t>P</w:t>
      </w:r>
      <w:r w:rsidR="00CC5E57" w:rsidRPr="00AA3375">
        <w:rPr>
          <w:rFonts w:ascii="Abadi MT Condensed Light" w:hAnsi="Abadi MT Condensed Light" w:cs="Times New Roman"/>
          <w:b/>
          <w:szCs w:val="24"/>
        </w:rPr>
        <w:t>arenting</w:t>
      </w:r>
    </w:p>
    <w:p w14:paraId="3390F3D7" w14:textId="5327C061" w:rsidR="003F38F2" w:rsidRPr="00AA3375" w:rsidRDefault="00CE5F70" w:rsidP="00BA5516">
      <w:pPr>
        <w:jc w:val="both"/>
        <w:rPr>
          <w:rFonts w:ascii="Abadi MT Condensed Light" w:hAnsi="Abadi MT Condensed Light" w:cs="Times New Roman"/>
          <w:bCs/>
          <w:szCs w:val="24"/>
        </w:rPr>
      </w:pPr>
      <w:r w:rsidRPr="00AA3375">
        <w:rPr>
          <w:rFonts w:ascii="Abadi MT Condensed Light" w:hAnsi="Abadi MT Condensed Light" w:cs="Times New Roman"/>
          <w:b/>
          <w:szCs w:val="24"/>
        </w:rPr>
        <w:t>T</w:t>
      </w:r>
      <w:r w:rsidR="00AD06AD" w:rsidRPr="00AA3375">
        <w:rPr>
          <w:rFonts w:ascii="Abadi MT Condensed Light" w:hAnsi="Abadi MT Condensed Light" w:cs="Times New Roman"/>
          <w:bCs/>
          <w:szCs w:val="24"/>
        </w:rPr>
        <w:t xml:space="preserve">his </w:t>
      </w:r>
      <w:r w:rsidR="00FC71B7" w:rsidRPr="00AA3375">
        <w:rPr>
          <w:rFonts w:ascii="Abadi MT Condensed Light" w:hAnsi="Abadi MT Condensed Light" w:cs="Times New Roman"/>
          <w:bCs/>
          <w:szCs w:val="24"/>
        </w:rPr>
        <w:t>goes a</w:t>
      </w:r>
      <w:r w:rsidR="00C239CA" w:rsidRPr="00AA3375">
        <w:rPr>
          <w:rFonts w:ascii="Abadi MT Condensed Light" w:hAnsi="Abadi MT Condensed Light" w:cs="Times New Roman"/>
          <w:bCs/>
          <w:szCs w:val="24"/>
        </w:rPr>
        <w:t xml:space="preserve"> </w:t>
      </w:r>
      <w:r w:rsidR="00FC71B7" w:rsidRPr="00AA3375">
        <w:rPr>
          <w:rFonts w:ascii="Abadi MT Condensed Light" w:hAnsi="Abadi MT Condensed Light" w:cs="Times New Roman"/>
          <w:bCs/>
          <w:szCs w:val="24"/>
        </w:rPr>
        <w:t>long way, directly or indirectly</w:t>
      </w:r>
      <w:r w:rsidR="000F07A8" w:rsidRPr="00AA3375">
        <w:rPr>
          <w:rFonts w:ascii="Abadi MT Condensed Light" w:hAnsi="Abadi MT Condensed Light" w:cs="Times New Roman"/>
          <w:bCs/>
          <w:szCs w:val="24"/>
        </w:rPr>
        <w:t>,</w:t>
      </w:r>
      <w:r w:rsidR="00871C38" w:rsidRPr="00AA3375">
        <w:rPr>
          <w:rFonts w:ascii="Abadi MT Condensed Light" w:hAnsi="Abadi MT Condensed Light" w:cs="Times New Roman"/>
          <w:bCs/>
          <w:szCs w:val="24"/>
        </w:rPr>
        <w:t xml:space="preserve"> </w:t>
      </w:r>
      <w:r w:rsidR="00A54717" w:rsidRPr="00AA3375">
        <w:rPr>
          <w:rFonts w:ascii="Abadi MT Condensed Light" w:hAnsi="Abadi MT Condensed Light" w:cs="Times New Roman"/>
          <w:bCs/>
          <w:szCs w:val="24"/>
        </w:rPr>
        <w:t>contributing to the growth and development</w:t>
      </w:r>
      <w:r w:rsidR="00FC71B7" w:rsidRPr="00AA3375">
        <w:rPr>
          <w:rFonts w:ascii="Abadi MT Condensed Light" w:hAnsi="Abadi MT Condensed Light" w:cs="Times New Roman"/>
          <w:bCs/>
          <w:szCs w:val="24"/>
        </w:rPr>
        <w:t xml:space="preserve"> through childhood.</w:t>
      </w:r>
      <w:r w:rsidR="00B16026" w:rsidRPr="00AA3375">
        <w:rPr>
          <w:rFonts w:ascii="Abadi MT Condensed Light" w:hAnsi="Abadi MT Condensed Light" w:cs="Times New Roman"/>
          <w:bCs/>
          <w:szCs w:val="24"/>
        </w:rPr>
        <w:t xml:space="preserve"> The </w:t>
      </w:r>
      <w:r w:rsidR="009F3719" w:rsidRPr="00AA3375">
        <w:rPr>
          <w:rFonts w:ascii="Abadi MT Condensed Light" w:hAnsi="Abadi MT Condensed Light" w:cs="Times New Roman"/>
          <w:bCs/>
          <w:szCs w:val="24"/>
        </w:rPr>
        <w:t xml:space="preserve">parent-child relationship </w:t>
      </w:r>
      <w:r w:rsidR="001003C8" w:rsidRPr="00AA3375">
        <w:rPr>
          <w:rFonts w:ascii="Abadi MT Condensed Light" w:hAnsi="Abadi MT Condensed Light" w:cs="Times New Roman"/>
          <w:bCs/>
          <w:szCs w:val="24"/>
        </w:rPr>
        <w:t xml:space="preserve">virtues </w:t>
      </w:r>
      <w:r w:rsidR="009F3719" w:rsidRPr="00AA3375">
        <w:rPr>
          <w:rFonts w:ascii="Abadi MT Condensed Light" w:hAnsi="Abadi MT Condensed Light" w:cs="Times New Roman"/>
          <w:bCs/>
          <w:szCs w:val="24"/>
        </w:rPr>
        <w:t xml:space="preserve">often </w:t>
      </w:r>
      <w:r w:rsidR="009F6156" w:rsidRPr="00AA3375">
        <w:rPr>
          <w:rFonts w:ascii="Abadi MT Condensed Light" w:hAnsi="Abadi MT Condensed Light" w:cs="Times New Roman"/>
          <w:bCs/>
          <w:szCs w:val="24"/>
        </w:rPr>
        <w:t>leak</w:t>
      </w:r>
      <w:r w:rsidR="00B16026" w:rsidRPr="00AA3375">
        <w:rPr>
          <w:rFonts w:ascii="Abadi MT Condensed Light" w:hAnsi="Abadi MT Condensed Light" w:cs="Times New Roman"/>
          <w:bCs/>
          <w:szCs w:val="24"/>
        </w:rPr>
        <w:t xml:space="preserve"> or splash</w:t>
      </w:r>
      <w:r w:rsidR="000F07A8" w:rsidRPr="00AA3375">
        <w:rPr>
          <w:rFonts w:ascii="Abadi MT Condensed Light" w:hAnsi="Abadi MT Condensed Light" w:cs="Times New Roman"/>
          <w:bCs/>
          <w:szCs w:val="24"/>
        </w:rPr>
        <w:t>es</w:t>
      </w:r>
      <w:r w:rsidR="00B16026" w:rsidRPr="00AA3375">
        <w:rPr>
          <w:rFonts w:ascii="Abadi MT Condensed Light" w:hAnsi="Abadi MT Condensed Light" w:cs="Times New Roman"/>
          <w:bCs/>
          <w:szCs w:val="24"/>
        </w:rPr>
        <w:t xml:space="preserve"> into the child</w:t>
      </w:r>
      <w:r w:rsidR="00C239CA" w:rsidRPr="00AA3375">
        <w:rPr>
          <w:rFonts w:ascii="Abadi MT Condensed Light" w:hAnsi="Abadi MT Condensed Light" w:cs="Times New Roman"/>
          <w:bCs/>
          <w:szCs w:val="24"/>
        </w:rPr>
        <w:t>'</w:t>
      </w:r>
      <w:r w:rsidR="00B16026" w:rsidRPr="00AA3375">
        <w:rPr>
          <w:rFonts w:ascii="Abadi MT Condensed Light" w:hAnsi="Abadi MT Condensed Light" w:cs="Times New Roman"/>
          <w:bCs/>
          <w:szCs w:val="24"/>
        </w:rPr>
        <w:t>s adulthood</w:t>
      </w:r>
      <w:r w:rsidR="003F38F2" w:rsidRPr="00AA3375">
        <w:rPr>
          <w:rFonts w:ascii="Abadi MT Condensed Light" w:hAnsi="Abadi MT Condensed Light" w:cs="Times New Roman"/>
          <w:bCs/>
          <w:szCs w:val="24"/>
        </w:rPr>
        <w:t xml:space="preserve"> choices, interests</w:t>
      </w:r>
      <w:r w:rsidR="00C239CA" w:rsidRPr="00AA3375">
        <w:rPr>
          <w:rFonts w:ascii="Abadi MT Condensed Light" w:hAnsi="Abadi MT Condensed Light" w:cs="Times New Roman"/>
          <w:bCs/>
          <w:szCs w:val="24"/>
        </w:rPr>
        <w:t>,</w:t>
      </w:r>
      <w:r w:rsidR="003F38F2" w:rsidRPr="00AA3375">
        <w:rPr>
          <w:rFonts w:ascii="Abadi MT Condensed Light" w:hAnsi="Abadi MT Condensed Light" w:cs="Times New Roman"/>
          <w:bCs/>
          <w:szCs w:val="24"/>
        </w:rPr>
        <w:t xml:space="preserve"> and values.</w:t>
      </w:r>
    </w:p>
    <w:p w14:paraId="6E319882" w14:textId="370C209B" w:rsidR="00571203" w:rsidRPr="00AA3375" w:rsidRDefault="00A23AEC"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At some point</w:t>
      </w:r>
      <w:r w:rsidR="00186E38" w:rsidRPr="00AA3375">
        <w:rPr>
          <w:rFonts w:ascii="Abadi MT Condensed Light" w:hAnsi="Abadi MT Condensed Light" w:cs="Times New Roman"/>
          <w:bCs/>
          <w:szCs w:val="24"/>
        </w:rPr>
        <w:t>,</w:t>
      </w:r>
      <w:r w:rsidR="005235CF" w:rsidRPr="00AA3375">
        <w:rPr>
          <w:rFonts w:ascii="Abadi MT Condensed Light" w:hAnsi="Abadi MT Condensed Light" w:cs="Times New Roman"/>
          <w:bCs/>
          <w:szCs w:val="24"/>
        </w:rPr>
        <w:t xml:space="preserve"> </w:t>
      </w:r>
      <w:r w:rsidR="00AA788D" w:rsidRPr="00AA3375">
        <w:rPr>
          <w:rFonts w:ascii="Abadi MT Condensed Light" w:hAnsi="Abadi MT Condensed Light" w:cs="Times New Roman"/>
          <w:bCs/>
          <w:szCs w:val="24"/>
        </w:rPr>
        <w:t>when a child</w:t>
      </w:r>
      <w:r w:rsidR="001003C8" w:rsidRPr="00AA3375">
        <w:rPr>
          <w:rFonts w:ascii="Abadi MT Condensed Light" w:hAnsi="Abadi MT Condensed Light" w:cs="Times New Roman"/>
          <w:bCs/>
          <w:szCs w:val="24"/>
        </w:rPr>
        <w:t xml:space="preserve"> is of age,</w:t>
      </w:r>
      <w:r w:rsidRPr="00AA3375">
        <w:rPr>
          <w:rFonts w:ascii="Abadi MT Condensed Light" w:hAnsi="Abadi MT Condensed Light" w:cs="Times New Roman"/>
          <w:bCs/>
          <w:szCs w:val="24"/>
        </w:rPr>
        <w:t xml:space="preserve"> </w:t>
      </w:r>
      <w:r w:rsidR="00151005" w:rsidRPr="00AA3375">
        <w:rPr>
          <w:rFonts w:ascii="Abadi MT Condensed Light" w:hAnsi="Abadi MT Condensed Light" w:cs="Times New Roman"/>
          <w:bCs/>
          <w:szCs w:val="24"/>
        </w:rPr>
        <w:t xml:space="preserve">he or she might </w:t>
      </w:r>
      <w:r w:rsidR="0010348F" w:rsidRPr="00AA3375">
        <w:rPr>
          <w:rFonts w:ascii="Abadi MT Condensed Light" w:hAnsi="Abadi MT Condensed Light" w:cs="Times New Roman"/>
          <w:bCs/>
          <w:szCs w:val="24"/>
        </w:rPr>
        <w:t xml:space="preserve">decide on what to keep from the </w:t>
      </w:r>
      <w:r w:rsidR="00EA3216" w:rsidRPr="00AA3375">
        <w:rPr>
          <w:rFonts w:ascii="Abadi MT Condensed Light" w:hAnsi="Abadi MT Condensed Light" w:cs="Times New Roman"/>
          <w:bCs/>
          <w:szCs w:val="24"/>
        </w:rPr>
        <w:t xml:space="preserve">virtues, </w:t>
      </w:r>
      <w:r w:rsidR="0010348F" w:rsidRPr="00AA3375">
        <w:rPr>
          <w:rFonts w:ascii="Abadi MT Condensed Light" w:hAnsi="Abadi MT Condensed Light" w:cs="Times New Roman"/>
          <w:bCs/>
          <w:szCs w:val="24"/>
        </w:rPr>
        <w:t>traits</w:t>
      </w:r>
      <w:r w:rsidR="00C239CA" w:rsidRPr="00AA3375">
        <w:rPr>
          <w:rFonts w:ascii="Abadi MT Condensed Light" w:hAnsi="Abadi MT Condensed Light" w:cs="Times New Roman"/>
          <w:bCs/>
          <w:szCs w:val="24"/>
        </w:rPr>
        <w:t>,</w:t>
      </w:r>
      <w:r w:rsidR="00186E38" w:rsidRPr="00AA3375">
        <w:rPr>
          <w:rFonts w:ascii="Abadi MT Condensed Light" w:hAnsi="Abadi MT Condensed Light" w:cs="Times New Roman"/>
          <w:bCs/>
          <w:szCs w:val="24"/>
        </w:rPr>
        <w:t xml:space="preserve"> </w:t>
      </w:r>
      <w:r w:rsidR="0010348F" w:rsidRPr="00AA3375">
        <w:rPr>
          <w:rFonts w:ascii="Abadi MT Condensed Light" w:hAnsi="Abadi MT Condensed Light" w:cs="Times New Roman"/>
          <w:bCs/>
          <w:szCs w:val="24"/>
        </w:rPr>
        <w:t xml:space="preserve">and </w:t>
      </w:r>
      <w:r w:rsidR="001A4D6E" w:rsidRPr="00AA3375">
        <w:rPr>
          <w:rFonts w:ascii="Abadi MT Condensed Light" w:hAnsi="Abadi MT Condensed Light" w:cs="Times New Roman"/>
          <w:bCs/>
          <w:szCs w:val="24"/>
        </w:rPr>
        <w:t>vices acquir</w:t>
      </w:r>
      <w:r w:rsidR="00EA3216" w:rsidRPr="00AA3375">
        <w:rPr>
          <w:rFonts w:ascii="Abadi MT Condensed Light" w:hAnsi="Abadi MT Condensed Light" w:cs="Times New Roman"/>
          <w:bCs/>
          <w:szCs w:val="24"/>
        </w:rPr>
        <w:t xml:space="preserve">ed from </w:t>
      </w:r>
      <w:r w:rsidR="001A4D6E" w:rsidRPr="00AA3375">
        <w:rPr>
          <w:rFonts w:ascii="Abadi MT Condensed Light" w:hAnsi="Abadi MT Condensed Light" w:cs="Times New Roman"/>
          <w:bCs/>
          <w:szCs w:val="24"/>
        </w:rPr>
        <w:t>persons close to them,</w:t>
      </w:r>
      <w:r w:rsidR="009775E4" w:rsidRPr="00AA3375">
        <w:rPr>
          <w:rFonts w:ascii="Abadi MT Condensed Light" w:hAnsi="Abadi MT Condensed Light" w:cs="Times New Roman"/>
          <w:bCs/>
          <w:szCs w:val="24"/>
        </w:rPr>
        <w:t xml:space="preserve"> depending on</w:t>
      </w:r>
      <w:r w:rsidR="00BA7BB6" w:rsidRPr="00AA3375">
        <w:rPr>
          <w:rFonts w:ascii="Abadi MT Condensed Light" w:hAnsi="Abadi MT Condensed Light" w:cs="Times New Roman"/>
          <w:bCs/>
          <w:szCs w:val="24"/>
        </w:rPr>
        <w:t xml:space="preserve"> how positively they</w:t>
      </w:r>
      <w:r w:rsidR="00151005" w:rsidRPr="00AA3375">
        <w:rPr>
          <w:rFonts w:ascii="Abadi MT Condensed Light" w:hAnsi="Abadi MT Condensed Light" w:cs="Times New Roman"/>
          <w:bCs/>
          <w:szCs w:val="24"/>
        </w:rPr>
        <w:t xml:space="preserve"> </w:t>
      </w:r>
      <w:r w:rsidR="00571203" w:rsidRPr="00AA3375">
        <w:rPr>
          <w:rFonts w:ascii="Abadi MT Condensed Light" w:hAnsi="Abadi MT Condensed Light" w:cs="Times New Roman"/>
          <w:bCs/>
          <w:szCs w:val="24"/>
        </w:rPr>
        <w:t>want</w:t>
      </w:r>
      <w:r w:rsidR="00151005" w:rsidRPr="00AA3375">
        <w:rPr>
          <w:rFonts w:ascii="Abadi MT Condensed Light" w:hAnsi="Abadi MT Condensed Light" w:cs="Times New Roman"/>
          <w:bCs/>
          <w:szCs w:val="24"/>
        </w:rPr>
        <w:t xml:space="preserve"> to change </w:t>
      </w:r>
      <w:r w:rsidR="00C239CA" w:rsidRPr="00AA3375">
        <w:rPr>
          <w:rFonts w:ascii="Abadi MT Condensed Light" w:hAnsi="Abadi MT Condensed Light" w:cs="Times New Roman"/>
          <w:bCs/>
          <w:szCs w:val="24"/>
        </w:rPr>
        <w:t>L</w:t>
      </w:r>
      <w:r w:rsidR="00151005" w:rsidRPr="00AA3375">
        <w:rPr>
          <w:rFonts w:ascii="Abadi MT Condensed Light" w:hAnsi="Abadi MT Condensed Light" w:cs="Times New Roman"/>
          <w:bCs/>
          <w:szCs w:val="24"/>
        </w:rPr>
        <w:t>ife.</w:t>
      </w:r>
    </w:p>
    <w:p w14:paraId="7FB4B2C0" w14:textId="1C424BC3" w:rsidR="003505B1" w:rsidRPr="00AA3375" w:rsidRDefault="006A343E" w:rsidP="00BA5516">
      <w:pPr>
        <w:jc w:val="both"/>
        <w:rPr>
          <w:rFonts w:ascii="Abadi MT Condensed Light" w:hAnsi="Abadi MT Condensed Light" w:cs="Times New Roman"/>
          <w:b/>
          <w:szCs w:val="24"/>
        </w:rPr>
      </w:pPr>
      <w:r w:rsidRPr="00AA3375">
        <w:rPr>
          <w:rFonts w:ascii="Abadi MT Condensed Light" w:hAnsi="Abadi MT Condensed Light" w:cs="Times New Roman"/>
          <w:b/>
          <w:szCs w:val="24"/>
        </w:rPr>
        <w:t>E</w:t>
      </w:r>
      <w:r w:rsidR="003505B1" w:rsidRPr="00AA3375">
        <w:rPr>
          <w:rFonts w:ascii="Abadi MT Condensed Light" w:hAnsi="Abadi MT Condensed Light" w:cs="Times New Roman"/>
          <w:b/>
          <w:szCs w:val="24"/>
        </w:rPr>
        <w:t>xposure</w:t>
      </w:r>
      <w:r w:rsidR="00594DBB" w:rsidRPr="00AA3375">
        <w:rPr>
          <w:rFonts w:ascii="Abadi MT Condensed Light" w:hAnsi="Abadi MT Condensed Light" w:cs="Times New Roman"/>
          <w:b/>
          <w:szCs w:val="24"/>
        </w:rPr>
        <w:t xml:space="preserve"> /</w:t>
      </w:r>
      <w:r w:rsidR="00266CE7" w:rsidRPr="00AA3375">
        <w:rPr>
          <w:rFonts w:ascii="Abadi MT Condensed Light" w:hAnsi="Abadi MT Condensed Light" w:cs="Times New Roman"/>
          <w:b/>
          <w:szCs w:val="24"/>
        </w:rPr>
        <w:t>External Environment</w:t>
      </w:r>
    </w:p>
    <w:p w14:paraId="523A75F2" w14:textId="74AEB630" w:rsidR="00937908" w:rsidRPr="00AA3375" w:rsidRDefault="006A343E"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This is</w:t>
      </w:r>
      <w:r w:rsidR="00CE5F70" w:rsidRPr="00AA3375">
        <w:rPr>
          <w:rFonts w:ascii="Abadi MT Condensed Light" w:hAnsi="Abadi MT Condensed Light" w:cs="Times New Roman"/>
          <w:bCs/>
          <w:szCs w:val="24"/>
        </w:rPr>
        <w:t xml:space="preserve"> the influence acquired from</w:t>
      </w:r>
      <w:r w:rsidRPr="00AA3375">
        <w:rPr>
          <w:rFonts w:ascii="Abadi MT Condensed Light" w:hAnsi="Abadi MT Condensed Light" w:cs="Times New Roman"/>
          <w:bCs/>
          <w:szCs w:val="24"/>
        </w:rPr>
        <w:t xml:space="preserve"> the outside </w:t>
      </w:r>
      <w:r w:rsidR="00266CE7" w:rsidRPr="00AA3375">
        <w:rPr>
          <w:rFonts w:ascii="Abadi MT Condensed Light" w:hAnsi="Abadi MT Condensed Light" w:cs="Times New Roman"/>
          <w:bCs/>
          <w:szCs w:val="24"/>
        </w:rPr>
        <w:t>world</w:t>
      </w:r>
      <w:r w:rsidR="00937908" w:rsidRPr="00AA3375">
        <w:rPr>
          <w:rFonts w:ascii="Abadi MT Condensed Light" w:hAnsi="Abadi MT Condensed Light" w:cs="Times New Roman"/>
          <w:bCs/>
          <w:szCs w:val="24"/>
        </w:rPr>
        <w:t>.</w:t>
      </w:r>
      <w:r w:rsidR="00CE5F70" w:rsidRPr="00AA3375">
        <w:rPr>
          <w:rFonts w:ascii="Abadi MT Condensed Light" w:hAnsi="Abadi MT Condensed Light" w:cs="Times New Roman"/>
          <w:bCs/>
          <w:szCs w:val="24"/>
        </w:rPr>
        <w:t xml:space="preserve"> </w:t>
      </w:r>
      <w:r w:rsidR="00C239CA" w:rsidRPr="00AA3375">
        <w:rPr>
          <w:rFonts w:ascii="Abadi MT Condensed Light" w:hAnsi="Abadi MT Condensed Light" w:cs="Times New Roman"/>
          <w:bCs/>
          <w:szCs w:val="24"/>
        </w:rPr>
        <w:t>It</w:t>
      </w:r>
      <w:r w:rsidR="003E1ADA" w:rsidRPr="00AA3375">
        <w:rPr>
          <w:rFonts w:ascii="Abadi MT Condensed Light" w:hAnsi="Abadi MT Condensed Light" w:cs="Times New Roman"/>
          <w:bCs/>
          <w:szCs w:val="24"/>
        </w:rPr>
        <w:t>,</w:t>
      </w:r>
      <w:r w:rsidR="00CE5F70" w:rsidRPr="00AA3375">
        <w:rPr>
          <w:rFonts w:ascii="Abadi MT Condensed Light" w:hAnsi="Abadi MT Condensed Light" w:cs="Times New Roman"/>
          <w:bCs/>
          <w:szCs w:val="24"/>
        </w:rPr>
        <w:t xml:space="preserve"> at times</w:t>
      </w:r>
      <w:r w:rsidR="00C239CA" w:rsidRPr="00AA3375">
        <w:rPr>
          <w:rFonts w:ascii="Abadi MT Condensed Light" w:hAnsi="Abadi MT Condensed Light" w:cs="Times New Roman"/>
          <w:bCs/>
          <w:szCs w:val="24"/>
        </w:rPr>
        <w:t>,</w:t>
      </w:r>
      <w:r w:rsidR="00CE5F70" w:rsidRPr="00AA3375">
        <w:rPr>
          <w:rFonts w:ascii="Abadi MT Condensed Light" w:hAnsi="Abadi MT Condensed Light" w:cs="Times New Roman"/>
          <w:bCs/>
          <w:szCs w:val="24"/>
        </w:rPr>
        <w:t xml:space="preserve"> go to </w:t>
      </w:r>
      <w:r w:rsidR="00BA7BB6" w:rsidRPr="00AA3375">
        <w:rPr>
          <w:rFonts w:ascii="Abadi MT Condensed Light" w:hAnsi="Abadi MT Condensed Light" w:cs="Times New Roman"/>
          <w:bCs/>
          <w:szCs w:val="24"/>
        </w:rPr>
        <w:t xml:space="preserve">the </w:t>
      </w:r>
      <w:r w:rsidR="00CE5F70" w:rsidRPr="00AA3375">
        <w:rPr>
          <w:rFonts w:ascii="Abadi MT Condensed Light" w:hAnsi="Abadi MT Condensed Light" w:cs="Times New Roman"/>
          <w:bCs/>
          <w:szCs w:val="24"/>
        </w:rPr>
        <w:t>extremes- from media, literature to direct contacts.</w:t>
      </w:r>
    </w:p>
    <w:p w14:paraId="0C96897A" w14:textId="342AC066" w:rsidR="007D49DA" w:rsidRPr="00AA3375" w:rsidRDefault="00D129D2"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A</w:t>
      </w:r>
      <w:r w:rsidR="004C5141" w:rsidRPr="00AA3375">
        <w:rPr>
          <w:rFonts w:ascii="Abadi MT Condensed Light" w:hAnsi="Abadi MT Condensed Light" w:cs="Times New Roman"/>
          <w:bCs/>
          <w:szCs w:val="24"/>
        </w:rPr>
        <w:t xml:space="preserve">n upbringing </w:t>
      </w:r>
      <w:r w:rsidR="00937908" w:rsidRPr="00AA3375">
        <w:rPr>
          <w:rFonts w:ascii="Abadi MT Condensed Light" w:hAnsi="Abadi MT Condensed Light" w:cs="Times New Roman"/>
          <w:bCs/>
          <w:szCs w:val="24"/>
        </w:rPr>
        <w:t>in a neighborhood of insufficiency</w:t>
      </w:r>
      <w:r w:rsidR="004C5141" w:rsidRPr="00AA3375">
        <w:rPr>
          <w:rFonts w:ascii="Abadi MT Condensed Light" w:hAnsi="Abadi MT Condensed Light" w:cs="Times New Roman"/>
          <w:bCs/>
          <w:szCs w:val="24"/>
        </w:rPr>
        <w:t>,</w:t>
      </w:r>
      <w:r w:rsidRPr="00AA3375">
        <w:rPr>
          <w:rFonts w:ascii="Abadi MT Condensed Light" w:hAnsi="Abadi MT Condensed Light" w:cs="Times New Roman"/>
          <w:bCs/>
          <w:szCs w:val="24"/>
        </w:rPr>
        <w:t xml:space="preserve"> for </w:t>
      </w:r>
      <w:r w:rsidR="002648F4" w:rsidRPr="00AA3375">
        <w:rPr>
          <w:rFonts w:ascii="Abadi MT Condensed Light" w:hAnsi="Abadi MT Condensed Light" w:cs="Times New Roman"/>
          <w:bCs/>
          <w:szCs w:val="24"/>
        </w:rPr>
        <w:t>i</w:t>
      </w:r>
      <w:r w:rsidRPr="00AA3375">
        <w:rPr>
          <w:rFonts w:ascii="Abadi MT Condensed Light" w:hAnsi="Abadi MT Condensed Light" w:cs="Times New Roman"/>
          <w:bCs/>
          <w:szCs w:val="24"/>
        </w:rPr>
        <w:t>nstance,</w:t>
      </w:r>
      <w:r w:rsidR="004C5141" w:rsidRPr="00AA3375">
        <w:rPr>
          <w:rFonts w:ascii="Abadi MT Condensed Light" w:hAnsi="Abadi MT Condensed Light" w:cs="Times New Roman"/>
          <w:bCs/>
          <w:szCs w:val="24"/>
        </w:rPr>
        <w:t xml:space="preserve"> will either </w:t>
      </w:r>
      <w:r w:rsidRPr="00AA3375">
        <w:rPr>
          <w:rFonts w:ascii="Abadi MT Condensed Light" w:hAnsi="Abadi MT Condensed Light" w:cs="Times New Roman"/>
          <w:bCs/>
          <w:szCs w:val="24"/>
        </w:rPr>
        <w:t xml:space="preserve">inspire </w:t>
      </w:r>
      <w:r w:rsidR="004C5141" w:rsidRPr="00AA3375">
        <w:rPr>
          <w:rFonts w:ascii="Abadi MT Condensed Light" w:hAnsi="Abadi MT Condensed Light" w:cs="Times New Roman"/>
          <w:bCs/>
          <w:szCs w:val="24"/>
        </w:rPr>
        <w:t xml:space="preserve">you </w:t>
      </w:r>
      <w:r w:rsidRPr="00AA3375">
        <w:rPr>
          <w:rFonts w:ascii="Abadi MT Condensed Light" w:hAnsi="Abadi MT Condensed Light" w:cs="Times New Roman"/>
          <w:bCs/>
          <w:szCs w:val="24"/>
        </w:rPr>
        <w:t xml:space="preserve">to </w:t>
      </w:r>
      <w:r w:rsidR="00063B83" w:rsidRPr="00AA3375">
        <w:rPr>
          <w:rFonts w:ascii="Abadi MT Condensed Light" w:hAnsi="Abadi MT Condensed Light" w:cs="Times New Roman"/>
          <w:bCs/>
          <w:szCs w:val="24"/>
        </w:rPr>
        <w:t xml:space="preserve">work hard to address the challenge </w:t>
      </w:r>
      <w:r w:rsidR="004C5141" w:rsidRPr="00AA3375">
        <w:rPr>
          <w:rFonts w:ascii="Abadi MT Condensed Light" w:hAnsi="Abadi MT Condensed Light" w:cs="Times New Roman"/>
          <w:bCs/>
          <w:szCs w:val="24"/>
        </w:rPr>
        <w:t xml:space="preserve">or </w:t>
      </w:r>
      <w:r w:rsidR="00C239CA" w:rsidRPr="00AA3375">
        <w:rPr>
          <w:rFonts w:ascii="Abadi MT Condensed Light" w:hAnsi="Abadi MT Condensed Light" w:cs="Times New Roman"/>
          <w:bCs/>
          <w:szCs w:val="24"/>
        </w:rPr>
        <w:t>to accept poverty despairingl</w:t>
      </w:r>
      <w:r w:rsidR="004C5141" w:rsidRPr="00AA3375">
        <w:rPr>
          <w:rFonts w:ascii="Abadi MT Condensed Light" w:hAnsi="Abadi MT Condensed Light" w:cs="Times New Roman"/>
          <w:bCs/>
          <w:szCs w:val="24"/>
        </w:rPr>
        <w:t>y.</w:t>
      </w:r>
    </w:p>
    <w:p w14:paraId="2D738484" w14:textId="49539380" w:rsidR="00704B11" w:rsidRPr="00AA3375" w:rsidRDefault="007D49DA"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Comparatively, e</w:t>
      </w:r>
      <w:r w:rsidR="0027075A" w:rsidRPr="00AA3375">
        <w:rPr>
          <w:rFonts w:ascii="Abadi MT Condensed Light" w:hAnsi="Abadi MT Condensed Light" w:cs="Times New Roman"/>
          <w:bCs/>
          <w:szCs w:val="24"/>
        </w:rPr>
        <w:t xml:space="preserve">xposure to a </w:t>
      </w:r>
      <w:r w:rsidR="00C239CA" w:rsidRPr="00AA3375">
        <w:rPr>
          <w:rFonts w:ascii="Abadi MT Condensed Light" w:hAnsi="Abadi MT Condensed Light" w:cs="Times New Roman"/>
          <w:bCs/>
          <w:szCs w:val="24"/>
        </w:rPr>
        <w:t xml:space="preserve">lavish </w:t>
      </w:r>
      <w:r w:rsidR="00BA56F5" w:rsidRPr="00AA3375">
        <w:rPr>
          <w:rFonts w:ascii="Abadi MT Condensed Light" w:hAnsi="Abadi MT Condensed Light" w:cs="Times New Roman"/>
          <w:bCs/>
          <w:szCs w:val="24"/>
        </w:rPr>
        <w:t>neighborhood</w:t>
      </w:r>
      <w:r w:rsidR="0027075A" w:rsidRPr="00AA3375">
        <w:rPr>
          <w:rFonts w:ascii="Abadi MT Condensed Light" w:hAnsi="Abadi MT Condensed Light" w:cs="Times New Roman"/>
          <w:bCs/>
          <w:szCs w:val="24"/>
        </w:rPr>
        <w:t xml:space="preserve"> will</w:t>
      </w:r>
      <w:r w:rsidR="00C0742C" w:rsidRPr="00AA3375">
        <w:rPr>
          <w:rFonts w:ascii="Abadi MT Condensed Light" w:hAnsi="Abadi MT Condensed Light" w:cs="Times New Roman"/>
          <w:bCs/>
          <w:szCs w:val="24"/>
        </w:rPr>
        <w:t xml:space="preserve"> somehow impac</w:t>
      </w:r>
      <w:r w:rsidR="00ED33E4" w:rsidRPr="00AA3375">
        <w:rPr>
          <w:rFonts w:ascii="Abadi MT Condensed Light" w:hAnsi="Abadi MT Condensed Light" w:cs="Times New Roman"/>
          <w:bCs/>
          <w:szCs w:val="24"/>
        </w:rPr>
        <w:t>t positive energy</w:t>
      </w:r>
      <w:r w:rsidRPr="00AA3375">
        <w:rPr>
          <w:rFonts w:ascii="Abadi MT Condensed Light" w:hAnsi="Abadi MT Condensed Light" w:cs="Times New Roman"/>
          <w:bCs/>
          <w:szCs w:val="24"/>
        </w:rPr>
        <w:t xml:space="preserve"> for the </w:t>
      </w:r>
      <w:r w:rsidR="00C239CA" w:rsidRPr="00AA3375">
        <w:rPr>
          <w:rFonts w:ascii="Abadi MT Condensed Light" w:hAnsi="Abadi MT Condensed Light" w:cs="Times New Roman"/>
          <w:bCs/>
          <w:szCs w:val="24"/>
        </w:rPr>
        <w:t>L</w:t>
      </w:r>
      <w:r w:rsidRPr="00AA3375">
        <w:rPr>
          <w:rFonts w:ascii="Abadi MT Condensed Light" w:hAnsi="Abadi MT Condensed Light" w:cs="Times New Roman"/>
          <w:bCs/>
          <w:szCs w:val="24"/>
        </w:rPr>
        <w:t>ife ahead, raising</w:t>
      </w:r>
      <w:r w:rsidR="00CD34B7" w:rsidRPr="00AA3375">
        <w:rPr>
          <w:rFonts w:ascii="Abadi MT Condensed Light" w:hAnsi="Abadi MT Condensed Light" w:cs="Times New Roman"/>
          <w:bCs/>
          <w:szCs w:val="24"/>
        </w:rPr>
        <w:t xml:space="preserve"> </w:t>
      </w:r>
      <w:r w:rsidRPr="00AA3375">
        <w:rPr>
          <w:rFonts w:ascii="Abadi MT Condensed Light" w:hAnsi="Abadi MT Condensed Light" w:cs="Times New Roman"/>
          <w:bCs/>
          <w:szCs w:val="24"/>
        </w:rPr>
        <w:t xml:space="preserve">levels of </w:t>
      </w:r>
      <w:r w:rsidR="00CD34B7" w:rsidRPr="00AA3375">
        <w:rPr>
          <w:rFonts w:ascii="Abadi MT Condensed Light" w:hAnsi="Abadi MT Condensed Light" w:cs="Times New Roman"/>
          <w:bCs/>
          <w:szCs w:val="24"/>
        </w:rPr>
        <w:t>ambitions and dreams</w:t>
      </w:r>
      <w:r w:rsidR="00704B11" w:rsidRPr="00AA3375">
        <w:rPr>
          <w:rFonts w:ascii="Abadi MT Condensed Light" w:hAnsi="Abadi MT Condensed Light" w:cs="Times New Roman"/>
          <w:bCs/>
          <w:szCs w:val="24"/>
        </w:rPr>
        <w:t>.</w:t>
      </w:r>
      <w:r w:rsidR="00A73EA7" w:rsidRPr="00AA3375">
        <w:rPr>
          <w:rFonts w:ascii="Abadi MT Condensed Light" w:hAnsi="Abadi MT Condensed Light" w:cs="Times New Roman"/>
          <w:bCs/>
          <w:szCs w:val="24"/>
        </w:rPr>
        <w:t xml:space="preserve"> </w:t>
      </w:r>
    </w:p>
    <w:p w14:paraId="4503857A" w14:textId="2088B55A" w:rsidR="00F504BD" w:rsidRPr="00AA3375" w:rsidRDefault="00704B11"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 xml:space="preserve">Nevertheless, </w:t>
      </w:r>
      <w:r w:rsidR="00A73EA7" w:rsidRPr="00AA3375">
        <w:rPr>
          <w:rFonts w:ascii="Abadi MT Condensed Light" w:hAnsi="Abadi MT Condensed Light" w:cs="Times New Roman"/>
          <w:bCs/>
          <w:szCs w:val="24"/>
        </w:rPr>
        <w:t xml:space="preserve">a rational mind </w:t>
      </w:r>
      <w:r w:rsidR="001A00C3" w:rsidRPr="00AA3375">
        <w:rPr>
          <w:rFonts w:ascii="Abadi MT Condensed Light" w:hAnsi="Abadi MT Condensed Light" w:cs="Times New Roman"/>
          <w:bCs/>
          <w:szCs w:val="24"/>
        </w:rPr>
        <w:t>w</w:t>
      </w:r>
      <w:r w:rsidR="00744B8A" w:rsidRPr="00AA3375">
        <w:rPr>
          <w:rFonts w:ascii="Abadi MT Condensed Light" w:hAnsi="Abadi MT Condensed Light" w:cs="Times New Roman"/>
          <w:bCs/>
          <w:szCs w:val="24"/>
        </w:rPr>
        <w:t>ill</w:t>
      </w:r>
      <w:r w:rsidR="00BA56F5" w:rsidRPr="00AA3375">
        <w:rPr>
          <w:rFonts w:ascii="Abadi MT Condensed Light" w:hAnsi="Abadi MT Condensed Light" w:cs="Times New Roman"/>
          <w:bCs/>
          <w:szCs w:val="24"/>
        </w:rPr>
        <w:t xml:space="preserve"> always pursue abundance</w:t>
      </w:r>
      <w:r w:rsidR="00FC3040" w:rsidRPr="00AA3375">
        <w:rPr>
          <w:rFonts w:ascii="Abadi MT Condensed Light" w:hAnsi="Abadi MT Condensed Light" w:cs="Times New Roman"/>
          <w:bCs/>
          <w:szCs w:val="24"/>
        </w:rPr>
        <w:t>.</w:t>
      </w:r>
    </w:p>
    <w:p w14:paraId="33247EA0" w14:textId="0F393960" w:rsidR="00F504BD" w:rsidRPr="00AA3375" w:rsidRDefault="00D129D2" w:rsidP="00280735">
      <w:pPr>
        <w:rPr>
          <w:rFonts w:ascii="Abadi MT Condensed Light" w:hAnsi="Abadi MT Condensed Light"/>
          <w:b/>
        </w:rPr>
      </w:pPr>
      <w:r w:rsidRPr="00AA3375">
        <w:rPr>
          <w:rFonts w:ascii="Abadi MT Condensed Light" w:hAnsi="Abadi MT Condensed Light"/>
          <w:b/>
        </w:rPr>
        <w:lastRenderedPageBreak/>
        <w:t>Role Models</w:t>
      </w:r>
    </w:p>
    <w:p w14:paraId="1A1A89C8" w14:textId="69E25308" w:rsidR="006A343E" w:rsidRPr="00AA3375" w:rsidRDefault="00F504BD"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These are the ex</w:t>
      </w:r>
      <w:r w:rsidR="00C9578C" w:rsidRPr="00AA3375">
        <w:rPr>
          <w:rFonts w:ascii="Abadi MT Condensed Light" w:hAnsi="Abadi MT Condensed Light" w:cs="Times New Roman"/>
          <w:bCs/>
          <w:szCs w:val="24"/>
        </w:rPr>
        <w:t>amples to refer and look up to</w:t>
      </w:r>
      <w:r w:rsidR="00C239CA" w:rsidRPr="00AA3375">
        <w:rPr>
          <w:rFonts w:ascii="Abadi MT Condensed Light" w:hAnsi="Abadi MT Condensed Light" w:cs="Times New Roman"/>
          <w:bCs/>
          <w:szCs w:val="24"/>
        </w:rPr>
        <w:t>,</w:t>
      </w:r>
      <w:r w:rsidR="001A00C3" w:rsidRPr="00AA3375">
        <w:rPr>
          <w:rFonts w:ascii="Abadi MT Condensed Light" w:hAnsi="Abadi MT Condensed Light" w:cs="Times New Roman"/>
          <w:bCs/>
          <w:szCs w:val="24"/>
        </w:rPr>
        <w:t xml:space="preserve"> </w:t>
      </w:r>
      <w:r w:rsidR="00C9578C" w:rsidRPr="00AA3375">
        <w:rPr>
          <w:rFonts w:ascii="Abadi MT Condensed Light" w:hAnsi="Abadi MT Condensed Light" w:cs="Times New Roman"/>
          <w:bCs/>
          <w:szCs w:val="24"/>
        </w:rPr>
        <w:t xml:space="preserve">whether consultatively or </w:t>
      </w:r>
      <w:r w:rsidR="002957F1" w:rsidRPr="00AA3375">
        <w:rPr>
          <w:rFonts w:ascii="Abadi MT Condensed Light" w:hAnsi="Abadi MT Condensed Light" w:cs="Times New Roman"/>
          <w:bCs/>
          <w:szCs w:val="24"/>
        </w:rPr>
        <w:t xml:space="preserve">in </w:t>
      </w:r>
      <w:r w:rsidR="00C9578C" w:rsidRPr="00AA3375">
        <w:rPr>
          <w:rFonts w:ascii="Abadi MT Condensed Light" w:hAnsi="Abadi MT Condensed Light" w:cs="Times New Roman"/>
          <w:bCs/>
          <w:szCs w:val="24"/>
        </w:rPr>
        <w:t xml:space="preserve">admiration from a distance. </w:t>
      </w:r>
      <w:r w:rsidRPr="00AA3375">
        <w:rPr>
          <w:rFonts w:ascii="Abadi MT Condensed Light" w:hAnsi="Abadi MT Condensed Light" w:cs="Times New Roman"/>
          <w:bCs/>
          <w:szCs w:val="24"/>
        </w:rPr>
        <w:t>They are like glucose to an athlete</w:t>
      </w:r>
      <w:r w:rsidR="00FC3040" w:rsidRPr="00AA3375">
        <w:rPr>
          <w:rFonts w:ascii="Abadi MT Condensed Light" w:hAnsi="Abadi MT Condensed Light" w:cs="Times New Roman"/>
          <w:bCs/>
          <w:szCs w:val="24"/>
        </w:rPr>
        <w:t xml:space="preserve"> </w:t>
      </w:r>
      <w:r w:rsidR="001A00C3" w:rsidRPr="00AA3375">
        <w:rPr>
          <w:rFonts w:ascii="Abadi MT Condensed Light" w:hAnsi="Abadi MT Condensed Light" w:cs="Times New Roman"/>
          <w:bCs/>
          <w:szCs w:val="24"/>
        </w:rPr>
        <w:t>(</w:t>
      </w:r>
      <w:r w:rsidR="00CF5476" w:rsidRPr="00AA3375">
        <w:rPr>
          <w:rFonts w:ascii="Abadi MT Condensed Light" w:hAnsi="Abadi MT Condensed Light" w:cs="Times New Roman"/>
          <w:bCs/>
          <w:szCs w:val="24"/>
        </w:rPr>
        <w:t>extrinsic</w:t>
      </w:r>
      <w:r w:rsidR="001A00C3" w:rsidRPr="00AA3375">
        <w:rPr>
          <w:rFonts w:ascii="Abadi MT Condensed Light" w:hAnsi="Abadi MT Condensed Light" w:cs="Times New Roman"/>
          <w:bCs/>
          <w:szCs w:val="24"/>
        </w:rPr>
        <w:t xml:space="preserve"> energy)</w:t>
      </w:r>
      <w:r w:rsidR="007C62F3" w:rsidRPr="00AA3375">
        <w:rPr>
          <w:rFonts w:ascii="Abadi MT Condensed Light" w:hAnsi="Abadi MT Condensed Light" w:cs="Times New Roman"/>
          <w:bCs/>
          <w:szCs w:val="24"/>
        </w:rPr>
        <w:t>,</w:t>
      </w:r>
      <w:r w:rsidR="001A00C3" w:rsidRPr="00AA3375">
        <w:rPr>
          <w:rFonts w:ascii="Abadi MT Condensed Light" w:hAnsi="Abadi MT Condensed Light" w:cs="Times New Roman"/>
          <w:bCs/>
          <w:szCs w:val="24"/>
        </w:rPr>
        <w:t xml:space="preserve"> </w:t>
      </w:r>
      <w:r w:rsidR="00C239CA" w:rsidRPr="00AA3375">
        <w:rPr>
          <w:rFonts w:ascii="Abadi MT Condensed Light" w:hAnsi="Abadi MT Condensed Light" w:cs="Times New Roman"/>
          <w:bCs/>
          <w:szCs w:val="24"/>
        </w:rPr>
        <w:t>enhancing</w:t>
      </w:r>
      <w:r w:rsidR="007C62F3" w:rsidRPr="00AA3375">
        <w:rPr>
          <w:rFonts w:ascii="Abadi MT Condensed Light" w:hAnsi="Abadi MT Condensed Light" w:cs="Times New Roman"/>
          <w:bCs/>
          <w:szCs w:val="24"/>
        </w:rPr>
        <w:t xml:space="preserve"> </w:t>
      </w:r>
      <w:r w:rsidR="001A00C3" w:rsidRPr="00AA3375">
        <w:rPr>
          <w:rFonts w:ascii="Abadi MT Condensed Light" w:hAnsi="Abadi MT Condensed Light" w:cs="Times New Roman"/>
          <w:bCs/>
          <w:szCs w:val="24"/>
        </w:rPr>
        <w:t>persist</w:t>
      </w:r>
      <w:r w:rsidR="007C62F3" w:rsidRPr="00AA3375">
        <w:rPr>
          <w:rFonts w:ascii="Abadi MT Condensed Light" w:hAnsi="Abadi MT Condensed Light" w:cs="Times New Roman"/>
          <w:bCs/>
          <w:szCs w:val="24"/>
        </w:rPr>
        <w:t>ence</w:t>
      </w:r>
      <w:r w:rsidR="001A00C3" w:rsidRPr="00AA3375">
        <w:rPr>
          <w:rFonts w:ascii="Abadi MT Condensed Light" w:hAnsi="Abadi MT Condensed Light" w:cs="Times New Roman"/>
          <w:bCs/>
          <w:szCs w:val="24"/>
        </w:rPr>
        <w:t xml:space="preserve"> on course to win the race</w:t>
      </w:r>
      <w:r w:rsidR="00CF5476" w:rsidRPr="00AA3375">
        <w:rPr>
          <w:rFonts w:ascii="Abadi MT Condensed Light" w:hAnsi="Abadi MT Condensed Light" w:cs="Times New Roman"/>
          <w:bCs/>
          <w:szCs w:val="24"/>
        </w:rPr>
        <w:t>.</w:t>
      </w:r>
    </w:p>
    <w:p w14:paraId="07248657" w14:textId="29B5E5B7" w:rsidR="00C9578C" w:rsidRPr="00AA3375" w:rsidRDefault="00C239CA"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It encourages wholesomely</w:t>
      </w:r>
      <w:r w:rsidR="00DE5869" w:rsidRPr="00AA3375">
        <w:rPr>
          <w:rFonts w:ascii="Abadi MT Condensed Light" w:hAnsi="Abadi MT Condensed Light" w:cs="Times New Roman"/>
          <w:bCs/>
          <w:szCs w:val="24"/>
        </w:rPr>
        <w:t>,</w:t>
      </w:r>
      <w:r w:rsidRPr="00AA3375">
        <w:rPr>
          <w:rFonts w:ascii="Abadi MT Condensed Light" w:hAnsi="Abadi MT Condensed Light" w:cs="Times New Roman"/>
          <w:bCs/>
          <w:szCs w:val="24"/>
        </w:rPr>
        <w:t xml:space="preserve"> w</w:t>
      </w:r>
      <w:r w:rsidR="00DE5869" w:rsidRPr="00AA3375">
        <w:rPr>
          <w:rFonts w:ascii="Abadi MT Condensed Light" w:hAnsi="Abadi MT Condensed Light" w:cs="Times New Roman"/>
          <w:bCs/>
          <w:szCs w:val="24"/>
        </w:rPr>
        <w:t xml:space="preserve">hen you have </w:t>
      </w:r>
      <w:r w:rsidRPr="00AA3375">
        <w:rPr>
          <w:rFonts w:ascii="Abadi MT Condensed Light" w:hAnsi="Abadi MT Condensed Light" w:cs="Times New Roman"/>
          <w:bCs/>
          <w:szCs w:val="24"/>
        </w:rPr>
        <w:t>role models around you</w:t>
      </w:r>
      <w:r w:rsidR="00093F0B" w:rsidRPr="00AA3375">
        <w:rPr>
          <w:rFonts w:ascii="Abadi MT Condensed Light" w:hAnsi="Abadi MT Condensed Light" w:cs="Times New Roman"/>
          <w:bCs/>
          <w:szCs w:val="24"/>
        </w:rPr>
        <w:t xml:space="preserve">, making you feel </w:t>
      </w:r>
      <w:r w:rsidR="0070609D" w:rsidRPr="00AA3375">
        <w:rPr>
          <w:rFonts w:ascii="Abadi MT Condensed Light" w:hAnsi="Abadi MT Condensed Light" w:cs="Times New Roman"/>
          <w:bCs/>
          <w:szCs w:val="24"/>
        </w:rPr>
        <w:t xml:space="preserve">certain </w:t>
      </w:r>
      <w:r w:rsidR="00093F0B" w:rsidRPr="00AA3375">
        <w:rPr>
          <w:rFonts w:ascii="Abadi MT Condensed Light" w:hAnsi="Abadi MT Condensed Light" w:cs="Times New Roman"/>
          <w:bCs/>
          <w:szCs w:val="24"/>
        </w:rPr>
        <w:t xml:space="preserve">that </w:t>
      </w:r>
      <w:r w:rsidR="0070609D" w:rsidRPr="00AA3375">
        <w:rPr>
          <w:rFonts w:ascii="Abadi MT Condensed Light" w:hAnsi="Abadi MT Condensed Light" w:cs="Times New Roman"/>
          <w:bCs/>
          <w:szCs w:val="24"/>
        </w:rPr>
        <w:t xml:space="preserve">it is </w:t>
      </w:r>
      <w:r w:rsidR="00A1542C" w:rsidRPr="00AA3375">
        <w:rPr>
          <w:rFonts w:ascii="Abadi MT Condensed Light" w:hAnsi="Abadi MT Condensed Light" w:cs="Times New Roman"/>
          <w:bCs/>
          <w:szCs w:val="24"/>
        </w:rPr>
        <w:t xml:space="preserve">all </w:t>
      </w:r>
      <w:r w:rsidR="00424700" w:rsidRPr="00AA3375">
        <w:rPr>
          <w:rFonts w:ascii="Abadi MT Condensed Light" w:hAnsi="Abadi MT Condensed Light" w:cs="Times New Roman"/>
          <w:bCs/>
          <w:szCs w:val="24"/>
        </w:rPr>
        <w:t xml:space="preserve">achievable and </w:t>
      </w:r>
      <w:r w:rsidR="0070609D" w:rsidRPr="00AA3375">
        <w:rPr>
          <w:rFonts w:ascii="Abadi MT Condensed Light" w:hAnsi="Abadi MT Condensed Light" w:cs="Times New Roman"/>
          <w:bCs/>
          <w:szCs w:val="24"/>
        </w:rPr>
        <w:t>possible.</w:t>
      </w:r>
    </w:p>
    <w:p w14:paraId="1F42726D" w14:textId="7CF787FA" w:rsidR="0055687D" w:rsidRPr="00AA3375" w:rsidRDefault="0070609D"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Ho</w:t>
      </w:r>
      <w:r w:rsidR="007A6EA0" w:rsidRPr="00AA3375">
        <w:rPr>
          <w:rFonts w:ascii="Abadi MT Condensed Light" w:hAnsi="Abadi MT Condensed Light" w:cs="Times New Roman"/>
          <w:bCs/>
          <w:szCs w:val="24"/>
        </w:rPr>
        <w:t>w I wish all of us would evoke</w:t>
      </w:r>
      <w:r w:rsidRPr="00AA3375">
        <w:rPr>
          <w:rFonts w:ascii="Abadi MT Condensed Light" w:hAnsi="Abadi MT Condensed Light" w:cs="Times New Roman"/>
          <w:bCs/>
          <w:szCs w:val="24"/>
        </w:rPr>
        <w:t xml:space="preserve"> positivity and be </w:t>
      </w:r>
      <w:r w:rsidR="0055687D" w:rsidRPr="00AA3375">
        <w:rPr>
          <w:rFonts w:ascii="Abadi MT Condensed Light" w:hAnsi="Abadi MT Condensed Light" w:cs="Times New Roman"/>
          <w:bCs/>
          <w:szCs w:val="24"/>
        </w:rPr>
        <w:t>admirable</w:t>
      </w:r>
      <w:r w:rsidR="00093F0B" w:rsidRPr="00AA3375">
        <w:rPr>
          <w:rFonts w:ascii="Abadi MT Condensed Light" w:hAnsi="Abadi MT Condensed Light" w:cs="Times New Roman"/>
          <w:bCs/>
          <w:szCs w:val="24"/>
        </w:rPr>
        <w:t xml:space="preserve"> in whatever ways and levels. </w:t>
      </w:r>
    </w:p>
    <w:p w14:paraId="532C89A0" w14:textId="103FBAB8" w:rsidR="0055687D" w:rsidRPr="00AA3375" w:rsidRDefault="001B44F5" w:rsidP="00280735">
      <w:pPr>
        <w:rPr>
          <w:rFonts w:ascii="Abadi MT Condensed Light" w:hAnsi="Abadi MT Condensed Light"/>
          <w:b/>
        </w:rPr>
      </w:pPr>
      <w:r w:rsidRPr="00AA3375">
        <w:rPr>
          <w:rFonts w:ascii="Abadi MT Condensed Light" w:hAnsi="Abadi MT Condensed Light"/>
          <w:b/>
        </w:rPr>
        <w:t>Education</w:t>
      </w:r>
    </w:p>
    <w:p w14:paraId="6EA8AAA5" w14:textId="030FF8F6" w:rsidR="00D16235" w:rsidRPr="00AA3375" w:rsidRDefault="00D16235"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 xml:space="preserve">This </w:t>
      </w:r>
      <w:r w:rsidR="00C0221B" w:rsidRPr="00AA3375">
        <w:rPr>
          <w:rFonts w:ascii="Abadi MT Condensed Light" w:hAnsi="Abadi MT Condensed Light" w:cs="Times New Roman"/>
          <w:bCs/>
          <w:szCs w:val="24"/>
        </w:rPr>
        <w:t>can</w:t>
      </w:r>
      <w:r w:rsidRPr="00AA3375">
        <w:rPr>
          <w:rFonts w:ascii="Abadi MT Condensed Light" w:hAnsi="Abadi MT Condensed Light" w:cs="Times New Roman"/>
          <w:bCs/>
          <w:szCs w:val="24"/>
        </w:rPr>
        <w:t xml:space="preserve"> be formal, informal</w:t>
      </w:r>
      <w:r w:rsidR="00C239CA" w:rsidRPr="00AA3375">
        <w:rPr>
          <w:rFonts w:ascii="Abadi MT Condensed Light" w:hAnsi="Abadi MT Condensed Light" w:cs="Times New Roman"/>
          <w:bCs/>
          <w:szCs w:val="24"/>
        </w:rPr>
        <w:t>,</w:t>
      </w:r>
      <w:r w:rsidRPr="00AA3375">
        <w:rPr>
          <w:rFonts w:ascii="Abadi MT Condensed Light" w:hAnsi="Abadi MT Condensed Light" w:cs="Times New Roman"/>
          <w:bCs/>
          <w:szCs w:val="24"/>
        </w:rPr>
        <w:t xml:space="preserve"> </w:t>
      </w:r>
      <w:r w:rsidR="00C239CA" w:rsidRPr="00AA3375">
        <w:rPr>
          <w:rFonts w:ascii="Abadi MT Condensed Light" w:hAnsi="Abadi MT Condensed Light" w:cs="Times New Roman"/>
          <w:bCs/>
          <w:szCs w:val="24"/>
        </w:rPr>
        <w:t>or</w:t>
      </w:r>
      <w:r w:rsidRPr="00AA3375">
        <w:rPr>
          <w:rFonts w:ascii="Abadi MT Condensed Light" w:hAnsi="Abadi MT Condensed Light" w:cs="Times New Roman"/>
          <w:bCs/>
          <w:szCs w:val="24"/>
        </w:rPr>
        <w:t xml:space="preserve"> both.</w:t>
      </w:r>
    </w:p>
    <w:p w14:paraId="57A76EE1" w14:textId="48E3BCB2" w:rsidR="00AC362C" w:rsidRPr="00AA3375" w:rsidRDefault="006A6F0A"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It is an</w:t>
      </w:r>
      <w:r w:rsidR="00D16235" w:rsidRPr="00AA3375">
        <w:rPr>
          <w:rFonts w:ascii="Abadi MT Condensed Light" w:hAnsi="Abadi MT Condensed Light" w:cs="Times New Roman"/>
          <w:bCs/>
          <w:szCs w:val="24"/>
        </w:rPr>
        <w:t xml:space="preserve"> assignment</w:t>
      </w:r>
      <w:r w:rsidR="00A1542C" w:rsidRPr="00AA3375">
        <w:rPr>
          <w:rFonts w:ascii="Abadi MT Condensed Light" w:hAnsi="Abadi MT Condensed Light" w:cs="Times New Roman"/>
          <w:bCs/>
          <w:szCs w:val="24"/>
        </w:rPr>
        <w:t xml:space="preserve">, obligation </w:t>
      </w:r>
      <w:r w:rsidR="00D16235" w:rsidRPr="00AA3375">
        <w:rPr>
          <w:rFonts w:ascii="Abadi MT Condensed Light" w:hAnsi="Abadi MT Condensed Light" w:cs="Times New Roman"/>
          <w:bCs/>
          <w:szCs w:val="24"/>
        </w:rPr>
        <w:t>and responsibility for all people irrespective of</w:t>
      </w:r>
      <w:r w:rsidR="007E4985" w:rsidRPr="00AA3375">
        <w:rPr>
          <w:rFonts w:ascii="Abadi MT Condensed Light" w:hAnsi="Abadi MT Condensed Light" w:cs="Times New Roman"/>
          <w:bCs/>
          <w:szCs w:val="24"/>
        </w:rPr>
        <w:t xml:space="preserve"> class, age</w:t>
      </w:r>
      <w:r w:rsidR="00C239CA" w:rsidRPr="00AA3375">
        <w:rPr>
          <w:rFonts w:ascii="Abadi MT Condensed Light" w:hAnsi="Abadi MT Condensed Light" w:cs="Times New Roman"/>
          <w:bCs/>
          <w:szCs w:val="24"/>
        </w:rPr>
        <w:t>,</w:t>
      </w:r>
      <w:r w:rsidR="007E4985" w:rsidRPr="00AA3375">
        <w:rPr>
          <w:rFonts w:ascii="Abadi MT Condensed Light" w:hAnsi="Abadi MT Condensed Light" w:cs="Times New Roman"/>
          <w:bCs/>
          <w:szCs w:val="24"/>
        </w:rPr>
        <w:t xml:space="preserve"> or status. </w:t>
      </w:r>
    </w:p>
    <w:p w14:paraId="4D55A027" w14:textId="29363125" w:rsidR="00D16235" w:rsidRPr="00AA3375" w:rsidRDefault="007E4985"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 xml:space="preserve">Children are our </w:t>
      </w:r>
      <w:r w:rsidR="009F6156" w:rsidRPr="00AA3375">
        <w:rPr>
          <w:rFonts w:ascii="Abadi MT Condensed Light" w:hAnsi="Abadi MT Condensed Light" w:cs="Times New Roman"/>
          <w:bCs/>
          <w:szCs w:val="24"/>
        </w:rPr>
        <w:t>assets</w:t>
      </w:r>
      <w:r w:rsidR="00C239CA" w:rsidRPr="00AA3375">
        <w:rPr>
          <w:rFonts w:ascii="Abadi MT Condensed Light" w:hAnsi="Abadi MT Condensed Light" w:cs="Times New Roman"/>
          <w:bCs/>
          <w:szCs w:val="24"/>
        </w:rPr>
        <w:t>,</w:t>
      </w:r>
      <w:r w:rsidR="006A6F0A" w:rsidRPr="00AA3375">
        <w:rPr>
          <w:rFonts w:ascii="Abadi MT Condensed Light" w:hAnsi="Abadi MT Condensed Light" w:cs="Times New Roman"/>
          <w:bCs/>
          <w:szCs w:val="24"/>
        </w:rPr>
        <w:t xml:space="preserve"> and w</w:t>
      </w:r>
      <w:r w:rsidR="00AC362C" w:rsidRPr="00AA3375">
        <w:rPr>
          <w:rFonts w:ascii="Abadi MT Condensed Light" w:hAnsi="Abadi MT Condensed Light" w:cs="Times New Roman"/>
          <w:bCs/>
          <w:szCs w:val="24"/>
        </w:rPr>
        <w:t>e should protect them, lead and guide them</w:t>
      </w:r>
      <w:r w:rsidR="00C239CA" w:rsidRPr="00AA3375">
        <w:rPr>
          <w:rFonts w:ascii="Abadi MT Condensed Light" w:hAnsi="Abadi MT Condensed Light" w:cs="Times New Roman"/>
          <w:bCs/>
          <w:szCs w:val="24"/>
        </w:rPr>
        <w:t>,</w:t>
      </w:r>
      <w:r w:rsidR="00AC362C" w:rsidRPr="00AA3375">
        <w:rPr>
          <w:rFonts w:ascii="Abadi MT Condensed Light" w:hAnsi="Abadi MT Condensed Light" w:cs="Times New Roman"/>
          <w:bCs/>
          <w:szCs w:val="24"/>
        </w:rPr>
        <w:t xml:space="preserve"> and guard their future</w:t>
      </w:r>
      <w:r w:rsidR="00627600" w:rsidRPr="00AA3375">
        <w:rPr>
          <w:rFonts w:ascii="Abadi MT Condensed Light" w:hAnsi="Abadi MT Condensed Light" w:cs="Times New Roman"/>
          <w:bCs/>
          <w:szCs w:val="24"/>
        </w:rPr>
        <w:t>;</w:t>
      </w:r>
      <w:r w:rsidR="00A60B76" w:rsidRPr="00AA3375">
        <w:rPr>
          <w:rFonts w:ascii="Abadi MT Condensed Light" w:hAnsi="Abadi MT Condensed Light" w:cs="Times New Roman"/>
          <w:bCs/>
          <w:szCs w:val="24"/>
        </w:rPr>
        <w:t xml:space="preserve"> </w:t>
      </w:r>
      <w:r w:rsidR="00627600" w:rsidRPr="00AA3375">
        <w:rPr>
          <w:rFonts w:ascii="Abadi MT Condensed Light" w:hAnsi="Abadi MT Condensed Light" w:cs="Times New Roman"/>
          <w:bCs/>
          <w:szCs w:val="24"/>
        </w:rPr>
        <w:t>t</w:t>
      </w:r>
      <w:r w:rsidR="00A60B76" w:rsidRPr="00AA3375">
        <w:rPr>
          <w:rFonts w:ascii="Abadi MT Condensed Light" w:hAnsi="Abadi MT Condensed Light" w:cs="Times New Roman"/>
          <w:bCs/>
          <w:szCs w:val="24"/>
        </w:rPr>
        <w:t>hrough which the village, clan, country</w:t>
      </w:r>
      <w:r w:rsidR="00C239CA" w:rsidRPr="00AA3375">
        <w:rPr>
          <w:rFonts w:ascii="Abadi MT Condensed Light" w:hAnsi="Abadi MT Condensed Light" w:cs="Times New Roman"/>
          <w:bCs/>
          <w:szCs w:val="24"/>
        </w:rPr>
        <w:t>,</w:t>
      </w:r>
      <w:r w:rsidR="00A60B76" w:rsidRPr="00AA3375">
        <w:rPr>
          <w:rFonts w:ascii="Abadi MT Condensed Light" w:hAnsi="Abadi MT Condensed Light" w:cs="Times New Roman"/>
          <w:bCs/>
          <w:szCs w:val="24"/>
        </w:rPr>
        <w:t xml:space="preserve"> and world will make a better place for all.</w:t>
      </w:r>
    </w:p>
    <w:p w14:paraId="57F6B7B5" w14:textId="77777777" w:rsidR="00DA0FB7" w:rsidRPr="00AA3375" w:rsidRDefault="00DA0FB7" w:rsidP="00BA5516">
      <w:pPr>
        <w:jc w:val="both"/>
        <w:rPr>
          <w:rFonts w:ascii="Abadi MT Condensed Light" w:hAnsi="Abadi MT Condensed Light" w:cs="Times New Roman"/>
          <w:b/>
          <w:smallCaps/>
          <w:szCs w:val="24"/>
        </w:rPr>
      </w:pPr>
      <w:r w:rsidRPr="00AA3375">
        <w:rPr>
          <w:rFonts w:ascii="Abadi MT Condensed Light" w:hAnsi="Abadi MT Condensed Light"/>
          <w:bCs/>
          <w:szCs w:val="24"/>
        </w:rPr>
        <w:br w:type="page"/>
      </w:r>
    </w:p>
    <w:p w14:paraId="68EDE004" w14:textId="1100E916" w:rsidR="00A60B76" w:rsidRPr="00AA3375" w:rsidRDefault="00DA0FB7" w:rsidP="00BA5516">
      <w:pPr>
        <w:pStyle w:val="Heading1"/>
        <w:jc w:val="both"/>
        <w:rPr>
          <w:rFonts w:ascii="Abadi MT Condensed Light" w:hAnsi="Abadi MT Condensed Light"/>
        </w:rPr>
      </w:pPr>
      <w:bookmarkStart w:id="26" w:name="_Toc69903249"/>
      <w:r w:rsidRPr="00AA3375">
        <w:rPr>
          <w:rFonts w:ascii="Abadi MT Condensed Light" w:hAnsi="Abadi MT Condensed Light"/>
        </w:rPr>
        <w:lastRenderedPageBreak/>
        <w:t>REFLECTION</w:t>
      </w:r>
      <w:bookmarkEnd w:id="26"/>
      <w:del w:id="27" w:author="Muthomi Thiankolu" w:date="2021-02-02T11:44:00Z">
        <w:r w:rsidR="00050C12" w:rsidRPr="00AA3375" w:rsidDel="00050C12">
          <w:rPr>
            <w:rFonts w:ascii="Abadi MT Condensed Light" w:hAnsi="Abadi MT Condensed Light"/>
          </w:rPr>
          <w:delText xml:space="preserve"> </w:delText>
        </w:r>
      </w:del>
    </w:p>
    <w:p w14:paraId="085AB98B" w14:textId="4B293E07" w:rsidR="00B64E22" w:rsidRPr="00AA3375" w:rsidRDefault="00B64E22" w:rsidP="00BA5516">
      <w:pPr>
        <w:jc w:val="both"/>
        <w:rPr>
          <w:rFonts w:ascii="Abadi MT Condensed Light" w:hAnsi="Abadi MT Condensed Light"/>
          <w:szCs w:val="24"/>
        </w:rPr>
      </w:pPr>
      <w:r w:rsidRPr="00AA3375">
        <w:rPr>
          <w:rFonts w:ascii="Abadi MT Condensed Light" w:hAnsi="Abadi MT Condensed Light"/>
          <w:szCs w:val="24"/>
        </w:rPr>
        <w:t>This is a careful consideration of a thought, idea, issue</w:t>
      </w:r>
      <w:r w:rsidR="00C239CA" w:rsidRPr="00AA3375">
        <w:rPr>
          <w:rFonts w:ascii="Abadi MT Condensed Light" w:hAnsi="Abadi MT Condensed Light"/>
          <w:szCs w:val="24"/>
        </w:rPr>
        <w:t>,</w:t>
      </w:r>
      <w:r w:rsidRPr="00AA3375">
        <w:rPr>
          <w:rFonts w:ascii="Abadi MT Condensed Light" w:hAnsi="Abadi MT Condensed Light"/>
          <w:szCs w:val="24"/>
        </w:rPr>
        <w:t xml:space="preserve"> or plan before </w:t>
      </w:r>
      <w:r w:rsidR="00BD3FD7" w:rsidRPr="00AA3375">
        <w:rPr>
          <w:rFonts w:ascii="Abadi MT Condensed Light" w:hAnsi="Abadi MT Condensed Light"/>
          <w:szCs w:val="24"/>
        </w:rPr>
        <w:t>an action</w:t>
      </w:r>
    </w:p>
    <w:p w14:paraId="28F6ACD3" w14:textId="6D90497E" w:rsidR="00C93A34" w:rsidRPr="00AA3375" w:rsidRDefault="000F1D51"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 xml:space="preserve">For </w:t>
      </w:r>
      <w:r w:rsidR="00BD3FD7" w:rsidRPr="00AA3375">
        <w:rPr>
          <w:rFonts w:ascii="Abadi MT Condensed Light" w:hAnsi="Abadi MT Condensed Light" w:cs="Times New Roman"/>
          <w:bCs/>
          <w:szCs w:val="24"/>
        </w:rPr>
        <w:t>the sake of the lives we lead, it is important that we</w:t>
      </w:r>
      <w:r w:rsidRPr="00AA3375">
        <w:rPr>
          <w:rFonts w:ascii="Abadi MT Condensed Light" w:hAnsi="Abadi MT Condensed Light" w:cs="Times New Roman"/>
          <w:bCs/>
          <w:szCs w:val="24"/>
        </w:rPr>
        <w:t xml:space="preserve"> rout</w:t>
      </w:r>
      <w:r w:rsidR="00BD3FD7" w:rsidRPr="00AA3375">
        <w:rPr>
          <w:rFonts w:ascii="Abadi MT Condensed Light" w:hAnsi="Abadi MT Condensed Light" w:cs="Times New Roman"/>
          <w:bCs/>
          <w:szCs w:val="24"/>
        </w:rPr>
        <w:t>inely find time with t</w:t>
      </w:r>
      <w:r w:rsidR="00D675AF" w:rsidRPr="00AA3375">
        <w:rPr>
          <w:rFonts w:ascii="Abadi MT Condensed Light" w:hAnsi="Abadi MT Condensed Light" w:cs="Times New Roman"/>
          <w:bCs/>
          <w:szCs w:val="24"/>
        </w:rPr>
        <w:t xml:space="preserve">he </w:t>
      </w:r>
      <w:r w:rsidR="00C239CA" w:rsidRPr="00AA3375">
        <w:rPr>
          <w:rFonts w:ascii="Abadi MT Condensed Light" w:hAnsi="Abadi MT Condensed Light" w:cs="Times New Roman"/>
          <w:bCs/>
          <w:szCs w:val="24"/>
        </w:rPr>
        <w:t>'</w:t>
      </w:r>
      <w:r w:rsidR="00D675AF" w:rsidRPr="00AA3375">
        <w:rPr>
          <w:rFonts w:ascii="Abadi MT Condensed Light" w:hAnsi="Abadi MT Condensed Light" w:cs="Times New Roman"/>
          <w:bCs/>
          <w:szCs w:val="24"/>
        </w:rPr>
        <w:t>self</w:t>
      </w:r>
      <w:r w:rsidR="00C239CA" w:rsidRPr="00AA3375">
        <w:rPr>
          <w:rFonts w:ascii="Abadi MT Condensed Light" w:hAnsi="Abadi MT Condensed Light" w:cs="Times New Roman"/>
          <w:bCs/>
          <w:szCs w:val="24"/>
        </w:rPr>
        <w:t>'</w:t>
      </w:r>
      <w:r w:rsidR="00671E0A" w:rsidRPr="00AA3375">
        <w:rPr>
          <w:rFonts w:ascii="Abadi MT Condensed Light" w:hAnsi="Abadi MT Condensed Light" w:cs="Times New Roman"/>
          <w:bCs/>
          <w:szCs w:val="24"/>
        </w:rPr>
        <w:t xml:space="preserve"> to keep track of our lives and to help plan.</w:t>
      </w:r>
    </w:p>
    <w:p w14:paraId="561D8B93" w14:textId="442E7348" w:rsidR="002A01FB" w:rsidRPr="00AA3375" w:rsidRDefault="00D86C7C"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By observing it,</w:t>
      </w:r>
      <w:r w:rsidR="002A01FB" w:rsidRPr="00AA3375">
        <w:rPr>
          <w:rFonts w:ascii="Abadi MT Condensed Light" w:hAnsi="Abadi MT Condensed Light" w:cs="Times New Roman"/>
          <w:bCs/>
          <w:szCs w:val="24"/>
        </w:rPr>
        <w:t xml:space="preserve"> corrective measures or strategic tools for mega decisions to fix </w:t>
      </w:r>
      <w:r w:rsidR="00C239CA" w:rsidRPr="00AA3375">
        <w:rPr>
          <w:rFonts w:ascii="Abadi MT Condensed Light" w:hAnsi="Abadi MT Condensed Light" w:cs="Times New Roman"/>
          <w:bCs/>
          <w:szCs w:val="24"/>
        </w:rPr>
        <w:t>L</w:t>
      </w:r>
      <w:r w:rsidRPr="00AA3375">
        <w:rPr>
          <w:rFonts w:ascii="Abadi MT Condensed Light" w:hAnsi="Abadi MT Condensed Light" w:cs="Times New Roman"/>
          <w:bCs/>
          <w:szCs w:val="24"/>
        </w:rPr>
        <w:t>ife come in handy.</w:t>
      </w:r>
    </w:p>
    <w:p w14:paraId="15180377" w14:textId="6515D926" w:rsidR="00AB24EA" w:rsidRPr="00AA3375" w:rsidRDefault="003A5122"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P</w:t>
      </w:r>
      <w:r w:rsidR="00225D60" w:rsidRPr="00AA3375">
        <w:rPr>
          <w:rFonts w:ascii="Abadi MT Condensed Light" w:hAnsi="Abadi MT Condensed Light" w:cs="Times New Roman"/>
          <w:bCs/>
          <w:szCs w:val="24"/>
        </w:rPr>
        <w:t>lanning mi</w:t>
      </w:r>
      <w:r w:rsidR="00D86C7C" w:rsidRPr="00AA3375">
        <w:rPr>
          <w:rFonts w:ascii="Abadi MT Condensed Light" w:hAnsi="Abadi MT Condensed Light" w:cs="Times New Roman"/>
          <w:bCs/>
          <w:szCs w:val="24"/>
        </w:rPr>
        <w:t>ght need some</w:t>
      </w:r>
      <w:r w:rsidR="00A51A10" w:rsidRPr="00AA3375">
        <w:rPr>
          <w:rFonts w:ascii="Abadi MT Condensed Light" w:hAnsi="Abadi MT Condensed Light" w:cs="Times New Roman"/>
          <w:bCs/>
          <w:szCs w:val="24"/>
        </w:rPr>
        <w:t xml:space="preserve"> time</w:t>
      </w:r>
      <w:r w:rsidR="00225D60" w:rsidRPr="00AA3375">
        <w:rPr>
          <w:rFonts w:ascii="Abadi MT Condensed Light" w:hAnsi="Abadi MT Condensed Light" w:cs="Times New Roman"/>
          <w:bCs/>
          <w:szCs w:val="24"/>
        </w:rPr>
        <w:t xml:space="preserve"> to </w:t>
      </w:r>
      <w:r w:rsidR="00D86C7C" w:rsidRPr="00AA3375">
        <w:rPr>
          <w:rFonts w:ascii="Abadi MT Condensed Light" w:hAnsi="Abadi MT Condensed Light" w:cs="Times New Roman"/>
          <w:bCs/>
          <w:szCs w:val="24"/>
        </w:rPr>
        <w:t xml:space="preserve">meditate and internalize on whatever </w:t>
      </w:r>
      <w:r w:rsidR="00EC40B0" w:rsidRPr="00AA3375">
        <w:rPr>
          <w:rFonts w:ascii="Abadi MT Condensed Light" w:hAnsi="Abadi MT Condensed Light" w:cs="Times New Roman"/>
          <w:bCs/>
          <w:szCs w:val="24"/>
        </w:rPr>
        <w:t>plan</w:t>
      </w:r>
      <w:r w:rsidR="00D86C7C" w:rsidRPr="00AA3375">
        <w:rPr>
          <w:rFonts w:ascii="Abadi MT Condensed Light" w:hAnsi="Abadi MT Condensed Light" w:cs="Times New Roman"/>
          <w:bCs/>
          <w:szCs w:val="24"/>
        </w:rPr>
        <w:t>s and their</w:t>
      </w:r>
      <w:r w:rsidR="00EC40B0" w:rsidRPr="00AA3375">
        <w:rPr>
          <w:rFonts w:ascii="Abadi MT Condensed Light" w:hAnsi="Abadi MT Condensed Light" w:cs="Times New Roman"/>
          <w:bCs/>
          <w:szCs w:val="24"/>
        </w:rPr>
        <w:t xml:space="preserve"> </w:t>
      </w:r>
      <w:r w:rsidR="00225D60" w:rsidRPr="00AA3375">
        <w:rPr>
          <w:rFonts w:ascii="Abadi MT Condensed Light" w:hAnsi="Abadi MT Condensed Light" w:cs="Times New Roman"/>
          <w:bCs/>
          <w:szCs w:val="24"/>
        </w:rPr>
        <w:t>execution</w:t>
      </w:r>
      <w:r w:rsidR="00C239CA" w:rsidRPr="00AA3375">
        <w:rPr>
          <w:rFonts w:ascii="Abadi MT Condensed Light" w:hAnsi="Abadi MT Condensed Light" w:cs="Times New Roman"/>
          <w:bCs/>
          <w:szCs w:val="24"/>
        </w:rPr>
        <w:t>,</w:t>
      </w:r>
      <w:r w:rsidR="00A51A10" w:rsidRPr="00AA3375">
        <w:rPr>
          <w:rFonts w:ascii="Abadi MT Condensed Light" w:hAnsi="Abadi MT Condensed Light" w:cs="Times New Roman"/>
          <w:bCs/>
          <w:szCs w:val="24"/>
        </w:rPr>
        <w:t xml:space="preserve"> especially for personal projects</w:t>
      </w:r>
      <w:r w:rsidRPr="00AA3375">
        <w:rPr>
          <w:rFonts w:ascii="Abadi MT Condensed Light" w:hAnsi="Abadi MT Condensed Light" w:cs="Times New Roman"/>
          <w:bCs/>
          <w:szCs w:val="24"/>
        </w:rPr>
        <w:t xml:space="preserve"> or boardroom meetings</w:t>
      </w:r>
      <w:r w:rsidR="00EC40B0" w:rsidRPr="00AA3375">
        <w:rPr>
          <w:rFonts w:ascii="Abadi MT Condensed Light" w:hAnsi="Abadi MT Condensed Light" w:cs="Times New Roman"/>
          <w:bCs/>
          <w:szCs w:val="24"/>
        </w:rPr>
        <w:t xml:space="preserve"> where applicable</w:t>
      </w:r>
      <w:r w:rsidRPr="00AA3375">
        <w:rPr>
          <w:rFonts w:ascii="Abadi MT Condensed Light" w:hAnsi="Abadi MT Condensed Light" w:cs="Times New Roman"/>
          <w:bCs/>
          <w:szCs w:val="24"/>
        </w:rPr>
        <w:t xml:space="preserve"> for organizational planning and implementation.</w:t>
      </w:r>
      <w:r w:rsidR="00FD3497" w:rsidRPr="00AA3375">
        <w:rPr>
          <w:rFonts w:ascii="Abadi MT Condensed Light" w:hAnsi="Abadi MT Condensed Light" w:cs="Times New Roman"/>
          <w:bCs/>
          <w:szCs w:val="24"/>
        </w:rPr>
        <w:t xml:space="preserve"> </w:t>
      </w:r>
    </w:p>
    <w:p w14:paraId="084F782B" w14:textId="1A36BEC5" w:rsidR="005A69E0" w:rsidRPr="00AA3375" w:rsidRDefault="003E1ADA"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A</w:t>
      </w:r>
      <w:r w:rsidR="00FD3497" w:rsidRPr="00AA3375">
        <w:rPr>
          <w:rFonts w:ascii="Abadi MT Condensed Light" w:hAnsi="Abadi MT Condensed Light" w:cs="Times New Roman"/>
          <w:bCs/>
          <w:szCs w:val="24"/>
        </w:rPr>
        <w:t>ddressing</w:t>
      </w:r>
      <w:r w:rsidR="003A5122" w:rsidRPr="00AA3375">
        <w:rPr>
          <w:rFonts w:ascii="Abadi MT Condensed Light" w:hAnsi="Abadi MT Condensed Light" w:cs="Times New Roman"/>
          <w:bCs/>
          <w:szCs w:val="24"/>
        </w:rPr>
        <w:t xml:space="preserve"> issues, </w:t>
      </w:r>
      <w:r w:rsidR="005A69E0" w:rsidRPr="00AA3375">
        <w:rPr>
          <w:rFonts w:ascii="Abadi MT Condensed Light" w:hAnsi="Abadi MT Condensed Light" w:cs="Times New Roman"/>
          <w:bCs/>
          <w:szCs w:val="24"/>
        </w:rPr>
        <w:t>challenges</w:t>
      </w:r>
      <w:r w:rsidRPr="00AA3375">
        <w:rPr>
          <w:rFonts w:ascii="Abadi MT Condensed Light" w:hAnsi="Abadi MT Condensed Light" w:cs="Times New Roman"/>
          <w:bCs/>
          <w:szCs w:val="24"/>
        </w:rPr>
        <w:t>, or other concerns at a personal or organizational level requires creating</w:t>
      </w:r>
      <w:r w:rsidR="00AB24EA" w:rsidRPr="00AA3375">
        <w:rPr>
          <w:rFonts w:ascii="Abadi MT Condensed Light" w:hAnsi="Abadi MT Condensed Light" w:cs="Times New Roman"/>
          <w:bCs/>
          <w:szCs w:val="24"/>
        </w:rPr>
        <w:t xml:space="preserve"> time to formulate solution</w:t>
      </w:r>
      <w:r w:rsidR="00EC40B0" w:rsidRPr="00AA3375">
        <w:rPr>
          <w:rFonts w:ascii="Abadi MT Condensed Light" w:hAnsi="Abadi MT Condensed Light" w:cs="Times New Roman"/>
          <w:bCs/>
          <w:szCs w:val="24"/>
        </w:rPr>
        <w:t>s</w:t>
      </w:r>
      <w:r w:rsidR="00AB24EA" w:rsidRPr="00AA3375">
        <w:rPr>
          <w:rFonts w:ascii="Abadi MT Condensed Light" w:hAnsi="Abadi MT Condensed Light" w:cs="Times New Roman"/>
          <w:bCs/>
          <w:szCs w:val="24"/>
        </w:rPr>
        <w:t>.</w:t>
      </w:r>
      <w:r w:rsidR="00970267" w:rsidRPr="00AA3375">
        <w:rPr>
          <w:rFonts w:ascii="Abadi MT Condensed Light" w:hAnsi="Abadi MT Condensed Light" w:cs="Times New Roman"/>
          <w:bCs/>
          <w:szCs w:val="24"/>
        </w:rPr>
        <w:t xml:space="preserve"> </w:t>
      </w:r>
      <w:r w:rsidRPr="00AA3375">
        <w:rPr>
          <w:rFonts w:ascii="Abadi MT Condensed Light" w:hAnsi="Abadi MT Condensed Light" w:cs="Times New Roman"/>
          <w:bCs/>
          <w:szCs w:val="24"/>
        </w:rPr>
        <w:t>It</w:t>
      </w:r>
      <w:r w:rsidR="00324791" w:rsidRPr="00AA3375">
        <w:rPr>
          <w:rFonts w:ascii="Abadi MT Condensed Light" w:hAnsi="Abadi MT Condensed Light" w:cs="Times New Roman"/>
          <w:bCs/>
          <w:szCs w:val="24"/>
        </w:rPr>
        <w:t xml:space="preserve"> </w:t>
      </w:r>
      <w:r w:rsidRPr="00AA3375">
        <w:rPr>
          <w:rFonts w:ascii="Abadi MT Condensed Light" w:hAnsi="Abadi MT Condensed Light" w:cs="Times New Roman"/>
          <w:bCs/>
          <w:szCs w:val="24"/>
        </w:rPr>
        <w:t>need</w:t>
      </w:r>
      <w:r w:rsidR="00970267" w:rsidRPr="00AA3375">
        <w:rPr>
          <w:rFonts w:ascii="Abadi MT Condensed Light" w:hAnsi="Abadi MT Condensed Light" w:cs="Times New Roman"/>
          <w:bCs/>
          <w:szCs w:val="24"/>
        </w:rPr>
        <w:t>s</w:t>
      </w:r>
      <w:r w:rsidR="00324791" w:rsidRPr="00AA3375">
        <w:rPr>
          <w:rFonts w:ascii="Abadi MT Condensed Light" w:hAnsi="Abadi MT Condensed Light" w:cs="Times New Roman"/>
          <w:bCs/>
          <w:szCs w:val="24"/>
        </w:rPr>
        <w:t xml:space="preserve"> several strategy meetings to </w:t>
      </w:r>
      <w:r w:rsidR="008839B6" w:rsidRPr="00AA3375">
        <w:rPr>
          <w:rFonts w:ascii="Abadi MT Condensed Light" w:hAnsi="Abadi MT Condensed Light" w:cs="Times New Roman"/>
          <w:bCs/>
          <w:szCs w:val="24"/>
        </w:rPr>
        <w:t>chart</w:t>
      </w:r>
      <w:r w:rsidR="00324791" w:rsidRPr="00AA3375">
        <w:rPr>
          <w:rFonts w:ascii="Abadi MT Condensed Light" w:hAnsi="Abadi MT Condensed Light" w:cs="Times New Roman"/>
          <w:bCs/>
          <w:szCs w:val="24"/>
        </w:rPr>
        <w:t xml:space="preserve"> a clear path.</w:t>
      </w:r>
    </w:p>
    <w:p w14:paraId="3DE49A1C" w14:textId="2BA75978" w:rsidR="00324791" w:rsidRPr="00AA3375" w:rsidRDefault="00324791"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 xml:space="preserve">The </w:t>
      </w:r>
      <w:r w:rsidR="00970267" w:rsidRPr="00AA3375">
        <w:rPr>
          <w:rFonts w:ascii="Abadi MT Condensed Light" w:hAnsi="Abadi MT Condensed Light" w:cs="Times New Roman"/>
          <w:bCs/>
          <w:szCs w:val="24"/>
        </w:rPr>
        <w:t>same is evident with</w:t>
      </w:r>
      <w:r w:rsidRPr="00AA3375">
        <w:rPr>
          <w:rFonts w:ascii="Abadi MT Condensed Light" w:hAnsi="Abadi MT Condensed Light" w:cs="Times New Roman"/>
          <w:bCs/>
          <w:szCs w:val="24"/>
        </w:rPr>
        <w:t xml:space="preserve"> innovations</w:t>
      </w:r>
      <w:r w:rsidR="003F1721" w:rsidRPr="00AA3375">
        <w:rPr>
          <w:rFonts w:ascii="Abadi MT Condensed Light" w:hAnsi="Abadi MT Condensed Light" w:cs="Times New Roman"/>
          <w:bCs/>
          <w:szCs w:val="24"/>
        </w:rPr>
        <w:t xml:space="preserve">, and that is the unique luster we see </w:t>
      </w:r>
      <w:r w:rsidR="00970267" w:rsidRPr="00AA3375">
        <w:rPr>
          <w:rFonts w:ascii="Abadi MT Condensed Light" w:hAnsi="Abadi MT Condensed Light" w:cs="Times New Roman"/>
          <w:bCs/>
          <w:szCs w:val="24"/>
        </w:rPr>
        <w:t xml:space="preserve">in </w:t>
      </w:r>
      <w:r w:rsidR="003F1721" w:rsidRPr="00AA3375">
        <w:rPr>
          <w:rFonts w:ascii="Abadi MT Condensed Light" w:hAnsi="Abadi MT Condensed Light" w:cs="Times New Roman"/>
          <w:bCs/>
          <w:szCs w:val="24"/>
        </w:rPr>
        <w:t>well</w:t>
      </w:r>
      <w:r w:rsidR="003E1ADA" w:rsidRPr="00AA3375">
        <w:rPr>
          <w:rFonts w:ascii="Abadi MT Condensed Light" w:hAnsi="Abadi MT Condensed Light" w:cs="Times New Roman"/>
          <w:bCs/>
          <w:szCs w:val="24"/>
        </w:rPr>
        <w:t>-</w:t>
      </w:r>
      <w:r w:rsidR="003F1721" w:rsidRPr="00AA3375">
        <w:rPr>
          <w:rFonts w:ascii="Abadi MT Condensed Light" w:hAnsi="Abadi MT Condensed Light" w:cs="Times New Roman"/>
          <w:bCs/>
          <w:szCs w:val="24"/>
        </w:rPr>
        <w:t>thought works.</w:t>
      </w:r>
    </w:p>
    <w:p w14:paraId="6A50D88C" w14:textId="465F89FC" w:rsidR="003F1721" w:rsidRPr="00AA3375" w:rsidRDefault="003E1ADA"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T</w:t>
      </w:r>
      <w:r w:rsidR="003F1721" w:rsidRPr="00AA3375">
        <w:rPr>
          <w:rFonts w:ascii="Abadi MT Condensed Light" w:hAnsi="Abadi MT Condensed Light" w:cs="Times New Roman"/>
          <w:bCs/>
          <w:szCs w:val="24"/>
        </w:rPr>
        <w:t xml:space="preserve">he same level </w:t>
      </w:r>
      <w:r w:rsidRPr="00AA3375">
        <w:rPr>
          <w:rFonts w:ascii="Abadi MT Condensed Light" w:hAnsi="Abadi MT Condensed Light" w:cs="Times New Roman"/>
          <w:bCs/>
          <w:szCs w:val="24"/>
        </w:rPr>
        <w:t xml:space="preserve">of </w:t>
      </w:r>
      <w:r w:rsidR="003F1721" w:rsidRPr="00AA3375">
        <w:rPr>
          <w:rFonts w:ascii="Abadi MT Condensed Light" w:hAnsi="Abadi MT Condensed Light" w:cs="Times New Roman"/>
          <w:bCs/>
          <w:szCs w:val="24"/>
        </w:rPr>
        <w:t>preparation is important</w:t>
      </w:r>
      <w:r w:rsidR="00C83803" w:rsidRPr="00AA3375">
        <w:rPr>
          <w:rFonts w:ascii="Abadi MT Condensed Light" w:hAnsi="Abadi MT Condensed Light" w:cs="Times New Roman"/>
          <w:bCs/>
          <w:szCs w:val="24"/>
        </w:rPr>
        <w:t xml:space="preserve"> for interviews, presentations</w:t>
      </w:r>
      <w:r w:rsidRPr="00AA3375">
        <w:rPr>
          <w:rFonts w:ascii="Abadi MT Condensed Light" w:hAnsi="Abadi MT Condensed Light" w:cs="Times New Roman"/>
          <w:bCs/>
          <w:szCs w:val="24"/>
        </w:rPr>
        <w:t>,</w:t>
      </w:r>
      <w:r w:rsidR="00C83803" w:rsidRPr="00AA3375">
        <w:rPr>
          <w:rFonts w:ascii="Abadi MT Condensed Light" w:hAnsi="Abadi MT Condensed Light" w:cs="Times New Roman"/>
          <w:bCs/>
          <w:szCs w:val="24"/>
        </w:rPr>
        <w:t xml:space="preserve"> and business planning.</w:t>
      </w:r>
    </w:p>
    <w:p w14:paraId="5F8B905E" w14:textId="145773D5" w:rsidR="002B6AF9" w:rsidRPr="00AA3375" w:rsidRDefault="00C93A34" w:rsidP="00BA5516">
      <w:pPr>
        <w:jc w:val="both"/>
        <w:rPr>
          <w:ins w:id="28" w:author="Muthomi Thiankolu" w:date="2021-02-02T11:46:00Z"/>
          <w:rFonts w:ascii="Abadi MT Condensed Light" w:hAnsi="Abadi MT Condensed Light" w:cs="Times New Roman"/>
          <w:bCs/>
          <w:szCs w:val="24"/>
        </w:rPr>
        <w:sectPr w:rsidR="002B6AF9" w:rsidRPr="00AA3375" w:rsidSect="00DA0FB7">
          <w:type w:val="continuous"/>
          <w:pgSz w:w="8420" w:h="11900" w:code="11"/>
          <w:pgMar w:top="1134" w:right="964" w:bottom="1134" w:left="964" w:header="720" w:footer="720" w:gutter="0"/>
          <w:cols w:space="720"/>
          <w:docGrid w:linePitch="360"/>
        </w:sectPr>
      </w:pPr>
      <w:r w:rsidRPr="00AA3375">
        <w:rPr>
          <w:rFonts w:ascii="Abadi MT Condensed Light" w:hAnsi="Abadi MT Condensed Light" w:cs="Times New Roman"/>
          <w:bCs/>
          <w:szCs w:val="24"/>
        </w:rPr>
        <w:t xml:space="preserve">Make </w:t>
      </w:r>
      <w:r w:rsidR="007D6F2D" w:rsidRPr="00AA3375">
        <w:rPr>
          <w:rFonts w:ascii="Abadi MT Condensed Light" w:hAnsi="Abadi MT Condensed Light" w:cs="Times New Roman"/>
          <w:bCs/>
          <w:szCs w:val="24"/>
        </w:rPr>
        <w:t>regular</w:t>
      </w:r>
      <w:r w:rsidR="00FD3E5B" w:rsidRPr="00AA3375">
        <w:rPr>
          <w:rFonts w:ascii="Abadi MT Condensed Light" w:hAnsi="Abadi MT Condensed Light" w:cs="Times New Roman"/>
          <w:bCs/>
          <w:szCs w:val="24"/>
        </w:rPr>
        <w:t xml:space="preserve"> reviews of plans at hand and the milestones reached or accomplished</w:t>
      </w:r>
      <w:r w:rsidR="003E1ADA" w:rsidRPr="00AA3375">
        <w:rPr>
          <w:rFonts w:ascii="Abadi MT Condensed Light" w:hAnsi="Abadi MT Condensed Light" w:cs="Times New Roman"/>
          <w:bCs/>
          <w:szCs w:val="24"/>
        </w:rPr>
        <w:t xml:space="preserve">, which </w:t>
      </w:r>
      <w:r w:rsidR="0030725A" w:rsidRPr="00AA3375">
        <w:rPr>
          <w:rFonts w:ascii="Abadi MT Condensed Light" w:hAnsi="Abadi MT Condensed Light" w:cs="Times New Roman"/>
          <w:bCs/>
          <w:szCs w:val="24"/>
        </w:rPr>
        <w:t xml:space="preserve">asserts the </w:t>
      </w:r>
      <w:r w:rsidR="003E1ADA" w:rsidRPr="00AA3375">
        <w:rPr>
          <w:rFonts w:ascii="Abadi MT Condensed Light" w:hAnsi="Abadi MT Condensed Light" w:cs="Times New Roman"/>
          <w:bCs/>
          <w:szCs w:val="24"/>
        </w:rPr>
        <w:t>rightness</w:t>
      </w:r>
      <w:r w:rsidR="0030725A" w:rsidRPr="00AA3375">
        <w:rPr>
          <w:rFonts w:ascii="Abadi MT Condensed Light" w:hAnsi="Abadi MT Condensed Light" w:cs="Times New Roman"/>
          <w:bCs/>
          <w:szCs w:val="24"/>
        </w:rPr>
        <w:t xml:space="preserve">’ of our course </w:t>
      </w:r>
      <w:r w:rsidR="003445DE" w:rsidRPr="00AA3375">
        <w:rPr>
          <w:rFonts w:ascii="Abadi MT Condensed Light" w:hAnsi="Abadi MT Condensed Light" w:cs="Times New Roman"/>
          <w:bCs/>
          <w:szCs w:val="24"/>
        </w:rPr>
        <w:t>. We cannot lose</w:t>
      </w:r>
      <w:r w:rsidR="00B814DF" w:rsidRPr="00AA3375">
        <w:rPr>
          <w:rFonts w:ascii="Abadi MT Condensed Light" w:hAnsi="Abadi MT Condensed Light" w:cs="Times New Roman"/>
          <w:bCs/>
          <w:szCs w:val="24"/>
        </w:rPr>
        <w:t xml:space="preserve"> focus</w:t>
      </w:r>
      <w:r w:rsidR="003445DE" w:rsidRPr="00AA3375">
        <w:rPr>
          <w:rFonts w:ascii="Abadi MT Condensed Light" w:hAnsi="Abadi MT Condensed Light" w:cs="Times New Roman"/>
          <w:bCs/>
          <w:szCs w:val="24"/>
        </w:rPr>
        <w:t xml:space="preserve"> when we reflect</w:t>
      </w:r>
      <w:r w:rsidR="003E6A8F" w:rsidRPr="00AA3375">
        <w:rPr>
          <w:rFonts w:ascii="Abadi MT Condensed Light" w:hAnsi="Abadi MT Condensed Light" w:cs="Times New Roman"/>
          <w:bCs/>
          <w:szCs w:val="24"/>
        </w:rPr>
        <w:t xml:space="preserve"> consistently. </w:t>
      </w:r>
    </w:p>
    <w:p w14:paraId="7A2A7F34" w14:textId="77777777" w:rsidR="00280735" w:rsidRPr="00AA3375" w:rsidRDefault="00280735">
      <w:pPr>
        <w:rPr>
          <w:rFonts w:ascii="Abadi MT Condensed Light" w:hAnsi="Abadi MT Condensed Light" w:cs="Times New Roman"/>
          <w:b/>
          <w:bCs/>
          <w:smallCaps/>
          <w:sz w:val="26"/>
          <w:szCs w:val="24"/>
        </w:rPr>
      </w:pPr>
      <w:r w:rsidRPr="00AA3375">
        <w:rPr>
          <w:rFonts w:ascii="Abadi MT Condensed Light" w:hAnsi="Abadi MT Condensed Light"/>
        </w:rPr>
        <w:br w:type="page"/>
      </w:r>
    </w:p>
    <w:p w14:paraId="40E08753" w14:textId="4C692E85" w:rsidR="006952D1" w:rsidRPr="00AA3375" w:rsidRDefault="00280735" w:rsidP="00280735">
      <w:pPr>
        <w:pStyle w:val="Heading1"/>
        <w:rPr>
          <w:rFonts w:ascii="Abadi MT Condensed Light" w:hAnsi="Abadi MT Condensed Light"/>
          <w:sz w:val="24"/>
        </w:rPr>
      </w:pPr>
      <w:bookmarkStart w:id="29" w:name="_Toc69903250"/>
      <w:r w:rsidRPr="00AA3375">
        <w:rPr>
          <w:rFonts w:ascii="Abadi MT Condensed Light" w:hAnsi="Abadi MT Condensed Light"/>
        </w:rPr>
        <w:lastRenderedPageBreak/>
        <w:t>MAKING OF A PERSON</w:t>
      </w:r>
      <w:bookmarkEnd w:id="29"/>
      <w:del w:id="30" w:author="Muthomi Thiankolu" w:date="2021-02-02T11:46:00Z">
        <w:r w:rsidR="002B6AF9" w:rsidRPr="00AA3375" w:rsidDel="002B6AF9">
          <w:rPr>
            <w:rFonts w:ascii="Abadi MT Condensed Light" w:hAnsi="Abadi MT Condensed Light"/>
            <w:sz w:val="24"/>
          </w:rPr>
          <w:delText xml:space="preserve"> </w:delText>
        </w:r>
      </w:del>
    </w:p>
    <w:p w14:paraId="00B45632" w14:textId="79AA92AD" w:rsidR="006952D1"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this case, the 'person' would be an artist, an adult, a partner, a teenager, an actor,</w:t>
      </w:r>
      <w:r w:rsidR="006952D1" w:rsidRPr="00AA3375">
        <w:rPr>
          <w:rFonts w:ascii="Abadi MT Condensed Light" w:hAnsi="Abadi MT Condensed Light" w:cs="Times New Roman"/>
          <w:szCs w:val="24"/>
        </w:rPr>
        <w:t xml:space="preserve"> etc.</w:t>
      </w:r>
      <w:del w:id="31" w:author="Muthomi Thiankolu" w:date="2021-02-02T11:46:00Z">
        <w:r w:rsidR="006952D1" w:rsidRPr="00AA3375" w:rsidDel="002B6AF9">
          <w:rPr>
            <w:rFonts w:ascii="Abadi MT Condensed Light" w:hAnsi="Abadi MT Condensed Light" w:cs="Times New Roman"/>
            <w:szCs w:val="24"/>
          </w:rPr>
          <w:delText xml:space="preserve"> </w:delText>
        </w:r>
      </w:del>
    </w:p>
    <w:p w14:paraId="215B63E1" w14:textId="63720B6C" w:rsidR="006952D1"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6952D1" w:rsidRPr="00AA3375">
        <w:rPr>
          <w:rFonts w:ascii="Abadi MT Condensed Light" w:hAnsi="Abadi MT Condensed Light" w:cs="Times New Roman"/>
          <w:szCs w:val="24"/>
        </w:rPr>
        <w:t>he making of a person goes a</w:t>
      </w:r>
      <w:r w:rsidRPr="00AA3375">
        <w:rPr>
          <w:rFonts w:ascii="Abadi MT Condensed Light" w:hAnsi="Abadi MT Condensed Light" w:cs="Times New Roman"/>
          <w:szCs w:val="24"/>
        </w:rPr>
        <w:t xml:space="preserve"> </w:t>
      </w:r>
      <w:r w:rsidR="006952D1" w:rsidRPr="00AA3375">
        <w:rPr>
          <w:rFonts w:ascii="Abadi MT Condensed Light" w:hAnsi="Abadi MT Condensed Light" w:cs="Times New Roman"/>
          <w:szCs w:val="24"/>
        </w:rPr>
        <w:t>long way</w:t>
      </w:r>
      <w:r w:rsidRPr="00AA3375">
        <w:rPr>
          <w:rFonts w:ascii="Abadi MT Condensed Light" w:hAnsi="Abadi MT Condensed Light" w:cs="Times New Roman"/>
          <w:szCs w:val="24"/>
        </w:rPr>
        <w:t>,</w:t>
      </w:r>
      <w:r w:rsidR="006952D1" w:rsidRPr="00AA3375">
        <w:rPr>
          <w:rFonts w:ascii="Abadi MT Condensed Light" w:hAnsi="Abadi MT Condensed Light" w:cs="Times New Roman"/>
          <w:szCs w:val="24"/>
        </w:rPr>
        <w:t xml:space="preserve"> </w:t>
      </w:r>
      <w:r w:rsidR="00F27311" w:rsidRPr="00AA3375">
        <w:rPr>
          <w:rFonts w:ascii="Abadi MT Condensed Light" w:hAnsi="Abadi MT Condensed Light" w:cs="Times New Roman"/>
          <w:szCs w:val="24"/>
        </w:rPr>
        <w:t>i.e.,</w:t>
      </w:r>
      <w:r w:rsidR="006952D1" w:rsidRPr="00AA3375">
        <w:rPr>
          <w:rFonts w:ascii="Abadi MT Condensed Light" w:hAnsi="Abadi MT Condensed Light" w:cs="Times New Roman"/>
          <w:szCs w:val="24"/>
        </w:rPr>
        <w:t xml:space="preserve"> from the smallest</w:t>
      </w:r>
      <w:r w:rsidR="00753AB3" w:rsidRPr="00AA3375">
        <w:rPr>
          <w:rFonts w:ascii="Abadi MT Condensed Light" w:hAnsi="Abadi MT Condensed Light" w:cs="Times New Roman"/>
          <w:szCs w:val="24"/>
        </w:rPr>
        <w:t xml:space="preserve"> to the</w:t>
      </w:r>
      <w:r w:rsidR="00F22D24" w:rsidRPr="00AA3375">
        <w:rPr>
          <w:rFonts w:ascii="Abadi MT Condensed Light" w:hAnsi="Abadi MT Condensed Light" w:cs="Times New Roman"/>
          <w:szCs w:val="24"/>
        </w:rPr>
        <w:t xml:space="preserve"> </w:t>
      </w:r>
      <w:r w:rsidR="00F27311" w:rsidRPr="00AA3375">
        <w:rPr>
          <w:rFonts w:ascii="Abadi MT Condensed Light" w:hAnsi="Abadi MT Condensed Light" w:cs="Times New Roman"/>
          <w:szCs w:val="24"/>
        </w:rPr>
        <w:t>biggest, the</w:t>
      </w:r>
      <w:r w:rsidR="00F22D24" w:rsidRPr="00AA3375">
        <w:rPr>
          <w:rFonts w:ascii="Abadi MT Condensed Light" w:hAnsi="Abadi MT Condensed Light" w:cs="Times New Roman"/>
          <w:szCs w:val="24"/>
        </w:rPr>
        <w:t xml:space="preserve"> lowest to the highest, the weakest to the strongest</w:t>
      </w:r>
      <w:r w:rsidRPr="00AA3375">
        <w:rPr>
          <w:rFonts w:ascii="Abadi MT Condensed Light" w:hAnsi="Abadi MT Condensed Light" w:cs="Times New Roman"/>
          <w:szCs w:val="24"/>
        </w:rPr>
        <w:t>,</w:t>
      </w:r>
      <w:r w:rsidR="00F22D24" w:rsidRPr="00AA3375">
        <w:rPr>
          <w:rFonts w:ascii="Abadi MT Condensed Light" w:hAnsi="Abadi MT Condensed Light" w:cs="Times New Roman"/>
          <w:szCs w:val="24"/>
        </w:rPr>
        <w:t xml:space="preserve"> etc</w:t>
      </w:r>
      <w:r w:rsidR="006952D1" w:rsidRPr="00AA3375">
        <w:rPr>
          <w:rFonts w:ascii="Abadi MT Condensed Light" w:hAnsi="Abadi MT Condensed Light" w:cs="Times New Roman"/>
          <w:szCs w:val="24"/>
        </w:rPr>
        <w:t>.</w:t>
      </w:r>
    </w:p>
    <w:p w14:paraId="4A136C8E" w14:textId="128C18D2" w:rsidR="006952D1" w:rsidRPr="00AA3375" w:rsidRDefault="006952D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the context of this enlightenment, the process of being the person we are or the person we want to </w:t>
      </w:r>
      <w:r w:rsidR="00835CCB" w:rsidRPr="00AA3375">
        <w:rPr>
          <w:rFonts w:ascii="Abadi MT Condensed Light" w:hAnsi="Abadi MT Condensed Light" w:cs="Times New Roman"/>
          <w:szCs w:val="24"/>
        </w:rPr>
        <w:t xml:space="preserve">be, </w:t>
      </w:r>
      <w:r w:rsidR="003E1ADA" w:rsidRPr="00AA3375">
        <w:rPr>
          <w:rFonts w:ascii="Abadi MT Condensed Light" w:hAnsi="Abadi MT Condensed Light" w:cs="Times New Roman"/>
          <w:szCs w:val="24"/>
        </w:rPr>
        <w:t>require</w:t>
      </w:r>
      <w:r w:rsidR="00835CCB" w:rsidRPr="00AA3375">
        <w:rPr>
          <w:rFonts w:ascii="Abadi MT Condensed Light" w:hAnsi="Abadi MT Condensed Light" w:cs="Times New Roman"/>
          <w:szCs w:val="24"/>
        </w:rPr>
        <w:t>s</w:t>
      </w:r>
      <w:r w:rsidRPr="00AA3375">
        <w:rPr>
          <w:rFonts w:ascii="Abadi MT Condensed Light" w:hAnsi="Abadi MT Condensed Light" w:cs="Times New Roman"/>
          <w:szCs w:val="24"/>
        </w:rPr>
        <w:t xml:space="preserve"> </w:t>
      </w:r>
      <w:r w:rsidR="00606DE8" w:rsidRPr="00AA3375">
        <w:rPr>
          <w:rFonts w:ascii="Abadi MT Condensed Light" w:hAnsi="Abadi MT Condensed Light" w:cs="Times New Roman"/>
          <w:szCs w:val="24"/>
        </w:rPr>
        <w:t xml:space="preserve">the initiative of </w:t>
      </w:r>
      <w:r w:rsidRPr="00AA3375">
        <w:rPr>
          <w:rFonts w:ascii="Abadi MT Condensed Light" w:hAnsi="Abadi MT Condensed Light" w:cs="Times New Roman"/>
          <w:szCs w:val="24"/>
        </w:rPr>
        <w:t xml:space="preserve">an </w:t>
      </w:r>
      <w:r w:rsidR="00606DE8" w:rsidRPr="00AA3375">
        <w:rPr>
          <w:rFonts w:ascii="Abadi MT Condensed Light" w:hAnsi="Abadi MT Condensed Light" w:cs="Times New Roman"/>
          <w:szCs w:val="24"/>
        </w:rPr>
        <w:t>individual/person, his</w:t>
      </w:r>
      <w:r w:rsidRPr="00AA3375">
        <w:rPr>
          <w:rFonts w:ascii="Abadi MT Condensed Light" w:hAnsi="Abadi MT Condensed Light" w:cs="Times New Roman"/>
          <w:szCs w:val="24"/>
        </w:rPr>
        <w:t xml:space="preserve"> </w:t>
      </w:r>
      <w:r w:rsidR="00F22D24" w:rsidRPr="00AA3375">
        <w:rPr>
          <w:rFonts w:ascii="Abadi MT Condensed Light" w:hAnsi="Abadi MT Condensed Light" w:cs="Times New Roman"/>
          <w:szCs w:val="24"/>
        </w:rPr>
        <w:t>sacrifice</w:t>
      </w:r>
      <w:r w:rsidRPr="00AA3375">
        <w:rPr>
          <w:rFonts w:ascii="Abadi MT Condensed Light" w:hAnsi="Abadi MT Condensed Light" w:cs="Times New Roman"/>
          <w:szCs w:val="24"/>
        </w:rPr>
        <w:t xml:space="preserve">, </w:t>
      </w:r>
      <w:r w:rsidR="00F22D24" w:rsidRPr="00AA3375">
        <w:rPr>
          <w:rFonts w:ascii="Abadi MT Condensed Light" w:hAnsi="Abadi MT Condensed Light" w:cs="Times New Roman"/>
          <w:szCs w:val="24"/>
        </w:rPr>
        <w:t>time</w:t>
      </w:r>
      <w:r w:rsidR="003E1ADA" w:rsidRPr="00AA3375">
        <w:rPr>
          <w:rFonts w:ascii="Abadi MT Condensed Light" w:hAnsi="Abadi MT Condensed Light" w:cs="Times New Roman"/>
          <w:szCs w:val="24"/>
        </w:rPr>
        <w:t>,</w:t>
      </w:r>
      <w:r w:rsidR="00F22D24"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and </w:t>
      </w:r>
      <w:r w:rsidR="00F22D24" w:rsidRPr="00AA3375">
        <w:rPr>
          <w:rFonts w:ascii="Abadi MT Condensed Light" w:hAnsi="Abadi MT Condensed Light" w:cs="Times New Roman"/>
          <w:szCs w:val="24"/>
        </w:rPr>
        <w:t>effort</w:t>
      </w:r>
      <w:r w:rsidRPr="00AA3375">
        <w:rPr>
          <w:rFonts w:ascii="Abadi MT Condensed Light" w:hAnsi="Abadi MT Condensed Light" w:cs="Times New Roman"/>
          <w:szCs w:val="24"/>
        </w:rPr>
        <w:t>.</w:t>
      </w:r>
    </w:p>
    <w:p w14:paraId="6638634E" w14:textId="7B26DACC" w:rsidR="006952D1"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w:t>
      </w:r>
      <w:r w:rsidR="006952D1" w:rsidRPr="00AA3375">
        <w:rPr>
          <w:rFonts w:ascii="Abadi MT Condensed Light" w:hAnsi="Abadi MT Condensed Light" w:cs="Times New Roman"/>
          <w:szCs w:val="24"/>
        </w:rPr>
        <w:t xml:space="preserve">ike </w:t>
      </w:r>
      <w:r w:rsidR="00D911C8" w:rsidRPr="00AA3375">
        <w:rPr>
          <w:rFonts w:ascii="Abadi MT Condensed Light" w:hAnsi="Abadi MT Condensed Light" w:cs="Times New Roman"/>
          <w:szCs w:val="24"/>
        </w:rPr>
        <w:t xml:space="preserve">in </w:t>
      </w:r>
      <w:r w:rsidRPr="00AA3375">
        <w:rPr>
          <w:rFonts w:ascii="Abadi MT Condensed Light" w:hAnsi="Abadi MT Condensed Light" w:cs="Times New Roman"/>
          <w:szCs w:val="24"/>
        </w:rPr>
        <w:t>making a powerful nation, the leadership is obliged to plan and organize resources towards the form, shape, and</w:t>
      </w:r>
      <w:r w:rsidR="003B4D5C" w:rsidRPr="00AA3375">
        <w:rPr>
          <w:rFonts w:ascii="Abadi MT Condensed Light" w:hAnsi="Abadi MT Condensed Light" w:cs="Times New Roman"/>
          <w:szCs w:val="24"/>
        </w:rPr>
        <w:t xml:space="preserve"> model</w:t>
      </w:r>
      <w:r w:rsidR="00C239CA" w:rsidRPr="00AA3375">
        <w:rPr>
          <w:rFonts w:ascii="Abadi MT Condensed Light" w:hAnsi="Abadi MT Condensed Light" w:cs="Times New Roman"/>
          <w:szCs w:val="24"/>
        </w:rPr>
        <w:t xml:space="preserve">' </w:t>
      </w:r>
      <w:r w:rsidR="00E33F28" w:rsidRPr="00AA3375">
        <w:rPr>
          <w:rFonts w:ascii="Abadi MT Condensed Light" w:hAnsi="Abadi MT Condensed Light" w:cs="Times New Roman"/>
          <w:szCs w:val="24"/>
        </w:rPr>
        <w:t>Nation of Envy</w:t>
      </w:r>
      <w:r w:rsidRPr="00AA3375">
        <w:rPr>
          <w:rFonts w:ascii="Abadi MT Condensed Light" w:hAnsi="Abadi MT Condensed Light" w:cs="Times New Roman"/>
          <w:szCs w:val="24"/>
        </w:rPr>
        <w:t>.'</w:t>
      </w:r>
    </w:p>
    <w:p w14:paraId="5FD00FF1" w14:textId="65029A78" w:rsidR="00D911C8" w:rsidRPr="00AA3375" w:rsidRDefault="00D911C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w:t>
      </w:r>
      <w:r w:rsidR="000C1A2A" w:rsidRPr="00AA3375">
        <w:rPr>
          <w:rFonts w:ascii="Abadi MT Condensed Light" w:hAnsi="Abadi MT Condensed Light" w:cs="Times New Roman"/>
          <w:szCs w:val="24"/>
        </w:rPr>
        <w:t xml:space="preserve"> design is further explained</w:t>
      </w:r>
      <w:r w:rsidRPr="00AA3375">
        <w:rPr>
          <w:rFonts w:ascii="Abadi MT Condensed Light" w:hAnsi="Abadi MT Condensed Light" w:cs="Times New Roman"/>
          <w:szCs w:val="24"/>
        </w:rPr>
        <w:t xml:space="preserve"> to the citize</w:t>
      </w:r>
      <w:r w:rsidR="000C1A2A" w:rsidRPr="00AA3375">
        <w:rPr>
          <w:rFonts w:ascii="Abadi MT Condensed Light" w:hAnsi="Abadi MT Condensed Light" w:cs="Times New Roman"/>
          <w:szCs w:val="24"/>
        </w:rPr>
        <w:t>nry</w:t>
      </w:r>
      <w:r w:rsidR="003E1ADA" w:rsidRPr="00AA3375">
        <w:rPr>
          <w:rFonts w:ascii="Abadi MT Condensed Light" w:hAnsi="Abadi MT Condensed Light" w:cs="Times New Roman"/>
          <w:szCs w:val="24"/>
        </w:rPr>
        <w:t>, giving a clear picture of the dream nation and regulations</w:t>
      </w:r>
      <w:r w:rsidR="00EF7E2F" w:rsidRPr="00AA3375">
        <w:rPr>
          <w:rFonts w:ascii="Abadi MT Condensed Light" w:hAnsi="Abadi MT Condensed Light" w:cs="Times New Roman"/>
          <w:szCs w:val="24"/>
        </w:rPr>
        <w:t xml:space="preserve"> </w:t>
      </w:r>
      <w:r w:rsidR="00805F75" w:rsidRPr="00AA3375">
        <w:rPr>
          <w:rFonts w:ascii="Abadi MT Condensed Light" w:hAnsi="Abadi MT Condensed Light" w:cs="Times New Roman"/>
          <w:szCs w:val="24"/>
        </w:rPr>
        <w:t xml:space="preserve">towards </w:t>
      </w:r>
      <w:r w:rsidR="00EF7E2F" w:rsidRPr="00AA3375">
        <w:rPr>
          <w:rFonts w:ascii="Abadi MT Condensed Light" w:hAnsi="Abadi MT Condensed Light" w:cs="Times New Roman"/>
          <w:szCs w:val="24"/>
        </w:rPr>
        <w:t>its actualization.</w:t>
      </w:r>
    </w:p>
    <w:p w14:paraId="1C469615" w14:textId="0EA5F0F4" w:rsidR="006952D1" w:rsidRPr="00AA3375" w:rsidRDefault="002D0C9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Just t</w:t>
      </w:r>
      <w:r w:rsidR="00EF7E2F" w:rsidRPr="00AA3375">
        <w:rPr>
          <w:rFonts w:ascii="Abadi MT Condensed Light" w:hAnsi="Abadi MT Condensed Light" w:cs="Times New Roman"/>
          <w:szCs w:val="24"/>
        </w:rPr>
        <w:t>o note</w:t>
      </w:r>
      <w:r w:rsidR="00E842F2" w:rsidRPr="00AA3375">
        <w:rPr>
          <w:rFonts w:ascii="Abadi MT Condensed Light" w:hAnsi="Abadi MT Condensed Light" w:cs="Times New Roman"/>
          <w:szCs w:val="24"/>
        </w:rPr>
        <w:t>,</w:t>
      </w:r>
      <w:r w:rsidR="00EF7E2F" w:rsidRPr="00AA3375">
        <w:rPr>
          <w:rFonts w:ascii="Abadi MT Condensed Light" w:hAnsi="Abadi MT Condensed Light" w:cs="Times New Roman"/>
          <w:szCs w:val="24"/>
        </w:rPr>
        <w:t xml:space="preserve"> the </w:t>
      </w:r>
      <w:r w:rsidR="006952D1" w:rsidRPr="00AA3375">
        <w:rPr>
          <w:rFonts w:ascii="Abadi MT Condensed Light" w:hAnsi="Abadi MT Condensed Light" w:cs="Times New Roman"/>
          <w:szCs w:val="24"/>
        </w:rPr>
        <w:t>basi</w:t>
      </w:r>
      <w:r w:rsidR="00EF7E2F" w:rsidRPr="00AA3375">
        <w:rPr>
          <w:rFonts w:ascii="Abadi MT Condensed Light" w:hAnsi="Abadi MT Condensed Light" w:cs="Times New Roman"/>
          <w:szCs w:val="24"/>
        </w:rPr>
        <w:t>cs</w:t>
      </w:r>
      <w:r w:rsidR="006952D1" w:rsidRPr="00AA3375">
        <w:rPr>
          <w:rFonts w:ascii="Abadi MT Condensed Light" w:hAnsi="Abadi MT Condensed Light" w:cs="Times New Roman"/>
          <w:szCs w:val="24"/>
        </w:rPr>
        <w:t xml:space="preserve"> include</w:t>
      </w:r>
      <w:r w:rsidR="00795FD8" w:rsidRPr="00AA3375">
        <w:rPr>
          <w:rFonts w:ascii="Abadi MT Condensed Light" w:hAnsi="Abadi MT Condensed Light" w:cs="Times New Roman"/>
          <w:szCs w:val="24"/>
        </w:rPr>
        <w:t>;</w:t>
      </w:r>
    </w:p>
    <w:p w14:paraId="5AF868F0" w14:textId="201956DE" w:rsidR="006952D1" w:rsidRPr="00AA3375" w:rsidRDefault="00B44744" w:rsidP="00BA5516">
      <w:pPr>
        <w:ind w:left="270"/>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is required that continual </w:t>
      </w:r>
      <w:r w:rsidR="008A53C6" w:rsidRPr="00AA3375">
        <w:rPr>
          <w:rFonts w:ascii="Abadi MT Condensed Light" w:hAnsi="Abadi MT Condensed Light" w:cs="Times New Roman"/>
          <w:szCs w:val="24"/>
        </w:rPr>
        <w:t>I</w:t>
      </w:r>
      <w:r w:rsidRPr="00AA3375">
        <w:rPr>
          <w:rFonts w:ascii="Abadi MT Condensed Light" w:hAnsi="Abadi MT Condensed Light" w:cs="Times New Roman"/>
          <w:szCs w:val="24"/>
        </w:rPr>
        <w:t xml:space="preserve">mprovement is pursued and lived </w:t>
      </w:r>
      <w:del w:id="32" w:author="Muthomi Thiankolu" w:date="2021-02-02T11:49:00Z">
        <w:r w:rsidR="006952D1" w:rsidRPr="00AA3375" w:rsidDel="005341D8">
          <w:rPr>
            <w:rFonts w:ascii="Abadi MT Condensed Light" w:hAnsi="Abadi MT Condensed Light" w:cs="Times New Roman"/>
            <w:szCs w:val="24"/>
          </w:rPr>
          <w:delText xml:space="preserve"> </w:delText>
        </w:r>
      </w:del>
    </w:p>
    <w:p w14:paraId="04562133" w14:textId="118B1C98" w:rsidR="00A25636" w:rsidRPr="00AA3375" w:rsidRDefault="003E1ADA" w:rsidP="00BA5516">
      <w:pPr>
        <w:ind w:left="270"/>
        <w:jc w:val="both"/>
        <w:rPr>
          <w:rFonts w:ascii="Abadi MT Condensed Light" w:hAnsi="Abadi MT Condensed Light" w:cs="Times New Roman"/>
          <w:szCs w:val="24"/>
        </w:rPr>
      </w:pPr>
      <w:r w:rsidRPr="00AA3375">
        <w:rPr>
          <w:rFonts w:ascii="Abadi MT Condensed Light" w:hAnsi="Abadi MT Condensed Light" w:cs="Times New Roman"/>
          <w:szCs w:val="24"/>
        </w:rPr>
        <w:t>Please d</w:t>
      </w:r>
      <w:r w:rsidR="00A25636" w:rsidRPr="00AA3375">
        <w:rPr>
          <w:rFonts w:ascii="Abadi MT Condensed Light" w:hAnsi="Abadi MT Condensed Light" w:cs="Times New Roman"/>
          <w:szCs w:val="24"/>
        </w:rPr>
        <w:t>o not dwell on the past mistakes</w:t>
      </w:r>
      <w:r w:rsidRPr="00AA3375">
        <w:rPr>
          <w:rFonts w:ascii="Abadi MT Condensed Light" w:hAnsi="Abadi MT Condensed Light" w:cs="Times New Roman"/>
          <w:szCs w:val="24"/>
        </w:rPr>
        <w:t>;</w:t>
      </w:r>
      <w:r w:rsidR="00A25636" w:rsidRPr="00AA3375">
        <w:rPr>
          <w:rFonts w:ascii="Abadi MT Condensed Light" w:hAnsi="Abadi MT Condensed Light" w:cs="Times New Roman"/>
          <w:szCs w:val="24"/>
        </w:rPr>
        <w:t xml:space="preserve"> they are lessons learn</w:t>
      </w:r>
      <w:r w:rsidRPr="00AA3375">
        <w:rPr>
          <w:rFonts w:ascii="Abadi MT Condensed Light" w:hAnsi="Abadi MT Condensed Light" w:cs="Times New Roman"/>
          <w:szCs w:val="24"/>
        </w:rPr>
        <w:t>ed</w:t>
      </w:r>
    </w:p>
    <w:p w14:paraId="30F39A60" w14:textId="77777777" w:rsidR="00E84AFA" w:rsidRPr="00AA3375" w:rsidRDefault="002C00D5" w:rsidP="00BA5516">
      <w:pPr>
        <w:ind w:left="270"/>
        <w:jc w:val="both"/>
        <w:rPr>
          <w:rFonts w:ascii="Abadi MT Condensed Light" w:hAnsi="Abadi MT Condensed Light" w:cs="Times New Roman"/>
          <w:szCs w:val="24"/>
        </w:rPr>
      </w:pPr>
      <w:r w:rsidRPr="00AA3375">
        <w:rPr>
          <w:rFonts w:ascii="Abadi MT Condensed Light" w:hAnsi="Abadi MT Condensed Light" w:cs="Times New Roman"/>
          <w:szCs w:val="24"/>
        </w:rPr>
        <w:t>Any r</w:t>
      </w:r>
      <w:r w:rsidR="00075493" w:rsidRPr="00AA3375">
        <w:rPr>
          <w:rFonts w:ascii="Abadi MT Condensed Light" w:hAnsi="Abadi MT Condensed Light" w:cs="Times New Roman"/>
          <w:szCs w:val="24"/>
        </w:rPr>
        <w:t>ebukes</w:t>
      </w:r>
      <w:r w:rsidR="00E84AFA" w:rsidRPr="00AA3375">
        <w:rPr>
          <w:rFonts w:ascii="Abadi MT Condensed Light" w:hAnsi="Abadi MT Condensed Light" w:cs="Times New Roman"/>
          <w:szCs w:val="24"/>
        </w:rPr>
        <w:t xml:space="preserve"> or corrections </w:t>
      </w:r>
      <w:r w:rsidR="00075493" w:rsidRPr="00AA3375">
        <w:rPr>
          <w:rFonts w:ascii="Abadi MT Condensed Light" w:hAnsi="Abadi MT Condensed Light" w:cs="Times New Roman"/>
          <w:szCs w:val="24"/>
        </w:rPr>
        <w:t>should be taken</w:t>
      </w:r>
      <w:r w:rsidR="00C20729" w:rsidRPr="00AA3375">
        <w:rPr>
          <w:rFonts w:ascii="Abadi MT Condensed Light" w:hAnsi="Abadi MT Condensed Light" w:cs="Times New Roman"/>
          <w:szCs w:val="24"/>
        </w:rPr>
        <w:t xml:space="preserve"> positively</w:t>
      </w:r>
      <w:r w:rsidR="00A01A26" w:rsidRPr="00AA3375">
        <w:rPr>
          <w:rFonts w:ascii="Abadi MT Condensed Light" w:hAnsi="Abadi MT Condensed Light" w:cs="Times New Roman"/>
          <w:szCs w:val="24"/>
        </w:rPr>
        <w:t>-e</w:t>
      </w:r>
      <w:r w:rsidR="00E84AFA" w:rsidRPr="00AA3375">
        <w:rPr>
          <w:rFonts w:ascii="Abadi MT Condensed Light" w:hAnsi="Abadi MT Condensed Light" w:cs="Times New Roman"/>
          <w:szCs w:val="24"/>
        </w:rPr>
        <w:t xml:space="preserve">mbrace them soberly </w:t>
      </w:r>
    </w:p>
    <w:p w14:paraId="0709C56E" w14:textId="1A75FC0B" w:rsidR="00E24DEC" w:rsidRPr="00AA3375" w:rsidRDefault="00E24DE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     </w:t>
      </w:r>
      <w:r w:rsidR="00E84AFA" w:rsidRPr="00AA3375">
        <w:rPr>
          <w:rFonts w:ascii="Abadi MT Condensed Light" w:hAnsi="Abadi MT Condensed Light" w:cs="Times New Roman"/>
          <w:szCs w:val="24"/>
        </w:rPr>
        <w:t>Always t</w:t>
      </w:r>
      <w:r w:rsidR="006952D1" w:rsidRPr="00AA3375">
        <w:rPr>
          <w:rFonts w:ascii="Abadi MT Condensed Light" w:hAnsi="Abadi MT Condensed Light" w:cs="Times New Roman"/>
          <w:szCs w:val="24"/>
        </w:rPr>
        <w:t>ake challenges head</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on. </w:t>
      </w:r>
    </w:p>
    <w:p w14:paraId="41479763" w14:textId="78D5069F" w:rsidR="006952D1" w:rsidRPr="00AA3375" w:rsidRDefault="00E24DE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Be</w:t>
      </w:r>
      <w:r w:rsidR="00C20729" w:rsidRPr="00AA3375">
        <w:rPr>
          <w:rFonts w:ascii="Abadi MT Condensed Light" w:hAnsi="Abadi MT Condensed Light" w:cs="Times New Roman"/>
          <w:szCs w:val="24"/>
        </w:rPr>
        <w:t xml:space="preserve"> it from the v</w:t>
      </w:r>
      <w:r w:rsidR="006952D1" w:rsidRPr="00AA3375">
        <w:rPr>
          <w:rFonts w:ascii="Abadi MT Condensed Light" w:hAnsi="Abadi MT Condensed Light" w:cs="Times New Roman"/>
          <w:szCs w:val="24"/>
        </w:rPr>
        <w:t>illage boy to the most powerful figures</w:t>
      </w:r>
      <w:r w:rsidR="003E1ADA" w:rsidRPr="00AA3375">
        <w:rPr>
          <w:rFonts w:ascii="Abadi MT Condensed Light" w:hAnsi="Abadi MT Condensed Light" w:cs="Times New Roman"/>
          <w:szCs w:val="24"/>
        </w:rPr>
        <w:t>,</w:t>
      </w:r>
      <w:del w:id="33" w:author="Muthomi Thiankolu" w:date="2021-02-02T11:51:00Z">
        <w:r w:rsidR="006952D1" w:rsidRPr="00AA3375" w:rsidDel="00AB433B">
          <w:rPr>
            <w:rFonts w:ascii="Abadi MT Condensed Light" w:hAnsi="Abadi MT Condensed Light" w:cs="Times New Roman"/>
            <w:szCs w:val="24"/>
          </w:rPr>
          <w:delText>,</w:delText>
        </w:r>
      </w:del>
      <w:ins w:id="34" w:author="Muthomi Thiankolu" w:date="2021-02-02T11:51:00Z">
        <w:r w:rsidR="00AB433B" w:rsidRPr="00AA3375">
          <w:rPr>
            <w:rFonts w:ascii="Abadi MT Condensed Light" w:hAnsi="Abadi MT Condensed Light" w:cs="Times New Roman"/>
            <w:szCs w:val="24"/>
          </w:rPr>
          <w:t xml:space="preserve"> </w:t>
        </w:r>
      </w:ins>
      <w:r w:rsidR="006952D1" w:rsidRPr="00AA3375">
        <w:rPr>
          <w:rFonts w:ascii="Abadi MT Condensed Light" w:hAnsi="Abadi MT Condensed Light" w:cs="Times New Roman"/>
          <w:szCs w:val="24"/>
        </w:rPr>
        <w:t>take the rebuke and adjust appropriately</w:t>
      </w:r>
    </w:p>
    <w:p w14:paraId="09554551" w14:textId="74A69389" w:rsidR="00E24DEC"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People should never conjure or ignite antagonism, fight back</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or defensiveness from within, irrespective of class or status</w:t>
      </w:r>
      <w:r w:rsidR="006952D1" w:rsidRPr="00AA3375">
        <w:rPr>
          <w:rFonts w:ascii="Abadi MT Condensed Light" w:hAnsi="Abadi MT Condensed Light" w:cs="Times New Roman"/>
          <w:szCs w:val="24"/>
        </w:rPr>
        <w:t xml:space="preserve">. </w:t>
      </w:r>
    </w:p>
    <w:p w14:paraId="7287828F" w14:textId="331A431A" w:rsidR="006952D1" w:rsidRPr="00AA3375" w:rsidRDefault="006952D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Take corrections </w:t>
      </w:r>
      <w:r w:rsidR="001A470A" w:rsidRPr="00AA3375">
        <w:rPr>
          <w:rFonts w:ascii="Abadi MT Condensed Light" w:hAnsi="Abadi MT Condensed Light" w:cs="Times New Roman"/>
          <w:szCs w:val="24"/>
        </w:rPr>
        <w:t xml:space="preserve">kindly </w:t>
      </w:r>
      <w:r w:rsidRPr="00AA3375">
        <w:rPr>
          <w:rFonts w:ascii="Abadi MT Condensed Light" w:hAnsi="Abadi MT Condensed Light" w:cs="Times New Roman"/>
          <w:szCs w:val="24"/>
        </w:rPr>
        <w:t>and adjust for better</w:t>
      </w:r>
      <w:r w:rsidR="00A0142A" w:rsidRPr="00AA3375">
        <w:rPr>
          <w:rFonts w:ascii="Abadi MT Condensed Light" w:hAnsi="Abadi MT Condensed Light" w:cs="Times New Roman"/>
          <w:szCs w:val="24"/>
        </w:rPr>
        <w:t>;</w:t>
      </w:r>
    </w:p>
    <w:p w14:paraId="53A8A0BC" w14:textId="69915CD5" w:rsidR="006952D1" w:rsidRPr="00AA3375" w:rsidRDefault="004F7C5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All</w:t>
      </w:r>
      <w:r w:rsidR="00181E2A" w:rsidRPr="00AA3375">
        <w:rPr>
          <w:rFonts w:ascii="Abadi MT Condensed Light" w:hAnsi="Abadi MT Condensed Light" w:cs="Times New Roman"/>
          <w:szCs w:val="24"/>
        </w:rPr>
        <w:t xml:space="preserve"> for the </w:t>
      </w:r>
      <w:r w:rsidR="008A4F04" w:rsidRPr="00AA3375">
        <w:rPr>
          <w:rFonts w:ascii="Abadi MT Condensed Light" w:hAnsi="Abadi MT Condensed Light" w:cs="Times New Roman"/>
          <w:szCs w:val="24"/>
        </w:rPr>
        <w:t>p</w:t>
      </w:r>
      <w:r w:rsidR="0058397C" w:rsidRPr="00AA3375">
        <w:rPr>
          <w:rFonts w:ascii="Abadi MT Condensed Light" w:hAnsi="Abadi MT Condensed Light" w:cs="Times New Roman"/>
          <w:szCs w:val="24"/>
        </w:rPr>
        <w:t xml:space="preserve">urpose </w:t>
      </w:r>
      <w:r w:rsidR="008A4F04" w:rsidRPr="00AA3375">
        <w:rPr>
          <w:rFonts w:ascii="Abadi MT Condensed Light" w:hAnsi="Abadi MT Condensed Light" w:cs="Times New Roman"/>
          <w:szCs w:val="24"/>
        </w:rPr>
        <w:t xml:space="preserve">and </w:t>
      </w:r>
      <w:r w:rsidRPr="00AA3375">
        <w:rPr>
          <w:rFonts w:ascii="Abadi MT Condensed Light" w:hAnsi="Abadi MT Condensed Light" w:cs="Times New Roman"/>
          <w:szCs w:val="24"/>
        </w:rPr>
        <w:t xml:space="preserve">in </w:t>
      </w:r>
      <w:r w:rsidR="008A4F04" w:rsidRPr="00AA3375">
        <w:rPr>
          <w:rFonts w:ascii="Abadi MT Condensed Light" w:hAnsi="Abadi MT Condensed Light" w:cs="Times New Roman"/>
          <w:szCs w:val="24"/>
        </w:rPr>
        <w:t xml:space="preserve">focus </w:t>
      </w:r>
      <w:r w:rsidR="003E1ADA" w:rsidRPr="00AA3375">
        <w:rPr>
          <w:rFonts w:ascii="Abadi MT Condensed Light" w:hAnsi="Abadi MT Condensed Light" w:cs="Times New Roman"/>
          <w:szCs w:val="24"/>
        </w:rPr>
        <w:t>of making</w:t>
      </w:r>
      <w:r w:rsidR="006952D1" w:rsidRPr="00AA3375">
        <w:rPr>
          <w:rFonts w:ascii="Abadi MT Condensed Light" w:hAnsi="Abadi MT Condensed Light" w:cs="Times New Roman"/>
          <w:szCs w:val="24"/>
        </w:rPr>
        <w:t xml:space="preserve"> the best out of </w:t>
      </w:r>
      <w:r w:rsidR="00C239CA" w:rsidRPr="00AA3375">
        <w:rPr>
          <w:rFonts w:ascii="Abadi MT Condensed Light" w:hAnsi="Abadi MT Condensed Light" w:cs="Times New Roman"/>
          <w:szCs w:val="24"/>
        </w:rPr>
        <w:t>L</w:t>
      </w:r>
      <w:r w:rsidR="00E44D16" w:rsidRPr="00AA3375">
        <w:rPr>
          <w:rFonts w:ascii="Abadi MT Condensed Light" w:hAnsi="Abadi MT Condensed Light" w:cs="Times New Roman"/>
          <w:szCs w:val="24"/>
        </w:rPr>
        <w:t>ife. Again,</w:t>
      </w:r>
      <w:r w:rsidR="006952D1" w:rsidRPr="00AA3375">
        <w:rPr>
          <w:rFonts w:ascii="Abadi MT Condensed Light" w:hAnsi="Abadi MT Condensed Light" w:cs="Times New Roman"/>
          <w:szCs w:val="24"/>
        </w:rPr>
        <w:t xml:space="preserve"> </w:t>
      </w:r>
      <w:r w:rsidR="000F5B14" w:rsidRPr="00AA3375">
        <w:rPr>
          <w:rFonts w:ascii="Abadi MT Condensed Light" w:hAnsi="Abadi MT Condensed Light" w:cs="Times New Roman"/>
          <w:szCs w:val="24"/>
        </w:rPr>
        <w:t xml:space="preserve">commit </w:t>
      </w:r>
      <w:r w:rsidR="0058397C" w:rsidRPr="00AA3375">
        <w:rPr>
          <w:rFonts w:ascii="Abadi MT Condensed Light" w:hAnsi="Abadi MT Condensed Light" w:cs="Times New Roman"/>
          <w:szCs w:val="24"/>
        </w:rPr>
        <w:t xml:space="preserve"> enough</w:t>
      </w:r>
      <w:r w:rsidR="006952D1" w:rsidRPr="00AA3375">
        <w:rPr>
          <w:rFonts w:ascii="Abadi MT Condensed Light" w:hAnsi="Abadi MT Condensed Light" w:cs="Times New Roman"/>
          <w:szCs w:val="24"/>
        </w:rPr>
        <w:t xml:space="preserve"> time to build on a </w:t>
      </w:r>
      <w:r w:rsidR="000A38CD" w:rsidRPr="00AA3375">
        <w:rPr>
          <w:rFonts w:ascii="Abadi MT Condensed Light" w:hAnsi="Abadi MT Condensed Light" w:cs="Times New Roman"/>
          <w:szCs w:val="24"/>
        </w:rPr>
        <w:t>new</w:t>
      </w:r>
      <w:r w:rsidR="006952D1" w:rsidRPr="00AA3375">
        <w:rPr>
          <w:rFonts w:ascii="Abadi MT Condensed Light" w:hAnsi="Abadi MT Condensed Light" w:cs="Times New Roman"/>
          <w:szCs w:val="24"/>
        </w:rPr>
        <w:t xml:space="preserve"> model of you</w:t>
      </w:r>
      <w:r w:rsidR="003E1ADA" w:rsidRPr="00AA3375">
        <w:rPr>
          <w:rFonts w:ascii="Abadi MT Condensed Light" w:hAnsi="Abadi MT Condensed Light" w:cs="Times New Roman"/>
          <w:szCs w:val="24"/>
        </w:rPr>
        <w:t>rself</w:t>
      </w:r>
      <w:r w:rsidR="00A0142A" w:rsidRPr="00AA3375">
        <w:rPr>
          <w:rFonts w:ascii="Abadi MT Condensed Light" w:hAnsi="Abadi MT Condensed Light" w:cs="Times New Roman"/>
          <w:szCs w:val="24"/>
        </w:rPr>
        <w:t>.</w:t>
      </w:r>
    </w:p>
    <w:p w14:paraId="072B1EA6" w14:textId="40115E49" w:rsidR="006952D1" w:rsidRPr="00AA3375" w:rsidRDefault="006952D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Invest time to build on your personality, skills</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w:t>
      </w:r>
      <w:r w:rsidR="00E44D16" w:rsidRPr="00AA3375">
        <w:rPr>
          <w:rFonts w:ascii="Abadi MT Condensed Light" w:hAnsi="Abadi MT Condensed Light" w:cs="Times New Roman"/>
          <w:szCs w:val="24"/>
        </w:rPr>
        <w:t>competency, putting</w:t>
      </w:r>
      <w:r w:rsidRPr="00AA3375">
        <w:rPr>
          <w:rFonts w:ascii="Abadi MT Condensed Light" w:hAnsi="Abadi MT Condensed Light" w:cs="Times New Roman"/>
          <w:szCs w:val="24"/>
        </w:rPr>
        <w:t xml:space="preserve"> together the prerequisites for a better life</w:t>
      </w:r>
      <w:r w:rsidR="003E1ADA" w:rsidRPr="00AA3375">
        <w:rPr>
          <w:rFonts w:ascii="Abadi MT Condensed Light" w:hAnsi="Abadi MT Condensed Light" w:cs="Times New Roman"/>
          <w:szCs w:val="24"/>
        </w:rPr>
        <w:t>, g</w:t>
      </w:r>
      <w:r w:rsidRPr="00AA3375">
        <w:rPr>
          <w:rFonts w:ascii="Abadi MT Condensed Light" w:hAnsi="Abadi MT Condensed Light" w:cs="Times New Roman"/>
          <w:szCs w:val="24"/>
        </w:rPr>
        <w:t xml:space="preserve">iving another reason </w:t>
      </w:r>
      <w:r w:rsidR="008C6280" w:rsidRPr="00AA3375">
        <w:rPr>
          <w:rFonts w:ascii="Abadi MT Condensed Light" w:hAnsi="Abadi MT Condensed Light" w:cs="Times New Roman"/>
          <w:szCs w:val="24"/>
        </w:rPr>
        <w:t xml:space="preserve">for you </w:t>
      </w:r>
      <w:r w:rsidRPr="00AA3375">
        <w:rPr>
          <w:rFonts w:ascii="Abadi MT Condensed Light" w:hAnsi="Abadi MT Condensed Light" w:cs="Times New Roman"/>
          <w:szCs w:val="24"/>
        </w:rPr>
        <w:t>to be a necessity for a good life.</w:t>
      </w:r>
    </w:p>
    <w:p w14:paraId="1C436B52" w14:textId="6C5ED5F4" w:rsidR="006952D1" w:rsidRPr="00AA3375" w:rsidRDefault="006952D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Put your best foot forward now</w:t>
      </w:r>
      <w:r w:rsidR="00E44D16" w:rsidRPr="00AA3375">
        <w:rPr>
          <w:rFonts w:ascii="Abadi MT Condensed Light" w:hAnsi="Abadi MT Condensed Light" w:cs="Times New Roman"/>
          <w:szCs w:val="24"/>
        </w:rPr>
        <w:t>. It is</w:t>
      </w:r>
      <w:r w:rsidRPr="00AA3375">
        <w:rPr>
          <w:rFonts w:ascii="Abadi MT Condensed Light" w:hAnsi="Abadi MT Condensed Light" w:cs="Times New Roman"/>
          <w:szCs w:val="24"/>
        </w:rPr>
        <w:t xml:space="preserve"> your </w:t>
      </w:r>
      <w:r w:rsidR="00C239CA" w:rsidRPr="00AA3375">
        <w:rPr>
          <w:rFonts w:ascii="Abadi MT Condensed Light" w:hAnsi="Abadi MT Condensed Light" w:cs="Times New Roman"/>
          <w:szCs w:val="24"/>
        </w:rPr>
        <w:t>L</w:t>
      </w:r>
      <w:r w:rsidR="00E44D16" w:rsidRPr="00AA3375">
        <w:rPr>
          <w:rFonts w:ascii="Abadi MT Condensed Light" w:hAnsi="Abadi MT Condensed Light" w:cs="Times New Roman"/>
          <w:szCs w:val="24"/>
        </w:rPr>
        <w:t>ife</w:t>
      </w:r>
      <w:r w:rsidR="001F2211" w:rsidRPr="00AA3375">
        <w:rPr>
          <w:rFonts w:ascii="Abadi MT Condensed Light" w:hAnsi="Abadi MT Condensed Light" w:cs="Times New Roman"/>
          <w:szCs w:val="24"/>
        </w:rPr>
        <w:t>.</w:t>
      </w:r>
    </w:p>
    <w:p w14:paraId="6178F849" w14:textId="3D2B4670" w:rsidR="008C6280" w:rsidRPr="00AA3375" w:rsidRDefault="008C628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w:t>
      </w:r>
      <w:r w:rsidR="009E1B3A" w:rsidRPr="00AA3375">
        <w:rPr>
          <w:rFonts w:ascii="Abadi MT Condensed Light" w:hAnsi="Abadi MT Condensed Light" w:cs="Times New Roman"/>
          <w:szCs w:val="24"/>
        </w:rPr>
        <w:t>canno</w:t>
      </w:r>
      <w:r w:rsidR="00276C15" w:rsidRPr="00AA3375">
        <w:rPr>
          <w:rFonts w:ascii="Abadi MT Condensed Light" w:hAnsi="Abadi MT Condensed Light" w:cs="Times New Roman"/>
          <w:szCs w:val="24"/>
        </w:rPr>
        <w:t>t</w:t>
      </w:r>
      <w:r w:rsidRPr="00AA3375">
        <w:rPr>
          <w:rFonts w:ascii="Abadi MT Condensed Light" w:hAnsi="Abadi MT Condensed Light" w:cs="Times New Roman"/>
          <w:szCs w:val="24"/>
        </w:rPr>
        <w:t xml:space="preserve"> make an</w:t>
      </w:r>
      <w:r w:rsidR="00307212" w:rsidRPr="00AA3375">
        <w:rPr>
          <w:rFonts w:ascii="Abadi MT Condensed Light" w:hAnsi="Abadi MT Condensed Light" w:cs="Times New Roman"/>
          <w:szCs w:val="24"/>
        </w:rPr>
        <w:t xml:space="preserve">y </w:t>
      </w:r>
      <w:r w:rsidRPr="00AA3375">
        <w:rPr>
          <w:rFonts w:ascii="Abadi MT Condensed Light" w:hAnsi="Abadi MT Condensed Light" w:cs="Times New Roman"/>
          <w:szCs w:val="24"/>
        </w:rPr>
        <w:t xml:space="preserve">other person from your efforts </w:t>
      </w:r>
      <w:r w:rsidR="00FA6CB8" w:rsidRPr="00AA3375">
        <w:rPr>
          <w:rFonts w:ascii="Abadi MT Condensed Light" w:hAnsi="Abadi MT Condensed Light" w:cs="Times New Roman"/>
          <w:szCs w:val="24"/>
        </w:rPr>
        <w:t xml:space="preserve">and </w:t>
      </w:r>
      <w:r w:rsidRPr="00AA3375">
        <w:rPr>
          <w:rFonts w:ascii="Abadi MT Condensed Light" w:hAnsi="Abadi MT Condensed Light" w:cs="Times New Roman"/>
          <w:szCs w:val="24"/>
        </w:rPr>
        <w:t>behavior.</w:t>
      </w:r>
      <w:r w:rsidR="009E1B3A" w:rsidRPr="00AA3375">
        <w:rPr>
          <w:rFonts w:ascii="Abadi MT Condensed Light" w:hAnsi="Abadi MT Condensed Light" w:cs="Times New Roman"/>
          <w:szCs w:val="24"/>
        </w:rPr>
        <w:t xml:space="preserve"> It can only </w:t>
      </w:r>
      <w:r w:rsidR="00FA6CB8" w:rsidRPr="00AA3375">
        <w:rPr>
          <w:rFonts w:ascii="Abadi MT Condensed Light" w:hAnsi="Abadi MT Condensed Light" w:cs="Times New Roman"/>
          <w:szCs w:val="24"/>
        </w:rPr>
        <w:t xml:space="preserve">be </w:t>
      </w:r>
      <w:r w:rsidR="00C239CA" w:rsidRPr="00AA3375">
        <w:rPr>
          <w:rFonts w:ascii="Abadi MT Condensed Light" w:hAnsi="Abadi MT Condensed Light" w:cs="Times New Roman"/>
          <w:szCs w:val="24"/>
        </w:rPr>
        <w:t>'</w:t>
      </w:r>
      <w:r w:rsidR="009E1B3A" w:rsidRPr="00AA3375">
        <w:rPr>
          <w:rFonts w:ascii="Abadi MT Condensed Light" w:hAnsi="Abadi MT Condensed Light" w:cs="Times New Roman"/>
          <w:szCs w:val="24"/>
        </w:rPr>
        <w:t>you</w:t>
      </w:r>
      <w:r w:rsidR="003E1ADA" w:rsidRPr="00AA3375">
        <w:rPr>
          <w:rFonts w:ascii="Abadi MT Condensed Light" w:hAnsi="Abadi MT Condensed Light" w:cs="Times New Roman"/>
          <w:szCs w:val="24"/>
        </w:rPr>
        <w:t>.'</w:t>
      </w:r>
    </w:p>
    <w:p w14:paraId="13DDFC7D" w14:textId="403A1552" w:rsidR="00584603" w:rsidRPr="00AA3375" w:rsidRDefault="008C628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You can only</w:t>
      </w:r>
      <w:r w:rsidR="00565B24" w:rsidRPr="00AA3375">
        <w:rPr>
          <w:rFonts w:ascii="Abadi MT Condensed Light" w:hAnsi="Abadi MT Condensed Light" w:cs="Times New Roman"/>
          <w:szCs w:val="24"/>
        </w:rPr>
        <w:t xml:space="preserve"> afford or realize a </w:t>
      </w:r>
      <w:r w:rsidR="00C239CA" w:rsidRPr="00AA3375">
        <w:rPr>
          <w:rFonts w:ascii="Abadi MT Condensed Light" w:hAnsi="Abadi MT Condensed Light" w:cs="Times New Roman"/>
          <w:szCs w:val="24"/>
        </w:rPr>
        <w:t>'</w:t>
      </w:r>
      <w:r w:rsidR="00565B24" w:rsidRPr="00AA3375">
        <w:rPr>
          <w:rFonts w:ascii="Abadi MT Condensed Light" w:hAnsi="Abadi MT Condensed Light" w:cs="Times New Roman"/>
          <w:szCs w:val="24"/>
        </w:rPr>
        <w:t>you</w:t>
      </w:r>
      <w:r w:rsidR="00C239CA" w:rsidRPr="00AA3375">
        <w:rPr>
          <w:rFonts w:ascii="Abadi MT Condensed Light" w:hAnsi="Abadi MT Condensed Light" w:cs="Times New Roman"/>
          <w:szCs w:val="24"/>
        </w:rPr>
        <w:t>'</w:t>
      </w:r>
      <w:r w:rsidR="009E1B3A" w:rsidRPr="00AA3375">
        <w:rPr>
          <w:rFonts w:ascii="Abadi MT Condensed Light" w:hAnsi="Abadi MT Condensed Light" w:cs="Times New Roman"/>
          <w:szCs w:val="24"/>
        </w:rPr>
        <w:t xml:space="preserve"> out</w:t>
      </w:r>
      <w:r w:rsidR="00565B24" w:rsidRPr="00AA3375">
        <w:rPr>
          <w:rFonts w:ascii="Abadi MT Condensed Light" w:hAnsi="Abadi MT Condensed Light" w:cs="Times New Roman"/>
          <w:szCs w:val="24"/>
        </w:rPr>
        <w:t xml:space="preserve"> of</w:t>
      </w:r>
      <w:r w:rsidR="00FF610A" w:rsidRPr="00AA3375">
        <w:rPr>
          <w:rFonts w:ascii="Abadi MT Condensed Light" w:hAnsi="Abadi MT Condensed Light" w:cs="Times New Roman"/>
          <w:szCs w:val="24"/>
        </w:rPr>
        <w:t xml:space="preserve"> your character</w:t>
      </w:r>
      <w:r w:rsidR="00F02844" w:rsidRPr="00AA3375">
        <w:rPr>
          <w:rFonts w:ascii="Abadi MT Condensed Light" w:hAnsi="Abadi MT Condensed Light" w:cs="Times New Roman"/>
          <w:szCs w:val="24"/>
        </w:rPr>
        <w:t>.</w:t>
      </w:r>
    </w:p>
    <w:p w14:paraId="34802D0B" w14:textId="403D89D8" w:rsidR="005C3A36" w:rsidRPr="00AA3375" w:rsidRDefault="00F02844" w:rsidP="00BA5516">
      <w:pPr>
        <w:jc w:val="both"/>
        <w:rPr>
          <w:ins w:id="35" w:author="Muthomi Thiankolu" w:date="2021-02-02T11:53:00Z"/>
          <w:rFonts w:ascii="Abadi MT Condensed Light" w:hAnsi="Abadi MT Condensed Light" w:cs="Times New Roman"/>
          <w:szCs w:val="24"/>
        </w:rPr>
        <w:sectPr w:rsidR="005C3A36" w:rsidRPr="00AA3375" w:rsidSect="00DA0FB7">
          <w:type w:val="continuous"/>
          <w:pgSz w:w="8420" w:h="11900" w:code="11"/>
          <w:pgMar w:top="1134" w:right="964" w:bottom="1134" w:left="964" w:header="720" w:footer="720" w:gutter="0"/>
          <w:cols w:space="720"/>
          <w:docGrid w:linePitch="360"/>
        </w:sectPr>
      </w:pPr>
      <w:r w:rsidRPr="00AA3375">
        <w:rPr>
          <w:rFonts w:ascii="Abadi MT Condensed Light" w:hAnsi="Abadi MT Condensed Light" w:cs="Times New Roman"/>
          <w:szCs w:val="24"/>
        </w:rPr>
        <w:t>All the best.</w:t>
      </w:r>
    </w:p>
    <w:p w14:paraId="1FB93D96" w14:textId="77777777" w:rsidR="00EA70C0" w:rsidRPr="00AA3375" w:rsidRDefault="00EA70C0" w:rsidP="00BA5516">
      <w:pPr>
        <w:jc w:val="both"/>
        <w:rPr>
          <w:rFonts w:ascii="Abadi MT Condensed Light" w:hAnsi="Abadi MT Condensed Light"/>
          <w:b/>
          <w:szCs w:val="24"/>
        </w:rPr>
      </w:pPr>
      <w:r w:rsidRPr="00AA3375">
        <w:rPr>
          <w:rFonts w:ascii="Abadi MT Condensed Light" w:hAnsi="Abadi MT Condensed Light"/>
          <w:b/>
          <w:szCs w:val="24"/>
        </w:rPr>
        <w:br w:type="page"/>
      </w:r>
    </w:p>
    <w:p w14:paraId="0E1D0218" w14:textId="3950C2BD" w:rsidR="006952D1" w:rsidRPr="00AA3375" w:rsidRDefault="00EA70C0" w:rsidP="00D1327D">
      <w:pPr>
        <w:pStyle w:val="Heading1"/>
        <w:rPr>
          <w:rFonts w:ascii="Abadi MT Condensed Light" w:hAnsi="Abadi MT Condensed Light"/>
        </w:rPr>
      </w:pPr>
      <w:bookmarkStart w:id="36" w:name="_Toc69903251"/>
      <w:r w:rsidRPr="00AA3375">
        <w:rPr>
          <w:rFonts w:ascii="Abadi MT Condensed Light" w:hAnsi="Abadi MT Condensed Light"/>
        </w:rPr>
        <w:lastRenderedPageBreak/>
        <w:t>AWAKENINGS</w:t>
      </w:r>
      <w:bookmarkEnd w:id="36"/>
    </w:p>
    <w:p w14:paraId="09E5F8DC" w14:textId="2A82A4CB" w:rsidR="00E06884" w:rsidRPr="00AA3375" w:rsidRDefault="00180A1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Awakening is enlightenment</w:t>
      </w:r>
      <w:r w:rsidR="005C3A36" w:rsidRPr="00AA3375">
        <w:rPr>
          <w:rFonts w:ascii="Abadi MT Condensed Light" w:hAnsi="Abadi MT Condensed Light" w:cs="Times New Roman"/>
          <w:szCs w:val="24"/>
        </w:rPr>
        <w:t>. It is</w:t>
      </w:r>
      <w:r w:rsidR="00E60521" w:rsidRPr="00AA3375">
        <w:rPr>
          <w:rFonts w:ascii="Abadi MT Condensed Light" w:hAnsi="Abadi MT Condensed Light" w:cs="Times New Roman"/>
          <w:szCs w:val="24"/>
        </w:rPr>
        <w:t xml:space="preserve"> </w:t>
      </w:r>
      <w:r w:rsidR="00306BC1" w:rsidRPr="00AA3375">
        <w:rPr>
          <w:rFonts w:ascii="Abadi MT Condensed Light" w:hAnsi="Abadi MT Condensed Light" w:cs="Times New Roman"/>
          <w:szCs w:val="24"/>
        </w:rPr>
        <w:t>en</w:t>
      </w:r>
      <w:r w:rsidR="00E60521" w:rsidRPr="00AA3375">
        <w:rPr>
          <w:rFonts w:ascii="Abadi MT Condensed Light" w:hAnsi="Abadi MT Condensed Light" w:cs="Times New Roman"/>
          <w:szCs w:val="24"/>
        </w:rPr>
        <w:t xml:space="preserve">forced </w:t>
      </w:r>
      <w:r w:rsidR="00306BC1" w:rsidRPr="00AA3375">
        <w:rPr>
          <w:rFonts w:ascii="Abadi MT Condensed Light" w:hAnsi="Abadi MT Condensed Light" w:cs="Times New Roman"/>
          <w:szCs w:val="24"/>
        </w:rPr>
        <w:t xml:space="preserve">through discipline </w:t>
      </w:r>
      <w:r w:rsidR="00E60521" w:rsidRPr="00AA3375">
        <w:rPr>
          <w:rFonts w:ascii="Abadi MT Condensed Light" w:hAnsi="Abadi MT Condensed Light" w:cs="Times New Roman"/>
          <w:szCs w:val="24"/>
        </w:rPr>
        <w:t xml:space="preserve">when it </w:t>
      </w:r>
      <w:r w:rsidR="00306BC1" w:rsidRPr="00AA3375">
        <w:rPr>
          <w:rFonts w:ascii="Abadi MT Condensed Light" w:hAnsi="Abadi MT Condensed Light" w:cs="Times New Roman"/>
          <w:szCs w:val="24"/>
        </w:rPr>
        <w:t>is</w:t>
      </w:r>
      <w:r w:rsidR="00337AF5" w:rsidRPr="00AA3375">
        <w:rPr>
          <w:rFonts w:ascii="Abadi MT Condensed Light" w:hAnsi="Abadi MT Condensed Light" w:cs="Times New Roman"/>
          <w:szCs w:val="24"/>
        </w:rPr>
        <w:t xml:space="preserve"> </w:t>
      </w:r>
      <w:r w:rsidR="007B5986" w:rsidRPr="00AA3375">
        <w:rPr>
          <w:rFonts w:ascii="Abadi MT Condensed Light" w:hAnsi="Abadi MT Condensed Light" w:cs="Times New Roman"/>
          <w:szCs w:val="24"/>
        </w:rPr>
        <w:t>from another person.</w:t>
      </w:r>
    </w:p>
    <w:p w14:paraId="5688D4DB" w14:textId="0F50D471" w:rsidR="003B44EE" w:rsidRPr="00AA3375" w:rsidRDefault="00B9110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Forced awakening is provocative</w:t>
      </w:r>
      <w:r w:rsidR="00306BC1" w:rsidRPr="00AA3375">
        <w:rPr>
          <w:rFonts w:ascii="Abadi MT Condensed Light" w:hAnsi="Abadi MT Condensed Light" w:cs="Times New Roman"/>
          <w:szCs w:val="24"/>
        </w:rPr>
        <w:t xml:space="preserve"> and will</w:t>
      </w:r>
      <w:r w:rsidR="00026B12" w:rsidRPr="00AA3375">
        <w:rPr>
          <w:rFonts w:ascii="Abadi MT Condensed Light" w:hAnsi="Abadi MT Condensed Light" w:cs="Times New Roman"/>
          <w:szCs w:val="24"/>
        </w:rPr>
        <w:t xml:space="preserve"> compel you to ask yourself </w:t>
      </w:r>
      <w:r w:rsidR="00411FC9" w:rsidRPr="00AA3375">
        <w:rPr>
          <w:rFonts w:ascii="Abadi MT Condensed Light" w:hAnsi="Abadi MT Condensed Light" w:cs="Times New Roman"/>
          <w:szCs w:val="24"/>
        </w:rPr>
        <w:t>about the reality of our minds and lives.</w:t>
      </w:r>
      <w:r w:rsidR="003B44EE" w:rsidRPr="00AA3375">
        <w:rPr>
          <w:rFonts w:ascii="Abadi MT Condensed Light" w:hAnsi="Abadi MT Condensed Light" w:cs="Times New Roman"/>
          <w:szCs w:val="24"/>
        </w:rPr>
        <w:t xml:space="preserve"> </w:t>
      </w:r>
    </w:p>
    <w:p w14:paraId="5A5AB398" w14:textId="10F7F588" w:rsidR="00E06884" w:rsidRPr="00AA3375" w:rsidRDefault="003B44E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On this note,</w:t>
      </w:r>
      <w:r w:rsidR="00354741" w:rsidRPr="00AA3375">
        <w:rPr>
          <w:rFonts w:ascii="Abadi MT Condensed Light" w:hAnsi="Abadi MT Condensed Light" w:cs="Times New Roman"/>
          <w:szCs w:val="24"/>
        </w:rPr>
        <w:t xml:space="preserve"> we get to reality testing</w:t>
      </w:r>
      <w:r w:rsidR="00093B7B" w:rsidRPr="00AA3375">
        <w:rPr>
          <w:rFonts w:ascii="Abadi MT Condensed Light" w:hAnsi="Abadi MT Condensed Light" w:cs="Times New Roman"/>
          <w:szCs w:val="24"/>
        </w:rPr>
        <w:t>,</w:t>
      </w:r>
      <w:r w:rsidR="00354741" w:rsidRPr="00AA3375">
        <w:rPr>
          <w:rFonts w:ascii="Abadi MT Condensed Light" w:hAnsi="Abadi MT Condensed Light" w:cs="Times New Roman"/>
          <w:szCs w:val="24"/>
        </w:rPr>
        <w:t xml:space="preserve"> </w:t>
      </w:r>
      <w:r w:rsidR="00F941A2" w:rsidRPr="00AA3375">
        <w:rPr>
          <w:rFonts w:ascii="Abadi MT Condensed Light" w:hAnsi="Abadi MT Condensed Light" w:cs="Times New Roman"/>
          <w:szCs w:val="24"/>
        </w:rPr>
        <w:t xml:space="preserve">which is a form of </w:t>
      </w:r>
      <w:r w:rsidR="003E1ADA" w:rsidRPr="00AA3375">
        <w:rPr>
          <w:rFonts w:ascii="Abadi MT Condensed Light" w:hAnsi="Abadi MT Condensed Light" w:cs="Times New Roman"/>
          <w:szCs w:val="24"/>
        </w:rPr>
        <w:t>cognitive</w:t>
      </w:r>
      <w:r w:rsidR="00F941A2" w:rsidRPr="00AA3375">
        <w:rPr>
          <w:rFonts w:ascii="Abadi MT Condensed Light" w:hAnsi="Abadi MT Condensed Light" w:cs="Times New Roman"/>
          <w:szCs w:val="24"/>
        </w:rPr>
        <w:t xml:space="preserve"> thinking</w:t>
      </w:r>
      <w:r w:rsidR="004B38E2" w:rsidRPr="00AA3375">
        <w:rPr>
          <w:rFonts w:ascii="Abadi MT Condensed Light" w:hAnsi="Abadi MT Condensed Light" w:cs="Times New Roman"/>
          <w:szCs w:val="24"/>
        </w:rPr>
        <w:t>. It</w:t>
      </w:r>
      <w:r w:rsidR="00C92412" w:rsidRPr="00AA3375">
        <w:rPr>
          <w:rFonts w:ascii="Abadi MT Condensed Light" w:hAnsi="Abadi MT Condensed Light" w:cs="Times New Roman"/>
          <w:szCs w:val="24"/>
        </w:rPr>
        <w:t xml:space="preserve"> increases met</w:t>
      </w:r>
      <w:r w:rsidR="0015679E" w:rsidRPr="00AA3375">
        <w:rPr>
          <w:rFonts w:ascii="Abadi MT Condensed Light" w:hAnsi="Abadi MT Condensed Light" w:cs="Times New Roman"/>
          <w:szCs w:val="24"/>
        </w:rPr>
        <w:t>a</w:t>
      </w:r>
      <w:r w:rsidR="00C92412" w:rsidRPr="00AA3375">
        <w:rPr>
          <w:rFonts w:ascii="Abadi MT Condensed Light" w:hAnsi="Abadi MT Condensed Light" w:cs="Times New Roman"/>
          <w:szCs w:val="24"/>
        </w:rPr>
        <w:t xml:space="preserve">cognition </w:t>
      </w:r>
      <w:r w:rsidR="007B5986" w:rsidRPr="00AA3375">
        <w:rPr>
          <w:rFonts w:ascii="Abadi MT Condensed Light" w:hAnsi="Abadi MT Condensed Light" w:cs="Times New Roman"/>
          <w:szCs w:val="24"/>
        </w:rPr>
        <w:t xml:space="preserve">by training the </w:t>
      </w:r>
      <w:r w:rsidR="005247BB" w:rsidRPr="00AA3375">
        <w:rPr>
          <w:rFonts w:ascii="Abadi MT Condensed Light" w:hAnsi="Abadi MT Condensed Light" w:cs="Times New Roman"/>
          <w:szCs w:val="24"/>
        </w:rPr>
        <w:t xml:space="preserve">mind to notice </w:t>
      </w:r>
      <w:r w:rsidR="00810714" w:rsidRPr="00AA3375">
        <w:rPr>
          <w:rFonts w:ascii="Abadi MT Condensed Light" w:hAnsi="Abadi MT Condensed Light" w:cs="Times New Roman"/>
          <w:szCs w:val="24"/>
        </w:rPr>
        <w:t>your awareness.</w:t>
      </w:r>
    </w:p>
    <w:p w14:paraId="64A8A67B" w14:textId="0E3F5F51" w:rsidR="00810714" w:rsidRPr="00AA3375" w:rsidRDefault="0081071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Reality checking is an individual assignment where you</w:t>
      </w:r>
      <w:r w:rsidR="00FF4D81" w:rsidRPr="00AA3375">
        <w:rPr>
          <w:rFonts w:ascii="Abadi MT Condensed Light" w:hAnsi="Abadi MT Condensed Light" w:cs="Times New Roman"/>
          <w:szCs w:val="24"/>
        </w:rPr>
        <w:t xml:space="preserve"> demand specific understanding </w:t>
      </w:r>
      <w:r w:rsidR="00780590" w:rsidRPr="00AA3375">
        <w:rPr>
          <w:rFonts w:ascii="Abadi MT Condensed Light" w:hAnsi="Abadi MT Condensed Light" w:cs="Times New Roman"/>
          <w:szCs w:val="24"/>
        </w:rPr>
        <w:t xml:space="preserve">from your mind. You question </w:t>
      </w:r>
      <w:r w:rsidR="007B5986" w:rsidRPr="00AA3375">
        <w:rPr>
          <w:rFonts w:ascii="Abadi MT Condensed Light" w:hAnsi="Abadi MT Condensed Light" w:cs="Times New Roman"/>
          <w:szCs w:val="24"/>
        </w:rPr>
        <w:t xml:space="preserve">everything; </w:t>
      </w:r>
      <w:r w:rsidR="00A36C4F" w:rsidRPr="00AA3375">
        <w:rPr>
          <w:rFonts w:ascii="Abadi MT Condensed Light" w:hAnsi="Abadi MT Condensed Light" w:cs="Times New Roman"/>
          <w:szCs w:val="24"/>
        </w:rPr>
        <w:t>you unlearn and learn things from your inquiries</w:t>
      </w:r>
      <w:r w:rsidR="00C530CC" w:rsidRPr="00AA3375">
        <w:rPr>
          <w:rFonts w:ascii="Abadi MT Condensed Light" w:hAnsi="Abadi MT Condensed Light" w:cs="Times New Roman"/>
          <w:szCs w:val="24"/>
        </w:rPr>
        <w:t>.</w:t>
      </w:r>
    </w:p>
    <w:p w14:paraId="3507BBD7" w14:textId="7FA98462" w:rsidR="00C530CC" w:rsidRPr="00AA3375" w:rsidRDefault="00C530C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other words, </w:t>
      </w:r>
      <w:r w:rsidR="00A53F5A" w:rsidRPr="00AA3375">
        <w:rPr>
          <w:rFonts w:ascii="Abadi MT Condensed Light" w:hAnsi="Abadi MT Condensed Light" w:cs="Times New Roman"/>
          <w:szCs w:val="24"/>
        </w:rPr>
        <w:t>set time or block so</w:t>
      </w:r>
      <w:r w:rsidR="002D1283" w:rsidRPr="00AA3375">
        <w:rPr>
          <w:rFonts w:ascii="Abadi MT Condensed Light" w:hAnsi="Abadi MT Condensed Light" w:cs="Times New Roman"/>
          <w:szCs w:val="24"/>
        </w:rPr>
        <w:t xml:space="preserve">me </w:t>
      </w:r>
      <w:r w:rsidR="00A53F5A" w:rsidRPr="00AA3375">
        <w:rPr>
          <w:rFonts w:ascii="Abadi MT Condensed Light" w:hAnsi="Abadi MT Condensed Light" w:cs="Times New Roman"/>
          <w:szCs w:val="24"/>
        </w:rPr>
        <w:t>time</w:t>
      </w:r>
      <w:r w:rsidR="002D1283" w:rsidRPr="00AA3375">
        <w:rPr>
          <w:rFonts w:ascii="Abadi MT Condensed Light" w:hAnsi="Abadi MT Condensed Light" w:cs="Times New Roman"/>
          <w:szCs w:val="24"/>
        </w:rPr>
        <w:t xml:space="preserve"> routinely, pay attention to your surroundings</w:t>
      </w:r>
      <w:r w:rsidR="0032151E" w:rsidRPr="00AA3375">
        <w:rPr>
          <w:rFonts w:ascii="Abadi MT Condensed Light" w:hAnsi="Abadi MT Condensed Light" w:cs="Times New Roman"/>
          <w:szCs w:val="24"/>
        </w:rPr>
        <w:t>, focus on your activities for the day (</w:t>
      </w:r>
      <w:r w:rsidR="00EB2424" w:rsidRPr="00AA3375">
        <w:rPr>
          <w:rFonts w:ascii="Abadi MT Condensed Light" w:hAnsi="Abadi MT Condensed Light" w:cs="Times New Roman"/>
          <w:szCs w:val="24"/>
        </w:rPr>
        <w:t>before</w:t>
      </w:r>
      <w:r w:rsidR="005D2852" w:rsidRPr="00AA3375">
        <w:rPr>
          <w:rFonts w:ascii="Abadi MT Condensed Light" w:hAnsi="Abadi MT Condensed Light" w:cs="Times New Roman"/>
          <w:szCs w:val="24"/>
        </w:rPr>
        <w:t xml:space="preserve"> </w:t>
      </w:r>
      <w:r w:rsidR="00EB2424" w:rsidRPr="00AA3375">
        <w:rPr>
          <w:rFonts w:ascii="Abadi MT Condensed Light" w:hAnsi="Abadi MT Condensed Light" w:cs="Times New Roman"/>
          <w:szCs w:val="24"/>
        </w:rPr>
        <w:t>or after</w:t>
      </w:r>
      <w:r w:rsidR="0032151E" w:rsidRPr="00AA3375">
        <w:rPr>
          <w:rFonts w:ascii="Abadi MT Condensed Light" w:hAnsi="Abadi MT Condensed Light" w:cs="Times New Roman"/>
          <w:szCs w:val="24"/>
        </w:rPr>
        <w:t>)</w:t>
      </w:r>
      <w:r w:rsidR="00EB2424" w:rsidRPr="00AA3375">
        <w:rPr>
          <w:rFonts w:ascii="Abadi MT Condensed Light" w:hAnsi="Abadi MT Condensed Light" w:cs="Times New Roman"/>
          <w:szCs w:val="24"/>
        </w:rPr>
        <w:t>,</w:t>
      </w:r>
      <w:r w:rsidR="006C233B" w:rsidRPr="00AA3375">
        <w:rPr>
          <w:rFonts w:ascii="Abadi MT Condensed Light" w:hAnsi="Abadi MT Condensed Light" w:cs="Times New Roman"/>
          <w:szCs w:val="24"/>
        </w:rPr>
        <w:t xml:space="preserve"> study them in detail</w:t>
      </w:r>
      <w:r w:rsidR="003E1ADA" w:rsidRPr="00AA3375">
        <w:rPr>
          <w:rFonts w:ascii="Abadi MT Condensed Light" w:hAnsi="Abadi MT Condensed Light" w:cs="Times New Roman"/>
          <w:szCs w:val="24"/>
        </w:rPr>
        <w:t>,</w:t>
      </w:r>
      <w:r w:rsidR="006C233B" w:rsidRPr="00AA3375">
        <w:rPr>
          <w:rFonts w:ascii="Abadi MT Condensed Light" w:hAnsi="Abadi MT Condensed Light" w:cs="Times New Roman"/>
          <w:szCs w:val="24"/>
        </w:rPr>
        <w:t xml:space="preserve"> and question their nature.</w:t>
      </w:r>
    </w:p>
    <w:p w14:paraId="04BDE3F4" w14:textId="7558DFE8" w:rsidR="006C233B" w:rsidRPr="00AA3375" w:rsidRDefault="005D285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Evaluate your daily</w:t>
      </w:r>
      <w:r w:rsidR="00310B23" w:rsidRPr="00AA3375">
        <w:rPr>
          <w:rFonts w:ascii="Abadi MT Condensed Light" w:hAnsi="Abadi MT Condensed Light" w:cs="Times New Roman"/>
          <w:szCs w:val="24"/>
        </w:rPr>
        <w:t xml:space="preserve"> </w:t>
      </w:r>
      <w:r w:rsidR="00DD0F34" w:rsidRPr="00AA3375">
        <w:rPr>
          <w:rFonts w:ascii="Abadi MT Condensed Light" w:hAnsi="Abadi MT Condensed Light" w:cs="Times New Roman"/>
          <w:szCs w:val="24"/>
        </w:rPr>
        <w:t>progress</w:t>
      </w:r>
      <w:r w:rsidRPr="00AA3375">
        <w:rPr>
          <w:rFonts w:ascii="Abadi MT Condensed Light" w:hAnsi="Abadi MT Condensed Light" w:cs="Times New Roman"/>
          <w:szCs w:val="24"/>
        </w:rPr>
        <w:t>, it is</w:t>
      </w:r>
      <w:r w:rsidR="00DD0F34" w:rsidRPr="00AA3375">
        <w:rPr>
          <w:rFonts w:ascii="Abadi MT Condensed Light" w:hAnsi="Abadi MT Condensed Light" w:cs="Times New Roman"/>
          <w:szCs w:val="24"/>
        </w:rPr>
        <w:t xml:space="preserve"> insight</w:t>
      </w:r>
      <w:r w:rsidRPr="00AA3375">
        <w:rPr>
          <w:rFonts w:ascii="Abadi MT Condensed Light" w:hAnsi="Abadi MT Condensed Light" w:cs="Times New Roman"/>
          <w:szCs w:val="24"/>
        </w:rPr>
        <w:t>ful</w:t>
      </w:r>
      <w:r w:rsidR="003E1ADA" w:rsidRPr="00AA3375">
        <w:rPr>
          <w:rFonts w:ascii="Abadi MT Condensed Light" w:hAnsi="Abadi MT Condensed Light" w:cs="Times New Roman"/>
          <w:szCs w:val="24"/>
        </w:rPr>
        <w:t>,</w:t>
      </w:r>
      <w:r w:rsidR="00315AE2" w:rsidRPr="00AA3375">
        <w:rPr>
          <w:rFonts w:ascii="Abadi MT Condensed Light" w:hAnsi="Abadi MT Condensed Light" w:cs="Times New Roman"/>
          <w:szCs w:val="24"/>
        </w:rPr>
        <w:t xml:space="preserve"> and</w:t>
      </w:r>
      <w:r w:rsidR="0087210E" w:rsidRPr="00AA3375">
        <w:rPr>
          <w:rFonts w:ascii="Abadi MT Condensed Light" w:hAnsi="Abadi MT Condensed Light" w:cs="Times New Roman"/>
          <w:szCs w:val="24"/>
        </w:rPr>
        <w:t xml:space="preserve"> </w:t>
      </w:r>
      <w:r w:rsidR="00315AE2" w:rsidRPr="00AA3375">
        <w:rPr>
          <w:rFonts w:ascii="Abadi MT Condensed Light" w:hAnsi="Abadi MT Condensed Light" w:cs="Times New Roman"/>
          <w:szCs w:val="24"/>
        </w:rPr>
        <w:t>it yield</w:t>
      </w:r>
      <w:r w:rsidR="00746497" w:rsidRPr="00AA3375">
        <w:rPr>
          <w:rFonts w:ascii="Abadi MT Condensed Light" w:hAnsi="Abadi MT Condensed Light" w:cs="Times New Roman"/>
          <w:szCs w:val="24"/>
        </w:rPr>
        <w:t xml:space="preserve">s vigilance on </w:t>
      </w:r>
      <w:r w:rsidR="00315AE2" w:rsidRPr="00AA3375">
        <w:rPr>
          <w:rFonts w:ascii="Abadi MT Condensed Light" w:hAnsi="Abadi MT Condensed Light" w:cs="Times New Roman"/>
          <w:szCs w:val="24"/>
        </w:rPr>
        <w:t xml:space="preserve">every detail </w:t>
      </w:r>
      <w:r w:rsidR="003E1ADA" w:rsidRPr="00AA3375">
        <w:rPr>
          <w:rFonts w:ascii="Abadi MT Condensed Light" w:hAnsi="Abadi MT Condensed Light" w:cs="Times New Roman"/>
          <w:szCs w:val="24"/>
        </w:rPr>
        <w:t>daily</w:t>
      </w:r>
      <w:r w:rsidR="00E10E81" w:rsidRPr="00AA3375">
        <w:rPr>
          <w:rFonts w:ascii="Abadi MT Condensed Light" w:hAnsi="Abadi MT Condensed Light" w:cs="Times New Roman"/>
          <w:szCs w:val="24"/>
        </w:rPr>
        <w:t xml:space="preserve">. </w:t>
      </w:r>
    </w:p>
    <w:p w14:paraId="03DEA7A4" w14:textId="130219DA" w:rsidR="00E10E81" w:rsidRPr="00AA3375" w:rsidRDefault="00D9305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On the opposite</w:t>
      </w:r>
      <w:r w:rsidR="00E10E81" w:rsidRPr="00AA3375">
        <w:rPr>
          <w:rFonts w:ascii="Abadi MT Condensed Light" w:hAnsi="Abadi MT Condensed Light" w:cs="Times New Roman"/>
          <w:szCs w:val="24"/>
        </w:rPr>
        <w:t>,</w:t>
      </w:r>
      <w:r w:rsidR="00A944B9" w:rsidRPr="00AA3375">
        <w:rPr>
          <w:rFonts w:ascii="Abadi MT Condensed Light" w:hAnsi="Abadi MT Condensed Light" w:cs="Times New Roman"/>
          <w:szCs w:val="24"/>
        </w:rPr>
        <w:t xml:space="preserve"> </w:t>
      </w:r>
      <w:r w:rsidR="00E10E81" w:rsidRPr="00AA3375">
        <w:rPr>
          <w:rFonts w:ascii="Abadi MT Condensed Light" w:hAnsi="Abadi MT Condensed Light" w:cs="Times New Roman"/>
          <w:szCs w:val="24"/>
        </w:rPr>
        <w:t xml:space="preserve">a human mind </w:t>
      </w:r>
      <w:r w:rsidR="00473F0D" w:rsidRPr="00AA3375">
        <w:rPr>
          <w:rFonts w:ascii="Abadi MT Condensed Light" w:hAnsi="Abadi MT Condensed Light" w:cs="Times New Roman"/>
          <w:szCs w:val="24"/>
        </w:rPr>
        <w:t xml:space="preserve">seldom </w:t>
      </w:r>
      <w:r w:rsidR="00A944B9" w:rsidRPr="00AA3375">
        <w:rPr>
          <w:rFonts w:ascii="Abadi MT Condensed Light" w:hAnsi="Abadi MT Condensed Light" w:cs="Times New Roman"/>
          <w:szCs w:val="24"/>
        </w:rPr>
        <w:t>want</w:t>
      </w:r>
      <w:r w:rsidR="006A1FAC" w:rsidRPr="00AA3375">
        <w:rPr>
          <w:rFonts w:ascii="Abadi MT Condensed Light" w:hAnsi="Abadi MT Condensed Light" w:cs="Times New Roman"/>
          <w:szCs w:val="24"/>
        </w:rPr>
        <w:t>s</w:t>
      </w:r>
      <w:r w:rsidR="00A944B9" w:rsidRPr="00AA3375">
        <w:rPr>
          <w:rFonts w:ascii="Abadi MT Condensed Light" w:hAnsi="Abadi MT Condensed Light" w:cs="Times New Roman"/>
          <w:szCs w:val="24"/>
        </w:rPr>
        <w:t xml:space="preserve"> to be monitored </w:t>
      </w:r>
      <w:r w:rsidR="00EE3D4C" w:rsidRPr="00AA3375">
        <w:rPr>
          <w:rFonts w:ascii="Abadi MT Condensed Light" w:hAnsi="Abadi MT Condensed Light" w:cs="Times New Roman"/>
          <w:szCs w:val="24"/>
        </w:rPr>
        <w:t>or evaluated</w:t>
      </w:r>
      <w:r w:rsidR="00473F0D" w:rsidRPr="00AA3375">
        <w:rPr>
          <w:rFonts w:ascii="Abadi MT Condensed Light" w:hAnsi="Abadi MT Condensed Light" w:cs="Times New Roman"/>
          <w:szCs w:val="24"/>
        </w:rPr>
        <w:t>. That</w:t>
      </w:r>
      <w:r w:rsidR="00EE3D4C" w:rsidRPr="00AA3375">
        <w:rPr>
          <w:rFonts w:ascii="Abadi MT Condensed Light" w:hAnsi="Abadi MT Condensed Light" w:cs="Times New Roman"/>
          <w:szCs w:val="24"/>
        </w:rPr>
        <w:t xml:space="preserve"> is why </w:t>
      </w:r>
      <w:r w:rsidR="00A333B8" w:rsidRPr="00AA3375">
        <w:rPr>
          <w:rFonts w:ascii="Abadi MT Condensed Light" w:hAnsi="Abadi MT Condensed Light" w:cs="Times New Roman"/>
          <w:szCs w:val="24"/>
        </w:rPr>
        <w:t xml:space="preserve">it goes overdrive to </w:t>
      </w:r>
      <w:r w:rsidR="00CE716A" w:rsidRPr="00AA3375">
        <w:rPr>
          <w:rFonts w:ascii="Abadi MT Condensed Light" w:hAnsi="Abadi MT Condensed Light" w:cs="Times New Roman"/>
          <w:szCs w:val="24"/>
        </w:rPr>
        <w:t>settle t</w:t>
      </w:r>
      <w:r w:rsidR="006A1FAC" w:rsidRPr="00AA3375">
        <w:rPr>
          <w:rFonts w:ascii="Abadi MT Condensed Light" w:hAnsi="Abadi MT Condensed Light" w:cs="Times New Roman"/>
          <w:szCs w:val="24"/>
        </w:rPr>
        <w:t>hose evaluations at once to be</w:t>
      </w:r>
      <w:r w:rsidR="00CE716A" w:rsidRPr="00AA3375">
        <w:rPr>
          <w:rFonts w:ascii="Abadi MT Condensed Light" w:hAnsi="Abadi MT Condensed Light" w:cs="Times New Roman"/>
          <w:szCs w:val="24"/>
        </w:rPr>
        <w:t xml:space="preserve"> free.</w:t>
      </w:r>
    </w:p>
    <w:p w14:paraId="0FD1E133" w14:textId="6D92BB7E" w:rsidR="006E272E" w:rsidRPr="00AA3375" w:rsidRDefault="006A1FA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is a</w:t>
      </w:r>
      <w:r w:rsidR="00A75C8A" w:rsidRPr="00AA3375">
        <w:rPr>
          <w:rFonts w:ascii="Abadi MT Condensed Light" w:hAnsi="Abadi MT Condensed Light" w:cs="Times New Roman"/>
          <w:szCs w:val="24"/>
        </w:rPr>
        <w:t xml:space="preserve"> </w:t>
      </w:r>
      <w:r w:rsidR="000A38CD" w:rsidRPr="00AA3375">
        <w:rPr>
          <w:rFonts w:ascii="Abadi MT Condensed Light" w:hAnsi="Abadi MT Condensed Light" w:cs="Times New Roman"/>
          <w:szCs w:val="24"/>
        </w:rPr>
        <w:t>reason</w:t>
      </w:r>
      <w:r w:rsidR="00A75C8A"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why </w:t>
      </w:r>
      <w:r w:rsidR="00A75C8A" w:rsidRPr="00AA3375">
        <w:rPr>
          <w:rFonts w:ascii="Abadi MT Condensed Light" w:hAnsi="Abadi MT Condensed Light" w:cs="Times New Roman"/>
          <w:szCs w:val="24"/>
        </w:rPr>
        <w:t xml:space="preserve">people live in </w:t>
      </w:r>
      <w:r w:rsidR="00677392" w:rsidRPr="00AA3375">
        <w:rPr>
          <w:rFonts w:ascii="Abadi MT Condensed Light" w:hAnsi="Abadi MT Condensed Light" w:cs="Times New Roman"/>
          <w:szCs w:val="24"/>
        </w:rPr>
        <w:t>procrastination</w:t>
      </w:r>
      <w:r w:rsidR="00A75C8A" w:rsidRPr="00AA3375">
        <w:rPr>
          <w:rFonts w:ascii="Abadi MT Condensed Light" w:hAnsi="Abadi MT Condensed Light" w:cs="Times New Roman"/>
          <w:szCs w:val="24"/>
        </w:rPr>
        <w:t xml:space="preserve"> until the assignment</w:t>
      </w:r>
      <w:r w:rsidR="00E74976" w:rsidRPr="00AA3375">
        <w:rPr>
          <w:rFonts w:ascii="Abadi MT Condensed Light" w:hAnsi="Abadi MT Condensed Light" w:cs="Times New Roman"/>
          <w:szCs w:val="24"/>
        </w:rPr>
        <w:t xml:space="preserve"> is due and unavoidable-</w:t>
      </w:r>
      <w:r w:rsidR="00677392" w:rsidRPr="00AA3375">
        <w:rPr>
          <w:rFonts w:ascii="Abadi MT Condensed Light" w:hAnsi="Abadi MT Condensed Light" w:cs="Times New Roman"/>
          <w:szCs w:val="24"/>
        </w:rPr>
        <w:t xml:space="preserve"> when we must do it by pushing ourselves</w:t>
      </w:r>
      <w:r w:rsidR="006E272E" w:rsidRPr="00AA3375">
        <w:rPr>
          <w:rFonts w:ascii="Abadi MT Condensed Light" w:hAnsi="Abadi MT Condensed Light" w:cs="Times New Roman"/>
          <w:szCs w:val="24"/>
        </w:rPr>
        <w:t>.</w:t>
      </w:r>
    </w:p>
    <w:p w14:paraId="01B911DC" w14:textId="70BB7233" w:rsidR="006E272E" w:rsidRPr="00AA3375" w:rsidRDefault="00BC736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same is evident </w:t>
      </w:r>
      <w:r w:rsidR="003E1ADA" w:rsidRPr="00AA3375">
        <w:rPr>
          <w:rFonts w:ascii="Abadi MT Condensed Light" w:hAnsi="Abadi MT Condensed Light" w:cs="Times New Roman"/>
          <w:szCs w:val="24"/>
        </w:rPr>
        <w:t>in the undisciplined lives that do not take</w:t>
      </w:r>
      <w:r w:rsidR="00252D70" w:rsidRPr="00AA3375">
        <w:rPr>
          <w:rFonts w:ascii="Abadi MT Condensed Light" w:hAnsi="Abadi MT Condensed Light" w:cs="Times New Roman"/>
          <w:szCs w:val="24"/>
        </w:rPr>
        <w:t xml:space="preserve"> on assignments, roles and </w:t>
      </w:r>
      <w:r w:rsidR="003E1ADA" w:rsidRPr="00AA3375">
        <w:rPr>
          <w:rFonts w:ascii="Abadi MT Condensed Light" w:hAnsi="Abadi MT Condensed Light" w:cs="Times New Roman"/>
          <w:szCs w:val="24"/>
        </w:rPr>
        <w:t xml:space="preserve">responsibilities </w:t>
      </w:r>
      <w:r w:rsidR="00252D70" w:rsidRPr="00AA3375">
        <w:rPr>
          <w:rFonts w:ascii="Abadi MT Condensed Light" w:hAnsi="Abadi MT Condensed Light" w:cs="Times New Roman"/>
          <w:szCs w:val="24"/>
        </w:rPr>
        <w:t>on their own volition</w:t>
      </w:r>
      <w:r w:rsidR="00B703E9" w:rsidRPr="00AA3375">
        <w:rPr>
          <w:rFonts w:ascii="Abadi MT Condensed Light" w:hAnsi="Abadi MT Condensed Light" w:cs="Times New Roman"/>
          <w:szCs w:val="24"/>
        </w:rPr>
        <w:t>.</w:t>
      </w:r>
    </w:p>
    <w:p w14:paraId="33EEDE78" w14:textId="17ACC51E" w:rsidR="00FA4CF4" w:rsidRPr="00AA3375" w:rsidRDefault="00FA4CF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Without due deadlines, many </w:t>
      </w:r>
      <w:r w:rsidR="00F85646" w:rsidRPr="00AA3375">
        <w:rPr>
          <w:rFonts w:ascii="Abadi MT Condensed Light" w:hAnsi="Abadi MT Condensed Light" w:cs="Times New Roman"/>
          <w:szCs w:val="24"/>
        </w:rPr>
        <w:t xml:space="preserve">do </w:t>
      </w:r>
      <w:r w:rsidR="00A56814" w:rsidRPr="00AA3375">
        <w:rPr>
          <w:rFonts w:ascii="Abadi MT Condensed Light" w:hAnsi="Abadi MT Condensed Light" w:cs="Times New Roman"/>
          <w:szCs w:val="24"/>
        </w:rPr>
        <w:t>not do a thing.</w:t>
      </w:r>
    </w:p>
    <w:p w14:paraId="6DD96840" w14:textId="76B844EA" w:rsidR="00A56814"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Person</w:t>
      </w:r>
      <w:r w:rsidR="00B2199A" w:rsidRPr="00AA3375">
        <w:rPr>
          <w:rFonts w:ascii="Abadi MT Condensed Light" w:hAnsi="Abadi MT Condensed Light" w:cs="Times New Roman"/>
          <w:szCs w:val="24"/>
        </w:rPr>
        <w:t xml:space="preserve">al </w:t>
      </w:r>
      <w:r w:rsidR="00A56814" w:rsidRPr="00AA3375">
        <w:rPr>
          <w:rFonts w:ascii="Abadi MT Condensed Light" w:hAnsi="Abadi MT Condensed Light" w:cs="Times New Roman"/>
          <w:szCs w:val="24"/>
        </w:rPr>
        <w:t xml:space="preserve">awakening brings </w:t>
      </w:r>
      <w:r w:rsidR="00B2199A" w:rsidRPr="00AA3375">
        <w:rPr>
          <w:rFonts w:ascii="Abadi MT Condensed Light" w:hAnsi="Abadi MT Condensed Light" w:cs="Times New Roman"/>
          <w:szCs w:val="24"/>
        </w:rPr>
        <w:t>sanity, responsibility, discipline</w:t>
      </w:r>
      <w:r w:rsidRPr="00AA3375">
        <w:rPr>
          <w:rFonts w:ascii="Abadi MT Condensed Light" w:hAnsi="Abadi MT Condensed Light" w:cs="Times New Roman"/>
          <w:szCs w:val="24"/>
        </w:rPr>
        <w:t>,</w:t>
      </w:r>
      <w:r w:rsidR="00B2199A" w:rsidRPr="00AA3375">
        <w:rPr>
          <w:rFonts w:ascii="Abadi MT Condensed Light" w:hAnsi="Abadi MT Condensed Light" w:cs="Times New Roman"/>
          <w:szCs w:val="24"/>
        </w:rPr>
        <w:t xml:space="preserve"> </w:t>
      </w:r>
      <w:r w:rsidR="00D54411" w:rsidRPr="00AA3375">
        <w:rPr>
          <w:rFonts w:ascii="Abadi MT Condensed Light" w:hAnsi="Abadi MT Condensed Light" w:cs="Times New Roman"/>
          <w:szCs w:val="24"/>
        </w:rPr>
        <w:t xml:space="preserve">and </w:t>
      </w:r>
      <w:r w:rsidR="00C239CA" w:rsidRPr="00AA3375">
        <w:rPr>
          <w:rFonts w:ascii="Abadi MT Condensed Light" w:hAnsi="Abadi MT Condensed Light" w:cs="Times New Roman"/>
          <w:szCs w:val="24"/>
        </w:rPr>
        <w:t>S</w:t>
      </w:r>
      <w:r w:rsidR="00D54411" w:rsidRPr="00AA3375">
        <w:rPr>
          <w:rFonts w:ascii="Abadi MT Condensed Light" w:hAnsi="Abadi MT Condensed Light" w:cs="Times New Roman"/>
          <w:szCs w:val="24"/>
        </w:rPr>
        <w:t xml:space="preserve">uccess </w:t>
      </w:r>
      <w:r w:rsidR="007225EF" w:rsidRPr="00AA3375">
        <w:rPr>
          <w:rFonts w:ascii="Abadi MT Condensed Light" w:hAnsi="Abadi MT Condensed Light" w:cs="Times New Roman"/>
          <w:szCs w:val="24"/>
        </w:rPr>
        <w:t xml:space="preserve">in </w:t>
      </w:r>
      <w:r w:rsidR="00D54411" w:rsidRPr="00AA3375">
        <w:rPr>
          <w:rFonts w:ascii="Abadi MT Condensed Light" w:hAnsi="Abadi MT Condensed Light" w:cs="Times New Roman"/>
          <w:szCs w:val="24"/>
        </w:rPr>
        <w:t xml:space="preserve">our </w:t>
      </w:r>
      <w:r w:rsidR="00384A3F" w:rsidRPr="00AA3375">
        <w:rPr>
          <w:rFonts w:ascii="Abadi MT Condensed Light" w:hAnsi="Abadi MT Condensed Light" w:cs="Times New Roman"/>
          <w:szCs w:val="24"/>
        </w:rPr>
        <w:t>day-to-day</w:t>
      </w:r>
      <w:r w:rsidR="00D54411" w:rsidRPr="00AA3375">
        <w:rPr>
          <w:rFonts w:ascii="Abadi MT Condensed Light" w:hAnsi="Abadi MT Condensed Light" w:cs="Times New Roman"/>
          <w:szCs w:val="24"/>
        </w:rPr>
        <w:t xml:space="preserve"> living</w:t>
      </w:r>
      <w:r w:rsidR="00A8677F" w:rsidRPr="00AA3375">
        <w:rPr>
          <w:rFonts w:ascii="Abadi MT Condensed Light" w:hAnsi="Abadi MT Condensed Light" w:cs="Times New Roman"/>
          <w:szCs w:val="24"/>
        </w:rPr>
        <w:t>. It stirs up innovation and creativity</w:t>
      </w:r>
      <w:r w:rsidR="007225EF" w:rsidRPr="00AA3375">
        <w:rPr>
          <w:rFonts w:ascii="Abadi MT Condensed Light" w:hAnsi="Abadi MT Condensed Light" w:cs="Times New Roman"/>
          <w:szCs w:val="24"/>
        </w:rPr>
        <w:t>. B</w:t>
      </w:r>
      <w:r w:rsidR="006F14A7" w:rsidRPr="00AA3375">
        <w:rPr>
          <w:rFonts w:ascii="Abadi MT Condensed Light" w:hAnsi="Abadi MT Condensed Light" w:cs="Times New Roman"/>
          <w:szCs w:val="24"/>
        </w:rPr>
        <w:t>ut how many have it?</w:t>
      </w:r>
    </w:p>
    <w:p w14:paraId="48815B1B" w14:textId="38295DE1" w:rsidR="00D56C57" w:rsidRPr="00AA3375" w:rsidRDefault="005B2DA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Awakening</w:t>
      </w:r>
      <w:r w:rsidR="00D56C57" w:rsidRPr="00AA3375">
        <w:rPr>
          <w:rFonts w:ascii="Abadi MT Condensed Light" w:hAnsi="Abadi MT Condensed Light" w:cs="Times New Roman"/>
          <w:szCs w:val="24"/>
        </w:rPr>
        <w:t xml:space="preserve"> </w:t>
      </w:r>
      <w:r w:rsidR="000A38CD" w:rsidRPr="00AA3375">
        <w:rPr>
          <w:rFonts w:ascii="Abadi MT Condensed Light" w:hAnsi="Abadi MT Condensed Light" w:cs="Times New Roman"/>
          <w:szCs w:val="24"/>
        </w:rPr>
        <w:t>improves</w:t>
      </w:r>
      <w:r w:rsidR="00D56C57" w:rsidRPr="00AA3375">
        <w:rPr>
          <w:rFonts w:ascii="Abadi MT Condensed Light" w:hAnsi="Abadi MT Condensed Light" w:cs="Times New Roman"/>
          <w:szCs w:val="24"/>
        </w:rPr>
        <w:t xml:space="preserve"> </w:t>
      </w:r>
      <w:r w:rsidR="00D85409" w:rsidRPr="00AA3375">
        <w:rPr>
          <w:rFonts w:ascii="Abadi MT Condensed Light" w:hAnsi="Abadi MT Condensed Light" w:cs="Times New Roman"/>
          <w:szCs w:val="24"/>
        </w:rPr>
        <w:t xml:space="preserve">our way </w:t>
      </w:r>
      <w:r w:rsidR="00492D5F" w:rsidRPr="00AA3375">
        <w:rPr>
          <w:rFonts w:ascii="Abadi MT Condensed Light" w:hAnsi="Abadi MT Condensed Light" w:cs="Times New Roman"/>
          <w:szCs w:val="24"/>
        </w:rPr>
        <w:t>of doing things.</w:t>
      </w:r>
    </w:p>
    <w:p w14:paraId="2590FE64" w14:textId="19DE86C8" w:rsidR="00D47AA2" w:rsidRPr="00AA3375" w:rsidRDefault="005B2DA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Further</w:t>
      </w:r>
      <w:r w:rsidR="00D47AA2"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when </w:t>
      </w:r>
      <w:r w:rsidR="00D47AA2" w:rsidRPr="00AA3375">
        <w:rPr>
          <w:rFonts w:ascii="Abadi MT Condensed Light" w:hAnsi="Abadi MT Condensed Light" w:cs="Times New Roman"/>
          <w:szCs w:val="24"/>
        </w:rPr>
        <w:t xml:space="preserve">we </w:t>
      </w:r>
      <w:r w:rsidR="000A38CD" w:rsidRPr="00AA3375">
        <w:rPr>
          <w:rFonts w:ascii="Abadi MT Condensed Light" w:hAnsi="Abadi MT Condensed Light" w:cs="Times New Roman"/>
          <w:szCs w:val="24"/>
        </w:rPr>
        <w:t>can</w:t>
      </w:r>
      <w:r w:rsidR="00D47AA2" w:rsidRPr="00AA3375">
        <w:rPr>
          <w:rFonts w:ascii="Abadi MT Condensed Light" w:hAnsi="Abadi MT Condensed Light" w:cs="Times New Roman"/>
          <w:szCs w:val="24"/>
        </w:rPr>
        <w:t xml:space="preserve"> think or </w:t>
      </w:r>
      <w:r w:rsidR="004E6AF4" w:rsidRPr="00AA3375">
        <w:rPr>
          <w:rFonts w:ascii="Abadi MT Condensed Light" w:hAnsi="Abadi MT Condensed Light" w:cs="Times New Roman"/>
          <w:szCs w:val="24"/>
        </w:rPr>
        <w:t>do</w:t>
      </w:r>
      <w:r w:rsidR="00D47AA2" w:rsidRPr="00AA3375">
        <w:rPr>
          <w:rFonts w:ascii="Abadi MT Condensed Light" w:hAnsi="Abadi MT Condensed Light" w:cs="Times New Roman"/>
          <w:szCs w:val="24"/>
        </w:rPr>
        <w:t xml:space="preserve"> things ahead </w:t>
      </w:r>
      <w:r w:rsidR="004E6AF4" w:rsidRPr="00AA3375">
        <w:rPr>
          <w:rFonts w:ascii="Abadi MT Condensed Light" w:hAnsi="Abadi MT Condensed Light" w:cs="Times New Roman"/>
          <w:szCs w:val="24"/>
        </w:rPr>
        <w:t xml:space="preserve">of </w:t>
      </w:r>
      <w:r w:rsidR="0001677E" w:rsidRPr="00AA3375">
        <w:rPr>
          <w:rFonts w:ascii="Abadi MT Condensed Light" w:hAnsi="Abadi MT Condensed Light" w:cs="Times New Roman"/>
          <w:szCs w:val="24"/>
        </w:rPr>
        <w:t>others</w:t>
      </w:r>
      <w:r w:rsidR="003E1ADA" w:rsidRPr="00AA3375">
        <w:rPr>
          <w:rFonts w:ascii="Abadi MT Condensed Light" w:hAnsi="Abadi MT Condensed Light" w:cs="Times New Roman"/>
          <w:szCs w:val="24"/>
        </w:rPr>
        <w:t>,</w:t>
      </w:r>
      <w:r w:rsidR="004E6AF4" w:rsidRPr="00AA3375">
        <w:rPr>
          <w:rFonts w:ascii="Abadi MT Condensed Light" w:hAnsi="Abadi MT Condensed Light" w:cs="Times New Roman"/>
          <w:szCs w:val="24"/>
        </w:rPr>
        <w:t xml:space="preserve"> </w:t>
      </w:r>
      <w:r w:rsidR="008504F1" w:rsidRPr="00AA3375">
        <w:rPr>
          <w:rFonts w:ascii="Abadi MT Condensed Light" w:hAnsi="Abadi MT Condensed Light" w:cs="Times New Roman"/>
          <w:szCs w:val="24"/>
        </w:rPr>
        <w:t xml:space="preserve">we become better persons in </w:t>
      </w:r>
      <w:r w:rsidR="00C239CA" w:rsidRPr="00AA3375">
        <w:rPr>
          <w:rFonts w:ascii="Abadi MT Condensed Light" w:hAnsi="Abadi MT Condensed Light" w:cs="Times New Roman"/>
          <w:szCs w:val="24"/>
        </w:rPr>
        <w:t>L</w:t>
      </w:r>
      <w:r w:rsidR="008504F1" w:rsidRPr="00AA3375">
        <w:rPr>
          <w:rFonts w:ascii="Abadi MT Condensed Light" w:hAnsi="Abadi MT Condensed Light" w:cs="Times New Roman"/>
          <w:szCs w:val="24"/>
        </w:rPr>
        <w:t>ife.</w:t>
      </w:r>
    </w:p>
    <w:p w14:paraId="467C052A" w14:textId="48281F62" w:rsidR="008504F1" w:rsidRPr="00AA3375" w:rsidRDefault="002648F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We tend to create more free time in our lives through awakened and disciplined</w:t>
      </w:r>
      <w:r w:rsidR="005B2DAA" w:rsidRPr="00AA3375">
        <w:rPr>
          <w:rFonts w:ascii="Abadi MT Condensed Light" w:hAnsi="Abadi MT Condensed Light" w:cs="Times New Roman"/>
          <w:szCs w:val="24"/>
        </w:rPr>
        <w:t xml:space="preserve"> lives,</w:t>
      </w:r>
      <w:r w:rsidR="0001677E" w:rsidRPr="00AA3375">
        <w:rPr>
          <w:rFonts w:ascii="Abadi MT Condensed Light" w:hAnsi="Abadi MT Condensed Light" w:cs="Times New Roman"/>
          <w:szCs w:val="24"/>
        </w:rPr>
        <w:t xml:space="preserve"> </w:t>
      </w:r>
      <w:r w:rsidR="00F04046" w:rsidRPr="00AA3375">
        <w:rPr>
          <w:rFonts w:ascii="Abadi MT Condensed Light" w:hAnsi="Abadi MT Condensed Light" w:cs="Times New Roman"/>
          <w:szCs w:val="24"/>
        </w:rPr>
        <w:t>a gate pass to explore more for our lives</w:t>
      </w:r>
      <w:r w:rsidR="00E53721" w:rsidRPr="00AA3375">
        <w:rPr>
          <w:rFonts w:ascii="Abadi MT Condensed Light" w:hAnsi="Abadi MT Condensed Light" w:cs="Times New Roman"/>
          <w:szCs w:val="24"/>
        </w:rPr>
        <w:t xml:space="preserve"> and others.</w:t>
      </w:r>
      <w:r w:rsidR="001E4EE8" w:rsidRPr="00AA3375">
        <w:rPr>
          <w:rFonts w:ascii="Abadi MT Condensed Light" w:hAnsi="Abadi MT Condensed Light" w:cs="Times New Roman"/>
          <w:szCs w:val="24"/>
        </w:rPr>
        <w:t xml:space="preserve"> It actually yields more </w:t>
      </w:r>
      <w:r w:rsidR="00406D03" w:rsidRPr="00AA3375">
        <w:rPr>
          <w:rFonts w:ascii="Abadi MT Condensed Light" w:hAnsi="Abadi MT Condensed Light" w:cs="Times New Roman"/>
          <w:szCs w:val="24"/>
        </w:rPr>
        <w:t>freedom -of time, and other things.</w:t>
      </w:r>
    </w:p>
    <w:p w14:paraId="1EDEF700" w14:textId="14CA61EF" w:rsidR="00E53721" w:rsidRPr="00AA3375" w:rsidRDefault="00E5372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An awakened person is a trailblazer</w:t>
      </w:r>
      <w:r w:rsidR="002026BB" w:rsidRPr="00AA3375">
        <w:rPr>
          <w:rFonts w:ascii="Abadi MT Condensed Light" w:hAnsi="Abadi MT Condensed Light" w:cs="Times New Roman"/>
          <w:szCs w:val="24"/>
        </w:rPr>
        <w:t xml:space="preserve">. </w:t>
      </w:r>
      <w:r w:rsidR="003614FE" w:rsidRPr="00AA3375">
        <w:rPr>
          <w:rFonts w:ascii="Abadi MT Condensed Light" w:hAnsi="Abadi MT Condensed Light" w:cs="Times New Roman"/>
          <w:szCs w:val="24"/>
        </w:rPr>
        <w:t xml:space="preserve">They </w:t>
      </w:r>
      <w:r w:rsidR="002026BB" w:rsidRPr="00AA3375">
        <w:rPr>
          <w:rFonts w:ascii="Abadi MT Condensed Light" w:hAnsi="Abadi MT Condensed Light" w:cs="Times New Roman"/>
          <w:szCs w:val="24"/>
        </w:rPr>
        <w:t>think differently and lead the rest.</w:t>
      </w:r>
    </w:p>
    <w:p w14:paraId="6AB66D33" w14:textId="77777777" w:rsidR="009C60C8" w:rsidRPr="00AA3375" w:rsidRDefault="0031188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Now, what awakening is good enough</w:t>
      </w:r>
      <w:r w:rsidR="001A0FB1" w:rsidRPr="00AA3375">
        <w:rPr>
          <w:rFonts w:ascii="Abadi MT Condensed Light" w:hAnsi="Abadi MT Condensed Light" w:cs="Times New Roman"/>
          <w:szCs w:val="24"/>
        </w:rPr>
        <w:t>?</w:t>
      </w:r>
    </w:p>
    <w:p w14:paraId="73883230" w14:textId="71E11FA5" w:rsidR="001A0FB1" w:rsidRPr="00AA3375" w:rsidRDefault="001A0FB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is relatively </w:t>
      </w:r>
      <w:r w:rsidR="004A2964" w:rsidRPr="00AA3375">
        <w:rPr>
          <w:rFonts w:ascii="Abadi MT Condensed Light" w:hAnsi="Abadi MT Condensed Light" w:cs="Times New Roman"/>
          <w:szCs w:val="24"/>
        </w:rPr>
        <w:t>infin</w:t>
      </w:r>
      <w:r w:rsidR="0001677E" w:rsidRPr="00AA3375">
        <w:rPr>
          <w:rFonts w:ascii="Abadi MT Condensed Light" w:hAnsi="Abadi MT Condensed Light" w:cs="Times New Roman"/>
          <w:szCs w:val="24"/>
        </w:rPr>
        <w:t>ite and better for</w:t>
      </w:r>
      <w:r w:rsidR="00E825C9"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E825C9" w:rsidRPr="00AA3375">
        <w:rPr>
          <w:rFonts w:ascii="Abadi MT Condensed Light" w:hAnsi="Abadi MT Condensed Light" w:cs="Times New Roman"/>
          <w:szCs w:val="24"/>
        </w:rPr>
        <w:t>ife, prosperity</w:t>
      </w:r>
      <w:r w:rsidR="003E1ADA" w:rsidRPr="00AA3375">
        <w:rPr>
          <w:rFonts w:ascii="Abadi MT Condensed Light" w:hAnsi="Abadi MT Condensed Light" w:cs="Times New Roman"/>
          <w:szCs w:val="24"/>
        </w:rPr>
        <w:t>,</w:t>
      </w:r>
      <w:r w:rsidR="00E825C9" w:rsidRPr="00AA3375">
        <w:rPr>
          <w:rFonts w:ascii="Abadi MT Condensed Light" w:hAnsi="Abadi MT Condensed Light" w:cs="Times New Roman"/>
          <w:szCs w:val="24"/>
        </w:rPr>
        <w:t xml:space="preserve"> and fulfi</w:t>
      </w:r>
      <w:r w:rsidR="003E1ADA" w:rsidRPr="00AA3375">
        <w:rPr>
          <w:rFonts w:ascii="Abadi MT Condensed Light" w:hAnsi="Abadi MT Condensed Light" w:cs="Times New Roman"/>
          <w:szCs w:val="24"/>
        </w:rPr>
        <w:t>l</w:t>
      </w:r>
      <w:r w:rsidR="00E825C9" w:rsidRPr="00AA3375">
        <w:rPr>
          <w:rFonts w:ascii="Abadi MT Condensed Light" w:hAnsi="Abadi MT Condensed Light" w:cs="Times New Roman"/>
          <w:szCs w:val="24"/>
        </w:rPr>
        <w:t xml:space="preserve">lment </w:t>
      </w:r>
      <w:r w:rsidR="00EB14F4" w:rsidRPr="00AA3375">
        <w:rPr>
          <w:rFonts w:ascii="Abadi MT Condensed Light" w:hAnsi="Abadi MT Condensed Light" w:cs="Times New Roman"/>
          <w:szCs w:val="24"/>
        </w:rPr>
        <w:t>that we so need and pursue</w:t>
      </w:r>
      <w:r w:rsidR="00C11E5B" w:rsidRPr="00AA3375">
        <w:rPr>
          <w:rFonts w:ascii="Abadi MT Condensed Light" w:hAnsi="Abadi MT Condensed Light" w:cs="Times New Roman"/>
          <w:szCs w:val="24"/>
        </w:rPr>
        <w:t xml:space="preserve"> it</w:t>
      </w:r>
      <w:r w:rsidR="00EB14F4" w:rsidRPr="00AA3375">
        <w:rPr>
          <w:rFonts w:ascii="Abadi MT Condensed Light" w:hAnsi="Abadi MT Condensed Light" w:cs="Times New Roman"/>
          <w:szCs w:val="24"/>
        </w:rPr>
        <w:t>.</w:t>
      </w:r>
    </w:p>
    <w:p w14:paraId="4AFA5485" w14:textId="4DFD3867" w:rsidR="00C07F10" w:rsidRPr="00AA3375" w:rsidRDefault="0077138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If you so question your reality </w:t>
      </w:r>
      <w:r w:rsidR="003E1ADA" w:rsidRPr="00AA3375">
        <w:rPr>
          <w:rFonts w:ascii="Abadi MT Condensed Light" w:hAnsi="Abadi MT Condensed Light" w:cs="Times New Roman"/>
          <w:szCs w:val="24"/>
        </w:rPr>
        <w:t>daily</w:t>
      </w:r>
      <w:r w:rsidR="00C14D6B" w:rsidRPr="00AA3375">
        <w:rPr>
          <w:rFonts w:ascii="Abadi MT Condensed Light" w:hAnsi="Abadi MT Condensed Light" w:cs="Times New Roman"/>
          <w:szCs w:val="24"/>
        </w:rPr>
        <w:t xml:space="preserve">, it increases </w:t>
      </w:r>
      <w:r w:rsidR="00F87EB3" w:rsidRPr="00AA3375">
        <w:rPr>
          <w:rFonts w:ascii="Abadi MT Condensed Light" w:hAnsi="Abadi MT Condensed Light" w:cs="Times New Roman"/>
          <w:szCs w:val="24"/>
        </w:rPr>
        <w:t xml:space="preserve">your </w:t>
      </w:r>
      <w:r w:rsidR="00C14D6B" w:rsidRPr="00AA3375">
        <w:rPr>
          <w:rFonts w:ascii="Abadi MT Condensed Light" w:hAnsi="Abadi MT Condensed Light" w:cs="Times New Roman"/>
          <w:szCs w:val="24"/>
        </w:rPr>
        <w:t xml:space="preserve">level of </w:t>
      </w:r>
      <w:r w:rsidR="00304A4C" w:rsidRPr="00AA3375">
        <w:rPr>
          <w:rFonts w:ascii="Abadi MT Condensed Light" w:hAnsi="Abadi MT Condensed Light" w:cs="Times New Roman"/>
          <w:szCs w:val="24"/>
        </w:rPr>
        <w:t>self-awareness</w:t>
      </w:r>
      <w:r w:rsidR="00F87EB3" w:rsidRPr="00AA3375">
        <w:rPr>
          <w:rFonts w:ascii="Abadi MT Condensed Light" w:hAnsi="Abadi MT Condensed Light" w:cs="Times New Roman"/>
          <w:szCs w:val="24"/>
        </w:rPr>
        <w:t xml:space="preserve">, </w:t>
      </w:r>
      <w:r w:rsidR="00304A4C" w:rsidRPr="00AA3375">
        <w:rPr>
          <w:rFonts w:ascii="Abadi MT Condensed Light" w:hAnsi="Abadi MT Condensed Light" w:cs="Times New Roman"/>
          <w:szCs w:val="24"/>
        </w:rPr>
        <w:t>productivity</w:t>
      </w:r>
      <w:r w:rsidR="003E1ADA" w:rsidRPr="00AA3375">
        <w:rPr>
          <w:rFonts w:ascii="Abadi MT Condensed Light" w:hAnsi="Abadi MT Condensed Light" w:cs="Times New Roman"/>
          <w:szCs w:val="24"/>
        </w:rPr>
        <w:t>,</w:t>
      </w:r>
      <w:r w:rsidR="00304A4C" w:rsidRPr="00AA3375">
        <w:rPr>
          <w:rFonts w:ascii="Abadi MT Condensed Light" w:hAnsi="Abadi MT Condensed Light" w:cs="Times New Roman"/>
          <w:szCs w:val="24"/>
        </w:rPr>
        <w:t xml:space="preserve"> and</w:t>
      </w:r>
      <w:r w:rsidR="00F87EB3"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S</w:t>
      </w:r>
      <w:r w:rsidR="006F3556" w:rsidRPr="00AA3375">
        <w:rPr>
          <w:rFonts w:ascii="Abadi MT Condensed Light" w:hAnsi="Abadi MT Condensed Light" w:cs="Times New Roman"/>
          <w:szCs w:val="24"/>
        </w:rPr>
        <w:t>uccess</w:t>
      </w:r>
      <w:r w:rsidR="00F87EB3" w:rsidRPr="00AA3375">
        <w:rPr>
          <w:rFonts w:ascii="Abadi MT Condensed Light" w:hAnsi="Abadi MT Condensed Light" w:cs="Times New Roman"/>
          <w:szCs w:val="24"/>
        </w:rPr>
        <w:t>.</w:t>
      </w:r>
      <w:del w:id="37" w:author="Muthomi Thiankolu" w:date="2021-02-02T12:53:00Z">
        <w:r w:rsidR="00F87EB3" w:rsidRPr="00AA3375" w:rsidDel="006F3556">
          <w:rPr>
            <w:rFonts w:ascii="Abadi MT Condensed Light" w:hAnsi="Abadi MT Condensed Light" w:cs="Times New Roman"/>
            <w:szCs w:val="24"/>
          </w:rPr>
          <w:delText xml:space="preserve"> </w:delText>
        </w:r>
      </w:del>
    </w:p>
    <w:p w14:paraId="0089608A" w14:textId="6487ED42" w:rsidR="00274A71" w:rsidRPr="00AA3375" w:rsidRDefault="00274A7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An awakened </w:t>
      </w:r>
      <w:r w:rsidR="006F3556" w:rsidRPr="00AA3375">
        <w:rPr>
          <w:rFonts w:ascii="Abadi MT Condensed Light" w:hAnsi="Abadi MT Condensed Light" w:cs="Times New Roman"/>
          <w:szCs w:val="24"/>
        </w:rPr>
        <w:t xml:space="preserve">life </w:t>
      </w:r>
      <w:r w:rsidR="00AD2622" w:rsidRPr="00AA3375">
        <w:rPr>
          <w:rFonts w:ascii="Abadi MT Condensed Light" w:hAnsi="Abadi MT Condensed Light" w:cs="Times New Roman"/>
          <w:szCs w:val="24"/>
        </w:rPr>
        <w:t xml:space="preserve">sets up trigger points that relate to your everyday and </w:t>
      </w:r>
      <w:r w:rsidR="00C239CA" w:rsidRPr="00AA3375">
        <w:rPr>
          <w:rFonts w:ascii="Abadi MT Condensed Light" w:hAnsi="Abadi MT Condensed Light" w:cs="Times New Roman"/>
          <w:szCs w:val="24"/>
        </w:rPr>
        <w:t>L</w:t>
      </w:r>
      <w:r w:rsidR="00772E79" w:rsidRPr="00AA3375">
        <w:rPr>
          <w:rFonts w:ascii="Abadi MT Condensed Light" w:hAnsi="Abadi MT Condensed Light" w:cs="Times New Roman"/>
          <w:szCs w:val="24"/>
        </w:rPr>
        <w:t>ife at large.</w:t>
      </w:r>
    </w:p>
    <w:p w14:paraId="4DA5E19B" w14:textId="0215D568" w:rsidR="00C11E5B" w:rsidRPr="00AA3375" w:rsidRDefault="00C11E5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An awakened life, is a conscious life </w:t>
      </w:r>
    </w:p>
    <w:p w14:paraId="31494907" w14:textId="77777777" w:rsidR="00304A4C" w:rsidRPr="00AA3375" w:rsidRDefault="00304A4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6383628A" w14:textId="5BD2F441" w:rsidR="00E21F1E" w:rsidRPr="00AA3375" w:rsidRDefault="00E21F1E" w:rsidP="00D1327D">
      <w:pPr>
        <w:pStyle w:val="Heading1"/>
        <w:rPr>
          <w:rFonts w:ascii="Abadi MT Condensed Light" w:hAnsi="Abadi MT Condensed Light"/>
        </w:rPr>
      </w:pPr>
      <w:bookmarkStart w:id="38" w:name="_Toc69903252"/>
      <w:r w:rsidRPr="00AA3375">
        <w:rPr>
          <w:rFonts w:ascii="Abadi MT Condensed Light" w:hAnsi="Abadi MT Condensed Light"/>
        </w:rPr>
        <w:lastRenderedPageBreak/>
        <w:t>UNLEARN AND LEARN</w:t>
      </w:r>
      <w:bookmarkEnd w:id="38"/>
      <w:r w:rsidRPr="00AA3375">
        <w:rPr>
          <w:rFonts w:ascii="Abadi MT Condensed Light" w:hAnsi="Abadi MT Condensed Light"/>
        </w:rPr>
        <w:t xml:space="preserve"> </w:t>
      </w:r>
    </w:p>
    <w:p w14:paraId="62448D24" w14:textId="3A1D8948" w:rsidR="00BD4522" w:rsidRPr="00AA3375" w:rsidRDefault="00BD452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To unlearn is to veil past knowledge</w:t>
      </w:r>
      <w:r w:rsidR="005B31A3" w:rsidRPr="00AA3375">
        <w:rPr>
          <w:rFonts w:ascii="Abadi MT Condensed Light" w:hAnsi="Abadi MT Condensed Light" w:cs="Times New Roman"/>
          <w:szCs w:val="24"/>
        </w:rPr>
        <w:t xml:space="preserve">, </w:t>
      </w:r>
      <w:r w:rsidR="00C13F3D" w:rsidRPr="00AA3375">
        <w:rPr>
          <w:rFonts w:ascii="Abadi MT Condensed Light" w:hAnsi="Abadi MT Condensed Light" w:cs="Times New Roman"/>
          <w:szCs w:val="24"/>
        </w:rPr>
        <w:t>to incorporate new knowledge more openly</w:t>
      </w:r>
      <w:r w:rsidR="008E1FF6" w:rsidRPr="00AA3375">
        <w:rPr>
          <w:rFonts w:ascii="Abadi MT Condensed Light" w:hAnsi="Abadi MT Condensed Light" w:cs="Times New Roman"/>
          <w:szCs w:val="24"/>
        </w:rPr>
        <w:t>.</w:t>
      </w:r>
    </w:p>
    <w:p w14:paraId="42683B09" w14:textId="7DEF595F" w:rsidR="00E21F1E" w:rsidRPr="00AA3375" w:rsidRDefault="00E21F1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w:t>
      </w:r>
      <w:r w:rsidR="005122DF" w:rsidRPr="00AA3375">
        <w:rPr>
          <w:rFonts w:ascii="Abadi MT Condensed Light" w:hAnsi="Abadi MT Condensed Light" w:cs="Times New Roman"/>
          <w:szCs w:val="24"/>
        </w:rPr>
        <w:t>is</w:t>
      </w:r>
      <w:r w:rsidR="00254EEC" w:rsidRPr="00AA3375">
        <w:rPr>
          <w:rFonts w:ascii="Abadi MT Condensed Light" w:hAnsi="Abadi MT Condensed Light" w:cs="Times New Roman"/>
          <w:szCs w:val="24"/>
        </w:rPr>
        <w:t xml:space="preserve"> one of</w:t>
      </w:r>
      <w:r w:rsidR="005122DF" w:rsidRPr="00AA3375">
        <w:rPr>
          <w:rFonts w:ascii="Abadi MT Condensed Light" w:hAnsi="Abadi MT Condensed Light" w:cs="Times New Roman"/>
          <w:szCs w:val="24"/>
        </w:rPr>
        <w:t xml:space="preserve"> the step</w:t>
      </w:r>
      <w:r w:rsidR="00254EEC" w:rsidRPr="00AA3375">
        <w:rPr>
          <w:rFonts w:ascii="Abadi MT Condensed Light" w:hAnsi="Abadi MT Condensed Light" w:cs="Times New Roman"/>
          <w:szCs w:val="24"/>
        </w:rPr>
        <w:t>s</w:t>
      </w:r>
      <w:r w:rsidR="005122DF" w:rsidRPr="00AA3375">
        <w:rPr>
          <w:rFonts w:ascii="Abadi MT Condensed Light" w:hAnsi="Abadi MT Condensed Light" w:cs="Times New Roman"/>
          <w:szCs w:val="24"/>
        </w:rPr>
        <w:t xml:space="preserve"> to self-</w:t>
      </w:r>
      <w:r w:rsidR="003A5729" w:rsidRPr="00AA3375">
        <w:rPr>
          <w:rFonts w:ascii="Abadi MT Condensed Light" w:hAnsi="Abadi MT Condensed Light" w:cs="Times New Roman"/>
          <w:szCs w:val="24"/>
        </w:rPr>
        <w:t>awareness</w:t>
      </w:r>
      <w:r w:rsidR="005122DF" w:rsidRPr="00AA3375">
        <w:rPr>
          <w:rFonts w:ascii="Abadi MT Condensed Light" w:hAnsi="Abadi MT Condensed Light" w:cs="Times New Roman"/>
          <w:szCs w:val="24"/>
        </w:rPr>
        <w:t xml:space="preserve">, </w:t>
      </w:r>
      <w:r w:rsidR="00B62A74" w:rsidRPr="00AA3375">
        <w:rPr>
          <w:rFonts w:ascii="Abadi MT Condensed Light" w:hAnsi="Abadi MT Condensed Light" w:cs="Times New Roman"/>
          <w:szCs w:val="24"/>
        </w:rPr>
        <w:t xml:space="preserve">which is </w:t>
      </w:r>
      <w:r w:rsidR="00F00E91" w:rsidRPr="00AA3375">
        <w:rPr>
          <w:rFonts w:ascii="Abadi MT Condensed Light" w:hAnsi="Abadi MT Condensed Light" w:cs="Times New Roman"/>
          <w:szCs w:val="24"/>
        </w:rPr>
        <w:t>fundamental</w:t>
      </w:r>
      <w:r w:rsidR="00B62A74" w:rsidRPr="00AA3375">
        <w:rPr>
          <w:rFonts w:ascii="Abadi MT Condensed Light" w:hAnsi="Abadi MT Condensed Light" w:cs="Times New Roman"/>
          <w:szCs w:val="24"/>
        </w:rPr>
        <w:t xml:space="preserve"> for new explorations in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del w:id="39" w:author="Muthomi Thiankolu" w:date="2021-02-02T13:08:00Z">
        <w:r w:rsidRPr="00AA3375" w:rsidDel="003A5729">
          <w:rPr>
            <w:rFonts w:ascii="Abadi MT Condensed Light" w:hAnsi="Abadi MT Condensed Light" w:cs="Times New Roman"/>
            <w:szCs w:val="24"/>
          </w:rPr>
          <w:delText xml:space="preserve"> </w:delText>
        </w:r>
      </w:del>
    </w:p>
    <w:p w14:paraId="33ADA3D5" w14:textId="499E66BF" w:rsidR="00E21F1E" w:rsidRPr="00AA3375" w:rsidRDefault="00B62A7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w:t>
      </w:r>
      <w:r w:rsidR="00E21F1E" w:rsidRPr="00AA3375">
        <w:rPr>
          <w:rFonts w:ascii="Abadi MT Condensed Light" w:hAnsi="Abadi MT Condensed Light" w:cs="Times New Roman"/>
          <w:szCs w:val="24"/>
        </w:rPr>
        <w:t xml:space="preserve"> human mind is</w:t>
      </w:r>
      <w:r w:rsidR="00254EEC" w:rsidRPr="00AA3375">
        <w:rPr>
          <w:rFonts w:ascii="Abadi MT Condensed Light" w:hAnsi="Abadi MT Condensed Light" w:cs="Times New Roman"/>
          <w:szCs w:val="24"/>
        </w:rPr>
        <w:t xml:space="preserve"> an</w:t>
      </w:r>
      <w:r w:rsidR="00E21F1E" w:rsidRPr="00AA3375">
        <w:rPr>
          <w:rFonts w:ascii="Abadi MT Condensed Light" w:hAnsi="Abadi MT Condensed Light" w:cs="Times New Roman"/>
          <w:szCs w:val="24"/>
        </w:rPr>
        <w:t xml:space="preserve"> </w:t>
      </w:r>
      <w:r w:rsidR="001E0B47" w:rsidRPr="00AA3375">
        <w:rPr>
          <w:rFonts w:ascii="Abadi MT Condensed Light" w:hAnsi="Abadi MT Condensed Light" w:cs="Times New Roman"/>
          <w:szCs w:val="24"/>
        </w:rPr>
        <w:t>all-powerful</w:t>
      </w:r>
      <w:r w:rsidR="00E21F1E" w:rsidRPr="00AA3375">
        <w:rPr>
          <w:rFonts w:ascii="Abadi MT Condensed Light" w:hAnsi="Abadi MT Condensed Light" w:cs="Times New Roman"/>
          <w:szCs w:val="24"/>
        </w:rPr>
        <w:t xml:space="preserve"> </w:t>
      </w:r>
      <w:r w:rsidR="00254EEC" w:rsidRPr="00AA3375">
        <w:rPr>
          <w:rFonts w:ascii="Abadi MT Condensed Light" w:hAnsi="Abadi MT Condensed Light" w:cs="Times New Roman"/>
          <w:szCs w:val="24"/>
        </w:rPr>
        <w:t xml:space="preserve">tool </w:t>
      </w:r>
      <w:r w:rsidR="00E21F1E" w:rsidRPr="00AA3375">
        <w:rPr>
          <w:rFonts w:ascii="Abadi MT Condensed Light" w:hAnsi="Abadi MT Condensed Light" w:cs="Times New Roman"/>
          <w:szCs w:val="24"/>
        </w:rPr>
        <w:t>beyond nature</w:t>
      </w:r>
      <w:r w:rsidR="00977E5D" w:rsidRPr="00AA3375">
        <w:rPr>
          <w:rFonts w:ascii="Abadi MT Condensed Light" w:hAnsi="Abadi MT Condensed Light" w:cs="Times New Roman"/>
          <w:szCs w:val="24"/>
        </w:rPr>
        <w:t>. It</w:t>
      </w:r>
      <w:r w:rsidRPr="00AA3375">
        <w:rPr>
          <w:rFonts w:ascii="Abadi MT Condensed Light" w:hAnsi="Abadi MT Condensed Light" w:cs="Times New Roman"/>
          <w:szCs w:val="24"/>
        </w:rPr>
        <w:t xml:space="preserve"> controls</w:t>
      </w:r>
      <w:r w:rsidR="00E21F1E" w:rsidRPr="00AA3375">
        <w:rPr>
          <w:rFonts w:ascii="Abadi MT Condensed Light" w:hAnsi="Abadi MT Condensed Light" w:cs="Times New Roman"/>
          <w:szCs w:val="24"/>
        </w:rPr>
        <w:t xml:space="preserve"> the true person in a human.</w:t>
      </w:r>
    </w:p>
    <w:p w14:paraId="2772FADF" w14:textId="31C386CE" w:rsidR="00E21F1E" w:rsidRPr="00AA3375" w:rsidRDefault="00BA5FB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you unlearn</w:t>
      </w:r>
      <w:r w:rsidR="00115676" w:rsidRPr="00AA3375">
        <w:rPr>
          <w:rFonts w:ascii="Abadi MT Condensed Light" w:hAnsi="Abadi MT Condensed Light" w:cs="Times New Roman"/>
          <w:szCs w:val="24"/>
        </w:rPr>
        <w:t xml:space="preserve"> and learn</w:t>
      </w:r>
      <w:r w:rsidRPr="00AA3375">
        <w:rPr>
          <w:rFonts w:ascii="Abadi MT Condensed Light" w:hAnsi="Abadi MT Condensed Light" w:cs="Times New Roman"/>
          <w:szCs w:val="24"/>
        </w:rPr>
        <w:t>,</w:t>
      </w:r>
      <w:r w:rsidR="00E21F1E" w:rsidRPr="00AA3375">
        <w:rPr>
          <w:rFonts w:ascii="Abadi MT Condensed Light" w:hAnsi="Abadi MT Condensed Light" w:cs="Times New Roman"/>
          <w:szCs w:val="24"/>
        </w:rPr>
        <w:t xml:space="preserve"> you veil the</w:t>
      </w:r>
      <w:r w:rsidR="00487469" w:rsidRPr="00AA3375">
        <w:rPr>
          <w:rFonts w:ascii="Abadi MT Condensed Light" w:hAnsi="Abadi MT Condensed Light" w:cs="Times New Roman"/>
          <w:szCs w:val="24"/>
        </w:rPr>
        <w:t xml:space="preserve"> present </w:t>
      </w:r>
      <w:r w:rsidR="00595862" w:rsidRPr="00AA3375">
        <w:rPr>
          <w:rFonts w:ascii="Abadi MT Condensed Light" w:hAnsi="Abadi MT Condensed Light" w:cs="Times New Roman"/>
          <w:szCs w:val="24"/>
        </w:rPr>
        <w:t xml:space="preserve">knowledge </w:t>
      </w:r>
      <w:r w:rsidR="001F37E0" w:rsidRPr="00AA3375">
        <w:rPr>
          <w:rFonts w:ascii="Abadi MT Condensed Light" w:hAnsi="Abadi MT Condensed Light" w:cs="Times New Roman"/>
          <w:szCs w:val="24"/>
        </w:rPr>
        <w:t xml:space="preserve">to counter any </w:t>
      </w:r>
      <w:r w:rsidR="006D7438" w:rsidRPr="00AA3375">
        <w:rPr>
          <w:rFonts w:ascii="Abadi MT Condensed Light" w:hAnsi="Abadi MT Condensed Light" w:cs="Times New Roman"/>
          <w:szCs w:val="24"/>
        </w:rPr>
        <w:t xml:space="preserve"> influenc</w:t>
      </w:r>
      <w:r w:rsidR="001F37E0" w:rsidRPr="00AA3375">
        <w:rPr>
          <w:rFonts w:ascii="Abadi MT Condensed Light" w:hAnsi="Abadi MT Condensed Light" w:cs="Times New Roman"/>
          <w:szCs w:val="24"/>
        </w:rPr>
        <w:t xml:space="preserve">e </w:t>
      </w:r>
      <w:r w:rsidR="00331C70" w:rsidRPr="00AA3375">
        <w:rPr>
          <w:rFonts w:ascii="Abadi MT Condensed Light" w:hAnsi="Abadi MT Condensed Light" w:cs="Times New Roman"/>
          <w:szCs w:val="24"/>
        </w:rPr>
        <w:t xml:space="preserve">so as to </w:t>
      </w:r>
      <w:r w:rsidR="00E21F1E" w:rsidRPr="00AA3375">
        <w:rPr>
          <w:rFonts w:ascii="Abadi MT Condensed Light" w:hAnsi="Abadi MT Condensed Light" w:cs="Times New Roman"/>
          <w:szCs w:val="24"/>
        </w:rPr>
        <w:t xml:space="preserve">openly </w:t>
      </w:r>
      <w:r w:rsidR="000A61D6" w:rsidRPr="00AA3375">
        <w:rPr>
          <w:rFonts w:ascii="Abadi MT Condensed Light" w:hAnsi="Abadi MT Condensed Light" w:cs="Times New Roman"/>
          <w:szCs w:val="24"/>
        </w:rPr>
        <w:t xml:space="preserve"> learn, </w:t>
      </w:r>
      <w:r w:rsidR="00E21F1E" w:rsidRPr="00AA3375">
        <w:rPr>
          <w:rFonts w:ascii="Abadi MT Condensed Light" w:hAnsi="Abadi MT Condensed Light" w:cs="Times New Roman"/>
          <w:szCs w:val="24"/>
        </w:rPr>
        <w:t xml:space="preserve">internalize and meditate upon the </w:t>
      </w:r>
      <w:r w:rsidR="000A61D6" w:rsidRPr="00AA3375">
        <w:rPr>
          <w:rFonts w:ascii="Abadi MT Condensed Light" w:hAnsi="Abadi MT Condensed Light" w:cs="Times New Roman"/>
          <w:szCs w:val="24"/>
        </w:rPr>
        <w:t xml:space="preserve">actual </w:t>
      </w:r>
      <w:r w:rsidR="003E1ADA" w:rsidRPr="00AA3375">
        <w:rPr>
          <w:rFonts w:ascii="Abadi MT Condensed Light" w:hAnsi="Abadi MT Condensed Light" w:cs="Times New Roman"/>
          <w:szCs w:val="24"/>
        </w:rPr>
        <w:t>truth</w:t>
      </w:r>
      <w:r w:rsidR="000B1C45" w:rsidRPr="00AA3375">
        <w:rPr>
          <w:rFonts w:ascii="Abadi MT Condensed Light" w:hAnsi="Abadi MT Condensed Light" w:cs="Times New Roman"/>
          <w:szCs w:val="24"/>
        </w:rPr>
        <w:t xml:space="preserve"> and</w:t>
      </w:r>
      <w:r w:rsidR="003E1ADA" w:rsidRPr="00AA3375">
        <w:rPr>
          <w:rFonts w:ascii="Abadi MT Condensed Light" w:hAnsi="Abadi MT Condensed Light" w:cs="Times New Roman"/>
          <w:szCs w:val="24"/>
        </w:rPr>
        <w:t xml:space="preserve"> rightness</w:t>
      </w:r>
      <w:r w:rsidR="00115676" w:rsidRPr="00AA3375">
        <w:rPr>
          <w:rFonts w:ascii="Abadi MT Condensed Light" w:hAnsi="Abadi MT Condensed Light" w:cs="Times New Roman"/>
          <w:szCs w:val="24"/>
        </w:rPr>
        <w:t>.</w:t>
      </w:r>
      <w:r w:rsidR="00E21F1E" w:rsidRPr="00AA3375">
        <w:rPr>
          <w:rFonts w:ascii="Abadi MT Condensed Light" w:hAnsi="Abadi MT Condensed Light" w:cs="Times New Roman"/>
          <w:szCs w:val="24"/>
        </w:rPr>
        <w:t xml:space="preserve"> </w:t>
      </w:r>
    </w:p>
    <w:p w14:paraId="010F0459" w14:textId="0B0FE35E" w:rsidR="00E21F1E"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this case, the influence from the knowledge gathered from our day-to-day inputs</w:t>
      </w:r>
      <w:r w:rsidR="00C8156A" w:rsidRPr="00AA3375">
        <w:rPr>
          <w:rFonts w:ascii="Abadi MT Condensed Light" w:hAnsi="Abadi MT Condensed Light" w:cs="Times New Roman"/>
          <w:szCs w:val="24"/>
        </w:rPr>
        <w:t xml:space="preserve"> asserts</w:t>
      </w:r>
      <w:r w:rsidR="00E21F1E" w:rsidRPr="00AA3375">
        <w:rPr>
          <w:rFonts w:ascii="Abadi MT Condensed Light" w:hAnsi="Abadi MT Condensed Light" w:cs="Times New Roman"/>
          <w:szCs w:val="24"/>
        </w:rPr>
        <w:t xml:space="preserve"> that </w:t>
      </w:r>
      <w:r w:rsidR="005122DF" w:rsidRPr="00AA3375">
        <w:rPr>
          <w:rFonts w:ascii="Abadi MT Condensed Light" w:hAnsi="Abadi MT Condensed Light" w:cs="Times New Roman"/>
          <w:szCs w:val="24"/>
        </w:rPr>
        <w:t>you are</w:t>
      </w:r>
      <w:r w:rsidR="00E21F1E" w:rsidRPr="00AA3375">
        <w:rPr>
          <w:rFonts w:ascii="Abadi MT Condensed Light" w:hAnsi="Abadi MT Condensed Light" w:cs="Times New Roman"/>
          <w:szCs w:val="24"/>
        </w:rPr>
        <w:t xml:space="preserve"> what you eat.</w:t>
      </w:r>
    </w:p>
    <w:p w14:paraId="38267AD0" w14:textId="1C4D70A8" w:rsidR="00E21F1E" w:rsidRPr="00AA3375" w:rsidRDefault="00E21F1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You need to rule out everything in you tha</w:t>
      </w:r>
      <w:r w:rsidR="00FE5640" w:rsidRPr="00AA3375">
        <w:rPr>
          <w:rFonts w:ascii="Abadi MT Condensed Light" w:hAnsi="Abadi MT Condensed Light" w:cs="Times New Roman"/>
          <w:szCs w:val="24"/>
        </w:rPr>
        <w:t xml:space="preserve">t purports to be knowledge, </w:t>
      </w:r>
      <w:r w:rsidRPr="00AA3375">
        <w:rPr>
          <w:rFonts w:ascii="Abadi MT Condensed Light" w:hAnsi="Abadi MT Condensed Light" w:cs="Times New Roman"/>
          <w:szCs w:val="24"/>
        </w:rPr>
        <w:t>open your mind, heart</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soul to new things to</w:t>
      </w:r>
      <w:r w:rsidR="00FE5640" w:rsidRPr="00AA3375">
        <w:rPr>
          <w:rFonts w:ascii="Abadi MT Condensed Light" w:hAnsi="Abadi MT Condensed Light" w:cs="Times New Roman"/>
          <w:szCs w:val="24"/>
        </w:rPr>
        <w:t xml:space="preserve"> set up and</w:t>
      </w:r>
      <w:r w:rsidRPr="00AA3375">
        <w:rPr>
          <w:rFonts w:ascii="Abadi MT Condensed Light" w:hAnsi="Abadi MT Condensed Light" w:cs="Times New Roman"/>
          <w:szCs w:val="24"/>
        </w:rPr>
        <w:t xml:space="preserve"> establish the actual truth fro</w:t>
      </w:r>
      <w:r w:rsidR="00DC36BE" w:rsidRPr="00AA3375">
        <w:rPr>
          <w:rFonts w:ascii="Abadi MT Condensed Light" w:hAnsi="Abadi MT Condensed Light" w:cs="Times New Roman"/>
          <w:szCs w:val="24"/>
        </w:rPr>
        <w:t>m</w:t>
      </w:r>
      <w:r w:rsidR="00FE5640" w:rsidRPr="00AA3375">
        <w:rPr>
          <w:rFonts w:ascii="Abadi MT Condensed Light" w:hAnsi="Abadi MT Condensed Light" w:cs="Times New Roman"/>
          <w:szCs w:val="24"/>
        </w:rPr>
        <w:t xml:space="preserve"> the things</w:t>
      </w:r>
      <w:r w:rsidR="004E3F05" w:rsidRPr="00AA3375">
        <w:rPr>
          <w:rFonts w:ascii="Abadi MT Condensed Light" w:hAnsi="Abadi MT Condensed Light" w:cs="Times New Roman"/>
          <w:szCs w:val="24"/>
        </w:rPr>
        <w:t xml:space="preserve"> you learn.</w:t>
      </w:r>
    </w:p>
    <w:p w14:paraId="59173E23" w14:textId="26ADB9F0" w:rsidR="00B20758"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w:t>
      </w:r>
      <w:r w:rsidR="00E21F1E" w:rsidRPr="00AA3375">
        <w:rPr>
          <w:rFonts w:ascii="Abadi MT Condensed Light" w:hAnsi="Abadi MT Condensed Light" w:cs="Times New Roman"/>
          <w:szCs w:val="24"/>
        </w:rPr>
        <w:t xml:space="preserve">has eaten upon people and generations who build on theories created and </w:t>
      </w:r>
      <w:r w:rsidR="00FB46EC" w:rsidRPr="00AA3375">
        <w:rPr>
          <w:rFonts w:ascii="Abadi MT Condensed Light" w:hAnsi="Abadi MT Condensed Light" w:cs="Times New Roman"/>
          <w:szCs w:val="24"/>
        </w:rPr>
        <w:t xml:space="preserve">established as </w:t>
      </w:r>
      <w:r w:rsidR="00C239CA" w:rsidRPr="00AA3375">
        <w:rPr>
          <w:rFonts w:ascii="Abadi MT Condensed Light" w:hAnsi="Abadi MT Condensed Light" w:cs="Times New Roman"/>
          <w:szCs w:val="24"/>
        </w:rPr>
        <w:t>'</w:t>
      </w:r>
      <w:r w:rsidR="00FB46EC" w:rsidRPr="00AA3375">
        <w:rPr>
          <w:rFonts w:ascii="Abadi MT Condensed Light" w:hAnsi="Abadi MT Condensed Light" w:cs="Times New Roman"/>
          <w:szCs w:val="24"/>
        </w:rPr>
        <w:t>small truths</w:t>
      </w:r>
      <w:r w:rsidRPr="00AA3375">
        <w:rPr>
          <w:rFonts w:ascii="Abadi MT Condensed Light" w:hAnsi="Abadi MT Condensed Light" w:cs="Times New Roman"/>
          <w:szCs w:val="24"/>
        </w:rPr>
        <w:t>.'</w:t>
      </w:r>
    </w:p>
    <w:p w14:paraId="3742450C" w14:textId="2F018DDB" w:rsidR="00E21F1E" w:rsidRPr="00AA3375" w:rsidRDefault="00FB46E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E21F1E" w:rsidRPr="00AA3375">
        <w:rPr>
          <w:rFonts w:ascii="Abadi MT Condensed Light" w:hAnsi="Abadi MT Condensed Light" w:cs="Times New Roman"/>
          <w:szCs w:val="24"/>
        </w:rPr>
        <w:t xml:space="preserve">hose </w:t>
      </w:r>
      <w:r w:rsidR="000427AD" w:rsidRPr="00AA3375">
        <w:rPr>
          <w:rFonts w:ascii="Abadi MT Condensed Light" w:hAnsi="Abadi MT Condensed Light" w:cs="Times New Roman"/>
          <w:szCs w:val="24"/>
        </w:rPr>
        <w:t xml:space="preserve">who </w:t>
      </w:r>
      <w:r w:rsidR="004E3F05" w:rsidRPr="00AA3375">
        <w:rPr>
          <w:rFonts w:ascii="Abadi MT Condensed Light" w:hAnsi="Abadi MT Condensed Light" w:cs="Times New Roman"/>
          <w:szCs w:val="24"/>
        </w:rPr>
        <w:t>cannot</w:t>
      </w:r>
      <w:r w:rsidR="00973F3E" w:rsidRPr="00AA3375">
        <w:rPr>
          <w:rFonts w:ascii="Abadi MT Condensed Light" w:hAnsi="Abadi MT Condensed Light" w:cs="Times New Roman"/>
          <w:szCs w:val="24"/>
        </w:rPr>
        <w:t xml:space="preserve"> u</w:t>
      </w:r>
      <w:r w:rsidR="000427AD" w:rsidRPr="00AA3375">
        <w:rPr>
          <w:rFonts w:ascii="Abadi MT Condensed Light" w:hAnsi="Abadi MT Condensed Light" w:cs="Times New Roman"/>
          <w:szCs w:val="24"/>
        </w:rPr>
        <w:t>nlearn and l</w:t>
      </w:r>
      <w:r w:rsidR="004E3F05" w:rsidRPr="00AA3375">
        <w:rPr>
          <w:rFonts w:ascii="Abadi MT Condensed Light" w:hAnsi="Abadi MT Condensed Light" w:cs="Times New Roman"/>
          <w:szCs w:val="24"/>
        </w:rPr>
        <w:t>earn</w:t>
      </w:r>
      <w:r w:rsidR="000819F1" w:rsidRPr="00AA3375">
        <w:rPr>
          <w:rFonts w:ascii="Abadi MT Condensed Light" w:hAnsi="Abadi MT Condensed Light" w:cs="Times New Roman"/>
          <w:szCs w:val="24"/>
        </w:rPr>
        <w:t xml:space="preserve"> outside</w:t>
      </w:r>
      <w:r w:rsidR="0065093D" w:rsidRPr="00AA3375">
        <w:rPr>
          <w:rFonts w:ascii="Abadi MT Condensed Light" w:hAnsi="Abadi MT Condensed Light" w:cs="Times New Roman"/>
          <w:szCs w:val="24"/>
        </w:rPr>
        <w:t xml:space="preserve"> </w:t>
      </w:r>
      <w:r w:rsidR="0077727D" w:rsidRPr="00AA3375">
        <w:rPr>
          <w:rFonts w:ascii="Abadi MT Condensed Light" w:hAnsi="Abadi MT Condensed Light" w:cs="Times New Roman"/>
          <w:szCs w:val="24"/>
        </w:rPr>
        <w:t xml:space="preserve">the </w:t>
      </w:r>
      <w:r w:rsidR="00C239CA" w:rsidRPr="00AA3375">
        <w:rPr>
          <w:rFonts w:ascii="Abadi MT Condensed Light" w:hAnsi="Abadi MT Condensed Light" w:cs="Times New Roman"/>
          <w:szCs w:val="24"/>
        </w:rPr>
        <w:t>'</w:t>
      </w:r>
      <w:r w:rsidR="0077727D" w:rsidRPr="00AA3375">
        <w:rPr>
          <w:rFonts w:ascii="Abadi MT Condensed Light" w:hAnsi="Abadi MT Condensed Light" w:cs="Times New Roman"/>
          <w:szCs w:val="24"/>
        </w:rPr>
        <w:t>small truths'</w:t>
      </w:r>
      <w:r w:rsidR="00D51E5E" w:rsidRPr="00AA3375">
        <w:rPr>
          <w:rFonts w:ascii="Abadi MT Condensed Light" w:hAnsi="Abadi MT Condensed Light" w:cs="Times New Roman"/>
          <w:szCs w:val="24"/>
        </w:rPr>
        <w:t>,</w:t>
      </w:r>
      <w:r w:rsidR="00B20758" w:rsidRPr="00AA3375">
        <w:rPr>
          <w:rFonts w:ascii="Abadi MT Condensed Light" w:hAnsi="Abadi MT Condensed Light" w:cs="Times New Roman"/>
          <w:szCs w:val="24"/>
        </w:rPr>
        <w:t xml:space="preserve"> take it </w:t>
      </w:r>
      <w:r w:rsidR="00E21F1E" w:rsidRPr="00AA3375">
        <w:rPr>
          <w:rFonts w:ascii="Abadi MT Condensed Light" w:hAnsi="Abadi MT Condensed Light" w:cs="Times New Roman"/>
          <w:szCs w:val="24"/>
        </w:rPr>
        <w:t>a</w:t>
      </w:r>
      <w:r w:rsidR="000B1C45" w:rsidRPr="00AA3375">
        <w:rPr>
          <w:rFonts w:ascii="Abadi MT Condensed Light" w:hAnsi="Abadi MT Condensed Light" w:cs="Times New Roman"/>
          <w:szCs w:val="24"/>
        </w:rPr>
        <w:t xml:space="preserve">nd keep </w:t>
      </w:r>
      <w:r w:rsidR="0077727D" w:rsidRPr="00AA3375">
        <w:rPr>
          <w:rFonts w:ascii="Abadi MT Condensed Light" w:hAnsi="Abadi MT Condensed Light" w:cs="Times New Roman"/>
          <w:szCs w:val="24"/>
        </w:rPr>
        <w:t xml:space="preserve">it in closets as </w:t>
      </w:r>
      <w:r w:rsidR="003E1ADA" w:rsidRPr="00AA3375">
        <w:rPr>
          <w:rFonts w:ascii="Abadi MT Condensed Light" w:hAnsi="Abadi MT Condensed Light" w:cs="Times New Roman"/>
          <w:szCs w:val="24"/>
        </w:rPr>
        <w:t xml:space="preserve">a </w:t>
      </w:r>
      <w:r w:rsidR="0077727D" w:rsidRPr="00AA3375">
        <w:rPr>
          <w:rFonts w:ascii="Abadi MT Condensed Light" w:hAnsi="Abadi MT Condensed Light" w:cs="Times New Roman"/>
          <w:szCs w:val="24"/>
        </w:rPr>
        <w:t>fundamental truth.</w:t>
      </w:r>
    </w:p>
    <w:p w14:paraId="045FA73E" w14:textId="1726764A" w:rsidR="00E21F1E" w:rsidRPr="00AA3375" w:rsidRDefault="00E21F1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w:t>
      </w:r>
      <w:r w:rsidR="00B20758" w:rsidRPr="00AA3375">
        <w:rPr>
          <w:rFonts w:ascii="Abadi MT Condensed Light" w:hAnsi="Abadi MT Condensed Light" w:cs="Times New Roman"/>
          <w:szCs w:val="24"/>
        </w:rPr>
        <w:t xml:space="preserve">has </w:t>
      </w:r>
      <w:r w:rsidRPr="00AA3375">
        <w:rPr>
          <w:rFonts w:ascii="Abadi MT Condensed Light" w:hAnsi="Abadi MT Condensed Light" w:cs="Times New Roman"/>
          <w:szCs w:val="24"/>
        </w:rPr>
        <w:t>s</w:t>
      </w:r>
      <w:r w:rsidR="00B20758" w:rsidRPr="00AA3375">
        <w:rPr>
          <w:rFonts w:ascii="Abadi MT Condensed Light" w:hAnsi="Abadi MT Condensed Light" w:cs="Times New Roman"/>
          <w:szCs w:val="24"/>
        </w:rPr>
        <w:t>hut every</w:t>
      </w:r>
      <w:r w:rsidRPr="00AA3375">
        <w:rPr>
          <w:rFonts w:ascii="Abadi MT Condensed Light" w:hAnsi="Abadi MT Condensed Light" w:cs="Times New Roman"/>
          <w:szCs w:val="24"/>
        </w:rPr>
        <w:t xml:space="preserve"> room for good lives</w:t>
      </w:r>
      <w:r w:rsidR="00CA4D4B" w:rsidRPr="00AA3375">
        <w:rPr>
          <w:rFonts w:ascii="Abadi MT Condensed Light" w:hAnsi="Abadi MT Condensed Light" w:cs="Times New Roman"/>
          <w:szCs w:val="24"/>
        </w:rPr>
        <w:t xml:space="preserve"> and prosperity. Unlearning </w:t>
      </w:r>
      <w:r w:rsidR="00CF1595" w:rsidRPr="00AA3375">
        <w:rPr>
          <w:rFonts w:ascii="Abadi MT Condensed Light" w:hAnsi="Abadi MT Condensed Light" w:cs="Times New Roman"/>
          <w:szCs w:val="24"/>
        </w:rPr>
        <w:t>and learning is equivalent to trying n</w:t>
      </w:r>
      <w:r w:rsidR="00267214" w:rsidRPr="00AA3375">
        <w:rPr>
          <w:rFonts w:ascii="Abadi MT Condensed Light" w:hAnsi="Abadi MT Condensed Light" w:cs="Times New Roman"/>
          <w:szCs w:val="24"/>
        </w:rPr>
        <w:t xml:space="preserve">ew ventures </w:t>
      </w:r>
      <w:r w:rsidR="00091B2E" w:rsidRPr="00AA3375">
        <w:rPr>
          <w:rFonts w:ascii="Abadi MT Condensed Light" w:hAnsi="Abadi MT Condensed Light" w:cs="Times New Roman"/>
          <w:szCs w:val="24"/>
        </w:rPr>
        <w:t>and in new ways.</w:t>
      </w:r>
    </w:p>
    <w:p w14:paraId="649FACBE" w14:textId="4C32884F" w:rsidR="00E21F1E" w:rsidRPr="00AA3375" w:rsidRDefault="009B22F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is</w:t>
      </w:r>
      <w:r w:rsidR="000819F1"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mythical</w:t>
      </w:r>
      <w:r w:rsidR="00E21F1E"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that </w:t>
      </w:r>
      <w:r w:rsidR="00E21F1E" w:rsidRPr="00AA3375">
        <w:rPr>
          <w:rFonts w:ascii="Abadi MT Condensed Light" w:hAnsi="Abadi MT Condensed Light" w:cs="Times New Roman"/>
          <w:szCs w:val="24"/>
        </w:rPr>
        <w:t xml:space="preserve">wealthy </w:t>
      </w:r>
      <w:r w:rsidR="00B24397" w:rsidRPr="00AA3375">
        <w:rPr>
          <w:rFonts w:ascii="Abadi MT Condensed Light" w:hAnsi="Abadi MT Condensed Light" w:cs="Times New Roman"/>
          <w:szCs w:val="24"/>
        </w:rPr>
        <w:t>person</w:t>
      </w:r>
      <w:r w:rsidRPr="00AA3375">
        <w:rPr>
          <w:rFonts w:ascii="Abadi MT Condensed Light" w:hAnsi="Abadi MT Condensed Light" w:cs="Times New Roman"/>
          <w:szCs w:val="24"/>
        </w:rPr>
        <w:t>s</w:t>
      </w:r>
      <w:r w:rsidR="0092273B"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have</w:t>
      </w:r>
      <w:r w:rsidR="00F2769B" w:rsidRPr="00AA3375">
        <w:rPr>
          <w:rFonts w:ascii="Abadi MT Condensed Light" w:hAnsi="Abadi MT Condensed Light" w:cs="Times New Roman"/>
          <w:szCs w:val="24"/>
        </w:rPr>
        <w:t xml:space="preserve"> no room for </w:t>
      </w:r>
      <w:r w:rsidR="00E21F1E" w:rsidRPr="00AA3375">
        <w:rPr>
          <w:rFonts w:ascii="Abadi MT Condensed Light" w:hAnsi="Abadi MT Condensed Light" w:cs="Times New Roman"/>
          <w:szCs w:val="24"/>
        </w:rPr>
        <w:t>discuss</w:t>
      </w:r>
      <w:r w:rsidR="00F2769B" w:rsidRPr="00AA3375">
        <w:rPr>
          <w:rFonts w:ascii="Abadi MT Condensed Light" w:hAnsi="Abadi MT Condensed Light" w:cs="Times New Roman"/>
          <w:szCs w:val="24"/>
        </w:rPr>
        <w:t>ion</w:t>
      </w:r>
      <w:r w:rsidRPr="00AA3375">
        <w:rPr>
          <w:rFonts w:ascii="Abadi MT Condensed Light" w:hAnsi="Abadi MT Condensed Light" w:cs="Times New Roman"/>
          <w:szCs w:val="24"/>
        </w:rPr>
        <w:t>s</w:t>
      </w:r>
      <w:r w:rsidR="00C46317" w:rsidRPr="00AA3375">
        <w:rPr>
          <w:rFonts w:ascii="Abadi MT Condensed Light" w:hAnsi="Abadi MT Condensed Light" w:cs="Times New Roman"/>
          <w:szCs w:val="24"/>
        </w:rPr>
        <w:t xml:space="preserve"> with </w:t>
      </w:r>
      <w:r w:rsidR="003E1ADA" w:rsidRPr="00AA3375">
        <w:rPr>
          <w:rFonts w:ascii="Abadi MT Condensed Light" w:hAnsi="Abadi MT Condensed Light" w:cs="Times New Roman"/>
          <w:szCs w:val="24"/>
        </w:rPr>
        <w:t>ordinary people</w:t>
      </w:r>
      <w:r w:rsidR="00C46317"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who</w:t>
      </w:r>
      <w:r w:rsidR="00C46317" w:rsidRPr="00AA3375">
        <w:rPr>
          <w:rFonts w:ascii="Abadi MT Condensed Light" w:hAnsi="Abadi MT Condensed Light" w:cs="Times New Roman"/>
          <w:szCs w:val="24"/>
        </w:rPr>
        <w:t xml:space="preserve"> are</w:t>
      </w:r>
      <w:r w:rsidR="00E21F1E" w:rsidRPr="00AA3375">
        <w:rPr>
          <w:rFonts w:ascii="Abadi MT Condensed Light" w:hAnsi="Abadi MT Condensed Light" w:cs="Times New Roman"/>
          <w:szCs w:val="24"/>
        </w:rPr>
        <w:t xml:space="preserve"> </w:t>
      </w:r>
      <w:r w:rsidR="00FE2541" w:rsidRPr="00AA3375">
        <w:rPr>
          <w:rFonts w:ascii="Abadi MT Condensed Light" w:hAnsi="Abadi MT Condensed Light" w:cs="Times New Roman"/>
          <w:szCs w:val="24"/>
        </w:rPr>
        <w:t xml:space="preserve">deemed </w:t>
      </w:r>
      <w:r w:rsidR="00755E6F" w:rsidRPr="00AA3375">
        <w:rPr>
          <w:rFonts w:ascii="Abadi MT Condensed Light" w:hAnsi="Abadi MT Condensed Light" w:cs="Times New Roman"/>
          <w:szCs w:val="24"/>
        </w:rPr>
        <w:t>superior</w:t>
      </w:r>
      <w:r w:rsidRPr="00AA3375">
        <w:rPr>
          <w:rFonts w:ascii="Abadi MT Condensed Light" w:hAnsi="Abadi MT Condensed Light" w:cs="Times New Roman"/>
          <w:szCs w:val="24"/>
        </w:rPr>
        <w:t>.</w:t>
      </w:r>
    </w:p>
    <w:p w14:paraId="5CB2F034" w14:textId="0318A5B1" w:rsidR="00E21F1E" w:rsidRPr="00AA3375" w:rsidRDefault="0013642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 locked</w:t>
      </w:r>
      <w:r w:rsidR="00B24ABE"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i</w:t>
      </w:r>
      <w:r w:rsidR="005606DB" w:rsidRPr="00AA3375">
        <w:rPr>
          <w:rFonts w:ascii="Abadi MT Condensed Light" w:hAnsi="Abadi MT Condensed Light" w:cs="Times New Roman"/>
          <w:szCs w:val="24"/>
        </w:rPr>
        <w:t>s</w:t>
      </w:r>
      <w:r w:rsidRPr="00AA3375">
        <w:rPr>
          <w:rFonts w:ascii="Abadi MT Condensed Light" w:hAnsi="Abadi MT Condensed Light" w:cs="Times New Roman"/>
          <w:szCs w:val="24"/>
        </w:rPr>
        <w:t xml:space="preserve"> </w:t>
      </w:r>
      <w:r w:rsidR="00B24ABE" w:rsidRPr="00AA3375">
        <w:rPr>
          <w:rFonts w:ascii="Abadi MT Condensed Light" w:hAnsi="Abadi MT Condensed Light" w:cs="Times New Roman"/>
          <w:szCs w:val="24"/>
        </w:rPr>
        <w:t xml:space="preserve">your </w:t>
      </w:r>
      <w:r w:rsidR="00B24397" w:rsidRPr="00AA3375">
        <w:rPr>
          <w:rFonts w:ascii="Abadi MT Condensed Light" w:hAnsi="Abadi MT Condensed Light" w:cs="Times New Roman"/>
          <w:szCs w:val="24"/>
        </w:rPr>
        <w:t xml:space="preserve">brain </w:t>
      </w:r>
      <w:r w:rsidR="00B24ABE" w:rsidRPr="00AA3375">
        <w:rPr>
          <w:rFonts w:ascii="Abadi MT Condensed Light" w:hAnsi="Abadi MT Condensed Light" w:cs="Times New Roman"/>
          <w:szCs w:val="24"/>
        </w:rPr>
        <w:t>to</w:t>
      </w:r>
      <w:r w:rsidR="00145501"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those</w:t>
      </w:r>
      <w:r w:rsidR="00973F3E"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hypotheses</w:t>
      </w:r>
      <w:r w:rsidR="00E21F1E" w:rsidRPr="00AA3375">
        <w:rPr>
          <w:rFonts w:ascii="Abadi MT Condensed Light" w:hAnsi="Abadi MT Condensed Light" w:cs="Times New Roman"/>
          <w:szCs w:val="24"/>
        </w:rPr>
        <w:t xml:space="preserve"> from your school?</w:t>
      </w:r>
    </w:p>
    <w:p w14:paraId="57B5EC68" w14:textId="4878E3BB" w:rsidR="00E21F1E" w:rsidRPr="00AA3375" w:rsidRDefault="0014550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w:t>
      </w:r>
      <w:r w:rsidR="0029122C" w:rsidRPr="00AA3375">
        <w:rPr>
          <w:rFonts w:ascii="Abadi MT Condensed Light" w:hAnsi="Abadi MT Condensed Light" w:cs="Times New Roman"/>
          <w:szCs w:val="24"/>
        </w:rPr>
        <w:t>ou are</w:t>
      </w:r>
      <w:r w:rsidR="00E21F1E" w:rsidRPr="00AA3375">
        <w:rPr>
          <w:rFonts w:ascii="Abadi MT Condensed Light" w:hAnsi="Abadi MT Condensed Light" w:cs="Times New Roman"/>
          <w:szCs w:val="24"/>
        </w:rPr>
        <w:t xml:space="preserve"> a ci</w:t>
      </w:r>
      <w:r w:rsidR="0029122C" w:rsidRPr="00AA3375">
        <w:rPr>
          <w:rFonts w:ascii="Abadi MT Condensed Light" w:hAnsi="Abadi MT Condensed Light" w:cs="Times New Roman"/>
          <w:szCs w:val="24"/>
        </w:rPr>
        <w:t>tizen who needs</w:t>
      </w:r>
      <w:r w:rsidR="00F9015D" w:rsidRPr="00AA3375">
        <w:rPr>
          <w:rFonts w:ascii="Abadi MT Condensed Light" w:hAnsi="Abadi MT Condensed Light" w:cs="Times New Roman"/>
          <w:szCs w:val="24"/>
        </w:rPr>
        <w:t xml:space="preserve"> cleansi</w:t>
      </w:r>
      <w:r w:rsidR="0029122C" w:rsidRPr="00AA3375">
        <w:rPr>
          <w:rFonts w:ascii="Abadi MT Condensed Light" w:hAnsi="Abadi MT Condensed Light" w:cs="Times New Roman"/>
          <w:szCs w:val="24"/>
        </w:rPr>
        <w:t>ng</w:t>
      </w:r>
      <w:r w:rsidR="00E21F1E" w:rsidRPr="00AA3375">
        <w:rPr>
          <w:rFonts w:ascii="Abadi MT Condensed Light" w:hAnsi="Abadi MT Condensed Light" w:cs="Times New Roman"/>
          <w:szCs w:val="24"/>
        </w:rPr>
        <w:t xml:space="preserve"> </w:t>
      </w:r>
      <w:r w:rsidR="005606DB" w:rsidRPr="00AA3375">
        <w:rPr>
          <w:rFonts w:ascii="Abadi MT Condensed Light" w:hAnsi="Abadi MT Condensed Light" w:cs="Times New Roman"/>
          <w:szCs w:val="24"/>
        </w:rPr>
        <w:t xml:space="preserve">for </w:t>
      </w:r>
      <w:r w:rsidR="00E21F1E" w:rsidRPr="00AA3375">
        <w:rPr>
          <w:rFonts w:ascii="Abadi MT Condensed Light" w:hAnsi="Abadi MT Condensed Light" w:cs="Times New Roman"/>
          <w:szCs w:val="24"/>
        </w:rPr>
        <w:t>your liberation.</w:t>
      </w:r>
    </w:p>
    <w:p w14:paraId="793B32BC" w14:textId="4E209984" w:rsidR="00E21F1E" w:rsidRPr="00AA3375" w:rsidRDefault="0013642D" w:rsidP="00BA5516">
      <w:pPr>
        <w:jc w:val="both"/>
        <w:rPr>
          <w:rFonts w:ascii="Abadi MT Condensed Light" w:hAnsi="Abadi MT Condensed Light" w:cs="Times New Roman"/>
          <w:szCs w:val="24"/>
        </w:rPr>
      </w:pPr>
      <w:r w:rsidRPr="00AA3375">
        <w:rPr>
          <w:rFonts w:ascii="Abadi MT Condensed Light" w:hAnsi="Abadi MT Condensed Light" w:cs="Times New Roman"/>
          <w:bCs/>
          <w:szCs w:val="24"/>
        </w:rPr>
        <w:t>I believe e</w:t>
      </w:r>
      <w:r w:rsidR="00047448" w:rsidRPr="00AA3375">
        <w:rPr>
          <w:rFonts w:ascii="Abadi MT Condensed Light" w:hAnsi="Abadi MT Condensed Light" w:cs="Times New Roman"/>
          <w:bCs/>
          <w:szCs w:val="24"/>
        </w:rPr>
        <w:t>ducation</w:t>
      </w:r>
      <w:r w:rsidR="00E21F1E" w:rsidRPr="00AA3375">
        <w:rPr>
          <w:rFonts w:ascii="Abadi MT Condensed Light" w:hAnsi="Abadi MT Condensed Light" w:cs="Times New Roman"/>
          <w:szCs w:val="24"/>
        </w:rPr>
        <w:t xml:space="preserve"> </w:t>
      </w:r>
      <w:r w:rsidR="00047448" w:rsidRPr="00AA3375">
        <w:rPr>
          <w:rFonts w:ascii="Abadi MT Condensed Light" w:hAnsi="Abadi MT Condensed Light" w:cs="Times New Roman"/>
          <w:szCs w:val="24"/>
        </w:rPr>
        <w:t xml:space="preserve">is </w:t>
      </w:r>
      <w:r w:rsidR="00E21F1E" w:rsidRPr="00AA3375">
        <w:rPr>
          <w:rFonts w:ascii="Abadi MT Condensed Light" w:hAnsi="Abadi MT Condensed Light" w:cs="Times New Roman"/>
          <w:szCs w:val="24"/>
        </w:rPr>
        <w:t>what</w:t>
      </w:r>
      <w:r w:rsidR="00891CC1" w:rsidRPr="00AA3375">
        <w:rPr>
          <w:rFonts w:ascii="Abadi MT Condensed Light" w:hAnsi="Abadi MT Condensed Light" w:cs="Times New Roman"/>
          <w:szCs w:val="24"/>
        </w:rPr>
        <w:t xml:space="preserve"> you are left with after </w:t>
      </w:r>
      <w:r w:rsidR="00B24397" w:rsidRPr="00AA3375">
        <w:rPr>
          <w:rFonts w:ascii="Abadi MT Condensed Light" w:hAnsi="Abadi MT Condensed Light" w:cs="Times New Roman"/>
          <w:szCs w:val="24"/>
        </w:rPr>
        <w:t>school</w:t>
      </w:r>
      <w:r w:rsidR="00891CC1" w:rsidRPr="00AA3375">
        <w:rPr>
          <w:rFonts w:ascii="Abadi MT Condensed Light" w:hAnsi="Abadi MT Condensed Light" w:cs="Times New Roman"/>
          <w:szCs w:val="24"/>
        </w:rPr>
        <w:t>.</w:t>
      </w:r>
    </w:p>
    <w:p w14:paraId="6F165825" w14:textId="3E31F145" w:rsidR="00C477AC" w:rsidRPr="00AA3375" w:rsidRDefault="00E21F1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A</w:t>
      </w:r>
      <w:r w:rsidR="00BC6770" w:rsidRPr="00AA3375">
        <w:rPr>
          <w:rFonts w:ascii="Abadi MT Condensed Light" w:hAnsi="Abadi MT Condensed Light" w:cs="Times New Roman"/>
          <w:szCs w:val="24"/>
        </w:rPr>
        <w:t>r</w:t>
      </w:r>
      <w:r w:rsidRPr="00AA3375">
        <w:rPr>
          <w:rFonts w:ascii="Abadi MT Condensed Light" w:hAnsi="Abadi MT Condensed Light" w:cs="Times New Roman"/>
          <w:szCs w:val="24"/>
        </w:rPr>
        <w:t xml:space="preserve">e all the </w:t>
      </w:r>
      <w:r w:rsidR="00B24397" w:rsidRPr="00AA3375">
        <w:rPr>
          <w:rFonts w:ascii="Abadi MT Condensed Light" w:hAnsi="Abadi MT Condensed Light" w:cs="Times New Roman"/>
          <w:szCs w:val="24"/>
        </w:rPr>
        <w:t xml:space="preserve">theories </w:t>
      </w:r>
      <w:r w:rsidR="00BC6770" w:rsidRPr="00AA3375">
        <w:rPr>
          <w:rFonts w:ascii="Abadi MT Condensed Light" w:hAnsi="Abadi MT Condensed Light" w:cs="Times New Roman"/>
          <w:szCs w:val="24"/>
        </w:rPr>
        <w:t>and hypotheses true</w:t>
      </w:r>
      <w:r w:rsidRPr="00AA3375">
        <w:rPr>
          <w:rFonts w:ascii="Abadi MT Condensed Light" w:hAnsi="Abadi MT Condensed Light" w:cs="Times New Roman"/>
          <w:szCs w:val="24"/>
        </w:rPr>
        <w:t>?</w:t>
      </w:r>
      <w:r w:rsidR="00BC6770" w:rsidRPr="00AA3375">
        <w:rPr>
          <w:rFonts w:ascii="Abadi MT Condensed Light" w:hAnsi="Abadi MT Condensed Light" w:cs="Times New Roman"/>
          <w:szCs w:val="24"/>
        </w:rPr>
        <w:t xml:space="preserve"> </w:t>
      </w:r>
      <w:r w:rsidR="00761FB9" w:rsidRPr="00AA3375">
        <w:rPr>
          <w:rFonts w:ascii="Abadi MT Condensed Light" w:hAnsi="Abadi MT Condensed Light" w:cs="Times New Roman"/>
          <w:szCs w:val="24"/>
        </w:rPr>
        <w:t xml:space="preserve">Is </w:t>
      </w:r>
      <w:r w:rsidR="00702D5A" w:rsidRPr="00AA3375">
        <w:rPr>
          <w:rFonts w:ascii="Abadi MT Condensed Light" w:hAnsi="Abadi MT Condensed Light" w:cs="Times New Roman"/>
          <w:szCs w:val="24"/>
        </w:rPr>
        <w:t>it dogmatic</w:t>
      </w:r>
      <w:r w:rsidR="00761FB9" w:rsidRPr="00AA3375">
        <w:rPr>
          <w:rFonts w:ascii="Abadi MT Condensed Light" w:hAnsi="Abadi MT Condensed Light" w:cs="Times New Roman"/>
          <w:szCs w:val="24"/>
        </w:rPr>
        <w:t xml:space="preserve"> of all you have </w:t>
      </w:r>
      <w:r w:rsidR="00702D5A" w:rsidRPr="00AA3375">
        <w:rPr>
          <w:rFonts w:ascii="Abadi MT Condensed Light" w:hAnsi="Abadi MT Condensed Light" w:cs="Times New Roman"/>
          <w:szCs w:val="24"/>
        </w:rPr>
        <w:t>read</w:t>
      </w:r>
      <w:r w:rsidR="00761FB9" w:rsidRPr="00AA3375">
        <w:rPr>
          <w:rFonts w:ascii="Abadi MT Condensed Light" w:hAnsi="Abadi MT Condensed Light" w:cs="Times New Roman"/>
          <w:szCs w:val="24"/>
        </w:rPr>
        <w:t xml:space="preserve"> or </w:t>
      </w:r>
      <w:r w:rsidR="00702D5A" w:rsidRPr="00AA3375">
        <w:rPr>
          <w:rFonts w:ascii="Abadi MT Condensed Light" w:hAnsi="Abadi MT Condensed Light" w:cs="Times New Roman"/>
          <w:szCs w:val="24"/>
        </w:rPr>
        <w:t>heard?</w:t>
      </w:r>
      <w:r w:rsidR="00761FB9" w:rsidRPr="00AA3375">
        <w:rPr>
          <w:rFonts w:ascii="Abadi MT Condensed Light" w:hAnsi="Abadi MT Condensed Light" w:cs="Times New Roman"/>
          <w:szCs w:val="24"/>
        </w:rPr>
        <w:t xml:space="preserve"> </w:t>
      </w:r>
      <w:r w:rsidR="00C477AC" w:rsidRPr="00AA3375">
        <w:rPr>
          <w:rFonts w:ascii="Abadi MT Condensed Light" w:hAnsi="Abadi MT Condensed Light" w:cs="Times New Roman"/>
          <w:szCs w:val="24"/>
        </w:rPr>
        <w:t>Even</w:t>
      </w:r>
      <w:r w:rsidR="00CB0B3F" w:rsidRPr="00AA3375">
        <w:rPr>
          <w:rFonts w:ascii="Abadi MT Condensed Light" w:hAnsi="Abadi MT Condensed Light" w:cs="Times New Roman"/>
          <w:szCs w:val="24"/>
        </w:rPr>
        <w:t xml:space="preserve"> </w:t>
      </w:r>
      <w:r w:rsidR="0013642D" w:rsidRPr="00AA3375">
        <w:rPr>
          <w:rFonts w:ascii="Abadi MT Condensed Light" w:hAnsi="Abadi MT Condensed Light" w:cs="Times New Roman"/>
          <w:szCs w:val="24"/>
        </w:rPr>
        <w:t xml:space="preserve">from </w:t>
      </w:r>
      <w:r w:rsidR="00CB0B3F" w:rsidRPr="00AA3375">
        <w:rPr>
          <w:rFonts w:ascii="Abadi MT Condensed Light" w:hAnsi="Abadi MT Condensed Light" w:cs="Times New Roman"/>
          <w:szCs w:val="24"/>
        </w:rPr>
        <w:t>my notes</w:t>
      </w:r>
    </w:p>
    <w:p w14:paraId="34330AD2" w14:textId="4BA032BC" w:rsidR="00D905A0" w:rsidRPr="00AA3375" w:rsidRDefault="00702D5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Forget</w:t>
      </w:r>
      <w:r w:rsidR="00E21F1E" w:rsidRPr="00AA3375">
        <w:rPr>
          <w:rFonts w:ascii="Abadi MT Condensed Light" w:hAnsi="Abadi MT Condensed Light" w:cs="Times New Roman"/>
          <w:szCs w:val="24"/>
        </w:rPr>
        <w:t xml:space="preserve"> them and learn </w:t>
      </w:r>
      <w:r w:rsidR="00CD7B7B" w:rsidRPr="00AA3375">
        <w:rPr>
          <w:rFonts w:ascii="Abadi MT Condensed Light" w:hAnsi="Abadi MT Condensed Light" w:cs="Times New Roman"/>
          <w:szCs w:val="24"/>
        </w:rPr>
        <w:t>anew</w:t>
      </w:r>
      <w:r w:rsidR="00E21F1E" w:rsidRPr="00AA3375">
        <w:rPr>
          <w:rFonts w:ascii="Abadi MT Condensed Light" w:hAnsi="Abadi MT Condensed Light" w:cs="Times New Roman"/>
          <w:szCs w:val="24"/>
        </w:rPr>
        <w:t xml:space="preserve">. </w:t>
      </w:r>
    </w:p>
    <w:p w14:paraId="7965279D" w14:textId="6FC3A52C" w:rsidR="00D905A0" w:rsidRPr="00AA3375" w:rsidRDefault="00CB0B3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Ideally,</w:t>
      </w:r>
      <w:r w:rsidR="00E21F1E"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I am</w:t>
      </w:r>
      <w:r w:rsidR="00E21F1E" w:rsidRPr="00AA3375">
        <w:rPr>
          <w:rFonts w:ascii="Abadi MT Condensed Light" w:hAnsi="Abadi MT Condensed Light" w:cs="Times New Roman"/>
          <w:szCs w:val="24"/>
        </w:rPr>
        <w:t xml:space="preserve"> not talking to </w:t>
      </w:r>
      <w:r w:rsidRPr="00AA3375">
        <w:rPr>
          <w:rFonts w:ascii="Abadi MT Condensed Light" w:hAnsi="Abadi MT Condensed Light" w:cs="Times New Roman"/>
          <w:szCs w:val="24"/>
        </w:rPr>
        <w:t xml:space="preserve">historians, </w:t>
      </w:r>
      <w:r w:rsidR="00CD7B7B" w:rsidRPr="00AA3375">
        <w:rPr>
          <w:rFonts w:ascii="Abadi MT Condensed Light" w:hAnsi="Abadi MT Condensed Light" w:cs="Times New Roman"/>
          <w:szCs w:val="24"/>
        </w:rPr>
        <w:t>doctors</w:t>
      </w:r>
      <w:r w:rsidRPr="00AA3375">
        <w:rPr>
          <w:rFonts w:ascii="Abadi MT Condensed Light" w:hAnsi="Abadi MT Condensed Light" w:cs="Times New Roman"/>
          <w:szCs w:val="24"/>
        </w:rPr>
        <w:t>,</w:t>
      </w:r>
      <w:r w:rsidR="00E21F1E" w:rsidRPr="00AA3375">
        <w:rPr>
          <w:rFonts w:ascii="Abadi MT Condensed Light" w:hAnsi="Abadi MT Condensed Light" w:cs="Times New Roman"/>
          <w:szCs w:val="24"/>
        </w:rPr>
        <w:t xml:space="preserve"> and </w:t>
      </w:r>
      <w:r w:rsidR="00CD7B7B" w:rsidRPr="00AA3375">
        <w:rPr>
          <w:rFonts w:ascii="Abadi MT Condensed Light" w:hAnsi="Abadi MT Condensed Light" w:cs="Times New Roman"/>
          <w:szCs w:val="24"/>
        </w:rPr>
        <w:t xml:space="preserve">linguists </w:t>
      </w:r>
      <w:r w:rsidR="00E21F1E" w:rsidRPr="00AA3375">
        <w:rPr>
          <w:rFonts w:ascii="Abadi MT Condensed Light" w:hAnsi="Abadi MT Condensed Light" w:cs="Times New Roman"/>
          <w:szCs w:val="24"/>
        </w:rPr>
        <w:t xml:space="preserve">who </w:t>
      </w:r>
      <w:r w:rsidR="003E1ADA" w:rsidRPr="00AA3375">
        <w:rPr>
          <w:rFonts w:ascii="Abadi MT Condensed Light" w:hAnsi="Abadi MT Condensed Light" w:cs="Times New Roman"/>
          <w:szCs w:val="24"/>
        </w:rPr>
        <w:t>cannot</w:t>
      </w:r>
      <w:r w:rsidR="00E21F1E" w:rsidRPr="00AA3375">
        <w:rPr>
          <w:rFonts w:ascii="Abadi MT Condensed Light" w:hAnsi="Abadi MT Condensed Light" w:cs="Times New Roman"/>
          <w:szCs w:val="24"/>
        </w:rPr>
        <w:t xml:space="preserve"> lose </w:t>
      </w:r>
      <w:r w:rsidR="000115F7" w:rsidRPr="00AA3375">
        <w:rPr>
          <w:rFonts w:ascii="Abadi MT Condensed Light" w:hAnsi="Abadi MT Condensed Light" w:cs="Times New Roman"/>
          <w:szCs w:val="24"/>
        </w:rPr>
        <w:t xml:space="preserve">touch </w:t>
      </w:r>
      <w:r w:rsidR="00E21F1E" w:rsidRPr="00AA3375">
        <w:rPr>
          <w:rFonts w:ascii="Abadi MT Condensed Light" w:hAnsi="Abadi MT Condensed Light" w:cs="Times New Roman"/>
          <w:szCs w:val="24"/>
        </w:rPr>
        <w:t>or change from</w:t>
      </w:r>
      <w:r w:rsidR="009F29FF" w:rsidRPr="00AA3375">
        <w:rPr>
          <w:rFonts w:ascii="Abadi MT Condensed Light" w:hAnsi="Abadi MT Condensed Light" w:cs="Times New Roman"/>
          <w:szCs w:val="24"/>
        </w:rPr>
        <w:t xml:space="preserve"> not building on their predecessors.</w:t>
      </w:r>
    </w:p>
    <w:p w14:paraId="47407B67" w14:textId="5081AEE5" w:rsidR="00E21F1E" w:rsidRPr="00AA3375" w:rsidRDefault="00D905A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But in a good life,</w:t>
      </w:r>
      <w:r w:rsidR="00E21F1E" w:rsidRPr="00AA3375">
        <w:rPr>
          <w:rFonts w:ascii="Abadi MT Condensed Light" w:hAnsi="Abadi MT Condensed Light" w:cs="Times New Roman"/>
          <w:szCs w:val="24"/>
        </w:rPr>
        <w:t xml:space="preserve"> </w:t>
      </w:r>
      <w:r w:rsidR="004A05E0" w:rsidRPr="00AA3375">
        <w:rPr>
          <w:rFonts w:ascii="Abadi MT Condensed Light" w:hAnsi="Abadi MT Condensed Light" w:cs="Times New Roman"/>
          <w:szCs w:val="24"/>
        </w:rPr>
        <w:t xml:space="preserve">one </w:t>
      </w:r>
      <w:r w:rsidR="00E21F1E" w:rsidRPr="00AA3375">
        <w:rPr>
          <w:rFonts w:ascii="Abadi MT Condensed Light" w:hAnsi="Abadi MT Condensed Light" w:cs="Times New Roman"/>
          <w:szCs w:val="24"/>
        </w:rPr>
        <w:t>shoul</w:t>
      </w:r>
      <w:r w:rsidR="00A16452" w:rsidRPr="00AA3375">
        <w:rPr>
          <w:rFonts w:ascii="Abadi MT Condensed Light" w:hAnsi="Abadi MT Condensed Light" w:cs="Times New Roman"/>
          <w:szCs w:val="24"/>
        </w:rPr>
        <w:t xml:space="preserve">d be </w:t>
      </w:r>
      <w:r w:rsidR="00C17D9B" w:rsidRPr="00AA3375">
        <w:rPr>
          <w:rFonts w:ascii="Abadi MT Condensed Light" w:hAnsi="Abadi MT Condensed Light" w:cs="Times New Roman"/>
          <w:szCs w:val="24"/>
        </w:rPr>
        <w:t xml:space="preserve">a </w:t>
      </w:r>
      <w:r w:rsidR="00CD7B7B" w:rsidRPr="00AA3375">
        <w:rPr>
          <w:rFonts w:ascii="Abadi MT Condensed Light" w:hAnsi="Abadi MT Condensed Light" w:cs="Times New Roman"/>
          <w:szCs w:val="24"/>
        </w:rPr>
        <w:t>researcher</w:t>
      </w:r>
      <w:r w:rsidR="00C17D9B" w:rsidRPr="00AA3375">
        <w:rPr>
          <w:rFonts w:ascii="Abadi MT Condensed Light" w:hAnsi="Abadi MT Condensed Light" w:cs="Times New Roman"/>
          <w:szCs w:val="24"/>
        </w:rPr>
        <w:t xml:space="preserve">, </w:t>
      </w:r>
      <w:r w:rsidR="00CD7B7B" w:rsidRPr="00AA3375">
        <w:rPr>
          <w:rFonts w:ascii="Abadi MT Condensed Light" w:hAnsi="Abadi MT Condensed Light" w:cs="Times New Roman"/>
          <w:szCs w:val="24"/>
        </w:rPr>
        <w:t>explorer</w:t>
      </w:r>
      <w:r w:rsidR="003E1ADA" w:rsidRPr="00AA3375">
        <w:rPr>
          <w:rFonts w:ascii="Abadi MT Condensed Light" w:hAnsi="Abadi MT Condensed Light" w:cs="Times New Roman"/>
          <w:szCs w:val="24"/>
        </w:rPr>
        <w:t>,</w:t>
      </w:r>
      <w:r w:rsidR="00CD7B7B" w:rsidRPr="00AA3375">
        <w:rPr>
          <w:rFonts w:ascii="Abadi MT Condensed Light" w:hAnsi="Abadi MT Condensed Light" w:cs="Times New Roman"/>
          <w:szCs w:val="24"/>
        </w:rPr>
        <w:t xml:space="preserve"> </w:t>
      </w:r>
      <w:r w:rsidR="00E21F1E" w:rsidRPr="00AA3375">
        <w:rPr>
          <w:rFonts w:ascii="Abadi MT Condensed Light" w:hAnsi="Abadi MT Condensed Light" w:cs="Times New Roman"/>
          <w:szCs w:val="24"/>
        </w:rPr>
        <w:t xml:space="preserve">and </w:t>
      </w:r>
      <w:r w:rsidR="00CD7B7B" w:rsidRPr="00AA3375">
        <w:rPr>
          <w:rFonts w:ascii="Abadi MT Condensed Light" w:hAnsi="Abadi MT Condensed Light" w:cs="Times New Roman"/>
          <w:szCs w:val="24"/>
        </w:rPr>
        <w:t xml:space="preserve">learner </w:t>
      </w:r>
      <w:r w:rsidR="00E21F1E" w:rsidRPr="00AA3375">
        <w:rPr>
          <w:rFonts w:ascii="Abadi MT Condensed Light" w:hAnsi="Abadi MT Condensed Light" w:cs="Times New Roman"/>
          <w:szCs w:val="24"/>
        </w:rPr>
        <w:t>to expand your boundaries to new</w:t>
      </w:r>
      <w:r w:rsidR="002F6507" w:rsidRPr="00AA3375">
        <w:rPr>
          <w:rFonts w:ascii="Abadi MT Condensed Light" w:hAnsi="Abadi MT Condensed Light" w:cs="Times New Roman"/>
          <w:szCs w:val="24"/>
        </w:rPr>
        <w:t xml:space="preserve"> l</w:t>
      </w:r>
      <w:r w:rsidR="004A05E0" w:rsidRPr="00AA3375">
        <w:rPr>
          <w:rFonts w:ascii="Abadi MT Condensed Light" w:hAnsi="Abadi MT Condensed Light" w:cs="Times New Roman"/>
          <w:szCs w:val="24"/>
        </w:rPr>
        <w:t>imit</w:t>
      </w:r>
      <w:r w:rsidR="00E21F1E" w:rsidRPr="00AA3375">
        <w:rPr>
          <w:rFonts w:ascii="Abadi MT Condensed Light" w:hAnsi="Abadi MT Condensed Light" w:cs="Times New Roman"/>
          <w:szCs w:val="24"/>
        </w:rPr>
        <w:t>s and fields</w:t>
      </w:r>
      <w:r w:rsidR="0088226C" w:rsidRPr="00AA3375">
        <w:rPr>
          <w:rFonts w:ascii="Abadi MT Condensed Light" w:hAnsi="Abadi MT Condensed Light" w:cs="Times New Roman"/>
          <w:szCs w:val="24"/>
        </w:rPr>
        <w:t>. Unearth everything and learn it anew.</w:t>
      </w:r>
    </w:p>
    <w:p w14:paraId="0FCAF0EB" w14:textId="64C88238" w:rsidR="00E21F1E" w:rsidRPr="00AA3375" w:rsidRDefault="00E21F1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Just </w:t>
      </w:r>
      <w:r w:rsidR="008153CE" w:rsidRPr="00AA3375">
        <w:rPr>
          <w:rFonts w:ascii="Abadi MT Condensed Light" w:hAnsi="Abadi MT Condensed Light" w:cs="Times New Roman"/>
          <w:szCs w:val="24"/>
        </w:rPr>
        <w:t xml:space="preserve">unlearn </w:t>
      </w:r>
      <w:r w:rsidRPr="00AA3375">
        <w:rPr>
          <w:rFonts w:ascii="Abadi MT Condensed Light" w:hAnsi="Abadi MT Condensed Light" w:cs="Times New Roman"/>
          <w:szCs w:val="24"/>
        </w:rPr>
        <w:t xml:space="preserve">the </w:t>
      </w:r>
      <w:r w:rsidR="008153CE" w:rsidRPr="00AA3375">
        <w:rPr>
          <w:rFonts w:ascii="Abadi MT Condensed Light" w:hAnsi="Abadi MT Condensed Light" w:cs="Times New Roman"/>
          <w:szCs w:val="24"/>
        </w:rPr>
        <w:t>village</w:t>
      </w:r>
      <w:r w:rsidRPr="00AA3375">
        <w:rPr>
          <w:rFonts w:ascii="Abadi MT Condensed Light" w:hAnsi="Abadi MT Condensed Light" w:cs="Times New Roman"/>
          <w:szCs w:val="24"/>
        </w:rPr>
        <w:t xml:space="preserve">, the traditions </w:t>
      </w:r>
      <w:r w:rsidR="004D5364" w:rsidRPr="00AA3375">
        <w:rPr>
          <w:rFonts w:ascii="Abadi MT Condensed Light" w:hAnsi="Abadi MT Condensed Light" w:cs="Times New Roman"/>
          <w:iCs/>
          <w:szCs w:val="24"/>
        </w:rPr>
        <w:t>et al</w:t>
      </w:r>
      <w:r w:rsidR="003E1ADA" w:rsidRPr="00AA3375">
        <w:rPr>
          <w:rFonts w:ascii="Abadi MT Condensed Light" w:hAnsi="Abadi MT Condensed Light" w:cs="Times New Roman"/>
          <w:iCs/>
          <w:szCs w:val="24"/>
        </w:rPr>
        <w:t>.</w:t>
      </w:r>
      <w:r w:rsidR="004D5364" w:rsidRPr="00AA3375">
        <w:rPr>
          <w:rFonts w:ascii="Abadi MT Condensed Light" w:hAnsi="Abadi MT Condensed Light" w:cs="Times New Roman"/>
          <w:iCs/>
          <w:szCs w:val="24"/>
        </w:rPr>
        <w:t xml:space="preserve"> </w:t>
      </w:r>
      <w:r w:rsidRPr="00AA3375">
        <w:rPr>
          <w:rFonts w:ascii="Abadi MT Condensed Light" w:hAnsi="Abadi MT Condensed Light" w:cs="Times New Roman"/>
          <w:szCs w:val="24"/>
        </w:rPr>
        <w:t>and other people</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s way of doing </w:t>
      </w:r>
      <w:r w:rsidR="00A16452" w:rsidRPr="00AA3375">
        <w:rPr>
          <w:rFonts w:ascii="Abadi MT Condensed Light" w:hAnsi="Abadi MT Condensed Light" w:cs="Times New Roman"/>
          <w:szCs w:val="24"/>
        </w:rPr>
        <w:t>things and learn from y</w:t>
      </w:r>
      <w:r w:rsidR="00891CC1" w:rsidRPr="00AA3375">
        <w:rPr>
          <w:rFonts w:ascii="Abadi MT Condensed Light" w:hAnsi="Abadi MT Condensed Light" w:cs="Times New Roman"/>
          <w:szCs w:val="24"/>
        </w:rPr>
        <w:t xml:space="preserve">our </w:t>
      </w:r>
      <w:r w:rsidR="00C239CA" w:rsidRPr="00AA3375">
        <w:rPr>
          <w:rFonts w:ascii="Abadi MT Condensed Light" w:hAnsi="Abadi MT Condensed Light" w:cs="Times New Roman"/>
          <w:szCs w:val="24"/>
        </w:rPr>
        <w:t>L</w:t>
      </w:r>
      <w:r w:rsidR="00891CC1" w:rsidRPr="00AA3375">
        <w:rPr>
          <w:rFonts w:ascii="Abadi MT Condensed Light" w:hAnsi="Abadi MT Condensed Light" w:cs="Times New Roman"/>
          <w:szCs w:val="24"/>
        </w:rPr>
        <w:t>ife, the best way for you.</w:t>
      </w:r>
    </w:p>
    <w:p w14:paraId="77891A52" w14:textId="7B3893D4" w:rsidR="00E21F1E" w:rsidRPr="00AA3375" w:rsidRDefault="00E21F1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Unlearn your </w:t>
      </w:r>
      <w:r w:rsidR="008153CE" w:rsidRPr="00AA3375">
        <w:rPr>
          <w:rFonts w:ascii="Abadi MT Condensed Light" w:hAnsi="Abadi MT Condensed Light" w:cs="Times New Roman"/>
          <w:szCs w:val="24"/>
        </w:rPr>
        <w:t>farming</w:t>
      </w:r>
      <w:r w:rsidRPr="00AA3375">
        <w:rPr>
          <w:rFonts w:ascii="Abadi MT Condensed Light" w:hAnsi="Abadi MT Condensed Light" w:cs="Times New Roman"/>
          <w:szCs w:val="24"/>
        </w:rPr>
        <w:t xml:space="preserve">, </w:t>
      </w:r>
      <w:r w:rsidR="008153CE" w:rsidRPr="00AA3375">
        <w:rPr>
          <w:rFonts w:ascii="Abadi MT Condensed Light" w:hAnsi="Abadi MT Condensed Light" w:cs="Times New Roman"/>
          <w:szCs w:val="24"/>
        </w:rPr>
        <w:t>your love</w:t>
      </w:r>
      <w:r w:rsidR="003E1ADA" w:rsidRPr="00AA3375">
        <w:rPr>
          <w:rFonts w:ascii="Abadi MT Condensed Light" w:hAnsi="Abadi MT Condensed Light" w:cs="Times New Roman"/>
          <w:szCs w:val="24"/>
        </w:rPr>
        <w:t>,</w:t>
      </w:r>
      <w:r w:rsidR="00866D22" w:rsidRPr="00AA3375">
        <w:rPr>
          <w:rFonts w:ascii="Abadi MT Condensed Light" w:hAnsi="Abadi MT Condensed Light" w:cs="Times New Roman"/>
          <w:szCs w:val="24"/>
        </w:rPr>
        <w:t xml:space="preserve"> and </w:t>
      </w:r>
      <w:r w:rsidR="008153CE" w:rsidRPr="00AA3375">
        <w:rPr>
          <w:rFonts w:ascii="Abadi MT Condensed Light" w:hAnsi="Abadi MT Condensed Light" w:cs="Times New Roman"/>
          <w:szCs w:val="24"/>
        </w:rPr>
        <w:t xml:space="preserve">your </w:t>
      </w:r>
      <w:r w:rsidR="00866D22" w:rsidRPr="00AA3375">
        <w:rPr>
          <w:rFonts w:ascii="Abadi MT Condensed Light" w:hAnsi="Abadi MT Condensed Light" w:cs="Times New Roman"/>
          <w:szCs w:val="24"/>
        </w:rPr>
        <w:t>skills. Unlearn</w:t>
      </w:r>
      <w:r w:rsidRPr="00AA3375">
        <w:rPr>
          <w:rFonts w:ascii="Abadi MT Condensed Light" w:hAnsi="Abadi MT Condensed Light" w:cs="Times New Roman"/>
          <w:szCs w:val="24"/>
        </w:rPr>
        <w:t xml:space="preserve"> your entire </w:t>
      </w:r>
      <w:r w:rsidR="00C239CA" w:rsidRPr="00AA3375">
        <w:rPr>
          <w:rFonts w:ascii="Abadi MT Condensed Light" w:hAnsi="Abadi MT Condensed Light" w:cs="Times New Roman"/>
          <w:szCs w:val="24"/>
        </w:rPr>
        <w:t>L</w:t>
      </w:r>
      <w:r w:rsidR="004B557C" w:rsidRPr="00AA3375">
        <w:rPr>
          <w:rFonts w:ascii="Abadi MT Condensed Light" w:hAnsi="Abadi MT Condensed Light" w:cs="Times New Roman"/>
          <w:szCs w:val="24"/>
        </w:rPr>
        <w:t>ife and</w:t>
      </w:r>
      <w:r w:rsidR="004D5364" w:rsidRPr="00AA3375">
        <w:rPr>
          <w:rFonts w:ascii="Abadi MT Condensed Light" w:hAnsi="Abadi MT Condensed Light" w:cs="Times New Roman"/>
          <w:szCs w:val="24"/>
        </w:rPr>
        <w:t xml:space="preserve"> everything in it </w:t>
      </w:r>
      <w:r w:rsidR="00866D22" w:rsidRPr="00AA3375">
        <w:rPr>
          <w:rFonts w:ascii="Abadi MT Condensed Light" w:hAnsi="Abadi MT Condensed Light" w:cs="Times New Roman"/>
          <w:szCs w:val="24"/>
        </w:rPr>
        <w:t xml:space="preserve">and </w:t>
      </w:r>
      <w:r w:rsidRPr="00AA3375">
        <w:rPr>
          <w:rFonts w:ascii="Abadi MT Condensed Light" w:hAnsi="Abadi MT Condensed Light" w:cs="Times New Roman"/>
          <w:szCs w:val="24"/>
        </w:rPr>
        <w:t>start learning now</w:t>
      </w:r>
      <w:r w:rsidR="004B557C" w:rsidRPr="00AA3375">
        <w:rPr>
          <w:rFonts w:ascii="Abadi MT Condensed Light" w:hAnsi="Abadi MT Condensed Light" w:cs="Times New Roman"/>
          <w:szCs w:val="24"/>
        </w:rPr>
        <w:t>.</w:t>
      </w:r>
    </w:p>
    <w:p w14:paraId="5FAC61B5" w14:textId="5FEBC735" w:rsidR="0015679E" w:rsidRPr="00AA3375" w:rsidRDefault="00C17D9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If</w:t>
      </w:r>
      <w:r w:rsidR="00E21F1E" w:rsidRPr="00AA3375">
        <w:rPr>
          <w:rFonts w:ascii="Abadi MT Condensed Light" w:hAnsi="Abadi MT Condensed Light" w:cs="Times New Roman"/>
          <w:szCs w:val="24"/>
        </w:rPr>
        <w:t xml:space="preserve"> you learn</w:t>
      </w:r>
      <w:r w:rsidR="003E1ADA" w:rsidRPr="00AA3375">
        <w:rPr>
          <w:rFonts w:ascii="Abadi MT Condensed Light" w:hAnsi="Abadi MT Condensed Light" w:cs="Times New Roman"/>
          <w:szCs w:val="24"/>
        </w:rPr>
        <w:t>ed</w:t>
      </w:r>
      <w:r w:rsidR="00E21F1E" w:rsidRPr="00AA3375">
        <w:rPr>
          <w:rFonts w:ascii="Abadi MT Condensed Light" w:hAnsi="Abadi MT Condensed Light" w:cs="Times New Roman"/>
          <w:szCs w:val="24"/>
        </w:rPr>
        <w:t xml:space="preserve"> </w:t>
      </w:r>
      <w:r w:rsidR="00891CC1" w:rsidRPr="00AA3375">
        <w:rPr>
          <w:rFonts w:ascii="Abadi MT Condensed Light" w:hAnsi="Abadi MT Condensed Light" w:cs="Times New Roman"/>
          <w:szCs w:val="24"/>
        </w:rPr>
        <w:t xml:space="preserve">it </w:t>
      </w:r>
      <w:r w:rsidR="00E21F1E" w:rsidRPr="00AA3375">
        <w:rPr>
          <w:rFonts w:ascii="Abadi MT Condensed Light" w:hAnsi="Abadi MT Condensed Light" w:cs="Times New Roman"/>
          <w:szCs w:val="24"/>
        </w:rPr>
        <w:t xml:space="preserve">from </w:t>
      </w:r>
      <w:r w:rsidR="00891CC1" w:rsidRPr="00AA3375">
        <w:rPr>
          <w:rFonts w:ascii="Abadi MT Condensed Light" w:hAnsi="Abadi MT Condensed Light" w:cs="Times New Roman"/>
          <w:szCs w:val="24"/>
        </w:rPr>
        <w:t>someone</w:t>
      </w:r>
      <w:r w:rsidR="00361E52" w:rsidRPr="00AA3375">
        <w:rPr>
          <w:rFonts w:ascii="Abadi MT Condensed Light" w:hAnsi="Abadi MT Condensed Light" w:cs="Times New Roman"/>
          <w:szCs w:val="24"/>
        </w:rPr>
        <w:t xml:space="preserve"> or</w:t>
      </w:r>
      <w:r w:rsidR="004D5364" w:rsidRPr="00AA3375">
        <w:rPr>
          <w:rFonts w:ascii="Abadi MT Condensed Light" w:hAnsi="Abadi MT Condensed Light" w:cs="Times New Roman"/>
          <w:szCs w:val="24"/>
        </w:rPr>
        <w:t xml:space="preserve"> </w:t>
      </w:r>
      <w:r w:rsidR="00E21F1E" w:rsidRPr="00AA3375">
        <w:rPr>
          <w:rFonts w:ascii="Abadi MT Condensed Light" w:hAnsi="Abadi MT Condensed Light" w:cs="Times New Roman"/>
          <w:szCs w:val="24"/>
        </w:rPr>
        <w:t>something</w:t>
      </w:r>
      <w:r w:rsidR="003E1ADA" w:rsidRPr="00AA3375">
        <w:rPr>
          <w:rFonts w:ascii="Abadi MT Condensed Light" w:hAnsi="Abadi MT Condensed Light" w:cs="Times New Roman"/>
          <w:szCs w:val="24"/>
        </w:rPr>
        <w:t>,</w:t>
      </w:r>
      <w:r w:rsidR="00E21F1E" w:rsidRPr="00AA3375">
        <w:rPr>
          <w:rFonts w:ascii="Abadi MT Condensed Light" w:hAnsi="Abadi MT Condensed Light" w:cs="Times New Roman"/>
          <w:szCs w:val="24"/>
        </w:rPr>
        <w:t xml:space="preserve"> </w:t>
      </w:r>
      <w:r w:rsidR="00290B03" w:rsidRPr="00AA3375">
        <w:rPr>
          <w:rFonts w:ascii="Abadi MT Condensed Light" w:hAnsi="Abadi MT Condensed Light" w:cs="Times New Roman"/>
          <w:szCs w:val="24"/>
        </w:rPr>
        <w:t>unlearn</w:t>
      </w:r>
      <w:r w:rsidR="00E21F1E" w:rsidRPr="00AA3375">
        <w:rPr>
          <w:rFonts w:ascii="Abadi MT Condensed Light" w:hAnsi="Abadi MT Condensed Light" w:cs="Times New Roman"/>
          <w:szCs w:val="24"/>
        </w:rPr>
        <w:t xml:space="preserve"> and </w:t>
      </w:r>
      <w:r w:rsidR="00290B03" w:rsidRPr="00AA3375">
        <w:rPr>
          <w:rFonts w:ascii="Abadi MT Condensed Light" w:hAnsi="Abadi MT Condensed Light" w:cs="Times New Roman"/>
          <w:szCs w:val="24"/>
        </w:rPr>
        <w:t>learn</w:t>
      </w:r>
      <w:r w:rsidR="004B557C" w:rsidRPr="00AA3375">
        <w:rPr>
          <w:rFonts w:ascii="Abadi MT Condensed Light" w:hAnsi="Abadi MT Condensed Light" w:cs="Times New Roman"/>
          <w:szCs w:val="24"/>
        </w:rPr>
        <w:t>.</w:t>
      </w:r>
    </w:p>
    <w:p w14:paraId="2C9F0856" w14:textId="77777777" w:rsidR="0015679E" w:rsidRPr="00AA3375" w:rsidRDefault="0015679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45D66D98" w14:textId="6D4097C3" w:rsidR="001403DE" w:rsidRPr="00AA3375" w:rsidRDefault="00B744EF" w:rsidP="00D1327D">
      <w:pPr>
        <w:pStyle w:val="Heading1"/>
        <w:rPr>
          <w:rFonts w:ascii="Abadi MT Condensed Light" w:hAnsi="Abadi MT Condensed Light"/>
        </w:rPr>
      </w:pPr>
      <w:bookmarkStart w:id="40" w:name="_Toc69903253"/>
      <w:r w:rsidRPr="00AA3375">
        <w:rPr>
          <w:rFonts w:ascii="Abadi MT Condensed Light" w:hAnsi="Abadi MT Condensed Light"/>
        </w:rPr>
        <w:lastRenderedPageBreak/>
        <w:t>RIGHTS VERSUS PRIVILEGES</w:t>
      </w:r>
      <w:bookmarkEnd w:id="40"/>
      <w:del w:id="41" w:author="Muthomi Thiankolu" w:date="2021-02-02T13:20:00Z">
        <w:r w:rsidRPr="00AA3375" w:rsidDel="00290B03">
          <w:rPr>
            <w:rFonts w:ascii="Abadi MT Condensed Light" w:hAnsi="Abadi MT Condensed Light"/>
          </w:rPr>
          <w:delText xml:space="preserve"> </w:delText>
        </w:r>
      </w:del>
    </w:p>
    <w:p w14:paraId="4E374A8B" w14:textId="248F6101"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Like I exorcised </w:t>
      </w:r>
      <w:r w:rsidR="00FF7BB5" w:rsidRPr="00AA3375">
        <w:rPr>
          <w:rFonts w:ascii="Abadi MT Condensed Light" w:hAnsi="Abadi MT Condensed Light" w:cs="Times New Roman"/>
          <w:szCs w:val="24"/>
        </w:rPr>
        <w:t xml:space="preserve">comparisons </w:t>
      </w:r>
      <w:r w:rsidR="001D788F" w:rsidRPr="00AA3375">
        <w:rPr>
          <w:rFonts w:ascii="Abadi MT Condensed Light" w:hAnsi="Abadi MT Condensed Light" w:cs="Times New Roman"/>
          <w:szCs w:val="24"/>
        </w:rPr>
        <w:t>let us</w:t>
      </w:r>
      <w:r w:rsidRPr="00AA3375">
        <w:rPr>
          <w:rFonts w:ascii="Abadi MT Condensed Light" w:hAnsi="Abadi MT Condensed Light" w:cs="Times New Roman"/>
          <w:szCs w:val="24"/>
        </w:rPr>
        <w:t xml:space="preserve"> have a discourse on </w:t>
      </w:r>
      <w:r w:rsidR="00FF7BB5" w:rsidRPr="00AA3375">
        <w:rPr>
          <w:rFonts w:ascii="Abadi MT Condensed Light" w:hAnsi="Abadi MT Condensed Light" w:cs="Times New Roman"/>
          <w:szCs w:val="24"/>
        </w:rPr>
        <w:t xml:space="preserve">rights </w:t>
      </w:r>
      <w:r w:rsidRPr="00AA3375">
        <w:rPr>
          <w:rFonts w:ascii="Abadi MT Condensed Light" w:hAnsi="Abadi MT Condensed Light" w:cs="Times New Roman"/>
          <w:szCs w:val="24"/>
        </w:rPr>
        <w:t xml:space="preserve">and </w:t>
      </w:r>
      <w:r w:rsidR="00FF7BB5" w:rsidRPr="00AA3375">
        <w:rPr>
          <w:rFonts w:ascii="Abadi MT Condensed Light" w:hAnsi="Abadi MT Condensed Light" w:cs="Times New Roman"/>
          <w:szCs w:val="24"/>
        </w:rPr>
        <w:t>privileges</w:t>
      </w:r>
      <w:r w:rsidRPr="00AA3375">
        <w:rPr>
          <w:rFonts w:ascii="Abadi MT Condensed Light" w:hAnsi="Abadi MT Condensed Light" w:cs="Times New Roman"/>
          <w:szCs w:val="24"/>
        </w:rPr>
        <w:t>.</w:t>
      </w:r>
    </w:p>
    <w:p w14:paraId="3A3386AC" w14:textId="2282C438"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Some people have blended the </w:t>
      </w:r>
      <w:r w:rsidR="0065144B" w:rsidRPr="00AA3375">
        <w:rPr>
          <w:rFonts w:ascii="Abadi MT Condensed Light" w:hAnsi="Abadi MT Condensed Light" w:cs="Times New Roman"/>
          <w:szCs w:val="24"/>
        </w:rPr>
        <w:t>t</w:t>
      </w:r>
      <w:r w:rsidR="00FF7BB5" w:rsidRPr="00AA3375">
        <w:rPr>
          <w:rFonts w:ascii="Abadi MT Condensed Light" w:hAnsi="Abadi MT Condensed Light" w:cs="Times New Roman"/>
          <w:szCs w:val="24"/>
        </w:rPr>
        <w:t xml:space="preserve">wo. </w:t>
      </w:r>
      <w:r w:rsidRPr="00AA3375">
        <w:rPr>
          <w:rFonts w:ascii="Abadi MT Condensed Light" w:hAnsi="Abadi MT Condensed Light" w:cs="Times New Roman"/>
          <w:szCs w:val="24"/>
        </w:rPr>
        <w:t xml:space="preserve">Sorry, not </w:t>
      </w:r>
      <w:r w:rsidR="00FF7BB5" w:rsidRPr="00AA3375">
        <w:rPr>
          <w:rFonts w:ascii="Abadi MT Condensed Light" w:hAnsi="Abadi MT Condensed Light" w:cs="Times New Roman"/>
          <w:szCs w:val="24"/>
        </w:rPr>
        <w:t>some</w:t>
      </w:r>
      <w:r w:rsidR="002648F4" w:rsidRPr="00AA3375">
        <w:rPr>
          <w:rFonts w:ascii="Abadi MT Condensed Light" w:hAnsi="Abadi MT Condensed Light" w:cs="Times New Roman"/>
          <w:szCs w:val="24"/>
        </w:rPr>
        <w:t>,</w:t>
      </w:r>
      <w:r w:rsidR="00FF7BB5" w:rsidRPr="00AA3375">
        <w:rPr>
          <w:rFonts w:ascii="Abadi MT Condensed Light" w:hAnsi="Abadi MT Condensed Light" w:cs="Times New Roman"/>
          <w:szCs w:val="24"/>
        </w:rPr>
        <w:t xml:space="preserve"> </w:t>
      </w:r>
      <w:r w:rsidR="00D70D37" w:rsidRPr="00AA3375">
        <w:rPr>
          <w:rFonts w:ascii="Abadi MT Condensed Light" w:hAnsi="Abadi MT Condensed Light" w:cs="Times New Roman"/>
          <w:szCs w:val="24"/>
        </w:rPr>
        <w:t>but let me say people have confus</w:t>
      </w:r>
      <w:r w:rsidRPr="00AA3375">
        <w:rPr>
          <w:rFonts w:ascii="Abadi MT Condensed Light" w:hAnsi="Abadi MT Condensed Light" w:cs="Times New Roman"/>
          <w:szCs w:val="24"/>
        </w:rPr>
        <w:t xml:space="preserve">ed the </w:t>
      </w:r>
      <w:r w:rsidR="00FF7BB5" w:rsidRPr="00AA3375">
        <w:rPr>
          <w:rFonts w:ascii="Abadi MT Condensed Light" w:hAnsi="Abadi MT Condensed Light" w:cs="Times New Roman"/>
          <w:szCs w:val="24"/>
        </w:rPr>
        <w:t xml:space="preserve">rights </w:t>
      </w:r>
      <w:r w:rsidRPr="00AA3375">
        <w:rPr>
          <w:rFonts w:ascii="Abadi MT Condensed Light" w:hAnsi="Abadi MT Condensed Light" w:cs="Times New Roman"/>
          <w:szCs w:val="24"/>
        </w:rPr>
        <w:t xml:space="preserve">and </w:t>
      </w:r>
      <w:r w:rsidR="00FF7BB5" w:rsidRPr="00AA3375">
        <w:rPr>
          <w:rFonts w:ascii="Abadi MT Condensed Light" w:hAnsi="Abadi MT Condensed Light" w:cs="Times New Roman"/>
          <w:szCs w:val="24"/>
        </w:rPr>
        <w:t>privileges</w:t>
      </w:r>
      <w:r w:rsidRPr="00AA3375">
        <w:rPr>
          <w:rFonts w:ascii="Abadi MT Condensed Light" w:hAnsi="Abadi MT Condensed Light" w:cs="Times New Roman"/>
          <w:szCs w:val="24"/>
        </w:rPr>
        <w:t xml:space="preserve"> without a boundary.</w:t>
      </w:r>
    </w:p>
    <w:p w14:paraId="65C23598" w14:textId="297FA9AE" w:rsidR="001403DE" w:rsidRPr="00AA3375" w:rsidRDefault="00B87D6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may have a </w:t>
      </w:r>
      <w:r w:rsidR="00B230CC" w:rsidRPr="00AA3375">
        <w:rPr>
          <w:rFonts w:ascii="Abadi MT Condensed Light" w:hAnsi="Abadi MT Condensed Light" w:cs="Times New Roman"/>
          <w:szCs w:val="24"/>
        </w:rPr>
        <w:t xml:space="preserve">right </w:t>
      </w:r>
      <w:r w:rsidR="001403DE" w:rsidRPr="00AA3375">
        <w:rPr>
          <w:rFonts w:ascii="Abadi MT Condensed Light" w:hAnsi="Abadi MT Condensed Light" w:cs="Times New Roman"/>
          <w:szCs w:val="24"/>
        </w:rPr>
        <w:t>in the Constitution</w:t>
      </w:r>
      <w:r w:rsidRPr="00AA3375">
        <w:rPr>
          <w:rFonts w:ascii="Abadi MT Condensed Light" w:hAnsi="Abadi MT Condensed Light" w:cs="Times New Roman"/>
          <w:szCs w:val="24"/>
        </w:rPr>
        <w:t>,</w:t>
      </w:r>
      <w:r w:rsidR="001403DE" w:rsidRPr="00AA3375">
        <w:rPr>
          <w:rFonts w:ascii="Abadi MT Condensed Light" w:hAnsi="Abadi MT Condensed Light" w:cs="Times New Roman"/>
          <w:szCs w:val="24"/>
        </w:rPr>
        <w:t xml:space="preserve"> but </w:t>
      </w:r>
      <w:r w:rsidRPr="00AA3375">
        <w:rPr>
          <w:rFonts w:ascii="Abadi MT Condensed Light" w:hAnsi="Abadi MT Condensed Light" w:cs="Times New Roman"/>
          <w:szCs w:val="24"/>
        </w:rPr>
        <w:t xml:space="preserve">it is still </w:t>
      </w:r>
      <w:r w:rsidR="001403DE" w:rsidRPr="00AA3375">
        <w:rPr>
          <w:rFonts w:ascii="Abadi MT Condensed Light" w:hAnsi="Abadi MT Condensed Light" w:cs="Times New Roman"/>
          <w:szCs w:val="24"/>
        </w:rPr>
        <w:t>limited</w:t>
      </w:r>
      <w:r w:rsidR="002A3862" w:rsidRPr="00AA3375">
        <w:rPr>
          <w:rFonts w:ascii="Abadi MT Condensed Light" w:hAnsi="Abadi MT Condensed Light" w:cs="Times New Roman"/>
          <w:szCs w:val="24"/>
        </w:rPr>
        <w:t>;</w:t>
      </w:r>
      <w:r w:rsidR="001403DE" w:rsidRPr="00AA3375">
        <w:rPr>
          <w:rFonts w:ascii="Abadi MT Condensed Light" w:hAnsi="Abadi MT Condensed Light" w:cs="Times New Roman"/>
          <w:szCs w:val="24"/>
        </w:rPr>
        <w:t xml:space="preserve"> </w:t>
      </w:r>
      <w:r w:rsidR="002A3862" w:rsidRPr="00AA3375">
        <w:rPr>
          <w:rFonts w:ascii="Abadi MT Condensed Light" w:hAnsi="Abadi MT Condensed Light" w:cs="Times New Roman"/>
          <w:szCs w:val="24"/>
        </w:rPr>
        <w:t xml:space="preserve">a right of education, </w:t>
      </w:r>
      <w:r w:rsidR="001403DE" w:rsidRPr="00AA3375">
        <w:rPr>
          <w:rFonts w:ascii="Abadi MT Condensed Light" w:hAnsi="Abadi MT Condensed Light" w:cs="Times New Roman"/>
          <w:szCs w:val="24"/>
        </w:rPr>
        <w:t>rig</w:t>
      </w:r>
      <w:r w:rsidR="002A3862" w:rsidRPr="00AA3375">
        <w:rPr>
          <w:rFonts w:ascii="Abadi MT Condensed Light" w:hAnsi="Abadi MT Condensed Light" w:cs="Times New Roman"/>
          <w:szCs w:val="24"/>
        </w:rPr>
        <w:t>ht of speech but to some extent.</w:t>
      </w:r>
    </w:p>
    <w:p w14:paraId="668F0280" w14:textId="0F2C440D"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Even going to school </w:t>
      </w:r>
      <w:r w:rsidR="009213F8" w:rsidRPr="00AA3375">
        <w:rPr>
          <w:rFonts w:ascii="Abadi MT Condensed Light" w:hAnsi="Abadi MT Condensed Light" w:cs="Times New Roman"/>
          <w:szCs w:val="24"/>
        </w:rPr>
        <w:t>does not</w:t>
      </w:r>
      <w:r w:rsidRPr="00AA3375">
        <w:rPr>
          <w:rFonts w:ascii="Abadi MT Condensed Light" w:hAnsi="Abadi MT Condensed Light" w:cs="Times New Roman"/>
          <w:szCs w:val="24"/>
        </w:rPr>
        <w:t xml:space="preserve"> guarantee </w:t>
      </w:r>
      <w:r w:rsidR="00B230CC" w:rsidRPr="00AA3375">
        <w:rPr>
          <w:rFonts w:ascii="Abadi MT Condensed Light" w:hAnsi="Abadi MT Condensed Light" w:cs="Times New Roman"/>
          <w:szCs w:val="24"/>
        </w:rPr>
        <w:t>education</w:t>
      </w:r>
      <w:r w:rsidRPr="00AA3375">
        <w:rPr>
          <w:rFonts w:ascii="Abadi MT Condensed Light" w:hAnsi="Abadi MT Condensed Light" w:cs="Times New Roman"/>
          <w:szCs w:val="24"/>
        </w:rPr>
        <w:t>.</w:t>
      </w:r>
    </w:p>
    <w:p w14:paraId="3FDD4CF6" w14:textId="77777777" w:rsidR="002F6507" w:rsidRPr="00AA3375" w:rsidRDefault="00D708D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To recapitulate</w:t>
      </w:r>
      <w:r w:rsidR="009213F8" w:rsidRPr="00AA3375">
        <w:rPr>
          <w:rFonts w:ascii="Abadi MT Condensed Light" w:hAnsi="Abadi MT Condensed Light" w:cs="Times New Roman"/>
          <w:szCs w:val="24"/>
        </w:rPr>
        <w:t>,</w:t>
      </w:r>
      <w:r w:rsidR="001403DE" w:rsidRPr="00AA3375">
        <w:rPr>
          <w:rFonts w:ascii="Abadi MT Condensed Light" w:hAnsi="Abadi MT Condensed Light" w:cs="Times New Roman"/>
          <w:szCs w:val="24"/>
        </w:rPr>
        <w:t xml:space="preserve"> </w:t>
      </w:r>
      <w:r w:rsidR="00B230CC" w:rsidRPr="00AA3375">
        <w:rPr>
          <w:rFonts w:ascii="Abadi MT Condensed Light" w:hAnsi="Abadi MT Condensed Light" w:cs="Times New Roman"/>
          <w:szCs w:val="24"/>
        </w:rPr>
        <w:t>education</w:t>
      </w:r>
      <w:r w:rsidR="001403DE" w:rsidRPr="00AA3375">
        <w:rPr>
          <w:rFonts w:ascii="Abadi MT Condensed Light" w:hAnsi="Abadi MT Condensed Light" w:cs="Times New Roman"/>
          <w:szCs w:val="24"/>
        </w:rPr>
        <w:t xml:space="preserve"> is what </w:t>
      </w:r>
      <w:r w:rsidR="009213F8" w:rsidRPr="00AA3375">
        <w:rPr>
          <w:rFonts w:ascii="Abadi MT Condensed Light" w:hAnsi="Abadi MT Condensed Light" w:cs="Times New Roman"/>
          <w:szCs w:val="24"/>
        </w:rPr>
        <w:t xml:space="preserve">you are </w:t>
      </w:r>
      <w:r w:rsidR="001403DE" w:rsidRPr="00AA3375">
        <w:rPr>
          <w:rFonts w:ascii="Abadi MT Condensed Light" w:hAnsi="Abadi MT Condensed Light" w:cs="Times New Roman"/>
          <w:szCs w:val="24"/>
        </w:rPr>
        <w:t xml:space="preserve">left with after </w:t>
      </w:r>
      <w:r w:rsidRPr="00AA3375">
        <w:rPr>
          <w:rFonts w:ascii="Abadi MT Condensed Light" w:hAnsi="Abadi MT Condensed Light" w:cs="Times New Roman"/>
          <w:szCs w:val="24"/>
        </w:rPr>
        <w:t>school</w:t>
      </w:r>
      <w:r w:rsidR="001403DE" w:rsidRPr="00AA3375">
        <w:rPr>
          <w:rFonts w:ascii="Abadi MT Condensed Light" w:hAnsi="Abadi MT Condensed Light" w:cs="Times New Roman"/>
          <w:szCs w:val="24"/>
        </w:rPr>
        <w:t xml:space="preserve">. </w:t>
      </w:r>
    </w:p>
    <w:p w14:paraId="5233384F" w14:textId="1A1F5A70" w:rsidR="001403DE" w:rsidRPr="00AA3375" w:rsidRDefault="009213F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Education is far from </w:t>
      </w:r>
      <w:r w:rsidR="00D708DD" w:rsidRPr="00AA3375">
        <w:rPr>
          <w:rFonts w:ascii="Abadi MT Condensed Light" w:hAnsi="Abadi MT Condensed Light" w:cs="Times New Roman"/>
          <w:szCs w:val="24"/>
        </w:rPr>
        <w:t>acad</w:t>
      </w:r>
      <w:r w:rsidRPr="00AA3375">
        <w:rPr>
          <w:rFonts w:ascii="Abadi MT Condensed Light" w:hAnsi="Abadi MT Condensed Light" w:cs="Times New Roman"/>
          <w:szCs w:val="24"/>
        </w:rPr>
        <w:t>emics</w:t>
      </w:r>
      <w:r w:rsidR="004B557C" w:rsidRPr="00AA3375">
        <w:rPr>
          <w:rFonts w:ascii="Abadi MT Condensed Light" w:hAnsi="Abadi MT Condensed Light" w:cs="Times New Roman"/>
          <w:szCs w:val="24"/>
        </w:rPr>
        <w:t>.</w:t>
      </w:r>
    </w:p>
    <w:p w14:paraId="120405B2" w14:textId="1F33540D"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your</w:t>
      </w:r>
      <w:r w:rsidR="00673E22" w:rsidRPr="00AA3375">
        <w:rPr>
          <w:rFonts w:ascii="Abadi MT Condensed Light" w:hAnsi="Abadi MT Condensed Light" w:cs="Times New Roman"/>
          <w:szCs w:val="24"/>
        </w:rPr>
        <w:t xml:space="preserve"> </w:t>
      </w:r>
      <w:r w:rsidR="00D708DD" w:rsidRPr="00AA3375">
        <w:rPr>
          <w:rFonts w:ascii="Abadi MT Condensed Light" w:hAnsi="Abadi MT Condensed Light" w:cs="Times New Roman"/>
          <w:szCs w:val="24"/>
        </w:rPr>
        <w:t xml:space="preserve">family </w:t>
      </w:r>
      <w:r w:rsidRPr="00AA3375">
        <w:rPr>
          <w:rFonts w:ascii="Abadi MT Condensed Light" w:hAnsi="Abadi MT Condensed Light" w:cs="Times New Roman"/>
          <w:szCs w:val="24"/>
        </w:rPr>
        <w:t xml:space="preserve">is wealthy or </w:t>
      </w:r>
      <w:r w:rsidR="00D708DD" w:rsidRPr="00AA3375">
        <w:rPr>
          <w:rFonts w:ascii="Abadi MT Condensed Light" w:hAnsi="Abadi MT Condensed Light" w:cs="Times New Roman"/>
          <w:szCs w:val="24"/>
        </w:rPr>
        <w:t>poor</w:t>
      </w:r>
      <w:r w:rsidRPr="00AA3375">
        <w:rPr>
          <w:rFonts w:ascii="Abadi MT Condensed Light" w:hAnsi="Abadi MT Condensed Light" w:cs="Times New Roman"/>
          <w:szCs w:val="24"/>
        </w:rPr>
        <w:t xml:space="preserve">, is it </w:t>
      </w:r>
      <w:r w:rsidR="00673E22" w:rsidRPr="00AA3375">
        <w:rPr>
          <w:rFonts w:ascii="Abadi MT Condensed Light" w:hAnsi="Abadi MT Condensed Light" w:cs="Times New Roman"/>
          <w:szCs w:val="24"/>
        </w:rPr>
        <w:t xml:space="preserve">almost indisputable </w:t>
      </w:r>
      <w:r w:rsidRPr="00AA3375">
        <w:rPr>
          <w:rFonts w:ascii="Abadi MT Condensed Light" w:hAnsi="Abadi MT Condensed Light" w:cs="Times New Roman"/>
          <w:szCs w:val="24"/>
        </w:rPr>
        <w:t>that you</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673E22" w:rsidRPr="00AA3375">
        <w:rPr>
          <w:rFonts w:ascii="Abadi MT Condensed Light" w:hAnsi="Abadi MT Condensed Light" w:cs="Times New Roman"/>
          <w:szCs w:val="24"/>
        </w:rPr>
        <w:t>too</w:t>
      </w:r>
      <w:r w:rsidR="003E1ADA" w:rsidRPr="00AA3375">
        <w:rPr>
          <w:rFonts w:ascii="Abadi MT Condensed Light" w:hAnsi="Abadi MT Condensed Light" w:cs="Times New Roman"/>
          <w:szCs w:val="24"/>
        </w:rPr>
        <w:t>,</w:t>
      </w:r>
      <w:r w:rsidR="00673E22" w:rsidRPr="00AA3375">
        <w:rPr>
          <w:rFonts w:ascii="Abadi MT Condensed Light" w:hAnsi="Abadi MT Condensed Light" w:cs="Times New Roman"/>
          <w:szCs w:val="24"/>
        </w:rPr>
        <w:t xml:space="preserve"> must be better</w:t>
      </w:r>
      <w:r w:rsidR="003E1ADA" w:rsidRPr="00AA3375">
        <w:rPr>
          <w:rFonts w:ascii="Abadi MT Condensed Light" w:hAnsi="Abadi MT Condensed Light" w:cs="Times New Roman"/>
          <w:szCs w:val="24"/>
        </w:rPr>
        <w:t>?</w:t>
      </w:r>
      <w:r w:rsidR="00610823" w:rsidRPr="00AA3375">
        <w:rPr>
          <w:rFonts w:ascii="Abadi MT Condensed Light" w:hAnsi="Abadi MT Condensed Light" w:cs="Times New Roman"/>
          <w:szCs w:val="24"/>
        </w:rPr>
        <w:t xml:space="preserve"> But that is no right.</w:t>
      </w:r>
    </w:p>
    <w:p w14:paraId="3F5B2CB8" w14:textId="1FEBB60D" w:rsidR="001403DE" w:rsidRPr="00AA3375" w:rsidRDefault="00D708D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Never!</w:t>
      </w:r>
    </w:p>
    <w:p w14:paraId="27CF6B62" w14:textId="303B6B95" w:rsidR="001403DE" w:rsidRPr="00AA3375" w:rsidRDefault="000B179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s a God</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given privilege</w:t>
      </w:r>
      <w:r w:rsidR="001403DE" w:rsidRPr="00AA3375">
        <w:rPr>
          <w:rFonts w:ascii="Abadi MT Condensed Light" w:hAnsi="Abadi MT Condensed Light" w:cs="Times New Roman"/>
          <w:szCs w:val="24"/>
        </w:rPr>
        <w:t xml:space="preserve"> to have been born in such a </w:t>
      </w:r>
      <w:r w:rsidR="00966091" w:rsidRPr="00AA3375">
        <w:rPr>
          <w:rFonts w:ascii="Abadi MT Condensed Light" w:hAnsi="Abadi MT Condensed Light" w:cs="Times New Roman"/>
          <w:szCs w:val="24"/>
        </w:rPr>
        <w:t>family.</w:t>
      </w:r>
      <w:del w:id="42" w:author="Muthomi Thiankolu" w:date="2021-02-02T14:37:00Z">
        <w:r w:rsidR="001403DE" w:rsidRPr="00AA3375" w:rsidDel="00966091">
          <w:rPr>
            <w:rFonts w:ascii="Abadi MT Condensed Light" w:hAnsi="Abadi MT Condensed Light" w:cs="Times New Roman"/>
            <w:szCs w:val="24"/>
          </w:rPr>
          <w:delText xml:space="preserve"> </w:delText>
        </w:r>
      </w:del>
    </w:p>
    <w:p w14:paraId="5B574E97" w14:textId="729B0A31"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problem with us is </w:t>
      </w:r>
      <w:r w:rsidR="0065144B" w:rsidRPr="00AA3375">
        <w:rPr>
          <w:rFonts w:ascii="Abadi MT Condensed Light" w:hAnsi="Abadi MT Condensed Light" w:cs="Times New Roman"/>
          <w:szCs w:val="24"/>
        </w:rPr>
        <w:t>internalizing</w:t>
      </w:r>
      <w:r w:rsidR="00966091" w:rsidRPr="00AA3375">
        <w:rPr>
          <w:rFonts w:ascii="Abadi MT Condensed Light" w:hAnsi="Abadi MT Condensed Light" w:cs="Times New Roman"/>
          <w:szCs w:val="24"/>
        </w:rPr>
        <w:t xml:space="preserve"> </w:t>
      </w:r>
      <w:r w:rsidR="000B179A" w:rsidRPr="00AA3375">
        <w:rPr>
          <w:rFonts w:ascii="Abadi MT Condensed Light" w:hAnsi="Abadi MT Condensed Light" w:cs="Times New Roman"/>
          <w:szCs w:val="24"/>
        </w:rPr>
        <w:t>the difference</w:t>
      </w:r>
      <w:r w:rsidRPr="00AA3375">
        <w:rPr>
          <w:rFonts w:ascii="Abadi MT Condensed Light" w:hAnsi="Abadi MT Condensed Light" w:cs="Times New Roman"/>
          <w:szCs w:val="24"/>
        </w:rPr>
        <w:t xml:space="preserve">. That makes </w:t>
      </w:r>
      <w:r w:rsidR="00702E88" w:rsidRPr="00AA3375">
        <w:rPr>
          <w:rFonts w:ascii="Abadi MT Condensed Light" w:hAnsi="Abadi MT Condensed Light" w:cs="Times New Roman"/>
          <w:szCs w:val="24"/>
        </w:rPr>
        <w:t xml:space="preserve">us </w:t>
      </w:r>
      <w:r w:rsidRPr="00AA3375">
        <w:rPr>
          <w:rFonts w:ascii="Abadi MT Condensed Light" w:hAnsi="Abadi MT Condensed Light" w:cs="Times New Roman"/>
          <w:szCs w:val="24"/>
        </w:rPr>
        <w:t xml:space="preserve">understand the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ife we lead and minimize </w:t>
      </w:r>
      <w:r w:rsidR="00966091" w:rsidRPr="00AA3375">
        <w:rPr>
          <w:rFonts w:ascii="Abadi MT Condensed Light" w:hAnsi="Abadi MT Condensed Light" w:cs="Times New Roman"/>
          <w:szCs w:val="24"/>
        </w:rPr>
        <w:t xml:space="preserve">family </w:t>
      </w:r>
      <w:r w:rsidRPr="00AA3375">
        <w:rPr>
          <w:rFonts w:ascii="Abadi MT Condensed Light" w:hAnsi="Abadi MT Condensed Light" w:cs="Times New Roman"/>
          <w:szCs w:val="24"/>
        </w:rPr>
        <w:t>feud</w:t>
      </w:r>
      <w:r w:rsidR="00702E88" w:rsidRPr="00AA3375">
        <w:rPr>
          <w:rFonts w:ascii="Abadi MT Condensed Light" w:hAnsi="Abadi MT Condensed Light" w:cs="Times New Roman"/>
          <w:szCs w:val="24"/>
        </w:rPr>
        <w:t xml:space="preserve">s, work fights, </w:t>
      </w:r>
      <w:r w:rsidR="00966091" w:rsidRPr="00AA3375">
        <w:rPr>
          <w:rFonts w:ascii="Abadi MT Condensed Light" w:hAnsi="Abadi MT Condensed Light" w:cs="Times New Roman"/>
          <w:szCs w:val="24"/>
        </w:rPr>
        <w:t xml:space="preserve">village </w:t>
      </w:r>
      <w:r w:rsidR="00702E88" w:rsidRPr="00AA3375">
        <w:rPr>
          <w:rFonts w:ascii="Abadi MT Condensed Light" w:hAnsi="Abadi MT Condensed Light" w:cs="Times New Roman"/>
          <w:szCs w:val="24"/>
        </w:rPr>
        <w:t>hatred</w:t>
      </w:r>
      <w:r w:rsidR="003E1ADA" w:rsidRPr="00AA3375">
        <w:rPr>
          <w:rFonts w:ascii="Abadi MT Condensed Light" w:hAnsi="Abadi MT Condensed Light" w:cs="Times New Roman"/>
          <w:szCs w:val="24"/>
        </w:rPr>
        <w:t>,</w:t>
      </w:r>
      <w:r w:rsidR="00702E88" w:rsidRPr="00AA3375">
        <w:rPr>
          <w:rFonts w:ascii="Abadi MT Condensed Light" w:hAnsi="Abadi MT Condensed Light" w:cs="Times New Roman"/>
          <w:szCs w:val="24"/>
        </w:rPr>
        <w:t xml:space="preserve"> et</w:t>
      </w:r>
      <w:r w:rsidRPr="00AA3375">
        <w:rPr>
          <w:rFonts w:ascii="Abadi MT Condensed Light" w:hAnsi="Abadi MT Condensed Light" w:cs="Times New Roman"/>
          <w:szCs w:val="24"/>
        </w:rPr>
        <w:t>c.</w:t>
      </w:r>
    </w:p>
    <w:p w14:paraId="3F6ED557" w14:textId="77777777"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Privilege is some limited endowment for a time, t</w:t>
      </w:r>
      <w:r w:rsidR="00702E88" w:rsidRPr="00AA3375">
        <w:rPr>
          <w:rFonts w:ascii="Abadi MT Condensed Light" w:hAnsi="Abadi MT Condensed Light" w:cs="Times New Roman"/>
          <w:szCs w:val="24"/>
        </w:rPr>
        <w:t xml:space="preserve">o enjoy what is better </w:t>
      </w:r>
      <w:r w:rsidR="00C63B5D" w:rsidRPr="00AA3375">
        <w:rPr>
          <w:rFonts w:ascii="Abadi MT Condensed Light" w:hAnsi="Abadi MT Condensed Light" w:cs="Times New Roman"/>
          <w:szCs w:val="24"/>
        </w:rPr>
        <w:t>now</w:t>
      </w:r>
      <w:r w:rsidRPr="00AA3375">
        <w:rPr>
          <w:rFonts w:ascii="Abadi MT Condensed Light" w:hAnsi="Abadi MT Condensed Light" w:cs="Times New Roman"/>
          <w:szCs w:val="24"/>
        </w:rPr>
        <w:t xml:space="preserve"> at</w:t>
      </w:r>
      <w:r w:rsidR="00C63B5D" w:rsidRPr="00AA3375">
        <w:rPr>
          <w:rFonts w:ascii="Abadi MT Condensed Light" w:hAnsi="Abadi MT Condensed Light" w:cs="Times New Roman"/>
          <w:szCs w:val="24"/>
        </w:rPr>
        <w:t xml:space="preserve"> the advantage</w:t>
      </w:r>
      <w:r w:rsidR="00702E88" w:rsidRPr="00AA3375">
        <w:rPr>
          <w:rFonts w:ascii="Abadi MT Condensed Light" w:hAnsi="Abadi MT Condensed Light" w:cs="Times New Roman"/>
          <w:szCs w:val="24"/>
        </w:rPr>
        <w:t xml:space="preserve"> of other</w:t>
      </w:r>
      <w:r w:rsidRPr="00AA3375">
        <w:rPr>
          <w:rFonts w:ascii="Abadi MT Condensed Light" w:hAnsi="Abadi MT Condensed Light" w:cs="Times New Roman"/>
          <w:szCs w:val="24"/>
        </w:rPr>
        <w:t xml:space="preserve"> factors.</w:t>
      </w:r>
    </w:p>
    <w:p w14:paraId="19FB4652" w14:textId="2271A1CF"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w:t>
      </w:r>
      <w:r w:rsidR="00650E5C" w:rsidRPr="00AA3375">
        <w:rPr>
          <w:rFonts w:ascii="Abadi MT Condensed Light" w:hAnsi="Abadi MT Condensed Light" w:cs="Times New Roman"/>
          <w:szCs w:val="24"/>
        </w:rPr>
        <w:t>I</w:t>
      </w:r>
      <w:r w:rsidRPr="00AA3375">
        <w:rPr>
          <w:rFonts w:ascii="Abadi MT Condensed Light" w:hAnsi="Abadi MT Condensed Light" w:cs="Times New Roman"/>
          <w:szCs w:val="24"/>
        </w:rPr>
        <w:t>nstance, at work</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9456D1" w:rsidRPr="00AA3375">
        <w:rPr>
          <w:rFonts w:ascii="Abadi MT Condensed Light" w:hAnsi="Abadi MT Condensed Light" w:cs="Times New Roman"/>
          <w:szCs w:val="24"/>
        </w:rPr>
        <w:t>salary</w:t>
      </w:r>
      <w:r w:rsidR="005C254A"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w:t>
      </w:r>
      <w:r w:rsidR="009456D1" w:rsidRPr="00AA3375">
        <w:rPr>
          <w:rFonts w:ascii="Abadi MT Condensed Light" w:hAnsi="Abadi MT Condensed Light" w:cs="Times New Roman"/>
          <w:szCs w:val="24"/>
        </w:rPr>
        <w:t xml:space="preserve">wage </w:t>
      </w:r>
      <w:r w:rsidRPr="00AA3375">
        <w:rPr>
          <w:rFonts w:ascii="Abadi MT Condensed Light" w:hAnsi="Abadi MT Condensed Light" w:cs="Times New Roman"/>
          <w:szCs w:val="24"/>
        </w:rPr>
        <w:t>is rightful when you have duly attended to your duties</w:t>
      </w:r>
      <w:r w:rsidR="004D64A7" w:rsidRPr="00AA3375">
        <w:rPr>
          <w:rFonts w:ascii="Abadi MT Condensed Light" w:hAnsi="Abadi MT Condensed Light" w:cs="Times New Roman"/>
          <w:szCs w:val="24"/>
        </w:rPr>
        <w:t>.</w:t>
      </w:r>
    </w:p>
    <w:p w14:paraId="57C577DA" w14:textId="72E37270" w:rsidR="001403DE" w:rsidRPr="00AA3375" w:rsidRDefault="00FD130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On the contrar</w:t>
      </w:r>
      <w:r w:rsidR="003E1ADA" w:rsidRPr="00AA3375">
        <w:rPr>
          <w:rFonts w:ascii="Abadi MT Condensed Light" w:hAnsi="Abadi MT Condensed Light" w:cs="Times New Roman"/>
          <w:szCs w:val="24"/>
        </w:rPr>
        <w:t>y</w:t>
      </w:r>
      <w:r w:rsidR="00D25B44" w:rsidRPr="00AA3375">
        <w:rPr>
          <w:rFonts w:ascii="Abadi MT Condensed Light" w:hAnsi="Abadi MT Condensed Light" w:cs="Times New Roman"/>
          <w:szCs w:val="24"/>
        </w:rPr>
        <w:t>,</w:t>
      </w:r>
      <w:r w:rsidR="001403DE" w:rsidRPr="00AA3375">
        <w:rPr>
          <w:rFonts w:ascii="Abadi MT Condensed Light" w:hAnsi="Abadi MT Condensed Light" w:cs="Times New Roman"/>
          <w:szCs w:val="24"/>
        </w:rPr>
        <w:t xml:space="preserve"> </w:t>
      </w:r>
      <w:r w:rsidR="00D25B44" w:rsidRPr="00AA3375">
        <w:rPr>
          <w:rFonts w:ascii="Abadi MT Condensed Light" w:hAnsi="Abadi MT Condensed Light" w:cs="Times New Roman"/>
          <w:szCs w:val="24"/>
        </w:rPr>
        <w:t>it is</w:t>
      </w:r>
      <w:r w:rsidR="001403DE" w:rsidRPr="00AA3375">
        <w:rPr>
          <w:rFonts w:ascii="Abadi MT Condensed Light" w:hAnsi="Abadi MT Condensed Light" w:cs="Times New Roman"/>
          <w:szCs w:val="24"/>
        </w:rPr>
        <w:t xml:space="preserve"> no </w:t>
      </w:r>
      <w:r w:rsidR="009456D1" w:rsidRPr="00AA3375">
        <w:rPr>
          <w:rFonts w:ascii="Abadi MT Condensed Light" w:hAnsi="Abadi MT Condensed Light" w:cs="Times New Roman"/>
          <w:szCs w:val="24"/>
        </w:rPr>
        <w:t xml:space="preserve">privilege </w:t>
      </w:r>
      <w:r w:rsidR="001403DE" w:rsidRPr="00AA3375">
        <w:rPr>
          <w:rFonts w:ascii="Abadi MT Condensed Light" w:hAnsi="Abadi MT Condensed Light" w:cs="Times New Roman"/>
          <w:szCs w:val="24"/>
        </w:rPr>
        <w:t>when others diligently do an assignment worthy of reward</w:t>
      </w:r>
      <w:r w:rsidR="003E1ADA" w:rsidRPr="00AA3375">
        <w:rPr>
          <w:rFonts w:ascii="Abadi MT Condensed Light" w:hAnsi="Abadi MT Condensed Light" w:cs="Times New Roman"/>
          <w:szCs w:val="24"/>
        </w:rPr>
        <w:t>,</w:t>
      </w:r>
      <w:r w:rsidR="001403DE" w:rsidRPr="00AA3375">
        <w:rPr>
          <w:rFonts w:ascii="Abadi MT Condensed Light" w:hAnsi="Abadi MT Condensed Light" w:cs="Times New Roman"/>
          <w:szCs w:val="24"/>
        </w:rPr>
        <w:t xml:space="preserve"> and you bias the reward to you.</w:t>
      </w:r>
      <w:del w:id="43" w:author="Muthomi Thiankolu" w:date="2021-02-02T14:39:00Z">
        <w:r w:rsidR="001403DE" w:rsidRPr="00AA3375" w:rsidDel="009456D1">
          <w:rPr>
            <w:rFonts w:ascii="Abadi MT Condensed Light" w:hAnsi="Abadi MT Condensed Light" w:cs="Times New Roman"/>
            <w:szCs w:val="24"/>
          </w:rPr>
          <w:delText xml:space="preserve"> </w:delText>
        </w:r>
      </w:del>
    </w:p>
    <w:p w14:paraId="4D93CBA6" w14:textId="2981BB44" w:rsidR="001403DE" w:rsidRPr="00AA3375" w:rsidRDefault="00C63B5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That is</w:t>
      </w:r>
      <w:r w:rsidR="001403DE" w:rsidRPr="00AA3375">
        <w:rPr>
          <w:rFonts w:ascii="Abadi MT Condensed Light" w:hAnsi="Abadi MT Condensed Light" w:cs="Times New Roman"/>
          <w:szCs w:val="24"/>
        </w:rPr>
        <w:t xml:space="preserve"> selfish</w:t>
      </w:r>
      <w:r w:rsidR="003E1ADA" w:rsidRPr="00AA3375">
        <w:rPr>
          <w:rFonts w:ascii="Abadi MT Condensed Light" w:hAnsi="Abadi MT Condensed Light" w:cs="Times New Roman"/>
          <w:szCs w:val="24"/>
        </w:rPr>
        <w:t>,</w:t>
      </w:r>
      <w:r w:rsidR="001403DE" w:rsidRPr="00AA3375">
        <w:rPr>
          <w:rFonts w:ascii="Abadi MT Condensed Light" w:hAnsi="Abadi MT Condensed Light" w:cs="Times New Roman"/>
          <w:szCs w:val="24"/>
        </w:rPr>
        <w:t xml:space="preserve"> and</w:t>
      </w:r>
      <w:r w:rsidRPr="00AA3375">
        <w:rPr>
          <w:rFonts w:ascii="Abadi MT Condensed Light" w:hAnsi="Abadi MT Condensed Light" w:cs="Times New Roman"/>
          <w:szCs w:val="24"/>
        </w:rPr>
        <w:t xml:space="preserve"> even</w:t>
      </w:r>
      <w:r w:rsidR="001403DE" w:rsidRPr="00AA3375">
        <w:rPr>
          <w:rFonts w:ascii="Abadi MT Condensed Light" w:hAnsi="Abadi MT Condensed Light" w:cs="Times New Roman"/>
          <w:szCs w:val="24"/>
        </w:rPr>
        <w:t xml:space="preserve"> God will make you pay for it. </w:t>
      </w:r>
    </w:p>
    <w:p w14:paraId="39F876E6" w14:textId="507A091A" w:rsidR="001403DE"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Besides</w:t>
      </w:r>
      <w:r w:rsidR="001403DE" w:rsidRPr="00AA3375">
        <w:rPr>
          <w:rFonts w:ascii="Abadi MT Condensed Light" w:hAnsi="Abadi MT Condensed Light" w:cs="Times New Roman"/>
          <w:szCs w:val="24"/>
        </w:rPr>
        <w:t>, when you strategically loot through a friend o</w:t>
      </w:r>
      <w:r w:rsidR="00F81F4A" w:rsidRPr="00AA3375">
        <w:rPr>
          <w:rFonts w:ascii="Abadi MT Condensed Light" w:hAnsi="Abadi MT Condensed Light" w:cs="Times New Roman"/>
          <w:szCs w:val="24"/>
        </w:rPr>
        <w:t xml:space="preserve">r colleague for your stomach's </w:t>
      </w:r>
      <w:r w:rsidR="001403DE" w:rsidRPr="00AA3375">
        <w:rPr>
          <w:rFonts w:ascii="Abadi MT Condensed Light" w:hAnsi="Abadi MT Condensed Light" w:cs="Times New Roman"/>
          <w:szCs w:val="24"/>
        </w:rPr>
        <w:t xml:space="preserve">sake. </w:t>
      </w:r>
      <w:r w:rsidR="00D25B44" w:rsidRPr="00AA3375">
        <w:rPr>
          <w:rFonts w:ascii="Abadi MT Condensed Light" w:hAnsi="Abadi MT Condensed Light" w:cs="Times New Roman"/>
          <w:szCs w:val="24"/>
        </w:rPr>
        <w:t>That is</w:t>
      </w:r>
      <w:r w:rsidR="001403DE" w:rsidRPr="00AA3375">
        <w:rPr>
          <w:rFonts w:ascii="Abadi MT Condensed Light" w:hAnsi="Abadi MT Condensed Light" w:cs="Times New Roman"/>
          <w:szCs w:val="24"/>
        </w:rPr>
        <w:t xml:space="preserve"> like </w:t>
      </w:r>
      <w:r w:rsidR="00F81F4A" w:rsidRPr="00AA3375">
        <w:rPr>
          <w:rFonts w:ascii="Abadi MT Condensed Light" w:hAnsi="Abadi MT Condensed Light" w:cs="Times New Roman"/>
          <w:szCs w:val="24"/>
        </w:rPr>
        <w:t>mugging</w:t>
      </w:r>
      <w:r w:rsidR="001403DE" w:rsidRPr="00AA3375">
        <w:rPr>
          <w:rFonts w:ascii="Abadi MT Condensed Light" w:hAnsi="Abadi MT Condensed Light" w:cs="Times New Roman"/>
          <w:szCs w:val="24"/>
        </w:rPr>
        <w:t xml:space="preserve"> a </w:t>
      </w:r>
      <w:r w:rsidR="009456D1" w:rsidRPr="00AA3375">
        <w:rPr>
          <w:rFonts w:ascii="Abadi MT Condensed Light" w:hAnsi="Abadi MT Condensed Light" w:cs="Times New Roman"/>
          <w:szCs w:val="24"/>
        </w:rPr>
        <w:t>thief. It is no</w:t>
      </w:r>
      <w:r w:rsidR="008848C9" w:rsidRPr="00AA3375">
        <w:rPr>
          <w:rFonts w:ascii="Abadi MT Condensed Light" w:hAnsi="Abadi MT Condensed Light" w:cs="Times New Roman"/>
          <w:szCs w:val="24"/>
        </w:rPr>
        <w:t>t</w:t>
      </w:r>
      <w:r w:rsidR="001403DE" w:rsidRPr="00AA3375">
        <w:rPr>
          <w:rFonts w:ascii="Abadi MT Condensed Light" w:hAnsi="Abadi MT Condensed Light" w:cs="Times New Roman"/>
          <w:szCs w:val="24"/>
        </w:rPr>
        <w:t xml:space="preserve"> good</w:t>
      </w:r>
      <w:r w:rsidR="00F81F4A" w:rsidRPr="00AA3375">
        <w:rPr>
          <w:rFonts w:ascii="Abadi MT Condensed Light" w:hAnsi="Abadi MT Condensed Light" w:cs="Times New Roman"/>
          <w:szCs w:val="24"/>
        </w:rPr>
        <w:t xml:space="preserve"> at all</w:t>
      </w:r>
      <w:r w:rsidR="001403DE" w:rsidRPr="00AA3375">
        <w:rPr>
          <w:rFonts w:ascii="Abadi MT Condensed Light" w:hAnsi="Abadi MT Condensed Light" w:cs="Times New Roman"/>
          <w:szCs w:val="24"/>
        </w:rPr>
        <w:t xml:space="preserve">. </w:t>
      </w:r>
      <w:r w:rsidR="0084304E" w:rsidRPr="00AA3375">
        <w:rPr>
          <w:rFonts w:ascii="Abadi MT Condensed Light" w:hAnsi="Abadi MT Condensed Light" w:cs="Times New Roman"/>
          <w:szCs w:val="24"/>
        </w:rPr>
        <w:t>You will</w:t>
      </w:r>
      <w:r w:rsidRPr="00AA3375">
        <w:rPr>
          <w:rFonts w:ascii="Abadi MT Condensed Light" w:hAnsi="Abadi MT Condensed Light" w:cs="Times New Roman"/>
          <w:szCs w:val="24"/>
        </w:rPr>
        <w:t>,</w:t>
      </w:r>
      <w:r w:rsidR="001403DE" w:rsidRPr="00AA3375">
        <w:rPr>
          <w:rFonts w:ascii="Abadi MT Condensed Light" w:hAnsi="Abadi MT Condensed Light" w:cs="Times New Roman"/>
          <w:szCs w:val="24"/>
        </w:rPr>
        <w:t xml:space="preserve"> at some point</w:t>
      </w:r>
      <w:r w:rsidRPr="00AA3375">
        <w:rPr>
          <w:rFonts w:ascii="Abadi MT Condensed Light" w:hAnsi="Abadi MT Condensed Light" w:cs="Times New Roman"/>
          <w:szCs w:val="24"/>
        </w:rPr>
        <w:t>,</w:t>
      </w:r>
      <w:r w:rsidR="001403DE" w:rsidRPr="00AA3375">
        <w:rPr>
          <w:rFonts w:ascii="Abadi MT Condensed Light" w:hAnsi="Abadi MT Condensed Light" w:cs="Times New Roman"/>
          <w:szCs w:val="24"/>
        </w:rPr>
        <w:t xml:space="preserve"> drag into the</w:t>
      </w:r>
      <w:r w:rsidR="00967DA2" w:rsidRPr="00AA3375">
        <w:rPr>
          <w:rFonts w:ascii="Abadi MT Condensed Light" w:hAnsi="Abadi MT Condensed Light" w:cs="Times New Roman"/>
          <w:szCs w:val="24"/>
        </w:rPr>
        <w:t xml:space="preserve"> same</w:t>
      </w:r>
      <w:r w:rsidR="001403DE" w:rsidRPr="00AA3375">
        <w:rPr>
          <w:rFonts w:ascii="Abadi MT Condensed Light" w:hAnsi="Abadi MT Condensed Light" w:cs="Times New Roman"/>
          <w:szCs w:val="24"/>
        </w:rPr>
        <w:t xml:space="preserve"> </w:t>
      </w:r>
      <w:r w:rsidR="00967DA2" w:rsidRPr="00AA3375">
        <w:rPr>
          <w:rFonts w:ascii="Abadi MT Condensed Light" w:hAnsi="Abadi MT Condensed Light" w:cs="Times New Roman"/>
          <w:szCs w:val="24"/>
        </w:rPr>
        <w:t>sewer</w:t>
      </w:r>
      <w:r w:rsidR="001403DE" w:rsidRPr="00AA3375">
        <w:rPr>
          <w:rFonts w:ascii="Abadi MT Condensed Light" w:hAnsi="Abadi MT Condensed Light" w:cs="Times New Roman"/>
          <w:szCs w:val="24"/>
        </w:rPr>
        <w:t>.</w:t>
      </w:r>
    </w:p>
    <w:p w14:paraId="0BF615FF" w14:textId="249DC403" w:rsidR="001403DE" w:rsidRPr="00AA3375" w:rsidRDefault="00967DA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That is where morals</w:t>
      </w:r>
      <w:r w:rsidR="00160AB2"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failed.</w:t>
      </w:r>
    </w:p>
    <w:p w14:paraId="7AB69334" w14:textId="4FB264C6"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w:t>
      </w:r>
      <w:r w:rsidR="00160AB2" w:rsidRPr="00AA3375">
        <w:rPr>
          <w:rFonts w:ascii="Abadi MT Condensed Light" w:hAnsi="Abadi MT Condensed Light" w:cs="Times New Roman"/>
          <w:szCs w:val="24"/>
        </w:rPr>
        <w:t>cannot</w:t>
      </w:r>
      <w:r w:rsidRPr="00AA3375">
        <w:rPr>
          <w:rFonts w:ascii="Abadi MT Condensed Light" w:hAnsi="Abadi MT Condensed Light" w:cs="Times New Roman"/>
          <w:szCs w:val="24"/>
        </w:rPr>
        <w:t xml:space="preserve"> make </w:t>
      </w:r>
      <w:r w:rsidR="004D64A7" w:rsidRPr="00AA3375">
        <w:rPr>
          <w:rFonts w:ascii="Abadi MT Condensed Light" w:hAnsi="Abadi MT Condensed Light" w:cs="Times New Roman"/>
          <w:szCs w:val="24"/>
        </w:rPr>
        <w:t>a</w:t>
      </w:r>
      <w:r w:rsidRPr="00AA3375">
        <w:rPr>
          <w:rFonts w:ascii="Abadi MT Condensed Light" w:hAnsi="Abadi MT Condensed Light" w:cs="Times New Roman"/>
          <w:szCs w:val="24"/>
        </w:rPr>
        <w:t xml:space="preserve"> </w:t>
      </w:r>
      <w:r w:rsidR="008C3380" w:rsidRPr="00AA3375">
        <w:rPr>
          <w:rFonts w:ascii="Abadi MT Condensed Light" w:hAnsi="Abadi MT Condensed Light" w:cs="Times New Roman"/>
          <w:szCs w:val="24"/>
        </w:rPr>
        <w:t xml:space="preserve">business </w:t>
      </w:r>
      <w:r w:rsidRPr="00AA3375">
        <w:rPr>
          <w:rFonts w:ascii="Abadi MT Condensed Light" w:hAnsi="Abadi MT Condensed Light" w:cs="Times New Roman"/>
          <w:szCs w:val="24"/>
        </w:rPr>
        <w:t xml:space="preserve">empire from </w:t>
      </w:r>
      <w:r w:rsidR="008C3380" w:rsidRPr="00AA3375">
        <w:rPr>
          <w:rFonts w:ascii="Abadi MT Condensed Light" w:hAnsi="Abadi MT Condensed Light" w:cs="Times New Roman"/>
          <w:szCs w:val="24"/>
        </w:rPr>
        <w:t>robbery.</w:t>
      </w:r>
    </w:p>
    <w:p w14:paraId="493A1B3D" w14:textId="74BC0D1F" w:rsidR="001403DE" w:rsidRPr="00AA3375" w:rsidRDefault="00BD6C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w:t>
      </w:r>
      <w:r w:rsidR="001403DE" w:rsidRPr="00AA3375">
        <w:rPr>
          <w:rFonts w:ascii="Abadi MT Condensed Light" w:hAnsi="Abadi MT Condensed Light" w:cs="Times New Roman"/>
          <w:szCs w:val="24"/>
        </w:rPr>
        <w:t xml:space="preserve">our </w:t>
      </w:r>
      <w:r w:rsidR="008C3380" w:rsidRPr="00AA3375">
        <w:rPr>
          <w:rFonts w:ascii="Abadi MT Condensed Light" w:hAnsi="Abadi MT Condensed Light" w:cs="Times New Roman"/>
          <w:szCs w:val="24"/>
        </w:rPr>
        <w:t>non</w:t>
      </w:r>
      <w:r w:rsidR="001403DE" w:rsidRPr="00AA3375">
        <w:rPr>
          <w:rFonts w:ascii="Abadi MT Condensed Light" w:hAnsi="Abadi MT Condensed Light" w:cs="Times New Roman"/>
          <w:szCs w:val="24"/>
        </w:rPr>
        <w:t xml:space="preserve">-involvement in your own </w:t>
      </w:r>
      <w:r w:rsidR="00C239CA" w:rsidRPr="00AA3375">
        <w:rPr>
          <w:rFonts w:ascii="Abadi MT Condensed Light" w:hAnsi="Abadi MT Condensed Light" w:cs="Times New Roman"/>
          <w:szCs w:val="24"/>
        </w:rPr>
        <w:t>L</w:t>
      </w:r>
      <w:r w:rsidR="001403DE" w:rsidRPr="00AA3375">
        <w:rPr>
          <w:rFonts w:ascii="Abadi MT Condensed Light" w:hAnsi="Abadi MT Condensed Light" w:cs="Times New Roman"/>
          <w:szCs w:val="24"/>
        </w:rPr>
        <w:t>ife mean</w:t>
      </w:r>
      <w:r w:rsidRPr="00AA3375">
        <w:rPr>
          <w:rFonts w:ascii="Abadi MT Condensed Light" w:hAnsi="Abadi MT Condensed Light" w:cs="Times New Roman"/>
          <w:szCs w:val="24"/>
        </w:rPr>
        <w:t>s</w:t>
      </w:r>
      <w:r w:rsidR="00991AB9" w:rsidRPr="00AA3375">
        <w:rPr>
          <w:rFonts w:ascii="Abadi MT Condensed Light" w:hAnsi="Abadi MT Condensed Light" w:cs="Times New Roman"/>
          <w:szCs w:val="24"/>
        </w:rPr>
        <w:t xml:space="preserve"> your descendants will </w:t>
      </w:r>
      <w:r w:rsidR="001403DE" w:rsidRPr="00AA3375">
        <w:rPr>
          <w:rFonts w:ascii="Abadi MT Condensed Light" w:hAnsi="Abadi MT Condensed Light" w:cs="Times New Roman"/>
          <w:szCs w:val="24"/>
        </w:rPr>
        <w:t xml:space="preserve">not </w:t>
      </w:r>
      <w:r w:rsidR="00991AB9" w:rsidRPr="00AA3375">
        <w:rPr>
          <w:rFonts w:ascii="Abadi MT Condensed Light" w:hAnsi="Abadi MT Condensed Light" w:cs="Times New Roman"/>
          <w:szCs w:val="24"/>
        </w:rPr>
        <w:t xml:space="preserve">get </w:t>
      </w:r>
      <w:r w:rsidR="001403DE" w:rsidRPr="00AA3375">
        <w:rPr>
          <w:rFonts w:ascii="Abadi MT Condensed Light" w:hAnsi="Abadi MT Condensed Light" w:cs="Times New Roman"/>
          <w:szCs w:val="24"/>
        </w:rPr>
        <w:t xml:space="preserve">right in their lives. At least take </w:t>
      </w:r>
      <w:r w:rsidR="008C3380" w:rsidRPr="00AA3375">
        <w:rPr>
          <w:rFonts w:ascii="Abadi MT Condensed Light" w:hAnsi="Abadi MT Condensed Light" w:cs="Times New Roman"/>
          <w:szCs w:val="24"/>
        </w:rPr>
        <w:t>responsibility</w:t>
      </w:r>
      <w:r w:rsidR="001403DE" w:rsidRPr="00AA3375">
        <w:rPr>
          <w:rFonts w:ascii="Abadi MT Condensed Light" w:hAnsi="Abadi MT Condensed Light" w:cs="Times New Roman"/>
          <w:szCs w:val="24"/>
        </w:rPr>
        <w:t xml:space="preserve"> and whoever deems </w:t>
      </w:r>
      <w:r w:rsidR="00991AB9" w:rsidRPr="00AA3375">
        <w:rPr>
          <w:rFonts w:ascii="Abadi MT Condensed Light" w:hAnsi="Abadi MT Condensed Light" w:cs="Times New Roman"/>
          <w:szCs w:val="24"/>
        </w:rPr>
        <w:t xml:space="preserve">it worthy will reach out </w:t>
      </w:r>
      <w:r w:rsidR="001403DE" w:rsidRPr="00AA3375">
        <w:rPr>
          <w:rFonts w:ascii="Abadi MT Condensed Light" w:hAnsi="Abadi MT Condensed Light" w:cs="Times New Roman"/>
          <w:szCs w:val="24"/>
        </w:rPr>
        <w:t>and assist.</w:t>
      </w:r>
    </w:p>
    <w:p w14:paraId="5533DBFC" w14:textId="0AAF9465"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w:t>
      </w:r>
      <w:r w:rsidR="00BC5F37" w:rsidRPr="00AA3375">
        <w:rPr>
          <w:rFonts w:ascii="Abadi MT Condensed Light" w:hAnsi="Abadi MT Condensed Light" w:cs="Times New Roman"/>
          <w:szCs w:val="24"/>
        </w:rPr>
        <w:t>cannot</w:t>
      </w:r>
      <w:r w:rsidR="00BC4DC9" w:rsidRPr="00AA3375">
        <w:rPr>
          <w:rFonts w:ascii="Abadi MT Condensed Light" w:hAnsi="Abadi MT Condensed Light" w:cs="Times New Roman"/>
          <w:szCs w:val="24"/>
        </w:rPr>
        <w:t xml:space="preserve"> take</w:t>
      </w:r>
      <w:r w:rsidRPr="00AA3375">
        <w:rPr>
          <w:rFonts w:ascii="Abadi MT Condensed Light" w:hAnsi="Abadi MT Condensed Light" w:cs="Times New Roman"/>
          <w:szCs w:val="24"/>
        </w:rPr>
        <w:t xml:space="preserve"> </w:t>
      </w:r>
      <w:r w:rsidR="008C3380" w:rsidRPr="00AA3375">
        <w:rPr>
          <w:rFonts w:ascii="Abadi MT Condensed Light" w:hAnsi="Abadi MT Condensed Light" w:cs="Times New Roman"/>
          <w:szCs w:val="24"/>
        </w:rPr>
        <w:t xml:space="preserve">assistance </w:t>
      </w:r>
      <w:r w:rsidR="00BC4DC9" w:rsidRPr="00AA3375">
        <w:rPr>
          <w:rFonts w:ascii="Abadi MT Condensed Light" w:hAnsi="Abadi MT Condensed Light" w:cs="Times New Roman"/>
          <w:szCs w:val="24"/>
        </w:rPr>
        <w:t>for a</w:t>
      </w:r>
      <w:r w:rsidR="008C3380" w:rsidRPr="00AA3375">
        <w:rPr>
          <w:rFonts w:ascii="Abadi MT Condensed Light" w:hAnsi="Abadi MT Condensed Light" w:cs="Times New Roman"/>
          <w:szCs w:val="24"/>
        </w:rPr>
        <w:t xml:space="preserve"> right</w:t>
      </w:r>
      <w:r w:rsidRPr="00AA3375">
        <w:rPr>
          <w:rFonts w:ascii="Abadi MT Condensed Light" w:hAnsi="Abadi MT Condensed Light" w:cs="Times New Roman"/>
          <w:szCs w:val="24"/>
        </w:rPr>
        <w:t>.</w:t>
      </w:r>
    </w:p>
    <w:p w14:paraId="418B30CF" w14:textId="6D5066EE"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injustice </w:t>
      </w:r>
      <w:r w:rsidR="00BC4DC9" w:rsidRPr="00AA3375">
        <w:rPr>
          <w:rFonts w:ascii="Abadi MT Condensed Light" w:hAnsi="Abadi MT Condensed Light" w:cs="Times New Roman"/>
          <w:szCs w:val="24"/>
        </w:rPr>
        <w:t>roams,</w:t>
      </w:r>
      <w:r w:rsidR="00BC5F37" w:rsidRPr="00AA3375">
        <w:rPr>
          <w:rFonts w:ascii="Abadi MT Condensed Light" w:hAnsi="Abadi MT Condensed Light" w:cs="Times New Roman"/>
          <w:szCs w:val="24"/>
        </w:rPr>
        <w:t xml:space="preserve"> </w:t>
      </w:r>
      <w:r w:rsidR="00BC4DC9" w:rsidRPr="00AA3375">
        <w:rPr>
          <w:rFonts w:ascii="Abadi MT Condensed Light" w:hAnsi="Abadi MT Condensed Light" w:cs="Times New Roman"/>
          <w:szCs w:val="24"/>
        </w:rPr>
        <w:t>what is rightful</w:t>
      </w:r>
      <w:r w:rsidR="004B04C7" w:rsidRPr="00AA3375">
        <w:rPr>
          <w:rFonts w:ascii="Abadi MT Condensed Light" w:hAnsi="Abadi MT Condensed Light" w:cs="Times New Roman"/>
          <w:szCs w:val="24"/>
        </w:rPr>
        <w:t xml:space="preserve"> is</w:t>
      </w:r>
      <w:r w:rsidRPr="00AA3375">
        <w:rPr>
          <w:rFonts w:ascii="Abadi MT Condensed Light" w:hAnsi="Abadi MT Condensed Light" w:cs="Times New Roman"/>
          <w:szCs w:val="24"/>
        </w:rPr>
        <w:t xml:space="preserve"> </w:t>
      </w:r>
      <w:r w:rsidR="004B04C7" w:rsidRPr="00AA3375">
        <w:rPr>
          <w:rFonts w:ascii="Abadi MT Condensed Light" w:hAnsi="Abadi MT Condensed Light" w:cs="Times New Roman"/>
          <w:szCs w:val="24"/>
        </w:rPr>
        <w:t>contestable</w:t>
      </w:r>
      <w:r w:rsidR="003E1ADA" w:rsidRPr="00AA3375">
        <w:rPr>
          <w:rFonts w:ascii="Abadi MT Condensed Light" w:hAnsi="Abadi MT Condensed Light" w:cs="Times New Roman"/>
          <w:szCs w:val="24"/>
        </w:rPr>
        <w:t>,</w:t>
      </w:r>
      <w:r w:rsidR="004B04C7" w:rsidRPr="00AA3375">
        <w:rPr>
          <w:rFonts w:ascii="Abadi MT Condensed Light" w:hAnsi="Abadi MT Condensed Light" w:cs="Times New Roman"/>
          <w:szCs w:val="24"/>
        </w:rPr>
        <w:t xml:space="preserve"> and t</w:t>
      </w:r>
      <w:r w:rsidR="00BC5F37" w:rsidRPr="00AA3375">
        <w:rPr>
          <w:rFonts w:ascii="Abadi MT Condensed Light" w:hAnsi="Abadi MT Condensed Light" w:cs="Times New Roman"/>
          <w:szCs w:val="24"/>
        </w:rPr>
        <w:t>hat is</w:t>
      </w:r>
      <w:r w:rsidRPr="00AA3375">
        <w:rPr>
          <w:rFonts w:ascii="Abadi MT Condensed Light" w:hAnsi="Abadi MT Condensed Light" w:cs="Times New Roman"/>
          <w:szCs w:val="24"/>
        </w:rPr>
        <w:t xml:space="preserve"> </w:t>
      </w:r>
      <w:r w:rsidR="00CC6F9C" w:rsidRPr="00AA3375">
        <w:rPr>
          <w:rFonts w:ascii="Abadi MT Condensed Light" w:hAnsi="Abadi MT Condensed Light" w:cs="Times New Roman"/>
          <w:szCs w:val="24"/>
        </w:rPr>
        <w:t>commendable</w:t>
      </w:r>
      <w:r w:rsidR="004B04C7" w:rsidRPr="00AA3375">
        <w:rPr>
          <w:rFonts w:ascii="Abadi MT Condensed Light" w:hAnsi="Abadi MT Condensed Light" w:cs="Times New Roman"/>
          <w:szCs w:val="24"/>
        </w:rPr>
        <w:t>.</w:t>
      </w:r>
    </w:p>
    <w:p w14:paraId="13DC3C02" w14:textId="5B1E1784"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Just try to understand </w:t>
      </w:r>
      <w:r w:rsidR="0084304E" w:rsidRPr="00AA3375">
        <w:rPr>
          <w:rFonts w:ascii="Abadi MT Condensed Light" w:hAnsi="Abadi MT Condensed Light" w:cs="Times New Roman"/>
          <w:szCs w:val="24"/>
        </w:rPr>
        <w:t>that your</w:t>
      </w:r>
      <w:r w:rsidR="00BC5F37" w:rsidRPr="00AA3375">
        <w:rPr>
          <w:rFonts w:ascii="Abadi MT Condensed Light" w:hAnsi="Abadi MT Condensed Light" w:cs="Times New Roman"/>
          <w:szCs w:val="24"/>
        </w:rPr>
        <w:t xml:space="preserve"> </w:t>
      </w:r>
      <w:r w:rsidR="00B230CC" w:rsidRPr="00AA3375">
        <w:rPr>
          <w:rFonts w:ascii="Abadi MT Condensed Light" w:hAnsi="Abadi MT Condensed Light" w:cs="Times New Roman"/>
          <w:szCs w:val="24"/>
        </w:rPr>
        <w:t xml:space="preserve">right </w:t>
      </w:r>
      <w:r w:rsidR="00BC5F37" w:rsidRPr="00AA3375">
        <w:rPr>
          <w:rFonts w:ascii="Abadi MT Condensed Light" w:hAnsi="Abadi MT Condensed Light" w:cs="Times New Roman"/>
          <w:szCs w:val="24"/>
        </w:rPr>
        <w:t xml:space="preserve">must never </w:t>
      </w:r>
      <w:r w:rsidRPr="00AA3375">
        <w:rPr>
          <w:rFonts w:ascii="Abadi MT Condensed Light" w:hAnsi="Abadi MT Condensed Light" w:cs="Times New Roman"/>
          <w:szCs w:val="24"/>
        </w:rPr>
        <w:t>be trampled</w:t>
      </w:r>
      <w:r w:rsidR="00BC5F37" w:rsidRPr="00AA3375">
        <w:rPr>
          <w:rFonts w:ascii="Abadi MT Condensed Light" w:hAnsi="Abadi MT Condensed Light" w:cs="Times New Roman"/>
          <w:szCs w:val="24"/>
        </w:rPr>
        <w:t xml:space="preserve"> </w:t>
      </w:r>
      <w:r w:rsidR="00160AB2" w:rsidRPr="00AA3375">
        <w:rPr>
          <w:rFonts w:ascii="Abadi MT Condensed Light" w:hAnsi="Abadi MT Condensed Light" w:cs="Times New Roman"/>
          <w:szCs w:val="24"/>
        </w:rPr>
        <w:t>-not to any</w:t>
      </w:r>
      <w:r w:rsidRPr="00AA3375">
        <w:rPr>
          <w:rFonts w:ascii="Abadi MT Condensed Light" w:hAnsi="Abadi MT Condensed Light" w:cs="Times New Roman"/>
          <w:szCs w:val="24"/>
        </w:rPr>
        <w:t xml:space="preserve"> </w:t>
      </w:r>
      <w:r w:rsidR="00CC6F9C" w:rsidRPr="00AA3375">
        <w:rPr>
          <w:rFonts w:ascii="Abadi MT Condensed Light" w:hAnsi="Abadi MT Condensed Light" w:cs="Times New Roman"/>
          <w:szCs w:val="24"/>
        </w:rPr>
        <w:t>extent.</w:t>
      </w:r>
    </w:p>
    <w:p w14:paraId="02F6E528" w14:textId="340F5984" w:rsidR="001403DE" w:rsidRPr="00AA3375" w:rsidRDefault="009C6A0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Also, get</w:t>
      </w:r>
      <w:r w:rsidR="001403DE" w:rsidRPr="00AA3375">
        <w:rPr>
          <w:rFonts w:ascii="Abadi MT Condensed Light" w:hAnsi="Abadi MT Condensed Light" w:cs="Times New Roman"/>
          <w:szCs w:val="24"/>
        </w:rPr>
        <w:t xml:space="preserve"> it right</w:t>
      </w:r>
      <w:r w:rsidR="0084304E" w:rsidRPr="00AA3375">
        <w:rPr>
          <w:rFonts w:ascii="Abadi MT Condensed Light" w:hAnsi="Abadi MT Condensed Light" w:cs="Times New Roman"/>
          <w:szCs w:val="24"/>
        </w:rPr>
        <w:t xml:space="preserve"> that </w:t>
      </w:r>
      <w:r w:rsidR="00CC6F9C" w:rsidRPr="00AA3375">
        <w:rPr>
          <w:rFonts w:ascii="Abadi MT Condensed Light" w:hAnsi="Abadi MT Condensed Light" w:cs="Times New Roman"/>
          <w:szCs w:val="24"/>
        </w:rPr>
        <w:t xml:space="preserve">the </w:t>
      </w:r>
      <w:r w:rsidR="0084304E" w:rsidRPr="00AA3375">
        <w:rPr>
          <w:rFonts w:ascii="Abadi MT Condensed Light" w:hAnsi="Abadi MT Condensed Light" w:cs="Times New Roman"/>
          <w:szCs w:val="24"/>
        </w:rPr>
        <w:t xml:space="preserve">denial of a </w:t>
      </w:r>
      <w:r w:rsidR="00CC6F9C" w:rsidRPr="00AA3375">
        <w:rPr>
          <w:rFonts w:ascii="Abadi MT Condensed Light" w:hAnsi="Abadi MT Condensed Light" w:cs="Times New Roman"/>
          <w:szCs w:val="24"/>
        </w:rPr>
        <w:t>privilege</w:t>
      </w:r>
      <w:r w:rsidR="0084304E" w:rsidRPr="00AA3375">
        <w:rPr>
          <w:rFonts w:ascii="Abadi MT Condensed Light" w:hAnsi="Abadi MT Condensed Light" w:cs="Times New Roman"/>
          <w:szCs w:val="24"/>
        </w:rPr>
        <w:t xml:space="preserve"> </w:t>
      </w:r>
      <w:r w:rsidR="001403DE" w:rsidRPr="00AA3375">
        <w:rPr>
          <w:rFonts w:ascii="Abadi MT Condensed Light" w:hAnsi="Abadi MT Condensed Light" w:cs="Times New Roman"/>
          <w:szCs w:val="24"/>
        </w:rPr>
        <w:t xml:space="preserve">should </w:t>
      </w:r>
      <w:r w:rsidR="00CC6F9C" w:rsidRPr="00AA3375">
        <w:rPr>
          <w:rFonts w:ascii="Abadi MT Condensed Light" w:hAnsi="Abadi MT Condensed Light" w:cs="Times New Roman"/>
          <w:szCs w:val="24"/>
        </w:rPr>
        <w:t xml:space="preserve">never </w:t>
      </w:r>
      <w:r w:rsidR="00F55F3D" w:rsidRPr="00AA3375">
        <w:rPr>
          <w:rFonts w:ascii="Abadi MT Condensed Light" w:hAnsi="Abadi MT Condensed Light" w:cs="Times New Roman"/>
          <w:szCs w:val="24"/>
        </w:rPr>
        <w:t>stir up bitterness and emotions</w:t>
      </w:r>
      <w:r w:rsidR="001403DE" w:rsidRPr="00AA3375">
        <w:rPr>
          <w:rFonts w:ascii="Abadi MT Condensed Light" w:hAnsi="Abadi MT Condensed Light" w:cs="Times New Roman"/>
          <w:szCs w:val="24"/>
        </w:rPr>
        <w:t xml:space="preserve">. No one cares about your </w:t>
      </w:r>
      <w:r w:rsidR="00CC6F9C" w:rsidRPr="00AA3375">
        <w:rPr>
          <w:rFonts w:ascii="Abadi MT Condensed Light" w:hAnsi="Abadi MT Condensed Light" w:cs="Times New Roman"/>
          <w:szCs w:val="24"/>
        </w:rPr>
        <w:t>feelings</w:t>
      </w:r>
      <w:r w:rsidR="001403DE" w:rsidRPr="00AA3375">
        <w:rPr>
          <w:rFonts w:ascii="Abadi MT Condensed Light" w:hAnsi="Abadi MT Condensed Light" w:cs="Times New Roman"/>
          <w:szCs w:val="24"/>
        </w:rPr>
        <w:t xml:space="preserve">, </w:t>
      </w:r>
      <w:r w:rsidR="00F55F3D" w:rsidRPr="00AA3375">
        <w:rPr>
          <w:rFonts w:ascii="Abadi MT Condensed Light" w:hAnsi="Abadi MT Condensed Light" w:cs="Times New Roman"/>
          <w:szCs w:val="24"/>
        </w:rPr>
        <w:t xml:space="preserve">and </w:t>
      </w:r>
      <w:r w:rsidR="00516B21" w:rsidRPr="00AA3375">
        <w:rPr>
          <w:rFonts w:ascii="Abadi MT Condensed Light" w:hAnsi="Abadi MT Condensed Light" w:cs="Times New Roman"/>
          <w:szCs w:val="24"/>
        </w:rPr>
        <w:t xml:space="preserve">no </w:t>
      </w:r>
      <w:r w:rsidR="00F55F3D" w:rsidRPr="00AA3375">
        <w:rPr>
          <w:rFonts w:ascii="Abadi MT Condensed Light" w:hAnsi="Abadi MT Condensed Light" w:cs="Times New Roman"/>
          <w:szCs w:val="24"/>
        </w:rPr>
        <w:t>one should</w:t>
      </w:r>
      <w:r w:rsidR="003E1ADA" w:rsidRPr="00AA3375">
        <w:rPr>
          <w:rFonts w:ascii="Abadi MT Condensed Light" w:hAnsi="Abadi MT Condensed Light" w:cs="Times New Roman"/>
          <w:szCs w:val="24"/>
        </w:rPr>
        <w:t xml:space="preserve"> </w:t>
      </w:r>
      <w:r w:rsidR="00E57E20" w:rsidRPr="00AA3375">
        <w:rPr>
          <w:rFonts w:ascii="Abadi MT Condensed Light" w:hAnsi="Abadi MT Condensed Light" w:cs="Times New Roman"/>
          <w:szCs w:val="24"/>
        </w:rPr>
        <w:t>else should other than</w:t>
      </w:r>
      <w:r w:rsidR="00516B21" w:rsidRPr="00AA3375">
        <w:rPr>
          <w:rFonts w:ascii="Abadi MT Condensed Light" w:hAnsi="Abadi MT Condensed Light" w:cs="Times New Roman"/>
          <w:szCs w:val="24"/>
        </w:rPr>
        <w:t xml:space="preserve"> yourself</w:t>
      </w:r>
      <w:r w:rsidR="00CE4908" w:rsidRPr="00AA3375">
        <w:rPr>
          <w:rFonts w:ascii="Abadi MT Condensed Light" w:hAnsi="Abadi MT Condensed Light" w:cs="Times New Roman"/>
          <w:szCs w:val="24"/>
        </w:rPr>
        <w:t>.</w:t>
      </w:r>
    </w:p>
    <w:p w14:paraId="54C1ED7F" w14:textId="2BAE76DF"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About 75% of fights, hatred</w:t>
      </w:r>
      <w:r w:rsidR="003E1ADA" w:rsidRPr="00AA3375">
        <w:rPr>
          <w:rFonts w:ascii="Abadi MT Condensed Light" w:hAnsi="Abadi MT Condensed Light" w:cs="Times New Roman"/>
          <w:szCs w:val="24"/>
        </w:rPr>
        <w:t>, and quarrels do not hail from rights, but some are denied</w:t>
      </w:r>
      <w:r w:rsidRPr="00AA3375">
        <w:rPr>
          <w:rFonts w:ascii="Abadi MT Condensed Light" w:hAnsi="Abadi MT Condensed Light" w:cs="Times New Roman"/>
          <w:szCs w:val="24"/>
        </w:rPr>
        <w:t xml:space="preserve"> </w:t>
      </w:r>
      <w:r w:rsidR="00510C2C" w:rsidRPr="00AA3375">
        <w:rPr>
          <w:rFonts w:ascii="Abadi MT Condensed Light" w:hAnsi="Abadi MT Condensed Light" w:cs="Times New Roman"/>
          <w:szCs w:val="24"/>
        </w:rPr>
        <w:t>privilege</w:t>
      </w:r>
      <w:r w:rsidR="003E1ADA" w:rsidRPr="00AA3375">
        <w:rPr>
          <w:rFonts w:ascii="Abadi MT Condensed Light" w:hAnsi="Abadi MT Condensed Light" w:cs="Times New Roman"/>
          <w:szCs w:val="24"/>
        </w:rPr>
        <w:t>s</w:t>
      </w:r>
      <w:r w:rsidR="00510C2C" w:rsidRPr="00AA3375">
        <w:rPr>
          <w:rFonts w:ascii="Abadi MT Condensed Light" w:hAnsi="Abadi MT Condensed Light" w:cs="Times New Roman"/>
          <w:szCs w:val="24"/>
        </w:rPr>
        <w:t>.</w:t>
      </w:r>
      <w:r w:rsidR="00CE4908" w:rsidRPr="00AA3375">
        <w:rPr>
          <w:rFonts w:ascii="Abadi MT Condensed Light" w:hAnsi="Abadi MT Condensed Light" w:cs="Times New Roman"/>
          <w:szCs w:val="24"/>
        </w:rPr>
        <w:t xml:space="preserve"> Understand it and avoid it.</w:t>
      </w:r>
    </w:p>
    <w:p w14:paraId="5F130EC5" w14:textId="330ADA50" w:rsidR="00AA3436" w:rsidRPr="00AA3375" w:rsidRDefault="00AA343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There is a cycle of cause </w:t>
      </w:r>
      <w:r w:rsidR="00EA4515" w:rsidRPr="00AA3375">
        <w:rPr>
          <w:rFonts w:ascii="Abadi MT Condensed Light" w:hAnsi="Abadi MT Condensed Light" w:cs="Times New Roman"/>
          <w:szCs w:val="24"/>
        </w:rPr>
        <w:t xml:space="preserve">and effect. </w:t>
      </w:r>
      <w:r w:rsidR="00EA4515" w:rsidRPr="00AA3375">
        <w:rPr>
          <w:rFonts w:ascii="Abadi MT Condensed Light" w:hAnsi="Abadi MT Condensed Light" w:cs="Times New Roman"/>
          <w:i/>
          <w:iCs/>
          <w:szCs w:val="24"/>
        </w:rPr>
        <w:t>Karma</w:t>
      </w:r>
      <w:r w:rsidR="00EA4515" w:rsidRPr="00AA3375">
        <w:rPr>
          <w:rFonts w:ascii="Abadi MT Condensed Light" w:hAnsi="Abadi MT Condensed Light" w:cs="Times New Roman"/>
          <w:szCs w:val="24"/>
        </w:rPr>
        <w:t xml:space="preserve"> is true</w:t>
      </w:r>
      <w:r w:rsidR="00D06E52" w:rsidRPr="00AA3375">
        <w:rPr>
          <w:rFonts w:ascii="Abadi MT Condensed Light" w:hAnsi="Abadi MT Condensed Light" w:cs="Times New Roman"/>
          <w:szCs w:val="24"/>
        </w:rPr>
        <w:t>.</w:t>
      </w:r>
      <w:r w:rsidR="00EA4515" w:rsidRPr="00AA3375">
        <w:rPr>
          <w:rFonts w:ascii="Abadi MT Condensed Light" w:hAnsi="Abadi MT Condensed Light" w:cs="Times New Roman"/>
          <w:szCs w:val="24"/>
        </w:rPr>
        <w:t xml:space="preserve"> </w:t>
      </w:r>
    </w:p>
    <w:p w14:paraId="746A40B8" w14:textId="77777777" w:rsidR="00EA70C0" w:rsidRPr="00AA3375" w:rsidRDefault="00EA70C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3DA84324" w14:textId="6A4BAE4A" w:rsidR="001403DE" w:rsidRPr="00AA3375" w:rsidDel="00510C2C" w:rsidRDefault="001403DE" w:rsidP="00BA5516">
      <w:pPr>
        <w:pStyle w:val="Heading1"/>
        <w:jc w:val="both"/>
        <w:rPr>
          <w:del w:id="44" w:author="Muthomi Thiankolu" w:date="2021-02-02T14:59:00Z"/>
          <w:rFonts w:ascii="Abadi MT Condensed Light" w:hAnsi="Abadi MT Condensed Light"/>
        </w:rPr>
      </w:pPr>
      <w:del w:id="45" w:author="Muthomi Thiankolu" w:date="2021-02-02T14:59:00Z">
        <w:r w:rsidRPr="00AA3375" w:rsidDel="00510C2C">
          <w:rPr>
            <w:rFonts w:ascii="Abadi MT Condensed Light" w:hAnsi="Abadi MT Condensed Light"/>
          </w:rPr>
          <w:lastRenderedPageBreak/>
          <w:br w:type="page"/>
        </w:r>
      </w:del>
    </w:p>
    <w:p w14:paraId="7B248F52" w14:textId="741E7802" w:rsidR="001403DE" w:rsidRPr="00AA3375" w:rsidRDefault="00E57E20" w:rsidP="00D1327D">
      <w:pPr>
        <w:pStyle w:val="Heading1"/>
        <w:rPr>
          <w:rFonts w:ascii="Abadi MT Condensed Light" w:hAnsi="Abadi MT Condensed Light"/>
        </w:rPr>
      </w:pPr>
      <w:bookmarkStart w:id="46" w:name="_Toc69903254"/>
      <w:r w:rsidRPr="00AA3375">
        <w:rPr>
          <w:rFonts w:ascii="Abadi MT Condensed Light" w:hAnsi="Abadi MT Condensed Light"/>
        </w:rPr>
        <w:t>TIME TO EAT</w:t>
      </w:r>
      <w:bookmarkEnd w:id="46"/>
    </w:p>
    <w:p w14:paraId="1CE30E9C" w14:textId="77777777" w:rsidR="009C00AA" w:rsidRPr="00AA3375" w:rsidRDefault="003C5D9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is not </w:t>
      </w:r>
      <w:r w:rsidR="009C00AA" w:rsidRPr="00AA3375">
        <w:rPr>
          <w:rFonts w:ascii="Abadi MT Condensed Light" w:hAnsi="Abadi MT Condensed Light" w:cs="Times New Roman"/>
          <w:szCs w:val="24"/>
        </w:rPr>
        <w:t>about actual food, lunch or dinner.</w:t>
      </w:r>
    </w:p>
    <w:p w14:paraId="449B356C" w14:textId="2098B1A0"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you so rightfully eat from your </w:t>
      </w:r>
      <w:r w:rsidR="00975EAA" w:rsidRPr="00AA3375">
        <w:rPr>
          <w:rFonts w:ascii="Abadi MT Condensed Light" w:hAnsi="Abadi MT Condensed Light" w:cs="Times New Roman"/>
          <w:szCs w:val="24"/>
        </w:rPr>
        <w:t>hard-earned</w:t>
      </w:r>
      <w:r w:rsidR="00283D70" w:rsidRPr="00AA3375">
        <w:rPr>
          <w:rFonts w:ascii="Abadi MT Condensed Light" w:hAnsi="Abadi MT Condensed Light" w:cs="Times New Roman"/>
          <w:szCs w:val="24"/>
        </w:rPr>
        <w:t xml:space="preserve"> sweat at someplace, it is enjoyable.</w:t>
      </w:r>
    </w:p>
    <w:p w14:paraId="115D5B29" w14:textId="38735982"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you unrightfully and greedily browse from other people's pastures - what they </w:t>
      </w:r>
      <w:r w:rsidR="00C62E24" w:rsidRPr="00AA3375">
        <w:rPr>
          <w:rFonts w:ascii="Abadi MT Condensed Light" w:hAnsi="Abadi MT Condensed Light" w:cs="Times New Roman"/>
          <w:szCs w:val="24"/>
        </w:rPr>
        <w:t xml:space="preserve">rightfully </w:t>
      </w:r>
      <w:r w:rsidRPr="00AA3375">
        <w:rPr>
          <w:rFonts w:ascii="Abadi MT Condensed Light" w:hAnsi="Abadi MT Condensed Light" w:cs="Times New Roman"/>
          <w:szCs w:val="24"/>
        </w:rPr>
        <w:t>deserve</w:t>
      </w:r>
      <w:r w:rsidR="006523CD" w:rsidRPr="00AA3375">
        <w:rPr>
          <w:rFonts w:ascii="Abadi MT Condensed Light" w:hAnsi="Abadi MT Condensed Light" w:cs="Times New Roman"/>
          <w:szCs w:val="24"/>
        </w:rPr>
        <w:t xml:space="preserve">; does it </w:t>
      </w:r>
      <w:r w:rsidR="006F65EF" w:rsidRPr="00AA3375">
        <w:rPr>
          <w:rFonts w:ascii="Abadi MT Condensed Light" w:hAnsi="Abadi MT Condensed Light" w:cs="Times New Roman"/>
          <w:szCs w:val="24"/>
        </w:rPr>
        <w:t>disturb your conscience</w:t>
      </w:r>
      <w:r w:rsidR="00FE1593" w:rsidRPr="00AA3375">
        <w:rPr>
          <w:rFonts w:ascii="Abadi MT Condensed Light" w:hAnsi="Abadi MT Condensed Light" w:cs="Times New Roman"/>
          <w:szCs w:val="24"/>
        </w:rPr>
        <w:t>?</w:t>
      </w:r>
    </w:p>
    <w:p w14:paraId="31A70BDD" w14:textId="0369FEA7" w:rsidR="001403DE" w:rsidRPr="00AA3375" w:rsidDel="00CD714C" w:rsidRDefault="00283D70" w:rsidP="00BA5516">
      <w:pPr>
        <w:jc w:val="both"/>
        <w:rPr>
          <w:del w:id="47" w:author="Muthomi Thiankolu" w:date="2021-02-02T15:00:00Z"/>
          <w:rFonts w:ascii="Abadi MT Condensed Light" w:hAnsi="Abadi MT Condensed Light" w:cs="Times New Roman"/>
          <w:szCs w:val="24"/>
        </w:rPr>
      </w:pPr>
      <w:r w:rsidRPr="00AA3375">
        <w:rPr>
          <w:rFonts w:ascii="Abadi MT Condensed Light" w:hAnsi="Abadi MT Condensed Light" w:cs="Times New Roman"/>
          <w:szCs w:val="24"/>
        </w:rPr>
        <w:t>And t</w:t>
      </w:r>
      <w:r w:rsidR="00975EAA" w:rsidRPr="00AA3375">
        <w:rPr>
          <w:rFonts w:ascii="Abadi MT Condensed Light" w:hAnsi="Abadi MT Condensed Light" w:cs="Times New Roman"/>
          <w:szCs w:val="24"/>
        </w:rPr>
        <w:t>hat is</w:t>
      </w:r>
      <w:r w:rsidR="00FE1593" w:rsidRPr="00AA3375">
        <w:rPr>
          <w:rFonts w:ascii="Abadi MT Condensed Light" w:hAnsi="Abadi MT Condensed Light" w:cs="Times New Roman"/>
          <w:szCs w:val="24"/>
        </w:rPr>
        <w:t xml:space="preserve"> the norm of the day by colleagues, friends</w:t>
      </w:r>
      <w:r w:rsidR="003E1ADA" w:rsidRPr="00AA3375">
        <w:rPr>
          <w:rFonts w:ascii="Abadi MT Condensed Light" w:hAnsi="Abadi MT Condensed Light" w:cs="Times New Roman"/>
          <w:szCs w:val="24"/>
        </w:rPr>
        <w:t>,</w:t>
      </w:r>
      <w:r w:rsidR="00FE1593" w:rsidRPr="00AA3375">
        <w:rPr>
          <w:rFonts w:ascii="Abadi MT Condensed Light" w:hAnsi="Abadi MT Condensed Light" w:cs="Times New Roman"/>
          <w:szCs w:val="24"/>
        </w:rPr>
        <w:t xml:space="preserve"> and relatives</w:t>
      </w:r>
      <w:r w:rsidR="00696E5B" w:rsidRPr="00AA3375">
        <w:rPr>
          <w:rFonts w:ascii="Abadi MT Condensed Light" w:hAnsi="Abadi MT Condensed Light" w:cs="Times New Roman"/>
          <w:szCs w:val="24"/>
        </w:rPr>
        <w:t xml:space="preserve">. </w:t>
      </w:r>
    </w:p>
    <w:p w14:paraId="707EF433" w14:textId="09845772" w:rsidR="001403DE" w:rsidRPr="00AA3375" w:rsidRDefault="006D213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w:t>
      </w:r>
      <w:r w:rsidR="00975EAA" w:rsidRPr="00AA3375">
        <w:rPr>
          <w:rFonts w:ascii="Abadi MT Condensed Light" w:hAnsi="Abadi MT Condensed Light" w:cs="Times New Roman"/>
          <w:szCs w:val="24"/>
        </w:rPr>
        <w:t xml:space="preserve">f you </w:t>
      </w:r>
      <w:r w:rsidR="00CD714C" w:rsidRPr="00AA3375">
        <w:rPr>
          <w:rFonts w:ascii="Abadi MT Condensed Light" w:hAnsi="Abadi MT Condensed Light" w:cs="Times New Roman"/>
          <w:szCs w:val="24"/>
        </w:rPr>
        <w:t>must</w:t>
      </w:r>
      <w:r w:rsidR="00975EAA" w:rsidRPr="00AA3375">
        <w:rPr>
          <w:rFonts w:ascii="Abadi MT Condensed Light" w:hAnsi="Abadi MT Condensed Light" w:cs="Times New Roman"/>
          <w:szCs w:val="24"/>
        </w:rPr>
        <w:t xml:space="preserve"> eat, eat what you have</w:t>
      </w:r>
      <w:r w:rsidR="001403DE" w:rsidRPr="00AA3375">
        <w:rPr>
          <w:rFonts w:ascii="Abadi MT Condensed Light" w:hAnsi="Abadi MT Condensed Light" w:cs="Times New Roman"/>
          <w:szCs w:val="24"/>
        </w:rPr>
        <w:t xml:space="preserve"> rightly g</w:t>
      </w:r>
      <w:r w:rsidR="00283D70" w:rsidRPr="00AA3375">
        <w:rPr>
          <w:rFonts w:ascii="Abadi MT Condensed Light" w:hAnsi="Abadi MT Condensed Light" w:cs="Times New Roman"/>
          <w:szCs w:val="24"/>
        </w:rPr>
        <w:t xml:space="preserve">arnered into your </w:t>
      </w:r>
      <w:r w:rsidR="00CD714C" w:rsidRPr="00AA3375">
        <w:rPr>
          <w:rFonts w:ascii="Abadi MT Condensed Light" w:hAnsi="Abadi MT Condensed Light" w:cs="Times New Roman"/>
          <w:szCs w:val="24"/>
        </w:rPr>
        <w:t>storehouse.</w:t>
      </w:r>
    </w:p>
    <w:p w14:paraId="1A1D1357" w14:textId="76897DFD" w:rsidR="001403DE" w:rsidRPr="00AA3375" w:rsidRDefault="00975EA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Do not</w:t>
      </w:r>
      <w:r w:rsidR="00696E5B" w:rsidRPr="00AA3375">
        <w:rPr>
          <w:rFonts w:ascii="Abadi MT Condensed Light" w:hAnsi="Abadi MT Condensed Light" w:cs="Times New Roman"/>
          <w:szCs w:val="24"/>
        </w:rPr>
        <w:t xml:space="preserve"> eat other people</w:t>
      </w:r>
      <w:r w:rsidR="00C239CA" w:rsidRPr="00AA3375">
        <w:rPr>
          <w:rFonts w:ascii="Abadi MT Condensed Light" w:hAnsi="Abadi MT Condensed Light" w:cs="Times New Roman"/>
          <w:szCs w:val="24"/>
        </w:rPr>
        <w:t>'</w:t>
      </w:r>
      <w:r w:rsidR="00696E5B" w:rsidRPr="00AA3375">
        <w:rPr>
          <w:rFonts w:ascii="Abadi MT Condensed Light" w:hAnsi="Abadi MT Condensed Light" w:cs="Times New Roman"/>
          <w:szCs w:val="24"/>
        </w:rPr>
        <w:t>s sweat</w:t>
      </w:r>
      <w:r w:rsidR="00D05BFA" w:rsidRPr="00AA3375">
        <w:rPr>
          <w:rFonts w:ascii="Abadi MT Condensed Light" w:hAnsi="Abadi MT Condensed Light" w:cs="Times New Roman"/>
          <w:szCs w:val="24"/>
        </w:rPr>
        <w:t xml:space="preserve">; </w:t>
      </w:r>
      <w:r w:rsidR="00DC31CC" w:rsidRPr="00AA3375">
        <w:rPr>
          <w:rFonts w:ascii="Abadi MT Condensed Light" w:hAnsi="Abadi MT Condensed Light" w:cs="Times New Roman"/>
          <w:szCs w:val="24"/>
        </w:rPr>
        <w:t xml:space="preserve">not at your work place, not </w:t>
      </w:r>
      <w:r w:rsidR="001403DE" w:rsidRPr="00AA3375">
        <w:rPr>
          <w:rFonts w:ascii="Abadi MT Condensed Light" w:hAnsi="Abadi MT Condensed Light" w:cs="Times New Roman"/>
          <w:szCs w:val="24"/>
        </w:rPr>
        <w:t>at you</w:t>
      </w:r>
      <w:r w:rsidR="00FE1593" w:rsidRPr="00AA3375">
        <w:rPr>
          <w:rFonts w:ascii="Abadi MT Condensed Light" w:hAnsi="Abadi MT Condensed Light" w:cs="Times New Roman"/>
          <w:szCs w:val="24"/>
        </w:rPr>
        <w:t>r</w:t>
      </w:r>
      <w:r w:rsidR="001403DE" w:rsidRPr="00AA3375">
        <w:rPr>
          <w:rFonts w:ascii="Abadi MT Condensed Light" w:hAnsi="Abadi MT Condensed Light" w:cs="Times New Roman"/>
          <w:szCs w:val="24"/>
        </w:rPr>
        <w:t xml:space="preserve"> home. </w:t>
      </w:r>
      <w:r w:rsidR="001E0830" w:rsidRPr="00AA3375">
        <w:rPr>
          <w:rFonts w:ascii="Abadi MT Condensed Light" w:hAnsi="Abadi MT Condensed Light" w:cs="Times New Roman"/>
          <w:szCs w:val="24"/>
        </w:rPr>
        <w:t>It</w:t>
      </w:r>
      <w:r w:rsidR="00CD714C" w:rsidRPr="00AA3375">
        <w:rPr>
          <w:rFonts w:ascii="Abadi MT Condensed Light" w:hAnsi="Abadi MT Condensed Light" w:cs="Times New Roman"/>
          <w:szCs w:val="24"/>
        </w:rPr>
        <w:t xml:space="preserve"> </w:t>
      </w:r>
      <w:r w:rsidR="001403DE" w:rsidRPr="00AA3375">
        <w:rPr>
          <w:rFonts w:ascii="Abadi MT Condensed Light" w:hAnsi="Abadi MT Condensed Light" w:cs="Times New Roman"/>
          <w:szCs w:val="24"/>
        </w:rPr>
        <w:t xml:space="preserve">might </w:t>
      </w:r>
      <w:r w:rsidRPr="00AA3375">
        <w:rPr>
          <w:rFonts w:ascii="Abadi MT Condensed Light" w:hAnsi="Abadi MT Condensed Light" w:cs="Times New Roman"/>
          <w:szCs w:val="24"/>
        </w:rPr>
        <w:t>choke</w:t>
      </w:r>
      <w:r w:rsidR="001403DE" w:rsidRPr="00AA3375">
        <w:rPr>
          <w:rFonts w:ascii="Abadi MT Condensed Light" w:hAnsi="Abadi MT Condensed Light" w:cs="Times New Roman"/>
          <w:szCs w:val="24"/>
        </w:rPr>
        <w:t xml:space="preserve"> you</w:t>
      </w:r>
      <w:r w:rsidR="00696E5B" w:rsidRPr="00AA3375">
        <w:rPr>
          <w:rFonts w:ascii="Abadi MT Condensed Light" w:hAnsi="Abadi MT Condensed Light" w:cs="Times New Roman"/>
          <w:szCs w:val="24"/>
        </w:rPr>
        <w:t>. Yes</w:t>
      </w:r>
      <w:r w:rsidR="003E1ADA" w:rsidRPr="00AA3375">
        <w:rPr>
          <w:rFonts w:ascii="Abadi MT Condensed Light" w:hAnsi="Abadi MT Condensed Light" w:cs="Times New Roman"/>
          <w:szCs w:val="24"/>
        </w:rPr>
        <w:t>,</w:t>
      </w:r>
      <w:r w:rsidR="00696E5B" w:rsidRPr="00AA3375">
        <w:rPr>
          <w:rFonts w:ascii="Abadi MT Condensed Light" w:hAnsi="Abadi MT Condensed Light" w:cs="Times New Roman"/>
          <w:szCs w:val="24"/>
        </w:rPr>
        <w:t xml:space="preserve"> </w:t>
      </w:r>
      <w:r w:rsidR="001E0830" w:rsidRPr="00AA3375">
        <w:rPr>
          <w:rFonts w:ascii="Abadi MT Condensed Light" w:hAnsi="Abadi MT Condensed Light" w:cs="Times New Roman"/>
          <w:szCs w:val="24"/>
        </w:rPr>
        <w:t>it</w:t>
      </w:r>
      <w:r w:rsidR="00696E5B" w:rsidRPr="00AA3375">
        <w:rPr>
          <w:rFonts w:ascii="Abadi MT Condensed Light" w:hAnsi="Abadi MT Condensed Light" w:cs="Times New Roman"/>
          <w:szCs w:val="24"/>
        </w:rPr>
        <w:t xml:space="preserve"> will </w:t>
      </w:r>
      <w:r w:rsidR="003E1ADA" w:rsidRPr="00AA3375">
        <w:rPr>
          <w:rFonts w:ascii="Abadi MT Condensed Light" w:hAnsi="Abadi MT Condensed Light" w:cs="Times New Roman"/>
          <w:szCs w:val="24"/>
        </w:rPr>
        <w:t>block</w:t>
      </w:r>
      <w:r w:rsidR="00696E5B" w:rsidRPr="00AA3375">
        <w:rPr>
          <w:rFonts w:ascii="Abadi MT Condensed Light" w:hAnsi="Abadi MT Condensed Light" w:cs="Times New Roman"/>
          <w:szCs w:val="24"/>
        </w:rPr>
        <w:t xml:space="preserve"> you.</w:t>
      </w:r>
    </w:p>
    <w:p w14:paraId="53DA5C7B" w14:textId="469C757E" w:rsidR="001403DE" w:rsidRPr="00AA3375" w:rsidRDefault="00D25B4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You are</w:t>
      </w:r>
      <w:r w:rsidR="006D213E" w:rsidRPr="00AA3375">
        <w:rPr>
          <w:rFonts w:ascii="Abadi MT Condensed Light" w:hAnsi="Abadi MT Condensed Light" w:cs="Times New Roman"/>
          <w:szCs w:val="24"/>
        </w:rPr>
        <w:t xml:space="preserve"> </w:t>
      </w:r>
      <w:r w:rsidR="00A400F2" w:rsidRPr="00AA3375">
        <w:rPr>
          <w:rFonts w:ascii="Abadi MT Condensed Light" w:hAnsi="Abadi MT Condensed Light" w:cs="Times New Roman"/>
          <w:szCs w:val="24"/>
        </w:rPr>
        <w:t>c</w:t>
      </w:r>
      <w:r w:rsidR="00696E5B" w:rsidRPr="00AA3375">
        <w:rPr>
          <w:rFonts w:ascii="Abadi MT Condensed Light" w:hAnsi="Abadi MT Condensed Light" w:cs="Times New Roman"/>
          <w:szCs w:val="24"/>
        </w:rPr>
        <w:t>ursing me on this just</w:t>
      </w:r>
      <w:r w:rsidR="001403DE" w:rsidRPr="00AA3375">
        <w:rPr>
          <w:rFonts w:ascii="Abadi MT Condensed Light" w:hAnsi="Abadi MT Condensed Light" w:cs="Times New Roman"/>
          <w:szCs w:val="24"/>
        </w:rPr>
        <w:t xml:space="preserve"> because what you are </w:t>
      </w:r>
      <w:r w:rsidR="00CD714C" w:rsidRPr="00AA3375">
        <w:rPr>
          <w:rFonts w:ascii="Abadi MT Condensed Light" w:hAnsi="Abadi MT Condensed Light" w:cs="Times New Roman"/>
          <w:szCs w:val="24"/>
        </w:rPr>
        <w:t>eating</w:t>
      </w:r>
      <w:r w:rsidR="001403DE" w:rsidRPr="00AA3375">
        <w:rPr>
          <w:rFonts w:ascii="Abadi MT Condensed Light" w:hAnsi="Abadi MT Condensed Light" w:cs="Times New Roman"/>
          <w:szCs w:val="24"/>
        </w:rPr>
        <w:t xml:space="preserve"> is what others should h</w:t>
      </w:r>
      <w:r w:rsidR="003E1ADA" w:rsidRPr="00AA3375">
        <w:rPr>
          <w:rFonts w:ascii="Abadi MT Condensed Light" w:hAnsi="Abadi MT Condensed Light" w:cs="Times New Roman"/>
          <w:szCs w:val="24"/>
        </w:rPr>
        <w:t>ave had. Their tables are</w:t>
      </w:r>
      <w:r w:rsidR="009074CC" w:rsidRPr="00AA3375">
        <w:rPr>
          <w:rFonts w:ascii="Abadi MT Condensed Light" w:hAnsi="Abadi MT Condensed Light" w:cs="Times New Roman"/>
          <w:szCs w:val="24"/>
        </w:rPr>
        <w:t xml:space="preserve"> </w:t>
      </w:r>
      <w:r w:rsidR="00780937" w:rsidRPr="00AA3375">
        <w:rPr>
          <w:rFonts w:ascii="Abadi MT Condensed Light" w:hAnsi="Abadi MT Condensed Light" w:cs="Times New Roman"/>
          <w:szCs w:val="24"/>
        </w:rPr>
        <w:t>starved while your</w:t>
      </w:r>
      <w:r w:rsidR="001403DE" w:rsidRPr="00AA3375">
        <w:rPr>
          <w:rFonts w:ascii="Abadi MT Condensed Light" w:hAnsi="Abadi MT Condensed Light" w:cs="Times New Roman"/>
          <w:szCs w:val="24"/>
        </w:rPr>
        <w:t xml:space="preserve"> table is so </w:t>
      </w:r>
      <w:r w:rsidR="00780937" w:rsidRPr="00AA3375">
        <w:rPr>
          <w:rFonts w:ascii="Abadi MT Condensed Light" w:hAnsi="Abadi MT Condensed Light" w:cs="Times New Roman"/>
          <w:szCs w:val="24"/>
        </w:rPr>
        <w:t>full just</w:t>
      </w:r>
      <w:r w:rsidR="00CD714C" w:rsidRPr="00AA3375">
        <w:rPr>
          <w:rFonts w:ascii="Abadi MT Condensed Light" w:hAnsi="Abadi MT Condensed Light" w:cs="Times New Roman"/>
          <w:szCs w:val="24"/>
        </w:rPr>
        <w:t xml:space="preserve"> because it w</w:t>
      </w:r>
      <w:r w:rsidR="00780937" w:rsidRPr="00AA3375">
        <w:rPr>
          <w:rFonts w:ascii="Abadi MT Condensed Light" w:hAnsi="Abadi MT Condensed Light" w:cs="Times New Roman"/>
          <w:szCs w:val="24"/>
        </w:rPr>
        <w:t>as all snatched from them. God forbid</w:t>
      </w:r>
    </w:p>
    <w:p w14:paraId="4BA03DF0" w14:textId="3086CEB8"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Philanthropy </w:t>
      </w:r>
      <w:r w:rsidR="005C594C" w:rsidRPr="00AA3375">
        <w:rPr>
          <w:rFonts w:ascii="Abadi MT Condensed Light" w:hAnsi="Abadi MT Condensed Light" w:cs="Times New Roman"/>
          <w:szCs w:val="24"/>
        </w:rPr>
        <w:t xml:space="preserve">is done from the contentment of the heart </w:t>
      </w:r>
      <w:r w:rsidR="00A4610E" w:rsidRPr="00AA3375">
        <w:rPr>
          <w:rFonts w:ascii="Abadi MT Condensed Light" w:hAnsi="Abadi MT Condensed Light" w:cs="Times New Roman"/>
          <w:szCs w:val="24"/>
        </w:rPr>
        <w:t xml:space="preserve">and </w:t>
      </w:r>
      <w:r w:rsidR="005C594C" w:rsidRPr="00AA3375">
        <w:rPr>
          <w:rFonts w:ascii="Abadi MT Condensed Light" w:hAnsi="Abadi MT Condensed Light" w:cs="Times New Roman"/>
          <w:szCs w:val="24"/>
        </w:rPr>
        <w:t>to touch other lives. Not from loot. It cannot fulfi</w:t>
      </w:r>
      <w:r w:rsidR="003E1ADA" w:rsidRPr="00AA3375">
        <w:rPr>
          <w:rFonts w:ascii="Abadi MT Condensed Light" w:hAnsi="Abadi MT Condensed Light" w:cs="Times New Roman"/>
          <w:szCs w:val="24"/>
        </w:rPr>
        <w:t>l</w:t>
      </w:r>
      <w:r w:rsidR="005C594C" w:rsidRPr="00AA3375">
        <w:rPr>
          <w:rFonts w:ascii="Abadi MT Condensed Light" w:hAnsi="Abadi MT Condensed Light" w:cs="Times New Roman"/>
          <w:szCs w:val="24"/>
        </w:rPr>
        <w:t>l</w:t>
      </w:r>
      <w:r w:rsidR="00D52395" w:rsidRPr="00AA3375">
        <w:rPr>
          <w:rFonts w:ascii="Abadi MT Condensed Light" w:hAnsi="Abadi MT Condensed Light" w:cs="Times New Roman"/>
          <w:szCs w:val="24"/>
        </w:rPr>
        <w:t xml:space="preserve"> and give satisfaction.</w:t>
      </w:r>
    </w:p>
    <w:p w14:paraId="69D1456C" w14:textId="21EE27FC" w:rsidR="001403DE" w:rsidRPr="00AA3375" w:rsidRDefault="00D5239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Nonetheless, i</w:t>
      </w:r>
      <w:r w:rsidR="001403DE" w:rsidRPr="00AA3375">
        <w:rPr>
          <w:rFonts w:ascii="Abadi MT Condensed Light" w:hAnsi="Abadi MT Condensed Light" w:cs="Times New Roman"/>
          <w:szCs w:val="24"/>
        </w:rPr>
        <w:t xml:space="preserve">f you </w:t>
      </w:r>
      <w:r w:rsidR="0025044F" w:rsidRPr="00AA3375">
        <w:rPr>
          <w:rFonts w:ascii="Abadi MT Condensed Light" w:hAnsi="Abadi MT Condensed Light" w:cs="Times New Roman"/>
          <w:szCs w:val="24"/>
        </w:rPr>
        <w:t xml:space="preserve">are </w:t>
      </w:r>
      <w:r w:rsidRPr="00AA3375">
        <w:rPr>
          <w:rFonts w:ascii="Abadi MT Condensed Light" w:hAnsi="Abadi MT Condensed Light" w:cs="Times New Roman"/>
          <w:szCs w:val="24"/>
        </w:rPr>
        <w:t>philanthropic from what you swindled</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do not stop</w:t>
      </w:r>
      <w:r w:rsidR="00EC785E" w:rsidRPr="00AA3375">
        <w:rPr>
          <w:rFonts w:ascii="Abadi MT Condensed Light" w:hAnsi="Abadi MT Condensed Light" w:cs="Times New Roman"/>
          <w:szCs w:val="24"/>
        </w:rPr>
        <w:t>. But</w:t>
      </w:r>
      <w:r w:rsidR="001403DE" w:rsidRPr="00AA3375">
        <w:rPr>
          <w:rFonts w:ascii="Abadi MT Condensed Light" w:hAnsi="Abadi MT Condensed Light" w:cs="Times New Roman"/>
          <w:szCs w:val="24"/>
        </w:rPr>
        <w:t xml:space="preserve"> will it heal the heart of the ones you</w:t>
      </w:r>
      <w:r w:rsidR="0025044F" w:rsidRPr="00AA3375">
        <w:rPr>
          <w:rFonts w:ascii="Abadi MT Condensed Light" w:hAnsi="Abadi MT Condensed Light" w:cs="Times New Roman"/>
          <w:szCs w:val="24"/>
        </w:rPr>
        <w:t xml:space="preserve"> </w:t>
      </w:r>
      <w:r w:rsidR="00EC785E" w:rsidRPr="00AA3375">
        <w:rPr>
          <w:rFonts w:ascii="Abadi MT Condensed Light" w:hAnsi="Abadi MT Condensed Light" w:cs="Times New Roman"/>
          <w:szCs w:val="24"/>
        </w:rPr>
        <w:t>looted from</w:t>
      </w:r>
      <w:r w:rsidR="00EC5E27" w:rsidRPr="00AA3375">
        <w:rPr>
          <w:rFonts w:ascii="Abadi MT Condensed Light" w:hAnsi="Abadi MT Condensed Light" w:cs="Times New Roman"/>
          <w:szCs w:val="24"/>
        </w:rPr>
        <w:t xml:space="preserve"> or the u</w:t>
      </w:r>
      <w:r w:rsidR="0025044F" w:rsidRPr="00AA3375">
        <w:rPr>
          <w:rFonts w:ascii="Abadi MT Condensed Light" w:hAnsi="Abadi MT Condensed Light" w:cs="Times New Roman"/>
          <w:szCs w:val="24"/>
        </w:rPr>
        <w:t>nder</w:t>
      </w:r>
      <w:r w:rsidR="000525DF" w:rsidRPr="00AA3375">
        <w:rPr>
          <w:rFonts w:ascii="Abadi MT Condensed Light" w:hAnsi="Abadi MT Condensed Light" w:cs="Times New Roman"/>
          <w:szCs w:val="24"/>
        </w:rPr>
        <w:t>privileged</w:t>
      </w:r>
      <w:r w:rsidR="0025044F" w:rsidRPr="00AA3375">
        <w:rPr>
          <w:rFonts w:ascii="Abadi MT Condensed Light" w:hAnsi="Abadi MT Condensed Light" w:cs="Times New Roman"/>
          <w:szCs w:val="24"/>
        </w:rPr>
        <w:t>?</w:t>
      </w:r>
      <w:r w:rsidR="00EC785E" w:rsidRPr="00AA3375">
        <w:rPr>
          <w:rFonts w:ascii="Abadi MT Condensed Light" w:hAnsi="Abadi MT Condensed Light" w:cs="Times New Roman"/>
          <w:szCs w:val="24"/>
        </w:rPr>
        <w:t xml:space="preserve"> </w:t>
      </w:r>
      <w:r w:rsidR="009074CC" w:rsidRPr="00AA3375">
        <w:rPr>
          <w:rFonts w:ascii="Abadi MT Condensed Light" w:hAnsi="Abadi MT Condensed Light" w:cs="Times New Roman"/>
          <w:szCs w:val="24"/>
        </w:rPr>
        <w:t>That is</w:t>
      </w:r>
      <w:r w:rsidR="00EC785E" w:rsidRPr="00AA3375">
        <w:rPr>
          <w:rFonts w:ascii="Abadi MT Condensed Light" w:hAnsi="Abadi MT Condensed Light" w:cs="Times New Roman"/>
          <w:szCs w:val="24"/>
        </w:rPr>
        <w:t xml:space="preserve"> just</w:t>
      </w:r>
      <w:r w:rsidR="001403DE" w:rsidRPr="00AA3375">
        <w:rPr>
          <w:rFonts w:ascii="Abadi MT Condensed Light" w:hAnsi="Abadi MT Condensed Light" w:cs="Times New Roman"/>
          <w:szCs w:val="24"/>
        </w:rPr>
        <w:t xml:space="preserve"> a leakage.</w:t>
      </w:r>
    </w:p>
    <w:p w14:paraId="1C61314E" w14:textId="0E7D7C2F" w:rsidR="001403DE"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w:t>
      </w:r>
      <w:r w:rsidR="003825F9" w:rsidRPr="00AA3375">
        <w:rPr>
          <w:rFonts w:ascii="Abadi MT Condensed Light" w:hAnsi="Abadi MT Condensed Light" w:cs="Times New Roman"/>
          <w:szCs w:val="24"/>
        </w:rPr>
        <w:t>t</w:t>
      </w:r>
      <w:r w:rsidR="009074CC" w:rsidRPr="00AA3375">
        <w:rPr>
          <w:rFonts w:ascii="Abadi MT Condensed Light" w:hAnsi="Abadi MT Condensed Light" w:cs="Times New Roman"/>
          <w:szCs w:val="24"/>
        </w:rPr>
        <w:t xml:space="preserve"> is</w:t>
      </w:r>
      <w:r w:rsidR="00EC5E27" w:rsidRPr="00AA3375">
        <w:rPr>
          <w:rFonts w:ascii="Abadi MT Condensed Light" w:hAnsi="Abadi MT Condensed Light" w:cs="Times New Roman"/>
          <w:szCs w:val="24"/>
        </w:rPr>
        <w:t xml:space="preserve"> but</w:t>
      </w:r>
      <w:r w:rsidR="009074CC" w:rsidRPr="00AA3375">
        <w:rPr>
          <w:rFonts w:ascii="Abadi MT Condensed Light" w:hAnsi="Abadi MT Condensed Light" w:cs="Times New Roman"/>
          <w:szCs w:val="24"/>
        </w:rPr>
        <w:t xml:space="preserve"> positively</w:t>
      </w:r>
      <w:r w:rsidR="001403DE" w:rsidRPr="00AA3375">
        <w:rPr>
          <w:rFonts w:ascii="Abadi MT Condensed Light" w:hAnsi="Abadi MT Condensed Light" w:cs="Times New Roman"/>
          <w:szCs w:val="24"/>
        </w:rPr>
        <w:t xml:space="preserve"> going down the drain</w:t>
      </w:r>
      <w:r w:rsidR="00EC5E27" w:rsidRPr="00AA3375">
        <w:rPr>
          <w:rFonts w:ascii="Abadi MT Condensed Light" w:hAnsi="Abadi MT Condensed Light" w:cs="Times New Roman"/>
          <w:szCs w:val="24"/>
        </w:rPr>
        <w:t>s</w:t>
      </w:r>
      <w:r w:rsidR="00EC785E" w:rsidRPr="00AA3375">
        <w:rPr>
          <w:rFonts w:ascii="Abadi MT Condensed Light" w:hAnsi="Abadi MT Condensed Light" w:cs="Times New Roman"/>
          <w:szCs w:val="24"/>
        </w:rPr>
        <w:t>.</w:t>
      </w:r>
    </w:p>
    <w:p w14:paraId="2AC346E6" w14:textId="3E23B23D" w:rsidR="001403DE" w:rsidRPr="00AA3375" w:rsidRDefault="00C3036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However</w:t>
      </w:r>
      <w:r w:rsidR="006335CD" w:rsidRPr="00AA3375">
        <w:rPr>
          <w:rFonts w:ascii="Abadi MT Condensed Light" w:hAnsi="Abadi MT Condensed Light" w:cs="Times New Roman"/>
          <w:szCs w:val="24"/>
        </w:rPr>
        <w:t>,</w:t>
      </w:r>
      <w:r w:rsidR="00EC5E27" w:rsidRPr="00AA3375">
        <w:rPr>
          <w:rFonts w:ascii="Abadi MT Condensed Light" w:hAnsi="Abadi MT Condensed Light" w:cs="Times New Roman"/>
          <w:szCs w:val="24"/>
        </w:rPr>
        <w:t xml:space="preserve"> </w:t>
      </w:r>
      <w:r w:rsidR="00FF2C58" w:rsidRPr="00AA3375">
        <w:rPr>
          <w:rFonts w:ascii="Abadi MT Condensed Light" w:hAnsi="Abadi MT Condensed Light" w:cs="Times New Roman"/>
          <w:szCs w:val="24"/>
        </w:rPr>
        <w:t>d</w:t>
      </w:r>
      <w:r w:rsidRPr="00AA3375">
        <w:rPr>
          <w:rFonts w:ascii="Abadi MT Condensed Light" w:hAnsi="Abadi MT Condensed Light" w:cs="Times New Roman"/>
          <w:szCs w:val="24"/>
        </w:rPr>
        <w:t>o</w:t>
      </w:r>
      <w:r w:rsidR="00FF2C58" w:rsidRPr="00AA3375">
        <w:rPr>
          <w:rFonts w:ascii="Abadi MT Condensed Light" w:hAnsi="Abadi MT Condensed Light" w:cs="Times New Roman"/>
          <w:szCs w:val="24"/>
        </w:rPr>
        <w:t xml:space="preserve"> not</w:t>
      </w:r>
      <w:r w:rsidR="001403DE" w:rsidRPr="00AA3375">
        <w:rPr>
          <w:rFonts w:ascii="Abadi MT Condensed Light" w:hAnsi="Abadi MT Condensed Light" w:cs="Times New Roman"/>
          <w:szCs w:val="24"/>
        </w:rPr>
        <w:t xml:space="preserve"> stop helping the </w:t>
      </w:r>
      <w:r w:rsidR="00FF2C58" w:rsidRPr="00AA3375">
        <w:rPr>
          <w:rFonts w:ascii="Abadi MT Condensed Light" w:hAnsi="Abadi MT Condensed Light" w:cs="Times New Roman"/>
          <w:szCs w:val="24"/>
        </w:rPr>
        <w:t>needy;</w:t>
      </w:r>
      <w:r w:rsidR="001403DE" w:rsidRPr="00AA3375">
        <w:rPr>
          <w:rFonts w:ascii="Abadi MT Condensed Light" w:hAnsi="Abadi MT Condensed Light" w:cs="Times New Roman"/>
          <w:szCs w:val="24"/>
        </w:rPr>
        <w:t xml:space="preserve"> let </w:t>
      </w:r>
      <w:r w:rsidR="00FF2C58" w:rsidRPr="00AA3375">
        <w:rPr>
          <w:rFonts w:ascii="Abadi MT Condensed Light" w:hAnsi="Abadi MT Condensed Light" w:cs="Times New Roman"/>
          <w:szCs w:val="24"/>
        </w:rPr>
        <w:t xml:space="preserve">the </w:t>
      </w:r>
      <w:r w:rsidR="00EC785E" w:rsidRPr="00AA3375">
        <w:rPr>
          <w:rFonts w:ascii="Abadi MT Condensed Light" w:hAnsi="Abadi MT Condensed Light" w:cs="Times New Roman"/>
          <w:szCs w:val="24"/>
        </w:rPr>
        <w:t>v</w:t>
      </w:r>
      <w:r w:rsidRPr="00AA3375">
        <w:rPr>
          <w:rFonts w:ascii="Abadi MT Condensed Light" w:hAnsi="Abadi MT Condensed Light" w:cs="Times New Roman"/>
          <w:szCs w:val="24"/>
        </w:rPr>
        <w:t>ulnerable have some hope. We are pilgrims</w:t>
      </w:r>
      <w:r w:rsidR="00A4610E" w:rsidRPr="00AA3375">
        <w:rPr>
          <w:rFonts w:ascii="Abadi MT Condensed Light" w:hAnsi="Abadi MT Condensed Light" w:cs="Times New Roman"/>
          <w:szCs w:val="24"/>
        </w:rPr>
        <w:t xml:space="preserve"> on this Earth </w:t>
      </w:r>
    </w:p>
    <w:p w14:paraId="4BEE5039" w14:textId="0B81C75D" w:rsidR="00C24D6B" w:rsidRPr="00AA3375" w:rsidRDefault="005F402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 are we to</w:t>
      </w:r>
      <w:r w:rsidR="001403DE" w:rsidRPr="00AA3375">
        <w:rPr>
          <w:rFonts w:ascii="Abadi MT Condensed Light" w:hAnsi="Abadi MT Condensed Light" w:cs="Times New Roman"/>
          <w:szCs w:val="24"/>
        </w:rPr>
        <w:t xml:space="preserve"> </w:t>
      </w:r>
      <w:r w:rsidR="00C67DEB" w:rsidRPr="00AA3375">
        <w:rPr>
          <w:rFonts w:ascii="Abadi MT Condensed Light" w:hAnsi="Abadi MT Condensed Light" w:cs="Times New Roman"/>
          <w:szCs w:val="24"/>
        </w:rPr>
        <w:t>pay for all the swindling?</w:t>
      </w:r>
      <w:r w:rsidR="00C24D6B" w:rsidRPr="00AA3375">
        <w:rPr>
          <w:rFonts w:ascii="Abadi MT Condensed Light" w:hAnsi="Abadi MT Condensed Light" w:cs="Times New Roman"/>
          <w:szCs w:val="24"/>
        </w:rPr>
        <w:t xml:space="preserve"> </w:t>
      </w:r>
    </w:p>
    <w:p w14:paraId="2083B4D5" w14:textId="7F11DA35" w:rsidR="001403DE" w:rsidRPr="00AA3375" w:rsidRDefault="00C24D6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That is so</w:t>
      </w:r>
      <w:r w:rsidR="00C3036B" w:rsidRPr="00AA3375">
        <w:rPr>
          <w:rFonts w:ascii="Abadi MT Condensed Light" w:hAnsi="Abadi MT Condensed Light" w:cs="Times New Roman"/>
          <w:szCs w:val="24"/>
        </w:rPr>
        <w:t xml:space="preserve"> </w:t>
      </w:r>
      <w:r w:rsidR="004E6028" w:rsidRPr="00AA3375">
        <w:rPr>
          <w:rFonts w:ascii="Abadi MT Condensed Light" w:hAnsi="Abadi MT Condensed Light" w:cs="Times New Roman"/>
          <w:szCs w:val="24"/>
        </w:rPr>
        <w:t xml:space="preserve">prevalent </w:t>
      </w:r>
      <w:r w:rsidRPr="00AA3375">
        <w:rPr>
          <w:rFonts w:ascii="Abadi MT Condensed Light" w:hAnsi="Abadi MT Condensed Light" w:cs="Times New Roman"/>
          <w:szCs w:val="24"/>
        </w:rPr>
        <w:t xml:space="preserve">in our </w:t>
      </w:r>
      <w:r w:rsidR="004E6028" w:rsidRPr="00AA3375">
        <w:rPr>
          <w:rFonts w:ascii="Abadi MT Condensed Light" w:hAnsi="Abadi MT Condensed Light" w:cs="Times New Roman"/>
          <w:szCs w:val="24"/>
        </w:rPr>
        <w:t xml:space="preserve">nation, our institutions, our offices, </w:t>
      </w:r>
      <w:r w:rsidRPr="00AA3375">
        <w:rPr>
          <w:rFonts w:ascii="Abadi MT Condensed Light" w:hAnsi="Abadi MT Condensed Light" w:cs="Times New Roman"/>
          <w:szCs w:val="24"/>
        </w:rPr>
        <w:t xml:space="preserve">our businesses, </w:t>
      </w:r>
      <w:r w:rsidR="004E6028" w:rsidRPr="00AA3375">
        <w:rPr>
          <w:rFonts w:ascii="Abadi MT Condensed Light" w:hAnsi="Abadi MT Condensed Light" w:cs="Times New Roman"/>
          <w:szCs w:val="24"/>
        </w:rPr>
        <w:t>our hustle</w:t>
      </w:r>
      <w:r w:rsidR="003E1ADA" w:rsidRPr="00AA3375">
        <w:rPr>
          <w:rFonts w:ascii="Abadi MT Condensed Light" w:hAnsi="Abadi MT Condensed Light" w:cs="Times New Roman"/>
          <w:szCs w:val="24"/>
        </w:rPr>
        <w:t>,</w:t>
      </w:r>
      <w:r w:rsidR="004E6028" w:rsidRPr="00AA3375">
        <w:rPr>
          <w:rFonts w:ascii="Abadi MT Condensed Light" w:hAnsi="Abadi MT Condensed Light" w:cs="Times New Roman"/>
          <w:szCs w:val="24"/>
        </w:rPr>
        <w:t xml:space="preserve"> etc.</w:t>
      </w:r>
      <w:r w:rsidR="00C3036B" w:rsidRPr="00AA3375">
        <w:rPr>
          <w:rFonts w:ascii="Abadi MT Condensed Light" w:hAnsi="Abadi MT Condensed Light" w:cs="Times New Roman"/>
          <w:szCs w:val="24"/>
        </w:rPr>
        <w:t xml:space="preserve"> </w:t>
      </w:r>
    </w:p>
    <w:p w14:paraId="3A67DFBC" w14:textId="250621CE" w:rsidR="00810540" w:rsidRPr="00AA3375" w:rsidRDefault="00E0189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0525DF" w:rsidRPr="00AA3375">
        <w:rPr>
          <w:rFonts w:ascii="Abadi MT Condensed Light" w:hAnsi="Abadi MT Condensed Light" w:cs="Times New Roman"/>
          <w:szCs w:val="24"/>
        </w:rPr>
        <w:t>more you do it</w:t>
      </w:r>
      <w:r w:rsidR="003E1ADA" w:rsidRPr="00AA3375">
        <w:rPr>
          <w:rFonts w:ascii="Abadi MT Condensed Light" w:hAnsi="Abadi MT Condensed Light" w:cs="Times New Roman"/>
          <w:szCs w:val="24"/>
        </w:rPr>
        <w:t>;</w:t>
      </w:r>
      <w:r w:rsidR="000525DF" w:rsidRPr="00AA3375">
        <w:rPr>
          <w:rFonts w:ascii="Abadi MT Condensed Light" w:hAnsi="Abadi MT Condensed Light" w:cs="Times New Roman"/>
          <w:szCs w:val="24"/>
        </w:rPr>
        <w:t xml:space="preserve"> the more ultimate is the price to </w:t>
      </w:r>
      <w:r w:rsidR="00C67DEB" w:rsidRPr="00AA3375">
        <w:rPr>
          <w:rFonts w:ascii="Abadi MT Condensed Light" w:hAnsi="Abadi MT Condensed Light" w:cs="Times New Roman"/>
          <w:szCs w:val="24"/>
        </w:rPr>
        <w:t>pay.</w:t>
      </w:r>
    </w:p>
    <w:p w14:paraId="117DB3FC" w14:textId="774BB2AD" w:rsidR="001403DE" w:rsidRPr="00AA3375" w:rsidRDefault="009D1FA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This is an open statement against </w:t>
      </w:r>
      <w:r w:rsidR="00E01896" w:rsidRPr="00AA3375">
        <w:rPr>
          <w:rFonts w:ascii="Abadi MT Condensed Light" w:hAnsi="Abadi MT Condensed Light" w:cs="Times New Roman"/>
          <w:szCs w:val="24"/>
        </w:rPr>
        <w:t>corruption.</w:t>
      </w:r>
      <w:r w:rsidR="00B229BD" w:rsidRPr="00AA3375">
        <w:rPr>
          <w:rFonts w:ascii="Abadi MT Condensed Light" w:hAnsi="Abadi MT Condensed Light" w:cs="Times New Roman"/>
          <w:szCs w:val="24"/>
        </w:rPr>
        <w:t xml:space="preserve"> </w:t>
      </w:r>
      <w:r w:rsidR="00E01896" w:rsidRPr="00AA3375">
        <w:rPr>
          <w:rFonts w:ascii="Abadi MT Condensed Light" w:hAnsi="Abadi MT Condensed Light" w:cs="Times New Roman"/>
          <w:szCs w:val="24"/>
        </w:rPr>
        <w:t xml:space="preserve">That </w:t>
      </w:r>
      <w:r w:rsidRPr="00AA3375">
        <w:rPr>
          <w:rFonts w:ascii="Abadi MT Condensed Light" w:hAnsi="Abadi MT Condensed Light" w:cs="Times New Roman"/>
          <w:szCs w:val="24"/>
        </w:rPr>
        <w:t>bridge, road, project kitty looted for</w:t>
      </w:r>
      <w:r w:rsidR="000525DF" w:rsidRPr="00AA3375">
        <w:rPr>
          <w:rFonts w:ascii="Abadi MT Condensed Light" w:hAnsi="Abadi MT Condensed Light" w:cs="Times New Roman"/>
          <w:szCs w:val="24"/>
        </w:rPr>
        <w:t xml:space="preserve"> a lifestyle </w:t>
      </w:r>
      <w:r w:rsidR="00E01896" w:rsidRPr="00AA3375">
        <w:rPr>
          <w:rFonts w:ascii="Abadi MT Condensed Light" w:hAnsi="Abadi MT Condensed Light" w:cs="Times New Roman"/>
          <w:szCs w:val="24"/>
        </w:rPr>
        <w:t xml:space="preserve">upgrade </w:t>
      </w:r>
      <w:r w:rsidR="00E818D4" w:rsidRPr="00AA3375">
        <w:rPr>
          <w:rFonts w:ascii="Abadi MT Condensed Light" w:hAnsi="Abadi MT Condensed Light" w:cs="Times New Roman"/>
          <w:szCs w:val="24"/>
        </w:rPr>
        <w:t xml:space="preserve">for the </w:t>
      </w:r>
      <w:r w:rsidR="00E01896" w:rsidRPr="00AA3375">
        <w:rPr>
          <w:rFonts w:ascii="Abadi MT Condensed Light" w:hAnsi="Abadi MT Condensed Light" w:cs="Times New Roman"/>
          <w:szCs w:val="24"/>
        </w:rPr>
        <w:t>new wife</w:t>
      </w:r>
      <w:r w:rsidR="001403DE" w:rsidRPr="00AA3375">
        <w:rPr>
          <w:rFonts w:ascii="Abadi MT Condensed Light" w:hAnsi="Abadi MT Condensed Light" w:cs="Times New Roman"/>
          <w:szCs w:val="24"/>
        </w:rPr>
        <w:t xml:space="preserve">, </w:t>
      </w:r>
      <w:r w:rsidR="00E01896" w:rsidRPr="00AA3375">
        <w:rPr>
          <w:rFonts w:ascii="Abadi MT Condensed Light" w:hAnsi="Abadi MT Condensed Light" w:cs="Times New Roman"/>
          <w:szCs w:val="24"/>
        </w:rPr>
        <w:t>mistress</w:t>
      </w:r>
      <w:r w:rsidR="00E818D4" w:rsidRPr="00AA3375">
        <w:rPr>
          <w:rFonts w:ascii="Abadi MT Condensed Light" w:hAnsi="Abadi MT Condensed Light" w:cs="Times New Roman"/>
          <w:szCs w:val="24"/>
        </w:rPr>
        <w:t xml:space="preserve">, </w:t>
      </w:r>
      <w:r w:rsidR="00E01896" w:rsidRPr="00AA3375">
        <w:rPr>
          <w:rFonts w:ascii="Abadi MT Condensed Light" w:hAnsi="Abadi MT Condensed Light" w:cs="Times New Roman"/>
          <w:szCs w:val="24"/>
        </w:rPr>
        <w:t>car</w:t>
      </w:r>
      <w:r w:rsidR="00E818D4" w:rsidRPr="00AA3375">
        <w:rPr>
          <w:rFonts w:ascii="Abadi MT Condensed Light" w:hAnsi="Abadi MT Condensed Light" w:cs="Times New Roman"/>
          <w:szCs w:val="24"/>
        </w:rPr>
        <w:t xml:space="preserve">, </w:t>
      </w:r>
      <w:r w:rsidR="00E01896" w:rsidRPr="00AA3375">
        <w:rPr>
          <w:rFonts w:ascii="Abadi MT Condensed Light" w:hAnsi="Abadi MT Condensed Light" w:cs="Times New Roman"/>
          <w:szCs w:val="24"/>
        </w:rPr>
        <w:t>house</w:t>
      </w:r>
      <w:r w:rsidR="00B229BD" w:rsidRPr="00AA3375">
        <w:rPr>
          <w:rFonts w:ascii="Abadi MT Condensed Light" w:hAnsi="Abadi MT Condensed Light" w:cs="Times New Roman"/>
          <w:szCs w:val="24"/>
        </w:rPr>
        <w:t xml:space="preserve">, </w:t>
      </w:r>
      <w:r w:rsidR="001403DE" w:rsidRPr="00AA3375">
        <w:rPr>
          <w:rFonts w:ascii="Abadi MT Condensed Light" w:hAnsi="Abadi MT Condensed Light" w:cs="Times New Roman"/>
          <w:szCs w:val="24"/>
        </w:rPr>
        <w:t xml:space="preserve">a </w:t>
      </w:r>
      <w:r w:rsidR="00E818D4" w:rsidRPr="00AA3375">
        <w:rPr>
          <w:rFonts w:ascii="Abadi MT Condensed Light" w:hAnsi="Abadi MT Condensed Light" w:cs="Times New Roman"/>
          <w:szCs w:val="24"/>
        </w:rPr>
        <w:t>boy/</w:t>
      </w:r>
      <w:r w:rsidR="00E01896" w:rsidRPr="00AA3375">
        <w:rPr>
          <w:rFonts w:ascii="Abadi MT Condensed Light" w:hAnsi="Abadi MT Condensed Light" w:cs="Times New Roman"/>
          <w:szCs w:val="24"/>
        </w:rPr>
        <w:t>girlfriend</w:t>
      </w:r>
      <w:r w:rsidR="001403DE" w:rsidRPr="00AA3375">
        <w:rPr>
          <w:rFonts w:ascii="Abadi MT Condensed Light" w:hAnsi="Abadi MT Condensed Light" w:cs="Times New Roman"/>
          <w:szCs w:val="24"/>
        </w:rPr>
        <w:t xml:space="preserve">, </w:t>
      </w:r>
      <w:r w:rsidR="00BD3AEF" w:rsidRPr="00AA3375">
        <w:rPr>
          <w:rFonts w:ascii="Abadi MT Condensed Light" w:hAnsi="Abadi MT Condensed Light" w:cs="Times New Roman"/>
          <w:szCs w:val="24"/>
        </w:rPr>
        <w:t>business empire</w:t>
      </w:r>
      <w:r w:rsidR="003E1ADA" w:rsidRPr="00AA3375">
        <w:rPr>
          <w:rFonts w:ascii="Abadi MT Condensed Light" w:hAnsi="Abadi MT Condensed Light" w:cs="Times New Roman"/>
          <w:szCs w:val="24"/>
        </w:rPr>
        <w:t>,</w:t>
      </w:r>
      <w:r w:rsidR="001403DE" w:rsidRPr="00AA3375">
        <w:rPr>
          <w:rFonts w:ascii="Abadi MT Condensed Light" w:hAnsi="Abadi MT Condensed Light" w:cs="Times New Roman"/>
          <w:szCs w:val="24"/>
        </w:rPr>
        <w:t xml:space="preserve"> etc. </w:t>
      </w:r>
    </w:p>
    <w:p w14:paraId="48688122" w14:textId="20DB6164" w:rsidR="00794995"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That </w:t>
      </w:r>
      <w:r w:rsidR="00BD3AEF" w:rsidRPr="00AA3375">
        <w:rPr>
          <w:rFonts w:ascii="Abadi MT Condensed Light" w:hAnsi="Abadi MT Condensed Light" w:cs="Times New Roman"/>
          <w:szCs w:val="24"/>
        </w:rPr>
        <w:t xml:space="preserve">misappropriation </w:t>
      </w:r>
      <w:r w:rsidRPr="00AA3375">
        <w:rPr>
          <w:rFonts w:ascii="Abadi MT Condensed Light" w:hAnsi="Abadi MT Condensed Light" w:cs="Times New Roman"/>
          <w:szCs w:val="24"/>
        </w:rPr>
        <w:t xml:space="preserve">to do the </w:t>
      </w:r>
      <w:r w:rsidR="00BD3AEF" w:rsidRPr="00AA3375">
        <w:rPr>
          <w:rFonts w:ascii="Abadi MT Condensed Light" w:hAnsi="Abadi MT Condensed Light" w:cs="Times New Roman"/>
          <w:szCs w:val="24"/>
        </w:rPr>
        <w:t xml:space="preserve">upgrades </w:t>
      </w:r>
      <w:r w:rsidRPr="00AA3375">
        <w:rPr>
          <w:rFonts w:ascii="Abadi MT Condensed Light" w:hAnsi="Abadi MT Condensed Light" w:cs="Times New Roman"/>
          <w:szCs w:val="24"/>
        </w:rPr>
        <w:t xml:space="preserve">mentioned above </w:t>
      </w:r>
      <w:r w:rsidRPr="00AA3375">
        <w:rPr>
          <w:rFonts w:ascii="Apple Color Emoji" w:hAnsi="Apple Color Emoji" w:cs="Apple Color Emoji"/>
          <w:szCs w:val="24"/>
        </w:rPr>
        <w:t>👆</w:t>
      </w:r>
      <w:del w:id="48" w:author="Muthomi Thiankolu" w:date="2021-02-02T11:58:00Z">
        <w:r w:rsidR="006335CD" w:rsidRPr="00AA3375" w:rsidDel="00473F0D">
          <w:rPr>
            <w:rFonts w:ascii="Abadi MT Condensed Light" w:hAnsi="Abadi MT Condensed Light" w:cs="Segoe UI Symbol"/>
            <w:szCs w:val="24"/>
          </w:rPr>
          <w:delText xml:space="preserve"> </w:delText>
        </w:r>
      </w:del>
      <w:r w:rsidR="00E818D4" w:rsidRPr="00AA3375">
        <w:rPr>
          <w:rFonts w:ascii="Abadi MT Condensed Light" w:hAnsi="Abadi MT Condensed Light" w:cs="Times New Roman"/>
          <w:szCs w:val="24"/>
        </w:rPr>
        <w:t>will not go a long way.</w:t>
      </w:r>
      <w:r w:rsidR="003A1F91" w:rsidRPr="00AA3375">
        <w:rPr>
          <w:rFonts w:ascii="Abadi MT Condensed Light" w:hAnsi="Abadi MT Condensed Light" w:cs="Times New Roman"/>
          <w:szCs w:val="24"/>
        </w:rPr>
        <w:t xml:space="preserve"> </w:t>
      </w:r>
      <w:r w:rsidR="00803E62" w:rsidRPr="00AA3375">
        <w:rPr>
          <w:rFonts w:ascii="Abadi MT Condensed Light" w:hAnsi="Abadi MT Condensed Light" w:cs="Times New Roman"/>
          <w:szCs w:val="24"/>
        </w:rPr>
        <w:t xml:space="preserve">The conscience </w:t>
      </w:r>
      <w:r w:rsidR="00F33A3A" w:rsidRPr="00AA3375">
        <w:rPr>
          <w:rFonts w:ascii="Abadi MT Condensed Light" w:hAnsi="Abadi MT Condensed Light" w:cs="Times New Roman"/>
          <w:szCs w:val="24"/>
        </w:rPr>
        <w:t xml:space="preserve">shall eventually die, leaving you </w:t>
      </w:r>
      <w:r w:rsidR="009D61E1" w:rsidRPr="00AA3375">
        <w:rPr>
          <w:rFonts w:ascii="Abadi MT Condensed Light" w:hAnsi="Abadi MT Condensed Light" w:cs="Times New Roman"/>
          <w:szCs w:val="24"/>
        </w:rPr>
        <w:t>a shell</w:t>
      </w:r>
      <w:r w:rsidR="008B3ECE" w:rsidRPr="00AA3375">
        <w:rPr>
          <w:rFonts w:ascii="Abadi MT Condensed Light" w:hAnsi="Abadi MT Condensed Light" w:cs="Times New Roman"/>
          <w:szCs w:val="24"/>
        </w:rPr>
        <w:t>.</w:t>
      </w:r>
    </w:p>
    <w:p w14:paraId="053DF356" w14:textId="4FBA74DB"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Just </w:t>
      </w:r>
      <w:r w:rsidR="00C50DD5" w:rsidRPr="00AA3375">
        <w:rPr>
          <w:rFonts w:ascii="Abadi MT Condensed Light" w:hAnsi="Abadi MT Condensed Light" w:cs="Times New Roman"/>
          <w:szCs w:val="24"/>
        </w:rPr>
        <w:t>live</w:t>
      </w:r>
      <w:r w:rsidR="00BD3AEF"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a </w:t>
      </w:r>
      <w:r w:rsidR="00BD3AEF" w:rsidRPr="00AA3375">
        <w:rPr>
          <w:rFonts w:ascii="Abadi MT Condensed Light" w:hAnsi="Abadi MT Condensed Light" w:cs="Times New Roman"/>
          <w:szCs w:val="24"/>
        </w:rPr>
        <w:t xml:space="preserve">true </w:t>
      </w:r>
      <w:r w:rsidRPr="00AA3375">
        <w:rPr>
          <w:rFonts w:ascii="Abadi MT Condensed Light" w:hAnsi="Abadi MT Condensed Light" w:cs="Times New Roman"/>
          <w:szCs w:val="24"/>
        </w:rPr>
        <w:t>life</w:t>
      </w:r>
      <w:ins w:id="49" w:author="Muthomi Thiankolu" w:date="2021-02-02T15:04:00Z">
        <w:r w:rsidR="00BD3AEF" w:rsidRPr="00AA3375">
          <w:rPr>
            <w:rFonts w:ascii="Abadi MT Condensed Light" w:hAnsi="Abadi MT Condensed Light" w:cs="Times New Roman"/>
            <w:szCs w:val="24"/>
          </w:rPr>
          <w:t>.</w:t>
        </w:r>
      </w:ins>
    </w:p>
    <w:p w14:paraId="34ACCD89" w14:textId="77777777" w:rsidR="00DF58B5" w:rsidRPr="00AA3375" w:rsidRDefault="00DF58B5" w:rsidP="00BA5516">
      <w:pPr>
        <w:jc w:val="both"/>
        <w:rPr>
          <w:rFonts w:ascii="Abadi MT Condensed Light" w:hAnsi="Abadi MT Condensed Light" w:cs="Times New Roman"/>
          <w:b/>
          <w:bCs/>
          <w:szCs w:val="24"/>
        </w:rPr>
      </w:pPr>
    </w:p>
    <w:p w14:paraId="6455C973" w14:textId="77777777" w:rsidR="00555A57" w:rsidRPr="00AA3375" w:rsidRDefault="00555A57"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4A1E21F6" w14:textId="5A358368" w:rsidR="001403DE" w:rsidRPr="00AA3375" w:rsidRDefault="00E57E20" w:rsidP="00D1327D">
      <w:pPr>
        <w:pStyle w:val="Heading1"/>
        <w:rPr>
          <w:rFonts w:ascii="Abadi MT Condensed Light" w:hAnsi="Abadi MT Condensed Light"/>
        </w:rPr>
      </w:pPr>
      <w:bookmarkStart w:id="50" w:name="_Toc69903255"/>
      <w:r w:rsidRPr="00AA3375">
        <w:rPr>
          <w:rFonts w:ascii="Abadi MT Condensed Light" w:hAnsi="Abadi MT Condensed Light"/>
        </w:rPr>
        <w:lastRenderedPageBreak/>
        <w:t>MUZZLING YOUR LIFE</w:t>
      </w:r>
      <w:bookmarkEnd w:id="50"/>
    </w:p>
    <w:p w14:paraId="0109A467" w14:textId="0B0290A8" w:rsidR="001403DE" w:rsidRPr="00AA3375" w:rsidRDefault="00B34F6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you take charge of your life, </w:t>
      </w:r>
      <w:r w:rsidR="004871EB" w:rsidRPr="00AA3375">
        <w:rPr>
          <w:rFonts w:ascii="Abadi MT Condensed Light" w:hAnsi="Abadi MT Condensed Light" w:cs="Times New Roman"/>
          <w:szCs w:val="24"/>
        </w:rPr>
        <w:t>you t</w:t>
      </w:r>
      <w:r w:rsidR="001403DE" w:rsidRPr="00AA3375">
        <w:rPr>
          <w:rFonts w:ascii="Abadi MT Condensed Light" w:hAnsi="Abadi MT Condensed Light" w:cs="Times New Roman"/>
          <w:szCs w:val="24"/>
        </w:rPr>
        <w:t xml:space="preserve">ake responsibility </w:t>
      </w:r>
      <w:r w:rsidR="003E1ADA" w:rsidRPr="00AA3375">
        <w:rPr>
          <w:rFonts w:ascii="Abadi MT Condensed Light" w:hAnsi="Abadi MT Condensed Light" w:cs="Times New Roman"/>
          <w:szCs w:val="24"/>
        </w:rPr>
        <w:t>for</w:t>
      </w:r>
      <w:r w:rsidR="001403DE" w:rsidRPr="00AA3375">
        <w:rPr>
          <w:rFonts w:ascii="Abadi MT Condensed Light" w:hAnsi="Abadi MT Condensed Light" w:cs="Times New Roman"/>
          <w:szCs w:val="24"/>
        </w:rPr>
        <w:t xml:space="preserve"> whatever you do</w:t>
      </w:r>
      <w:r w:rsidR="004871EB" w:rsidRPr="00AA3375">
        <w:rPr>
          <w:rFonts w:ascii="Abadi MT Condensed Light" w:hAnsi="Abadi MT Condensed Light" w:cs="Times New Roman"/>
          <w:szCs w:val="24"/>
        </w:rPr>
        <w:t xml:space="preserve"> at whatever level </w:t>
      </w:r>
    </w:p>
    <w:p w14:paraId="69F4A236" w14:textId="0C856E6B"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Note</w:t>
      </w:r>
      <w:r w:rsidR="004871EB"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everything you </w:t>
      </w:r>
      <w:r w:rsidR="002E1166" w:rsidRPr="00AA3375">
        <w:rPr>
          <w:rFonts w:ascii="Abadi MT Condensed Light" w:hAnsi="Abadi MT Condensed Light" w:cs="Times New Roman"/>
          <w:szCs w:val="24"/>
        </w:rPr>
        <w:t>do for posterity</w:t>
      </w:r>
      <w:r w:rsidR="009061C0" w:rsidRPr="00AA3375">
        <w:rPr>
          <w:rFonts w:ascii="Abadi MT Condensed Light" w:hAnsi="Abadi MT Condensed Light" w:cs="Times New Roman"/>
          <w:szCs w:val="24"/>
        </w:rPr>
        <w:t xml:space="preserve"> </w:t>
      </w:r>
      <w:r w:rsidR="001850A8" w:rsidRPr="00AA3375">
        <w:rPr>
          <w:rFonts w:ascii="Abadi MT Condensed Light" w:hAnsi="Abadi MT Condensed Light" w:cs="Times New Roman"/>
          <w:szCs w:val="24"/>
        </w:rPr>
        <w:t xml:space="preserve">shall eventually </w:t>
      </w:r>
      <w:r w:rsidRPr="00AA3375">
        <w:rPr>
          <w:rFonts w:ascii="Abadi MT Condensed Light" w:hAnsi="Abadi MT Condensed Light" w:cs="Times New Roman"/>
          <w:szCs w:val="24"/>
        </w:rPr>
        <w:t xml:space="preserve">count in </w:t>
      </w:r>
      <w:r w:rsidR="00531AFA" w:rsidRPr="00AA3375">
        <w:rPr>
          <w:rFonts w:ascii="Abadi MT Condensed Light" w:hAnsi="Abadi MT Condensed Light" w:cs="Times New Roman"/>
          <w:szCs w:val="24"/>
        </w:rPr>
        <w:t>li</w:t>
      </w:r>
      <w:r w:rsidRPr="00AA3375">
        <w:rPr>
          <w:rFonts w:ascii="Abadi MT Condensed Light" w:hAnsi="Abadi MT Condensed Light" w:cs="Times New Roman"/>
          <w:szCs w:val="24"/>
        </w:rPr>
        <w:t>fe</w:t>
      </w:r>
      <w:r w:rsidR="003E1ADA"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now or later</w:t>
      </w:r>
      <w:r w:rsidR="002E1166" w:rsidRPr="00AA3375">
        <w:rPr>
          <w:rFonts w:ascii="Abadi MT Condensed Light" w:hAnsi="Abadi MT Condensed Light" w:cs="Times New Roman"/>
          <w:szCs w:val="24"/>
        </w:rPr>
        <w:t>.</w:t>
      </w:r>
    </w:p>
    <w:p w14:paraId="68FFE48E" w14:textId="620FF87C" w:rsidR="001403DE"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is as if Life has a second chance or rather a 'righting' opportunity shall present itself when one lives</w:t>
      </w:r>
      <w:r w:rsidR="0003775C" w:rsidRPr="00AA3375">
        <w:rPr>
          <w:rFonts w:ascii="Abadi MT Condensed Light" w:hAnsi="Abadi MT Condensed Light" w:cs="Times New Roman"/>
          <w:szCs w:val="24"/>
        </w:rPr>
        <w:t>.</w:t>
      </w:r>
    </w:p>
    <w:p w14:paraId="3BF01951" w14:textId="41AC18FC" w:rsidR="001403DE" w:rsidRPr="00AA3375" w:rsidRDefault="008B3ECE" w:rsidP="00D1327D">
      <w:pPr>
        <w:jc w:val="center"/>
        <w:rPr>
          <w:rFonts w:ascii="Abadi MT Condensed Light" w:hAnsi="Abadi MT Condensed Light" w:cs="Times New Roman"/>
          <w:szCs w:val="24"/>
        </w:rPr>
      </w:pPr>
      <w:r w:rsidRPr="00AA3375">
        <w:rPr>
          <w:rFonts w:ascii="Abadi MT Condensed Light" w:hAnsi="Abadi MT Condensed Light" w:cs="Times New Roman"/>
          <w:szCs w:val="24"/>
        </w:rPr>
        <w:t>…………</w:t>
      </w:r>
      <w:r w:rsidR="001403DE" w:rsidRPr="00AA3375">
        <w:rPr>
          <w:rFonts w:ascii="Abadi MT Condensed Light" w:hAnsi="Abadi MT Condensed Light" w:cs="Times New Roman"/>
          <w:szCs w:val="24"/>
        </w:rPr>
        <w:t>..</w:t>
      </w:r>
    </w:p>
    <w:p w14:paraId="2080DA16" w14:textId="64FC9415" w:rsidR="001403DE" w:rsidRPr="00AA3375" w:rsidRDefault="001403DE" w:rsidP="00BA5516">
      <w:pPr>
        <w:jc w:val="both"/>
        <w:rPr>
          <w:rFonts w:ascii="Abadi MT Condensed Light" w:hAnsi="Abadi MT Condensed Light" w:cs="Times New Roman"/>
          <w:b/>
          <w:szCs w:val="24"/>
        </w:rPr>
      </w:pPr>
      <w:r w:rsidRPr="00AA3375">
        <w:rPr>
          <w:rFonts w:ascii="Abadi MT Condensed Light" w:hAnsi="Abadi MT Condensed Light" w:cs="Times New Roman"/>
          <w:b/>
          <w:szCs w:val="24"/>
        </w:rPr>
        <w:t xml:space="preserve">Life is a </w:t>
      </w:r>
      <w:r w:rsidR="009F6156" w:rsidRPr="00AA3375">
        <w:rPr>
          <w:rFonts w:ascii="Abadi MT Condensed Light" w:hAnsi="Abadi MT Condensed Light" w:cs="Times New Roman"/>
          <w:b/>
          <w:szCs w:val="24"/>
        </w:rPr>
        <w:t>One-time</w:t>
      </w:r>
      <w:r w:rsidR="002E1166" w:rsidRPr="00AA3375">
        <w:rPr>
          <w:rFonts w:ascii="Abadi MT Condensed Light" w:hAnsi="Abadi MT Condensed Light" w:cs="Times New Roman"/>
          <w:b/>
          <w:szCs w:val="24"/>
        </w:rPr>
        <w:t xml:space="preserve"> Process.</w:t>
      </w:r>
    </w:p>
    <w:p w14:paraId="0A3B3FDC" w14:textId="72EB28FA"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Ensure that </w:t>
      </w:r>
      <w:r w:rsidR="00643D3D" w:rsidRPr="00AA3375">
        <w:rPr>
          <w:rFonts w:ascii="Abadi MT Condensed Light" w:hAnsi="Abadi MT Condensed Light" w:cs="Times New Roman"/>
          <w:szCs w:val="24"/>
        </w:rPr>
        <w:t xml:space="preserve">in </w:t>
      </w:r>
      <w:r w:rsidR="0003775C" w:rsidRPr="00AA3375">
        <w:rPr>
          <w:rFonts w:ascii="Abadi MT Condensed Light" w:hAnsi="Abadi MT Condensed Light" w:cs="Times New Roman"/>
          <w:szCs w:val="24"/>
        </w:rPr>
        <w:t>whatever</w:t>
      </w:r>
      <w:r w:rsidRPr="00AA3375">
        <w:rPr>
          <w:rFonts w:ascii="Abadi MT Condensed Light" w:hAnsi="Abadi MT Condensed Light" w:cs="Times New Roman"/>
          <w:szCs w:val="24"/>
        </w:rPr>
        <w:t xml:space="preserve"> y</w:t>
      </w:r>
      <w:r w:rsidR="00643D3D" w:rsidRPr="00AA3375">
        <w:rPr>
          <w:rFonts w:ascii="Abadi MT Condensed Light" w:hAnsi="Abadi MT Condensed Light" w:cs="Times New Roman"/>
          <w:szCs w:val="24"/>
        </w:rPr>
        <w:t>ou undertake, the future will haunt</w:t>
      </w:r>
      <w:r w:rsidRPr="00AA3375">
        <w:rPr>
          <w:rFonts w:ascii="Abadi MT Condensed Light" w:hAnsi="Abadi MT Condensed Light" w:cs="Times New Roman"/>
          <w:szCs w:val="24"/>
        </w:rPr>
        <w:t xml:space="preserve"> </w:t>
      </w:r>
      <w:r w:rsidR="003E1ADA" w:rsidRPr="00AA3375">
        <w:rPr>
          <w:rFonts w:ascii="Abadi MT Condensed Light" w:hAnsi="Abadi MT Condensed Light" w:cs="Times New Roman"/>
          <w:szCs w:val="24"/>
        </w:rPr>
        <w:t xml:space="preserve">you </w:t>
      </w:r>
      <w:r w:rsidRPr="00AA3375">
        <w:rPr>
          <w:rFonts w:ascii="Abadi MT Condensed Light" w:hAnsi="Abadi MT Condensed Light" w:cs="Times New Roman"/>
          <w:szCs w:val="24"/>
        </w:rPr>
        <w:t>on account of your deeds.</w:t>
      </w:r>
    </w:p>
    <w:p w14:paraId="1E0D8170" w14:textId="3F83D3FE" w:rsidR="001403DE" w:rsidRPr="00AA3375" w:rsidRDefault="00643D3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On the same, </w:t>
      </w:r>
      <w:r w:rsidR="00C239CA" w:rsidRPr="00AA3375">
        <w:rPr>
          <w:rFonts w:ascii="Abadi MT Condensed Light" w:hAnsi="Abadi MT Condensed Light" w:cs="Times New Roman"/>
          <w:szCs w:val="24"/>
        </w:rPr>
        <w:t>L</w:t>
      </w:r>
      <w:r w:rsidR="001403DE" w:rsidRPr="00AA3375">
        <w:rPr>
          <w:rFonts w:ascii="Abadi MT Condensed Light" w:hAnsi="Abadi MT Condensed Light" w:cs="Times New Roman"/>
          <w:szCs w:val="24"/>
        </w:rPr>
        <w:t xml:space="preserve">ife is like </w:t>
      </w:r>
      <w:r w:rsidR="003E1ADA" w:rsidRPr="00AA3375">
        <w:rPr>
          <w:rFonts w:ascii="Abadi MT Condensed Light" w:hAnsi="Abadi MT Condensed Light" w:cs="Times New Roman"/>
          <w:szCs w:val="24"/>
        </w:rPr>
        <w:t xml:space="preserve">the </w:t>
      </w:r>
      <w:r w:rsidR="001403DE" w:rsidRPr="00AA3375">
        <w:rPr>
          <w:rFonts w:ascii="Abadi MT Condensed Light" w:hAnsi="Abadi MT Condensed Light" w:cs="Times New Roman"/>
          <w:szCs w:val="24"/>
        </w:rPr>
        <w:t>internet</w:t>
      </w:r>
      <w:r w:rsidR="003E1ADA" w:rsidRPr="00AA3375">
        <w:rPr>
          <w:rFonts w:ascii="Abadi MT Condensed Light" w:hAnsi="Abadi MT Condensed Light" w:cs="Times New Roman"/>
          <w:szCs w:val="24"/>
        </w:rPr>
        <w:t>,</w:t>
      </w:r>
      <w:r w:rsidR="001403DE" w:rsidRPr="00AA3375">
        <w:rPr>
          <w:rFonts w:ascii="Abadi MT Condensed Light" w:hAnsi="Abadi MT Condensed Light" w:cs="Times New Roman"/>
          <w:szCs w:val="24"/>
        </w:rPr>
        <w:t xml:space="preserve"> </w:t>
      </w:r>
      <w:r w:rsidR="00A436C6" w:rsidRPr="00AA3375">
        <w:rPr>
          <w:rFonts w:ascii="Abadi MT Condensed Light" w:hAnsi="Abadi MT Condensed Light" w:cs="Times New Roman"/>
          <w:szCs w:val="24"/>
        </w:rPr>
        <w:t xml:space="preserve">and </w:t>
      </w:r>
      <w:r w:rsidR="001403DE" w:rsidRPr="00AA3375">
        <w:rPr>
          <w:rFonts w:ascii="Abadi MT Condensed Light" w:hAnsi="Abadi MT Condensed Light" w:cs="Times New Roman"/>
          <w:szCs w:val="24"/>
        </w:rPr>
        <w:t xml:space="preserve">it </w:t>
      </w:r>
      <w:r w:rsidR="0003775C" w:rsidRPr="00AA3375">
        <w:rPr>
          <w:rFonts w:ascii="Abadi MT Condensed Light" w:hAnsi="Abadi MT Condensed Light" w:cs="Times New Roman"/>
          <w:szCs w:val="24"/>
        </w:rPr>
        <w:t>never</w:t>
      </w:r>
      <w:r w:rsidR="001403DE" w:rsidRPr="00AA3375">
        <w:rPr>
          <w:rFonts w:ascii="Abadi MT Condensed Light" w:hAnsi="Abadi MT Condensed Light" w:cs="Times New Roman"/>
          <w:szCs w:val="24"/>
        </w:rPr>
        <w:t xml:space="preserve"> forgets and shall summon you to your past mistakes</w:t>
      </w:r>
      <w:r w:rsidR="003E1ADA" w:rsidRPr="00AA3375">
        <w:rPr>
          <w:rFonts w:ascii="Abadi MT Condensed Light" w:hAnsi="Abadi MT Condensed Light" w:cs="Times New Roman"/>
          <w:szCs w:val="24"/>
        </w:rPr>
        <w:t>,</w:t>
      </w:r>
      <w:r w:rsidR="00821FE9" w:rsidRPr="00AA3375">
        <w:rPr>
          <w:rFonts w:ascii="Abadi MT Condensed Light" w:hAnsi="Abadi MT Condensed Light" w:cs="Times New Roman"/>
          <w:szCs w:val="24"/>
        </w:rPr>
        <w:t xml:space="preserve"> even those</w:t>
      </w:r>
      <w:r w:rsidR="001403DE" w:rsidRPr="00AA3375">
        <w:rPr>
          <w:rFonts w:ascii="Abadi MT Condensed Light" w:hAnsi="Abadi MT Condensed Light" w:cs="Times New Roman"/>
          <w:szCs w:val="24"/>
        </w:rPr>
        <w:t xml:space="preserve"> that were unmarked.</w:t>
      </w:r>
    </w:p>
    <w:p w14:paraId="072B671B" w14:textId="4F15950D"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w:t>
      </w:r>
      <w:r w:rsidR="003E1ADA" w:rsidRPr="00AA3375">
        <w:rPr>
          <w:rFonts w:ascii="Abadi MT Condensed Light" w:hAnsi="Abadi MT Condensed Light" w:cs="Times New Roman"/>
          <w:szCs w:val="24"/>
        </w:rPr>
        <w:t>, therefore,</w:t>
      </w:r>
      <w:r w:rsidRPr="00AA3375">
        <w:rPr>
          <w:rFonts w:ascii="Abadi MT Condensed Light" w:hAnsi="Abadi MT Condensed Light" w:cs="Times New Roman"/>
          <w:szCs w:val="24"/>
        </w:rPr>
        <w:t xml:space="preserve"> requires people to be very responsible i</w:t>
      </w:r>
      <w:r w:rsidR="00821FE9" w:rsidRPr="00AA3375">
        <w:rPr>
          <w:rFonts w:ascii="Abadi MT Condensed Light" w:hAnsi="Abadi MT Condensed Light" w:cs="Times New Roman"/>
          <w:szCs w:val="24"/>
        </w:rPr>
        <w:t>n whatever magnitude</w:t>
      </w:r>
      <w:r w:rsidRPr="00AA3375">
        <w:rPr>
          <w:rFonts w:ascii="Abadi MT Condensed Light" w:hAnsi="Abadi MT Condensed Light" w:cs="Times New Roman"/>
          <w:szCs w:val="24"/>
        </w:rPr>
        <w:t xml:space="preserve"> that</w:t>
      </w:r>
      <w:r w:rsidR="00821FE9" w:rsidRPr="00AA3375">
        <w:rPr>
          <w:rFonts w:ascii="Abadi MT Condensed Light" w:hAnsi="Abadi MT Condensed Light" w:cs="Times New Roman"/>
          <w:szCs w:val="24"/>
        </w:rPr>
        <w:t xml:space="preserve"> they</w:t>
      </w:r>
      <w:r w:rsidRPr="00AA3375">
        <w:rPr>
          <w:rFonts w:ascii="Abadi MT Condensed Light" w:hAnsi="Abadi MT Condensed Light" w:cs="Times New Roman"/>
          <w:szCs w:val="24"/>
        </w:rPr>
        <w:t xml:space="preserve"> take on things. </w:t>
      </w:r>
    </w:p>
    <w:p w14:paraId="271F19E0" w14:textId="765CC6C8"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For Instance, if you irresponsibly drop out of school</w:t>
      </w:r>
      <w:r w:rsidR="0003775C" w:rsidRPr="00AA3375">
        <w:rPr>
          <w:rFonts w:ascii="Abadi MT Condensed Light" w:hAnsi="Abadi MT Condensed Light" w:cs="Times New Roman"/>
          <w:szCs w:val="24"/>
        </w:rPr>
        <w:t>, at</w:t>
      </w:r>
      <w:r w:rsidR="000D60B5" w:rsidRPr="00AA3375">
        <w:rPr>
          <w:rFonts w:ascii="Abadi MT Condensed Light" w:hAnsi="Abadi MT Condensed Light" w:cs="Times New Roman"/>
          <w:szCs w:val="24"/>
        </w:rPr>
        <w:t xml:space="preserve"> some point</w:t>
      </w:r>
      <w:r w:rsidR="003E1ADA" w:rsidRPr="00AA3375">
        <w:rPr>
          <w:rFonts w:ascii="Abadi MT Condensed Light" w:hAnsi="Abadi MT Condensed Light" w:cs="Times New Roman"/>
          <w:szCs w:val="24"/>
        </w:rPr>
        <w:t>,</w:t>
      </w:r>
      <w:r w:rsidR="000D60B5" w:rsidRPr="00AA3375">
        <w:rPr>
          <w:rFonts w:ascii="Abadi MT Condensed Light" w:hAnsi="Abadi MT Condensed Light" w:cs="Times New Roman"/>
          <w:szCs w:val="24"/>
        </w:rPr>
        <w:t xml:space="preserve"> </w:t>
      </w:r>
      <w:r w:rsidR="00CA29D7" w:rsidRPr="00AA3375">
        <w:rPr>
          <w:rFonts w:ascii="Abadi MT Condensed Light" w:hAnsi="Abadi MT Condensed Light" w:cs="Times New Roman"/>
          <w:szCs w:val="24"/>
        </w:rPr>
        <w:t>L</w:t>
      </w:r>
      <w:r w:rsidR="000D60B5" w:rsidRPr="00AA3375">
        <w:rPr>
          <w:rFonts w:ascii="Abadi MT Condensed Light" w:hAnsi="Abadi MT Condensed Light" w:cs="Times New Roman"/>
          <w:szCs w:val="24"/>
        </w:rPr>
        <w:t>ife will question the</w:t>
      </w:r>
      <w:r w:rsidRPr="00AA3375">
        <w:rPr>
          <w:rFonts w:ascii="Abadi MT Condensed Light" w:hAnsi="Abadi MT Condensed Light" w:cs="Times New Roman"/>
          <w:szCs w:val="24"/>
        </w:rPr>
        <w:t xml:space="preserve"> </w:t>
      </w:r>
      <w:r w:rsidR="000D60B5" w:rsidRPr="00AA3375">
        <w:rPr>
          <w:rFonts w:ascii="Abadi MT Condensed Light" w:hAnsi="Abadi MT Condensed Light" w:cs="Times New Roman"/>
          <w:szCs w:val="24"/>
        </w:rPr>
        <w:t>misdeeds and subject you to an account of an episode</w:t>
      </w:r>
      <w:r w:rsidRPr="00AA3375">
        <w:rPr>
          <w:rFonts w:ascii="Abadi MT Condensed Light" w:hAnsi="Abadi MT Condensed Light" w:cs="Times New Roman"/>
          <w:szCs w:val="24"/>
        </w:rPr>
        <w:t xml:space="preserve"> wrong</w:t>
      </w:r>
      <w:r w:rsidR="000D60B5" w:rsidRPr="00AA3375">
        <w:rPr>
          <w:rFonts w:ascii="Abadi MT Condensed Light" w:hAnsi="Abadi MT Condensed Light" w:cs="Times New Roman"/>
          <w:szCs w:val="24"/>
        </w:rPr>
        <w:t>ly skipped</w:t>
      </w:r>
      <w:r w:rsidR="00A436C6" w:rsidRPr="00AA3375">
        <w:rPr>
          <w:rFonts w:ascii="Abadi MT Condensed Light" w:hAnsi="Abadi MT Condensed Light" w:cs="Times New Roman"/>
          <w:szCs w:val="24"/>
        </w:rPr>
        <w:t xml:space="preserve"> in the </w:t>
      </w:r>
      <w:r w:rsidR="00461FFA" w:rsidRPr="00AA3375">
        <w:rPr>
          <w:rFonts w:ascii="Abadi MT Condensed Light" w:hAnsi="Abadi MT Condensed Light" w:cs="Times New Roman"/>
          <w:szCs w:val="24"/>
        </w:rPr>
        <w:t>drama of life.</w:t>
      </w:r>
    </w:p>
    <w:p w14:paraId="6F308083" w14:textId="15B45004" w:rsidR="001403DE"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Besides</w:t>
      </w:r>
      <w:r w:rsidR="000D60B5" w:rsidRPr="00AA3375">
        <w:rPr>
          <w:rFonts w:ascii="Abadi MT Condensed Light" w:hAnsi="Abadi MT Condensed Light" w:cs="Times New Roman"/>
          <w:szCs w:val="24"/>
        </w:rPr>
        <w:t>, for those</w:t>
      </w:r>
      <w:r w:rsidR="00101E54" w:rsidRPr="00AA3375">
        <w:rPr>
          <w:rFonts w:ascii="Abadi MT Condensed Light" w:hAnsi="Abadi MT Condensed Light" w:cs="Times New Roman"/>
          <w:szCs w:val="24"/>
        </w:rPr>
        <w:t xml:space="preserve"> undertaking </w:t>
      </w:r>
      <w:r w:rsidR="001403DE" w:rsidRPr="00AA3375">
        <w:rPr>
          <w:rFonts w:ascii="Abadi MT Condensed Light" w:hAnsi="Abadi MT Condensed Light" w:cs="Times New Roman"/>
          <w:szCs w:val="24"/>
        </w:rPr>
        <w:t>technical course</w:t>
      </w:r>
      <w:r w:rsidR="00101E54" w:rsidRPr="00AA3375">
        <w:rPr>
          <w:rFonts w:ascii="Abadi MT Condensed Light" w:hAnsi="Abadi MT Condensed Light" w:cs="Times New Roman"/>
          <w:szCs w:val="24"/>
        </w:rPr>
        <w:t>s for a s</w:t>
      </w:r>
      <w:r w:rsidR="001403DE" w:rsidRPr="00AA3375">
        <w:rPr>
          <w:rFonts w:ascii="Abadi MT Condensed Light" w:hAnsi="Abadi MT Condensed Light" w:cs="Times New Roman"/>
          <w:szCs w:val="24"/>
        </w:rPr>
        <w:t>kill</w:t>
      </w:r>
      <w:r w:rsidR="00101E54" w:rsidRPr="00AA3375">
        <w:rPr>
          <w:rFonts w:ascii="Abadi MT Condensed Light" w:hAnsi="Abadi MT Condensed Light" w:cs="Times New Roman"/>
          <w:szCs w:val="24"/>
        </w:rPr>
        <w:t xml:space="preserve">, ensure the </w:t>
      </w:r>
      <w:r w:rsidRPr="00AA3375">
        <w:rPr>
          <w:rFonts w:ascii="Abadi MT Condensed Light" w:hAnsi="Abadi MT Condensed Light" w:cs="Times New Roman"/>
          <w:szCs w:val="24"/>
        </w:rPr>
        <w:t>training's completion</w:t>
      </w:r>
      <w:r w:rsidR="00931FD4" w:rsidRPr="00AA3375">
        <w:rPr>
          <w:rFonts w:ascii="Abadi MT Condensed Light" w:hAnsi="Abadi MT Condensed Light" w:cs="Times New Roman"/>
          <w:szCs w:val="24"/>
        </w:rPr>
        <w:t xml:space="preserve"> imparts skill</w:t>
      </w:r>
      <w:r w:rsidRPr="00AA3375">
        <w:rPr>
          <w:rFonts w:ascii="Abadi MT Condensed Light" w:hAnsi="Abadi MT Condensed Light" w:cs="Times New Roman"/>
          <w:szCs w:val="24"/>
        </w:rPr>
        <w:t>.</w:t>
      </w:r>
      <w:r w:rsidR="00101E54"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03775C" w:rsidRPr="00AA3375">
        <w:rPr>
          <w:rFonts w:ascii="Abadi MT Condensed Light" w:hAnsi="Abadi MT Condensed Light" w:cs="Times New Roman"/>
          <w:szCs w:val="24"/>
        </w:rPr>
        <w:t>ife</w:t>
      </w:r>
      <w:r w:rsidR="00B66D74" w:rsidRPr="00AA3375">
        <w:rPr>
          <w:rFonts w:ascii="Abadi MT Condensed Light" w:hAnsi="Abadi MT Condensed Light" w:cs="Times New Roman"/>
          <w:szCs w:val="24"/>
        </w:rPr>
        <w:t xml:space="preserve"> might subject your knowledge to an evaluation </w:t>
      </w:r>
      <w:r w:rsidR="00B4385E" w:rsidRPr="00AA3375">
        <w:rPr>
          <w:rFonts w:ascii="Abadi MT Condensed Light" w:hAnsi="Abadi MT Condensed Light" w:cs="Times New Roman"/>
          <w:szCs w:val="24"/>
        </w:rPr>
        <w:t>to award you or</w:t>
      </w:r>
      <w:r w:rsidR="001403DE" w:rsidRPr="00AA3375">
        <w:rPr>
          <w:rFonts w:ascii="Abadi MT Condensed Light" w:hAnsi="Abadi MT Condensed Light" w:cs="Times New Roman"/>
          <w:szCs w:val="24"/>
        </w:rPr>
        <w:t xml:space="preserve"> </w:t>
      </w:r>
      <w:r w:rsidR="00B4385E" w:rsidRPr="00AA3375">
        <w:rPr>
          <w:rFonts w:ascii="Abadi MT Condensed Light" w:hAnsi="Abadi MT Condensed Light" w:cs="Times New Roman"/>
          <w:szCs w:val="24"/>
        </w:rPr>
        <w:t>el</w:t>
      </w:r>
      <w:r w:rsidR="00B66D74" w:rsidRPr="00AA3375">
        <w:rPr>
          <w:rFonts w:ascii="Abadi MT Condensed Light" w:hAnsi="Abadi MT Condensed Light" w:cs="Times New Roman"/>
          <w:szCs w:val="24"/>
        </w:rPr>
        <w:t xml:space="preserve">se </w:t>
      </w:r>
      <w:r w:rsidR="001403DE" w:rsidRPr="00AA3375">
        <w:rPr>
          <w:rFonts w:ascii="Abadi MT Condensed Light" w:hAnsi="Abadi MT Condensed Light" w:cs="Times New Roman"/>
          <w:szCs w:val="24"/>
        </w:rPr>
        <w:t>disappoi</w:t>
      </w:r>
      <w:r w:rsidR="00B4385E" w:rsidRPr="00AA3375">
        <w:rPr>
          <w:rFonts w:ascii="Abadi MT Condensed Light" w:hAnsi="Abadi MT Condensed Light" w:cs="Times New Roman"/>
          <w:szCs w:val="24"/>
        </w:rPr>
        <w:t xml:space="preserve">nt you to your </w:t>
      </w:r>
      <w:r w:rsidR="00C239CA" w:rsidRPr="00AA3375">
        <w:rPr>
          <w:rFonts w:ascii="Abadi MT Condensed Light" w:hAnsi="Abadi MT Condensed Light" w:cs="Times New Roman"/>
          <w:szCs w:val="24"/>
        </w:rPr>
        <w:t>'</w:t>
      </w:r>
      <w:r w:rsidR="00B4385E" w:rsidRPr="00AA3375">
        <w:rPr>
          <w:rFonts w:ascii="Abadi MT Condensed Light" w:hAnsi="Abadi MT Condensed Light" w:cs="Times New Roman"/>
          <w:szCs w:val="24"/>
        </w:rPr>
        <w:t>s</w:t>
      </w:r>
      <w:r w:rsidR="001403DE" w:rsidRPr="00AA3375">
        <w:rPr>
          <w:rFonts w:ascii="Abadi MT Condensed Light" w:hAnsi="Abadi MT Condensed Light" w:cs="Times New Roman"/>
          <w:szCs w:val="24"/>
        </w:rPr>
        <w:t>kill</w:t>
      </w:r>
      <w:r w:rsidRPr="00AA3375">
        <w:rPr>
          <w:rFonts w:ascii="Abadi MT Condensed Light" w:hAnsi="Abadi MT Condensed Light" w:cs="Times New Roman"/>
          <w:szCs w:val="24"/>
        </w:rPr>
        <w:t>.'</w:t>
      </w:r>
    </w:p>
    <w:p w14:paraId="32BF0F23" w14:textId="416E6B77" w:rsidR="001403DE" w:rsidRPr="00AA3375" w:rsidRDefault="00B438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To</w:t>
      </w:r>
      <w:r w:rsidR="001403DE" w:rsidRPr="00AA3375">
        <w:rPr>
          <w:rFonts w:ascii="Abadi MT Condensed Light" w:hAnsi="Abadi MT Condensed Light" w:cs="Times New Roman"/>
          <w:szCs w:val="24"/>
        </w:rPr>
        <w:t xml:space="preserve"> advise </w:t>
      </w:r>
      <w:r w:rsidRPr="00AA3375">
        <w:rPr>
          <w:rFonts w:ascii="Abadi MT Condensed Light" w:hAnsi="Abadi MT Condensed Light" w:cs="Times New Roman"/>
          <w:szCs w:val="24"/>
        </w:rPr>
        <w:t xml:space="preserve">for </w:t>
      </w:r>
      <w:r w:rsidR="0003775C" w:rsidRPr="00AA3375">
        <w:rPr>
          <w:rFonts w:ascii="Abadi MT Condensed Light" w:hAnsi="Abadi MT Condensed Light" w:cs="Times New Roman"/>
          <w:szCs w:val="24"/>
        </w:rPr>
        <w:t>free</w:t>
      </w:r>
      <w:r w:rsidR="001403DE" w:rsidRPr="00AA3375">
        <w:rPr>
          <w:rFonts w:ascii="Abadi MT Condensed Light" w:hAnsi="Abadi MT Condensed Light" w:cs="Times New Roman"/>
          <w:szCs w:val="24"/>
        </w:rPr>
        <w:t>,</w:t>
      </w:r>
      <w:r w:rsidR="00981B53" w:rsidRPr="00AA3375">
        <w:rPr>
          <w:rFonts w:ascii="Abadi MT Condensed Light" w:hAnsi="Abadi MT Condensed Light" w:cs="Times New Roman"/>
          <w:szCs w:val="24"/>
        </w:rPr>
        <w:t xml:space="preserve"> optimize on </w:t>
      </w:r>
      <w:r w:rsidR="00882D93" w:rsidRPr="00AA3375">
        <w:rPr>
          <w:rFonts w:ascii="Abadi MT Condensed Light" w:hAnsi="Abadi MT Condensed Light" w:cs="Times New Roman"/>
          <w:szCs w:val="24"/>
        </w:rPr>
        <w:t>every chan</w:t>
      </w:r>
      <w:r w:rsidR="00981B53" w:rsidRPr="00AA3375">
        <w:rPr>
          <w:rFonts w:ascii="Abadi MT Condensed Light" w:hAnsi="Abadi MT Condensed Light" w:cs="Times New Roman"/>
          <w:szCs w:val="24"/>
        </w:rPr>
        <w:t>c</w:t>
      </w:r>
      <w:r w:rsidR="00882D93" w:rsidRPr="00AA3375">
        <w:rPr>
          <w:rFonts w:ascii="Abadi MT Condensed Light" w:hAnsi="Abadi MT Condensed Light" w:cs="Times New Roman"/>
          <w:szCs w:val="24"/>
        </w:rPr>
        <w:t>e</w:t>
      </w:r>
      <w:r w:rsidR="00981B53" w:rsidRPr="00AA3375">
        <w:rPr>
          <w:rFonts w:ascii="Abadi MT Condensed Light" w:hAnsi="Abadi MT Condensed Light" w:cs="Times New Roman"/>
          <w:szCs w:val="24"/>
        </w:rPr>
        <w:t xml:space="preserve"> given</w:t>
      </w:r>
      <w:r w:rsidR="00BD4F83" w:rsidRPr="00AA3375">
        <w:rPr>
          <w:rFonts w:ascii="Abadi MT Condensed Light" w:hAnsi="Abadi MT Condensed Light" w:cs="Times New Roman"/>
          <w:szCs w:val="24"/>
        </w:rPr>
        <w:t xml:space="preserve"> and</w:t>
      </w:r>
      <w:r w:rsidR="00647C05" w:rsidRPr="00AA3375">
        <w:rPr>
          <w:rFonts w:ascii="Abadi MT Condensed Light" w:hAnsi="Abadi MT Condensed Light" w:cs="Times New Roman"/>
          <w:szCs w:val="24"/>
        </w:rPr>
        <w:t xml:space="preserve"> </w:t>
      </w:r>
      <w:r w:rsidR="001403DE" w:rsidRPr="00AA3375">
        <w:rPr>
          <w:rFonts w:ascii="Abadi MT Condensed Light" w:hAnsi="Abadi MT Condensed Light" w:cs="Times New Roman"/>
          <w:szCs w:val="24"/>
        </w:rPr>
        <w:t xml:space="preserve">perfectly utilize your </w:t>
      </w:r>
      <w:r w:rsidR="00BD4F83" w:rsidRPr="00AA3375">
        <w:rPr>
          <w:rFonts w:ascii="Abadi MT Condensed Light" w:hAnsi="Abadi MT Condensed Light" w:cs="Times New Roman"/>
          <w:szCs w:val="24"/>
        </w:rPr>
        <w:t>life</w:t>
      </w:r>
      <w:r w:rsidR="001403DE" w:rsidRPr="00AA3375">
        <w:rPr>
          <w:rFonts w:ascii="Abadi MT Condensed Light" w:hAnsi="Abadi MT Condensed Light" w:cs="Times New Roman"/>
          <w:szCs w:val="24"/>
        </w:rPr>
        <w:t>time.</w:t>
      </w:r>
    </w:p>
    <w:p w14:paraId="66B47AC5" w14:textId="340B082B" w:rsidR="001403DE" w:rsidRPr="00AA3375" w:rsidRDefault="00BD4F8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future will interrogate the</w:t>
      </w:r>
      <w:r w:rsidR="001403DE" w:rsidRPr="00AA3375">
        <w:rPr>
          <w:rFonts w:ascii="Abadi MT Condensed Light" w:hAnsi="Abadi MT Condensed Light" w:cs="Times New Roman"/>
          <w:szCs w:val="24"/>
        </w:rPr>
        <w:t xml:space="preserve"> past mistakes or misca</w:t>
      </w:r>
      <w:r w:rsidRPr="00AA3375">
        <w:rPr>
          <w:rFonts w:ascii="Abadi MT Condensed Light" w:hAnsi="Abadi MT Condensed Light" w:cs="Times New Roman"/>
          <w:szCs w:val="24"/>
        </w:rPr>
        <w:t>lculations and put you to account.</w:t>
      </w:r>
    </w:p>
    <w:p w14:paraId="34D6B53A" w14:textId="1DD57221"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Most of the</w:t>
      </w:r>
      <w:r w:rsidR="00452245" w:rsidRPr="00AA3375">
        <w:rPr>
          <w:rFonts w:ascii="Abadi MT Condensed Light" w:hAnsi="Abadi MT Condensed Light" w:cs="Times New Roman"/>
          <w:szCs w:val="24"/>
        </w:rPr>
        <w:t xml:space="preserve"> things we did in the past have already </w:t>
      </w:r>
      <w:r w:rsidR="00BF2CC6" w:rsidRPr="00AA3375">
        <w:rPr>
          <w:rFonts w:ascii="Abadi MT Condensed Light" w:hAnsi="Abadi MT Condensed Light" w:cs="Times New Roman"/>
          <w:szCs w:val="24"/>
        </w:rPr>
        <w:t>or</w:t>
      </w:r>
      <w:r w:rsidRPr="00AA3375">
        <w:rPr>
          <w:rFonts w:ascii="Abadi MT Condensed Light" w:hAnsi="Abadi MT Condensed Light" w:cs="Times New Roman"/>
          <w:szCs w:val="24"/>
        </w:rPr>
        <w:t xml:space="preserve"> presently </w:t>
      </w:r>
      <w:r w:rsidR="00BF2CC6" w:rsidRPr="00AA3375">
        <w:rPr>
          <w:rFonts w:ascii="Abadi MT Condensed Light" w:hAnsi="Abadi MT Condensed Light" w:cs="Times New Roman"/>
          <w:szCs w:val="24"/>
        </w:rPr>
        <w:t xml:space="preserve">haunting </w:t>
      </w:r>
      <w:r w:rsidR="00BD4F83" w:rsidRPr="00AA3375">
        <w:rPr>
          <w:rFonts w:ascii="Abadi MT Condensed Light" w:hAnsi="Abadi MT Condensed Light" w:cs="Times New Roman"/>
          <w:szCs w:val="24"/>
        </w:rPr>
        <w:t>our lives</w:t>
      </w:r>
      <w:r w:rsidRPr="00AA3375">
        <w:rPr>
          <w:rFonts w:ascii="Abadi MT Condensed Light" w:hAnsi="Abadi MT Condensed Light" w:cs="Times New Roman"/>
          <w:szCs w:val="24"/>
        </w:rPr>
        <w:t xml:space="preserve"> without</w:t>
      </w:r>
      <w:r w:rsidR="003E1ADA"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doubt.</w:t>
      </w:r>
    </w:p>
    <w:p w14:paraId="2FFEB7F5" w14:textId="56F59C51" w:rsidR="00FF2C58"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causes</w:t>
      </w:r>
      <w:r w:rsidR="00280A21" w:rsidRPr="00AA3375">
        <w:rPr>
          <w:rFonts w:ascii="Abadi MT Condensed Light" w:hAnsi="Abadi MT Condensed Light" w:cs="Times New Roman"/>
          <w:szCs w:val="24"/>
        </w:rPr>
        <w:t xml:space="preserve"> lamentations upon</w:t>
      </w:r>
      <w:r w:rsidR="001403DE" w:rsidRPr="00AA3375">
        <w:rPr>
          <w:rFonts w:ascii="Abadi MT Condensed Light" w:hAnsi="Abadi MT Condensed Light" w:cs="Times New Roman"/>
          <w:szCs w:val="24"/>
        </w:rPr>
        <w:t xml:space="preserve"> </w:t>
      </w:r>
      <w:r w:rsidR="00BE1315" w:rsidRPr="00AA3375">
        <w:rPr>
          <w:rFonts w:ascii="Abadi MT Condensed Light" w:hAnsi="Abadi MT Condensed Light" w:cs="Times New Roman"/>
          <w:szCs w:val="24"/>
        </w:rPr>
        <w:t>lives, which</w:t>
      </w:r>
      <w:r w:rsidR="00280A21" w:rsidRPr="00AA3375">
        <w:rPr>
          <w:rFonts w:ascii="Abadi MT Condensed Light" w:hAnsi="Abadi MT Condensed Light" w:cs="Times New Roman"/>
          <w:szCs w:val="24"/>
        </w:rPr>
        <w:t xml:space="preserve"> accounts for the ugly lives</w:t>
      </w:r>
      <w:r w:rsidR="001403DE" w:rsidRPr="00AA3375">
        <w:rPr>
          <w:rFonts w:ascii="Abadi MT Condensed Light" w:hAnsi="Abadi MT Condensed Light" w:cs="Times New Roman"/>
          <w:szCs w:val="24"/>
        </w:rPr>
        <w:t xml:space="preserve"> led in the past.</w:t>
      </w:r>
      <w:r w:rsidR="00280A21" w:rsidRPr="00AA3375">
        <w:rPr>
          <w:rFonts w:ascii="Abadi MT Condensed Light" w:hAnsi="Abadi MT Condensed Light" w:cs="Times New Roman"/>
          <w:szCs w:val="24"/>
        </w:rPr>
        <w:t xml:space="preserve"> </w:t>
      </w:r>
      <w:r w:rsidR="00FF2C58" w:rsidRPr="00AA3375">
        <w:rPr>
          <w:rFonts w:ascii="Abadi MT Condensed Light" w:hAnsi="Abadi MT Condensed Light" w:cs="Times New Roman"/>
          <w:szCs w:val="24"/>
        </w:rPr>
        <w:t>The same shall recur</w:t>
      </w:r>
      <w:r w:rsidR="00A93936" w:rsidRPr="00AA3375">
        <w:rPr>
          <w:rFonts w:ascii="Abadi MT Condensed Light" w:hAnsi="Abadi MT Condensed Light" w:cs="Times New Roman"/>
          <w:szCs w:val="24"/>
        </w:rPr>
        <w:t xml:space="preserve"> eventually, echoing later from our present mistakes.</w:t>
      </w:r>
    </w:p>
    <w:p w14:paraId="57D55C3D" w14:textId="3A170034" w:rsidR="00516D2B" w:rsidRPr="00AA3375" w:rsidRDefault="00566E6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is responsibility; t</w:t>
      </w:r>
      <w:r w:rsidR="00280A21" w:rsidRPr="00AA3375">
        <w:rPr>
          <w:rFonts w:ascii="Abadi MT Condensed Light" w:hAnsi="Abadi MT Condensed Light" w:cs="Times New Roman"/>
          <w:szCs w:val="24"/>
        </w:rPr>
        <w:t xml:space="preserve">he </w:t>
      </w:r>
      <w:r w:rsidR="00C239CA" w:rsidRPr="00AA3375">
        <w:rPr>
          <w:rFonts w:ascii="Abadi MT Condensed Light" w:hAnsi="Abadi MT Condensed Light" w:cs="Times New Roman"/>
          <w:szCs w:val="24"/>
        </w:rPr>
        <w:t>L</w:t>
      </w:r>
      <w:r w:rsidR="00280A21" w:rsidRPr="00AA3375">
        <w:rPr>
          <w:rFonts w:ascii="Abadi MT Condensed Light" w:hAnsi="Abadi MT Condensed Light" w:cs="Times New Roman"/>
          <w:szCs w:val="24"/>
        </w:rPr>
        <w:t>ife</w:t>
      </w:r>
      <w:r w:rsidR="00516D2B" w:rsidRPr="00AA3375">
        <w:rPr>
          <w:rFonts w:ascii="Abadi MT Condensed Light" w:hAnsi="Abadi MT Condensed Light" w:cs="Times New Roman"/>
          <w:szCs w:val="24"/>
        </w:rPr>
        <w:t xml:space="preserve"> lived </w:t>
      </w:r>
      <w:r w:rsidR="00280A21" w:rsidRPr="00AA3375">
        <w:rPr>
          <w:rFonts w:ascii="Abadi MT Condensed Light" w:hAnsi="Abadi MT Condensed Light" w:cs="Times New Roman"/>
          <w:szCs w:val="24"/>
        </w:rPr>
        <w:t xml:space="preserve">as </w:t>
      </w:r>
      <w:r w:rsidR="00DE3B8F" w:rsidRPr="00AA3375">
        <w:rPr>
          <w:rFonts w:ascii="Abadi MT Condensed Light" w:hAnsi="Abadi MT Condensed Light" w:cs="Times New Roman"/>
          <w:szCs w:val="24"/>
        </w:rPr>
        <w:t>of</w:t>
      </w:r>
      <w:r w:rsidR="00280A21" w:rsidRPr="00AA3375">
        <w:rPr>
          <w:rFonts w:ascii="Abadi MT Condensed Light" w:hAnsi="Abadi MT Condensed Light" w:cs="Times New Roman"/>
          <w:szCs w:val="24"/>
        </w:rPr>
        <w:t xml:space="preserve"> today</w:t>
      </w:r>
      <w:r w:rsidR="00516D2B" w:rsidRPr="00AA3375">
        <w:rPr>
          <w:rFonts w:ascii="Abadi MT Condensed Light" w:hAnsi="Abadi MT Condensed Light" w:cs="Times New Roman"/>
          <w:szCs w:val="24"/>
        </w:rPr>
        <w:t xml:space="preserve"> sha</w:t>
      </w:r>
      <w:r w:rsidR="00280A21" w:rsidRPr="00AA3375">
        <w:rPr>
          <w:rFonts w:ascii="Abadi MT Condensed Light" w:hAnsi="Abadi MT Condensed Light" w:cs="Times New Roman"/>
          <w:szCs w:val="24"/>
        </w:rPr>
        <w:t>ll ultimately present</w:t>
      </w:r>
      <w:r w:rsidR="00516D2B" w:rsidRPr="00AA3375">
        <w:rPr>
          <w:rFonts w:ascii="Abadi MT Condensed Light" w:hAnsi="Abadi MT Condensed Light" w:cs="Times New Roman"/>
          <w:szCs w:val="24"/>
        </w:rPr>
        <w:t xml:space="preserve"> our tomorrow</w:t>
      </w:r>
      <w:r w:rsidRPr="00AA3375">
        <w:rPr>
          <w:rFonts w:ascii="Abadi MT Condensed Light" w:hAnsi="Abadi MT Condensed Light" w:cs="Times New Roman"/>
          <w:szCs w:val="24"/>
        </w:rPr>
        <w:t xml:space="preserve"> and </w:t>
      </w:r>
      <w:r w:rsidR="006C251D" w:rsidRPr="00AA3375">
        <w:rPr>
          <w:rFonts w:ascii="Abadi MT Condensed Light" w:hAnsi="Abadi MT Condensed Light" w:cs="Times New Roman"/>
          <w:szCs w:val="24"/>
        </w:rPr>
        <w:t>future.</w:t>
      </w:r>
      <w:r w:rsidR="00945BFB" w:rsidRPr="00AA3375">
        <w:rPr>
          <w:rFonts w:ascii="Abadi MT Condensed Light" w:hAnsi="Abadi MT Condensed Light" w:cs="Times New Roman"/>
          <w:szCs w:val="24"/>
        </w:rPr>
        <w:t xml:space="preserve"> Tomorrow will be a reflection </w:t>
      </w:r>
      <w:r w:rsidR="00325D58" w:rsidRPr="00AA3375">
        <w:rPr>
          <w:rFonts w:ascii="Abadi MT Condensed Light" w:hAnsi="Abadi MT Condensed Light" w:cs="Times New Roman"/>
          <w:szCs w:val="24"/>
        </w:rPr>
        <w:t>of your past.</w:t>
      </w:r>
    </w:p>
    <w:p w14:paraId="1F6F8F3A" w14:textId="58E7810D" w:rsidR="00325D58" w:rsidRPr="00AA3375" w:rsidRDefault="00325D5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Be responsible.</w:t>
      </w:r>
    </w:p>
    <w:p w14:paraId="59E3ECF9" w14:textId="77777777" w:rsidR="001403DE" w:rsidRPr="00AA3375" w:rsidRDefault="001403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1806E46D" w14:textId="17BE1695" w:rsidR="00822BA5" w:rsidRPr="00AA3375" w:rsidRDefault="0020677E" w:rsidP="00D1327D">
      <w:pPr>
        <w:pStyle w:val="Heading1"/>
        <w:rPr>
          <w:rFonts w:ascii="Abadi MT Condensed Light" w:hAnsi="Abadi MT Condensed Light"/>
        </w:rPr>
      </w:pPr>
      <w:bookmarkStart w:id="51" w:name="_Toc69903256"/>
      <w:r w:rsidRPr="00AA3375">
        <w:rPr>
          <w:rFonts w:ascii="Abadi MT Condensed Light" w:hAnsi="Abadi MT Condensed Light"/>
        </w:rPr>
        <w:lastRenderedPageBreak/>
        <w:t xml:space="preserve">SHARPENING </w:t>
      </w:r>
      <w:r w:rsidR="00662EDE" w:rsidRPr="00AA3375">
        <w:rPr>
          <w:rFonts w:ascii="Abadi MT Condensed Light" w:hAnsi="Abadi MT Condensed Light"/>
        </w:rPr>
        <w:t>THE AXE RIGHT</w:t>
      </w:r>
      <w:bookmarkEnd w:id="51"/>
    </w:p>
    <w:p w14:paraId="5B75E683" w14:textId="2B8A6CE0" w:rsidR="00662EDE" w:rsidRPr="00AA3375" w:rsidRDefault="00662E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sharpening of an ax is the right extent of preparedness for use.</w:t>
      </w:r>
      <w:r w:rsidR="00655726" w:rsidRPr="00AA3375">
        <w:rPr>
          <w:rFonts w:ascii="Abadi MT Condensed Light" w:hAnsi="Abadi MT Condensed Light" w:cs="Times New Roman"/>
          <w:szCs w:val="24"/>
        </w:rPr>
        <w:t xml:space="preserve"> Commit enough time to get details </w:t>
      </w:r>
      <w:r w:rsidR="00CE3747" w:rsidRPr="00AA3375">
        <w:rPr>
          <w:rFonts w:ascii="Abadi MT Condensed Light" w:hAnsi="Abadi MT Condensed Light" w:cs="Times New Roman"/>
          <w:szCs w:val="24"/>
        </w:rPr>
        <w:t>right.</w:t>
      </w:r>
    </w:p>
    <w:p w14:paraId="55192347" w14:textId="195EEC6B" w:rsidR="00662EDE" w:rsidRPr="00AA3375" w:rsidRDefault="00F938C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w:t>
      </w:r>
      <w:r w:rsidR="003F4D1D" w:rsidRPr="00AA3375">
        <w:rPr>
          <w:rFonts w:ascii="Abadi MT Condensed Light" w:hAnsi="Abadi MT Condensed Light" w:cs="Times New Roman"/>
          <w:szCs w:val="24"/>
        </w:rPr>
        <w:t>t is better to measure ten times th</w:t>
      </w:r>
      <w:r w:rsidR="00DE3B8F" w:rsidRPr="00AA3375">
        <w:rPr>
          <w:rFonts w:ascii="Abadi MT Condensed Light" w:hAnsi="Abadi MT Condensed Light" w:cs="Times New Roman"/>
          <w:szCs w:val="24"/>
        </w:rPr>
        <w:t>a</w:t>
      </w:r>
      <w:r w:rsidR="003F4D1D" w:rsidRPr="00AA3375">
        <w:rPr>
          <w:rFonts w:ascii="Abadi MT Condensed Light" w:hAnsi="Abadi MT Condensed Light" w:cs="Times New Roman"/>
          <w:szCs w:val="24"/>
        </w:rPr>
        <w:t>n cut at once than measure once and cut ten times</w:t>
      </w:r>
      <w:r w:rsidR="00407D5E" w:rsidRPr="00AA3375">
        <w:rPr>
          <w:rFonts w:ascii="Abadi MT Condensed Light" w:hAnsi="Abadi MT Condensed Light" w:cs="Times New Roman"/>
          <w:szCs w:val="24"/>
        </w:rPr>
        <w:t>; the ten times are al</w:t>
      </w:r>
      <w:r w:rsidR="008813B3" w:rsidRPr="00AA3375">
        <w:rPr>
          <w:rFonts w:ascii="Abadi MT Condensed Light" w:hAnsi="Abadi MT Condensed Light" w:cs="Times New Roman"/>
          <w:szCs w:val="24"/>
        </w:rPr>
        <w:t>l corrective cuts or trial cuts that will not give perfect cuts</w:t>
      </w:r>
      <w:r w:rsidR="00CE3747" w:rsidRPr="00AA3375">
        <w:rPr>
          <w:rFonts w:ascii="Abadi MT Condensed Light" w:hAnsi="Abadi MT Condensed Light" w:cs="Times New Roman"/>
          <w:szCs w:val="24"/>
        </w:rPr>
        <w:t xml:space="preserve"> </w:t>
      </w:r>
      <w:r w:rsidR="00164C7D" w:rsidRPr="00AA3375">
        <w:rPr>
          <w:rFonts w:ascii="Abadi MT Condensed Light" w:hAnsi="Abadi MT Condensed Light" w:cs="Times New Roman"/>
          <w:szCs w:val="24"/>
        </w:rPr>
        <w:t>while also consuming a lot of your energy.</w:t>
      </w:r>
    </w:p>
    <w:p w14:paraId="406B4604" w14:textId="29D1BF8C" w:rsidR="008813B3" w:rsidRPr="00AA3375" w:rsidRDefault="008813B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topic gives exceptional</w:t>
      </w:r>
      <w:r w:rsidR="00436F8E" w:rsidRPr="00AA3375">
        <w:rPr>
          <w:rFonts w:ascii="Abadi MT Condensed Light" w:hAnsi="Abadi MT Condensed Light" w:cs="Times New Roman"/>
          <w:szCs w:val="24"/>
        </w:rPr>
        <w:t xml:space="preserve"> insight that you may </w:t>
      </w:r>
      <w:r w:rsidR="002B55B5" w:rsidRPr="00AA3375">
        <w:rPr>
          <w:rFonts w:ascii="Abadi MT Condensed Light" w:hAnsi="Abadi MT Condensed Light" w:cs="Times New Roman"/>
          <w:szCs w:val="24"/>
        </w:rPr>
        <w:t>pay</w:t>
      </w:r>
      <w:r w:rsidR="00436F8E" w:rsidRPr="00AA3375">
        <w:rPr>
          <w:rFonts w:ascii="Abadi MT Condensed Light" w:hAnsi="Abadi MT Condensed Light" w:cs="Times New Roman"/>
          <w:szCs w:val="24"/>
        </w:rPr>
        <w:t xml:space="preserve"> attention to whatever you put hands</w:t>
      </w:r>
      <w:r w:rsidR="002648F4" w:rsidRPr="00AA3375">
        <w:rPr>
          <w:rFonts w:ascii="Abadi MT Condensed Light" w:hAnsi="Abadi MT Condensed Light" w:cs="Times New Roman"/>
          <w:szCs w:val="24"/>
        </w:rPr>
        <w:t>-</w:t>
      </w:r>
      <w:r w:rsidR="00436F8E" w:rsidRPr="00AA3375">
        <w:rPr>
          <w:rFonts w:ascii="Abadi MT Condensed Light" w:hAnsi="Abadi MT Condensed Light" w:cs="Times New Roman"/>
          <w:szCs w:val="24"/>
        </w:rPr>
        <w:t>on</w:t>
      </w:r>
      <w:r w:rsidR="002B55B5" w:rsidRPr="00AA3375">
        <w:rPr>
          <w:rFonts w:ascii="Abadi MT Condensed Light" w:hAnsi="Abadi MT Condensed Light" w:cs="Times New Roman"/>
          <w:szCs w:val="24"/>
        </w:rPr>
        <w:t>.</w:t>
      </w:r>
    </w:p>
    <w:p w14:paraId="6E69DE84" w14:textId="05787F02" w:rsidR="00436F8E" w:rsidRPr="00AA3375" w:rsidRDefault="00F938C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w:t>
      </w:r>
      <w:r w:rsidR="00650E5C" w:rsidRPr="00AA3375">
        <w:rPr>
          <w:rFonts w:ascii="Abadi MT Condensed Light" w:hAnsi="Abadi MT Condensed Light" w:cs="Times New Roman"/>
          <w:szCs w:val="24"/>
        </w:rPr>
        <w:t>I</w:t>
      </w:r>
      <w:r w:rsidRPr="00AA3375">
        <w:rPr>
          <w:rFonts w:ascii="Abadi MT Condensed Light" w:hAnsi="Abadi MT Condensed Light" w:cs="Times New Roman"/>
          <w:szCs w:val="24"/>
        </w:rPr>
        <w:t>nstance;</w:t>
      </w:r>
    </w:p>
    <w:p w14:paraId="6E8A70B3" w14:textId="2BC0299B" w:rsidR="00436F8E" w:rsidRPr="00AA3375" w:rsidRDefault="00436F8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As a student</w:t>
      </w:r>
      <w:r w:rsidR="00F938CC"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DE3B8F" w:rsidRPr="00AA3375">
        <w:rPr>
          <w:rFonts w:ascii="Abadi MT Condensed Light" w:hAnsi="Abadi MT Condensed Light" w:cs="Times New Roman"/>
          <w:szCs w:val="24"/>
        </w:rPr>
        <w:t xml:space="preserve">you should go </w:t>
      </w:r>
      <w:r w:rsidRPr="00AA3375">
        <w:rPr>
          <w:rFonts w:ascii="Abadi MT Condensed Light" w:hAnsi="Abadi MT Condensed Light" w:cs="Times New Roman"/>
          <w:szCs w:val="24"/>
        </w:rPr>
        <w:t>through school satisfactorily</w:t>
      </w:r>
      <w:r w:rsidR="00407D5E" w:rsidRPr="00AA3375">
        <w:rPr>
          <w:rFonts w:ascii="Abadi MT Condensed Light" w:hAnsi="Abadi MT Condensed Light" w:cs="Times New Roman"/>
          <w:szCs w:val="24"/>
        </w:rPr>
        <w:t xml:space="preserve">, </w:t>
      </w:r>
      <w:r w:rsidR="00210CFD" w:rsidRPr="00AA3375">
        <w:rPr>
          <w:rFonts w:ascii="Abadi MT Condensed Light" w:hAnsi="Abadi MT Condensed Light" w:cs="Times New Roman"/>
          <w:szCs w:val="24"/>
        </w:rPr>
        <w:t>satisfying</w:t>
      </w:r>
      <w:r w:rsidR="00B10179" w:rsidRPr="00AA3375">
        <w:rPr>
          <w:rFonts w:ascii="Abadi MT Condensed Light" w:hAnsi="Abadi MT Condensed Light" w:cs="Times New Roman"/>
          <w:szCs w:val="24"/>
        </w:rPr>
        <w:t xml:space="preserve"> the requirements</w:t>
      </w:r>
      <w:r w:rsidR="00210CFD" w:rsidRPr="00AA3375">
        <w:rPr>
          <w:rFonts w:ascii="Abadi MT Condensed Light" w:hAnsi="Abadi MT Condensed Light" w:cs="Times New Roman"/>
          <w:szCs w:val="24"/>
        </w:rPr>
        <w:t xml:space="preserve"> </w:t>
      </w:r>
      <w:r w:rsidR="00B10179" w:rsidRPr="00AA3375">
        <w:rPr>
          <w:rFonts w:ascii="Abadi MT Condensed Light" w:hAnsi="Abadi MT Condensed Light" w:cs="Times New Roman"/>
          <w:szCs w:val="24"/>
        </w:rPr>
        <w:t>for both the examiner and your knowledge for that time</w:t>
      </w:r>
      <w:r w:rsidR="009415A6" w:rsidRPr="00AA3375">
        <w:rPr>
          <w:rFonts w:ascii="Abadi MT Condensed Light" w:hAnsi="Abadi MT Condensed Light" w:cs="Times New Roman"/>
          <w:szCs w:val="24"/>
        </w:rPr>
        <w:t xml:space="preserve">. </w:t>
      </w:r>
      <w:r w:rsidR="00B10179" w:rsidRPr="00AA3375">
        <w:rPr>
          <w:rFonts w:ascii="Abadi MT Condensed Light" w:hAnsi="Abadi MT Condensed Light" w:cs="Times New Roman"/>
          <w:szCs w:val="24"/>
        </w:rPr>
        <w:t xml:space="preserve"> </w:t>
      </w:r>
    </w:p>
    <w:p w14:paraId="1884A789" w14:textId="15882C22" w:rsidR="001D164F" w:rsidRPr="00AA3375" w:rsidRDefault="009415A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As a job seeker</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make</w:t>
      </w:r>
      <w:r w:rsidR="00210CFD" w:rsidRPr="00AA3375">
        <w:rPr>
          <w:rFonts w:ascii="Abadi MT Condensed Light" w:hAnsi="Abadi MT Condensed Light" w:cs="Times New Roman"/>
          <w:szCs w:val="24"/>
        </w:rPr>
        <w:t xml:space="preserve"> the best in your presentation, skills</w:t>
      </w:r>
      <w:r w:rsidR="00DE3B8F" w:rsidRPr="00AA3375">
        <w:rPr>
          <w:rFonts w:ascii="Abadi MT Condensed Light" w:hAnsi="Abadi MT Condensed Light" w:cs="Times New Roman"/>
          <w:szCs w:val="24"/>
        </w:rPr>
        <w:t>,</w:t>
      </w:r>
      <w:r w:rsidR="00210CFD" w:rsidRPr="00AA3375">
        <w:rPr>
          <w:rFonts w:ascii="Abadi MT Condensed Light" w:hAnsi="Abadi MT Condensed Light" w:cs="Times New Roman"/>
          <w:szCs w:val="24"/>
        </w:rPr>
        <w:t xml:space="preserve"> and </w:t>
      </w:r>
      <w:r w:rsidRPr="00AA3375">
        <w:rPr>
          <w:rFonts w:ascii="Abadi MT Condensed Light" w:hAnsi="Abadi MT Condensed Light" w:cs="Times New Roman"/>
          <w:szCs w:val="24"/>
        </w:rPr>
        <w:t xml:space="preserve">knowledge of the subject </w:t>
      </w:r>
      <w:r w:rsidR="008529D2" w:rsidRPr="00AA3375">
        <w:rPr>
          <w:rFonts w:ascii="Abadi MT Condensed Light" w:hAnsi="Abadi MT Condensed Light" w:cs="Times New Roman"/>
          <w:szCs w:val="24"/>
        </w:rPr>
        <w:t xml:space="preserve">matter- know your skillset </w:t>
      </w:r>
      <w:r w:rsidR="006F4E4C" w:rsidRPr="00AA3375">
        <w:rPr>
          <w:rFonts w:ascii="Abadi MT Condensed Light" w:hAnsi="Abadi MT Condensed Light" w:cs="Times New Roman"/>
          <w:szCs w:val="24"/>
        </w:rPr>
        <w:t>in a few words, know your relevance.</w:t>
      </w:r>
    </w:p>
    <w:p w14:paraId="710D8281" w14:textId="0F38FE68" w:rsidR="004D3909" w:rsidRPr="00AA3375" w:rsidRDefault="004D390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Make the right product out of you;</w:t>
      </w:r>
    </w:p>
    <w:p w14:paraId="2E54930A" w14:textId="671F5D2C" w:rsidR="004D3909" w:rsidRPr="00AA3375" w:rsidRDefault="004D390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As a spouse</w:t>
      </w:r>
      <w:r w:rsidR="00DE3B8F" w:rsidRPr="00AA3375">
        <w:rPr>
          <w:rFonts w:ascii="Abadi MT Condensed Light" w:hAnsi="Abadi MT Condensed Light" w:cs="Times New Roman"/>
          <w:szCs w:val="24"/>
        </w:rPr>
        <w:t>, put efforts into understanding</w:t>
      </w:r>
      <w:r w:rsidR="00D51CA1" w:rsidRPr="00AA3375">
        <w:rPr>
          <w:rFonts w:ascii="Abadi MT Condensed Light" w:hAnsi="Abadi MT Condensed Light" w:cs="Times New Roman"/>
          <w:szCs w:val="24"/>
        </w:rPr>
        <w:t xml:space="preserve"> your house to</w:t>
      </w:r>
      <w:r w:rsidR="003E2C08" w:rsidRPr="00AA3375">
        <w:rPr>
          <w:rFonts w:ascii="Abadi MT Condensed Light" w:hAnsi="Abadi MT Condensed Light" w:cs="Times New Roman"/>
          <w:szCs w:val="24"/>
        </w:rPr>
        <w:t xml:space="preserve"> avoid issues where possible </w:t>
      </w:r>
      <w:r w:rsidR="00755365" w:rsidRPr="00AA3375">
        <w:rPr>
          <w:rFonts w:ascii="Abadi MT Condensed Light" w:hAnsi="Abadi MT Condensed Light" w:cs="Times New Roman"/>
          <w:szCs w:val="24"/>
        </w:rPr>
        <w:t>to</w:t>
      </w:r>
      <w:r w:rsidR="003E2C08" w:rsidRPr="00AA3375">
        <w:rPr>
          <w:rFonts w:ascii="Abadi MT Condensed Light" w:hAnsi="Abadi MT Condensed Light" w:cs="Times New Roman"/>
          <w:szCs w:val="24"/>
        </w:rPr>
        <w:t xml:space="preserve"> grow </w:t>
      </w:r>
      <w:r w:rsidR="00307F22" w:rsidRPr="00AA3375">
        <w:rPr>
          <w:rFonts w:ascii="Abadi MT Condensed Light" w:hAnsi="Abadi MT Condensed Light" w:cs="Times New Roman"/>
          <w:szCs w:val="24"/>
        </w:rPr>
        <w:t xml:space="preserve">and prosper </w:t>
      </w:r>
      <w:r w:rsidR="003E2C08" w:rsidRPr="00AA3375">
        <w:rPr>
          <w:rFonts w:ascii="Abadi MT Condensed Light" w:hAnsi="Abadi MT Condensed Light" w:cs="Times New Roman"/>
          <w:szCs w:val="24"/>
        </w:rPr>
        <w:t>together</w:t>
      </w:r>
      <w:r w:rsidR="00D51CA1" w:rsidRPr="00AA3375">
        <w:rPr>
          <w:rFonts w:ascii="Abadi MT Condensed Light" w:hAnsi="Abadi MT Condensed Light" w:cs="Times New Roman"/>
          <w:szCs w:val="24"/>
        </w:rPr>
        <w:t>.</w:t>
      </w:r>
    </w:p>
    <w:p w14:paraId="7D99A9FD" w14:textId="462CAE88" w:rsidR="00D26770" w:rsidRPr="00AA3375" w:rsidRDefault="00D51CA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As a parent, </w:t>
      </w:r>
      <w:r w:rsidR="00ED3294" w:rsidRPr="00AA3375">
        <w:rPr>
          <w:rFonts w:ascii="Abadi MT Condensed Light" w:hAnsi="Abadi MT Condensed Light" w:cs="Times New Roman"/>
          <w:szCs w:val="24"/>
        </w:rPr>
        <w:t>making</w:t>
      </w:r>
      <w:r w:rsidR="003E2C08" w:rsidRPr="00AA3375">
        <w:rPr>
          <w:rFonts w:ascii="Abadi MT Condensed Light" w:hAnsi="Abadi MT Condensed Light" w:cs="Times New Roman"/>
          <w:szCs w:val="24"/>
        </w:rPr>
        <w:t xml:space="preserve"> the best out of your child</w:t>
      </w:r>
      <w:r w:rsidR="00ED3294" w:rsidRPr="00AA3375">
        <w:rPr>
          <w:rFonts w:ascii="Abadi MT Condensed Light" w:hAnsi="Abadi MT Condensed Light" w:cs="Times New Roman"/>
          <w:szCs w:val="24"/>
        </w:rPr>
        <w:t xml:space="preserve"> is</w:t>
      </w:r>
      <w:r w:rsidRPr="00AA3375">
        <w:rPr>
          <w:rFonts w:ascii="Abadi MT Condensed Light" w:hAnsi="Abadi MT Condensed Light" w:cs="Times New Roman"/>
          <w:szCs w:val="24"/>
        </w:rPr>
        <w:t xml:space="preserve"> quite</w:t>
      </w:r>
      <w:r w:rsidR="00ED3294" w:rsidRPr="00AA3375">
        <w:rPr>
          <w:rFonts w:ascii="Abadi MT Condensed Light" w:hAnsi="Abadi MT Condensed Light" w:cs="Times New Roman"/>
          <w:szCs w:val="24"/>
        </w:rPr>
        <w:t xml:space="preserve"> fulfilling. Pl</w:t>
      </w:r>
      <w:r w:rsidR="00A8075A" w:rsidRPr="00AA3375">
        <w:rPr>
          <w:rFonts w:ascii="Abadi MT Condensed Light" w:hAnsi="Abadi MT Condensed Light" w:cs="Times New Roman"/>
          <w:szCs w:val="24"/>
        </w:rPr>
        <w:t>ay</w:t>
      </w:r>
      <w:r w:rsidR="00ED3294" w:rsidRPr="00AA3375">
        <w:rPr>
          <w:rFonts w:ascii="Abadi MT Condensed Light" w:hAnsi="Abadi MT Condensed Light" w:cs="Times New Roman"/>
          <w:szCs w:val="24"/>
        </w:rPr>
        <w:t xml:space="preserve"> </w:t>
      </w:r>
      <w:r w:rsidR="00A8075A" w:rsidRPr="00AA3375">
        <w:rPr>
          <w:rFonts w:ascii="Abadi MT Condensed Light" w:hAnsi="Abadi MT Condensed Light" w:cs="Times New Roman"/>
          <w:szCs w:val="24"/>
        </w:rPr>
        <w:t>your role</w:t>
      </w:r>
      <w:r w:rsidRPr="00AA3375">
        <w:rPr>
          <w:rFonts w:ascii="Abadi MT Condensed Light" w:hAnsi="Abadi MT Condensed Light" w:cs="Times New Roman"/>
          <w:szCs w:val="24"/>
        </w:rPr>
        <w:t>(</w:t>
      </w:r>
      <w:r w:rsidR="002F76C8" w:rsidRPr="00AA3375">
        <w:rPr>
          <w:rFonts w:ascii="Abadi MT Condensed Light" w:hAnsi="Abadi MT Condensed Light" w:cs="Times New Roman"/>
          <w:szCs w:val="24"/>
        </w:rPr>
        <w:t>s</w:t>
      </w:r>
      <w:r w:rsidRPr="00AA3375">
        <w:rPr>
          <w:rFonts w:ascii="Abadi MT Condensed Light" w:hAnsi="Abadi MT Condensed Light" w:cs="Times New Roman"/>
          <w:szCs w:val="24"/>
        </w:rPr>
        <w:t>)</w:t>
      </w:r>
      <w:r w:rsidR="00A8075A" w:rsidRPr="00AA3375">
        <w:rPr>
          <w:rFonts w:ascii="Abadi MT Condensed Light" w:hAnsi="Abadi MT Condensed Light" w:cs="Times New Roman"/>
          <w:szCs w:val="24"/>
        </w:rPr>
        <w:t xml:space="preserve"> responsibly</w:t>
      </w:r>
      <w:r w:rsidR="002F76C8"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D26770" w:rsidRPr="00AA3375">
        <w:rPr>
          <w:rFonts w:ascii="Abadi MT Condensed Light" w:hAnsi="Abadi MT Condensed Light" w:cs="Times New Roman"/>
          <w:szCs w:val="24"/>
        </w:rPr>
        <w:t xml:space="preserve">mold your </w:t>
      </w:r>
      <w:r w:rsidR="00ED3294" w:rsidRPr="00AA3375">
        <w:rPr>
          <w:rFonts w:ascii="Abadi MT Condensed Light" w:hAnsi="Abadi MT Condensed Light" w:cs="Times New Roman"/>
          <w:szCs w:val="24"/>
        </w:rPr>
        <w:t xml:space="preserve">child </w:t>
      </w:r>
      <w:r w:rsidR="00D26770" w:rsidRPr="00AA3375">
        <w:rPr>
          <w:rFonts w:ascii="Abadi MT Condensed Light" w:hAnsi="Abadi MT Condensed Light" w:cs="Times New Roman"/>
          <w:szCs w:val="24"/>
        </w:rPr>
        <w:t>well, pay school fees</w:t>
      </w:r>
      <w:r w:rsidR="00DE3B8F" w:rsidRPr="00AA3375">
        <w:rPr>
          <w:rFonts w:ascii="Abadi MT Condensed Light" w:hAnsi="Abadi MT Condensed Light" w:cs="Times New Roman"/>
          <w:szCs w:val="24"/>
        </w:rPr>
        <w:t>,</w:t>
      </w:r>
      <w:r w:rsidR="00D26770" w:rsidRPr="00AA3375">
        <w:rPr>
          <w:rFonts w:ascii="Abadi MT Condensed Light" w:hAnsi="Abadi MT Condensed Light" w:cs="Times New Roman"/>
          <w:szCs w:val="24"/>
        </w:rPr>
        <w:t xml:space="preserve"> </w:t>
      </w:r>
      <w:r w:rsidR="00A60E18" w:rsidRPr="00AA3375">
        <w:rPr>
          <w:rFonts w:ascii="Abadi MT Condensed Light" w:hAnsi="Abadi MT Condensed Light" w:cs="Times New Roman"/>
          <w:szCs w:val="24"/>
        </w:rPr>
        <w:t>etc.</w:t>
      </w:r>
    </w:p>
    <w:p w14:paraId="0B1B5A6E" w14:textId="0D602D6F" w:rsidR="003E2C08" w:rsidRPr="00AA3375" w:rsidRDefault="00D2677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As a youth</w:t>
      </w:r>
      <w:r w:rsidR="002F76C8"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make </w:t>
      </w:r>
      <w:r w:rsidR="00DE3B8F"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right provisions</w:t>
      </w:r>
      <w:r w:rsidR="00E276D4" w:rsidRPr="00AA3375">
        <w:rPr>
          <w:rFonts w:ascii="Abadi MT Condensed Light" w:hAnsi="Abadi MT Condensed Light" w:cs="Times New Roman"/>
          <w:szCs w:val="24"/>
        </w:rPr>
        <w:t xml:space="preserve"> for </w:t>
      </w:r>
      <w:r w:rsidR="001018A0" w:rsidRPr="00AA3375">
        <w:rPr>
          <w:rFonts w:ascii="Abadi MT Condensed Light" w:hAnsi="Abadi MT Condensed Light" w:cs="Times New Roman"/>
          <w:szCs w:val="24"/>
        </w:rPr>
        <w:t xml:space="preserve">an upright </w:t>
      </w:r>
      <w:r w:rsidR="00E276D4" w:rsidRPr="00AA3375">
        <w:rPr>
          <w:rFonts w:ascii="Abadi MT Condensed Light" w:hAnsi="Abadi MT Condensed Light" w:cs="Times New Roman"/>
          <w:szCs w:val="24"/>
        </w:rPr>
        <w:t xml:space="preserve">start of </w:t>
      </w:r>
      <w:r w:rsidR="002D1114" w:rsidRPr="00AA3375">
        <w:rPr>
          <w:rFonts w:ascii="Abadi MT Condensed Light" w:hAnsi="Abadi MT Condensed Light" w:cs="Times New Roman"/>
          <w:szCs w:val="24"/>
        </w:rPr>
        <w:t xml:space="preserve">life- </w:t>
      </w:r>
      <w:r w:rsidR="00E276D4" w:rsidRPr="00AA3375">
        <w:rPr>
          <w:rFonts w:ascii="Abadi MT Condensed Light" w:hAnsi="Abadi MT Condensed Light" w:cs="Times New Roman"/>
          <w:szCs w:val="24"/>
        </w:rPr>
        <w:t>as a citizen after your basic education</w:t>
      </w:r>
      <w:r w:rsidR="00A806D5" w:rsidRPr="00AA3375">
        <w:rPr>
          <w:rFonts w:ascii="Abadi MT Condensed Light" w:hAnsi="Abadi MT Condensed Light" w:cs="Times New Roman"/>
          <w:szCs w:val="24"/>
        </w:rPr>
        <w:t xml:space="preserve">, college, </w:t>
      </w:r>
      <w:r w:rsidR="00E276D4" w:rsidRPr="00AA3375">
        <w:rPr>
          <w:rFonts w:ascii="Abadi MT Condensed Light" w:hAnsi="Abadi MT Condensed Light" w:cs="Times New Roman"/>
          <w:szCs w:val="24"/>
        </w:rPr>
        <w:t>University</w:t>
      </w:r>
      <w:r w:rsidR="002821CC" w:rsidRPr="00AA3375">
        <w:rPr>
          <w:rFonts w:ascii="Abadi MT Condensed Light" w:hAnsi="Abadi MT Condensed Light" w:cs="Times New Roman"/>
          <w:szCs w:val="24"/>
        </w:rPr>
        <w:t xml:space="preserve"> etc</w:t>
      </w:r>
      <w:r w:rsidR="00E276D4" w:rsidRPr="00AA3375">
        <w:rPr>
          <w:rFonts w:ascii="Abadi MT Condensed Light" w:hAnsi="Abadi MT Condensed Light" w:cs="Times New Roman"/>
          <w:szCs w:val="24"/>
        </w:rPr>
        <w:t xml:space="preserve">. </w:t>
      </w:r>
      <w:r w:rsidR="00DE0683" w:rsidRPr="00AA3375">
        <w:rPr>
          <w:rFonts w:ascii="Abadi MT Condensed Light" w:hAnsi="Abadi MT Condensed Light" w:cs="Times New Roman"/>
          <w:szCs w:val="24"/>
        </w:rPr>
        <w:t>I</w:t>
      </w:r>
      <w:r w:rsidR="00E276D4" w:rsidRPr="00AA3375">
        <w:rPr>
          <w:rFonts w:ascii="Abadi MT Condensed Light" w:hAnsi="Abadi MT Condensed Light" w:cs="Times New Roman"/>
          <w:szCs w:val="24"/>
        </w:rPr>
        <w:t>nterim</w:t>
      </w:r>
      <w:r w:rsidR="002F76C8" w:rsidRPr="00AA3375">
        <w:rPr>
          <w:rFonts w:ascii="Abadi MT Condensed Light" w:hAnsi="Abadi MT Condensed Light" w:cs="Times New Roman"/>
          <w:szCs w:val="24"/>
        </w:rPr>
        <w:t xml:space="preserve"> </w:t>
      </w:r>
      <w:r w:rsidR="00A60E18" w:rsidRPr="00AA3375">
        <w:rPr>
          <w:rFonts w:ascii="Abadi MT Condensed Light" w:hAnsi="Abadi MT Condensed Light" w:cs="Times New Roman"/>
          <w:szCs w:val="24"/>
        </w:rPr>
        <w:t>(</w:t>
      </w:r>
      <w:proofErr w:type="spellStart"/>
      <w:r w:rsidR="00E276D4" w:rsidRPr="00AA3375">
        <w:rPr>
          <w:rFonts w:ascii="Abadi MT Condensed Light" w:hAnsi="Abadi MT Condensed Light" w:cs="Times New Roman"/>
          <w:szCs w:val="24"/>
        </w:rPr>
        <w:t>ly</w:t>
      </w:r>
      <w:proofErr w:type="spellEnd"/>
      <w:r w:rsidR="00A60E18" w:rsidRPr="00AA3375">
        <w:rPr>
          <w:rFonts w:ascii="Abadi MT Condensed Light" w:hAnsi="Abadi MT Condensed Light" w:cs="Times New Roman"/>
          <w:szCs w:val="24"/>
        </w:rPr>
        <w:t>)</w:t>
      </w:r>
      <w:r w:rsidR="002F76C8" w:rsidRPr="00AA3375">
        <w:rPr>
          <w:rFonts w:ascii="Abadi MT Condensed Light" w:hAnsi="Abadi MT Condensed Light" w:cs="Times New Roman"/>
          <w:szCs w:val="24"/>
        </w:rPr>
        <w:t xml:space="preserve"> </w:t>
      </w:r>
      <w:r w:rsidR="00EB40A4" w:rsidRPr="00AA3375">
        <w:rPr>
          <w:rFonts w:ascii="Abadi MT Condensed Light" w:hAnsi="Abadi MT Condensed Light" w:cs="Times New Roman"/>
          <w:szCs w:val="24"/>
        </w:rPr>
        <w:t xml:space="preserve">make a worthy milestone </w:t>
      </w:r>
      <w:r w:rsidR="00DE0683" w:rsidRPr="00AA3375">
        <w:rPr>
          <w:rFonts w:ascii="Abadi MT Condensed Light" w:hAnsi="Abadi MT Condensed Light" w:cs="Times New Roman"/>
          <w:szCs w:val="24"/>
        </w:rPr>
        <w:t>for your</w:t>
      </w:r>
      <w:r w:rsidR="00EB40A4" w:rsidRPr="00AA3375">
        <w:rPr>
          <w:rFonts w:ascii="Abadi MT Condensed Light" w:hAnsi="Abadi MT Condensed Light" w:cs="Times New Roman"/>
          <w:szCs w:val="24"/>
        </w:rPr>
        <w:t xml:space="preserve"> entire</w:t>
      </w:r>
      <w:r w:rsidR="00DE0683" w:rsidRPr="00AA3375">
        <w:rPr>
          <w:rFonts w:ascii="Abadi MT Condensed Light" w:hAnsi="Abadi MT Condensed Light" w:cs="Times New Roman"/>
          <w:szCs w:val="24"/>
        </w:rPr>
        <w:t xml:space="preserve"> </w:t>
      </w:r>
      <w:r w:rsidR="002648F4" w:rsidRPr="00AA3375">
        <w:rPr>
          <w:rFonts w:ascii="Abadi MT Condensed Light" w:hAnsi="Abadi MT Condensed Light" w:cs="Times New Roman"/>
          <w:szCs w:val="24"/>
        </w:rPr>
        <w:t>l</w:t>
      </w:r>
      <w:r w:rsidR="00DE0683" w:rsidRPr="00AA3375">
        <w:rPr>
          <w:rFonts w:ascii="Abadi MT Condensed Light" w:hAnsi="Abadi MT Condensed Light" w:cs="Times New Roman"/>
          <w:szCs w:val="24"/>
        </w:rPr>
        <w:t xml:space="preserve">ife. The sharpness will count a </w:t>
      </w:r>
      <w:r w:rsidR="005A12BF" w:rsidRPr="00AA3375">
        <w:rPr>
          <w:rFonts w:ascii="Abadi MT Condensed Light" w:hAnsi="Abadi MT Condensed Light" w:cs="Times New Roman"/>
          <w:szCs w:val="24"/>
        </w:rPr>
        <w:t>long way</w:t>
      </w:r>
      <w:r w:rsidR="00DE0683" w:rsidRPr="00AA3375">
        <w:rPr>
          <w:rFonts w:ascii="Abadi MT Condensed Light" w:hAnsi="Abadi MT Condensed Light" w:cs="Times New Roman"/>
          <w:szCs w:val="24"/>
        </w:rPr>
        <w:t xml:space="preserve"> in your </w:t>
      </w:r>
      <w:r w:rsidR="00C239CA" w:rsidRPr="00AA3375">
        <w:rPr>
          <w:rFonts w:ascii="Abadi MT Condensed Light" w:hAnsi="Abadi MT Condensed Light" w:cs="Times New Roman"/>
          <w:szCs w:val="24"/>
        </w:rPr>
        <w:t>L</w:t>
      </w:r>
      <w:r w:rsidR="00DE0683" w:rsidRPr="00AA3375">
        <w:rPr>
          <w:rFonts w:ascii="Abadi MT Condensed Light" w:hAnsi="Abadi MT Condensed Light" w:cs="Times New Roman"/>
          <w:szCs w:val="24"/>
        </w:rPr>
        <w:t>ife</w:t>
      </w:r>
      <w:r w:rsidR="00992CB0" w:rsidRPr="00AA3375">
        <w:rPr>
          <w:rFonts w:ascii="Abadi MT Condensed Light" w:hAnsi="Abadi MT Condensed Light" w:cs="Times New Roman"/>
          <w:szCs w:val="24"/>
        </w:rPr>
        <w:t>.</w:t>
      </w:r>
    </w:p>
    <w:p w14:paraId="3368E9D4" w14:textId="587856CD" w:rsidR="00992CB0" w:rsidRPr="00AA3375" w:rsidRDefault="00992CB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a better life, </w:t>
      </w:r>
      <w:r w:rsidR="005A12BF" w:rsidRPr="00AA3375">
        <w:rPr>
          <w:rFonts w:ascii="Abadi MT Condensed Light" w:hAnsi="Abadi MT Condensed Light" w:cs="Times New Roman"/>
          <w:szCs w:val="24"/>
        </w:rPr>
        <w:t xml:space="preserve">you </w:t>
      </w:r>
      <w:r w:rsidR="003825F9" w:rsidRPr="00AA3375">
        <w:rPr>
          <w:rFonts w:ascii="Abadi MT Condensed Light" w:hAnsi="Abadi MT Condensed Light" w:cs="Times New Roman"/>
          <w:szCs w:val="24"/>
        </w:rPr>
        <w:t>should</w:t>
      </w:r>
      <w:r w:rsidRPr="00AA3375">
        <w:rPr>
          <w:rFonts w:ascii="Abadi MT Condensed Light" w:hAnsi="Abadi MT Condensed Light" w:cs="Times New Roman"/>
          <w:szCs w:val="24"/>
        </w:rPr>
        <w:t xml:space="preserve"> work hard and smart to learn</w:t>
      </w:r>
      <w:r w:rsidR="00C50D7A" w:rsidRPr="00AA3375">
        <w:rPr>
          <w:rFonts w:ascii="Abadi MT Condensed Light" w:hAnsi="Abadi MT Condensed Light" w:cs="Times New Roman"/>
          <w:szCs w:val="24"/>
        </w:rPr>
        <w:t xml:space="preserve"> the best you can, not</w:t>
      </w:r>
      <w:r w:rsidR="005A12BF" w:rsidRPr="00AA3375">
        <w:rPr>
          <w:rFonts w:ascii="Abadi MT Condensed Light" w:hAnsi="Abadi MT Condensed Light" w:cs="Times New Roman"/>
          <w:szCs w:val="24"/>
        </w:rPr>
        <w:t xml:space="preserve"> only</w:t>
      </w:r>
      <w:r w:rsidR="00706057" w:rsidRPr="00AA3375">
        <w:rPr>
          <w:rFonts w:ascii="Abadi MT Condensed Light" w:hAnsi="Abadi MT Condensed Light" w:cs="Times New Roman"/>
          <w:szCs w:val="24"/>
        </w:rPr>
        <w:t xml:space="preserve"> for the skills but for the</w:t>
      </w:r>
      <w:r w:rsidR="00C50D7A"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C50D7A" w:rsidRPr="00AA3375">
        <w:rPr>
          <w:rFonts w:ascii="Abadi MT Condensed Light" w:hAnsi="Abadi MT Condensed Light" w:cs="Times New Roman"/>
          <w:szCs w:val="24"/>
        </w:rPr>
        <w:t>ife</w:t>
      </w:r>
      <w:r w:rsidR="00706057" w:rsidRPr="00AA3375">
        <w:rPr>
          <w:rFonts w:ascii="Abadi MT Condensed Light" w:hAnsi="Abadi MT Condensed Light" w:cs="Times New Roman"/>
          <w:szCs w:val="24"/>
        </w:rPr>
        <w:t xml:space="preserve"> we live</w:t>
      </w:r>
      <w:r w:rsidR="00DE3B8F" w:rsidRPr="00AA3375">
        <w:rPr>
          <w:rFonts w:ascii="Abadi MT Condensed Light" w:hAnsi="Abadi MT Condensed Light" w:cs="Times New Roman"/>
          <w:szCs w:val="24"/>
        </w:rPr>
        <w:t>, n</w:t>
      </w:r>
      <w:r w:rsidR="005A12BF" w:rsidRPr="00AA3375">
        <w:rPr>
          <w:rFonts w:ascii="Abadi MT Condensed Light" w:hAnsi="Abadi MT Condensed Light" w:cs="Times New Roman"/>
          <w:szCs w:val="24"/>
        </w:rPr>
        <w:t>ot for a mere paper</w:t>
      </w:r>
      <w:r w:rsidR="00706057" w:rsidRPr="00AA3375">
        <w:rPr>
          <w:rFonts w:ascii="Abadi MT Condensed Light" w:hAnsi="Abadi MT Condensed Light" w:cs="Times New Roman"/>
          <w:szCs w:val="24"/>
        </w:rPr>
        <w:t xml:space="preserve"> </w:t>
      </w:r>
      <w:r w:rsidR="002821CC" w:rsidRPr="00AA3375">
        <w:rPr>
          <w:rFonts w:ascii="Abadi MT Condensed Light" w:hAnsi="Abadi MT Condensed Light" w:cs="Times New Roman"/>
          <w:szCs w:val="24"/>
        </w:rPr>
        <w:t>in</w:t>
      </w:r>
      <w:r w:rsidR="00706057" w:rsidRPr="00AA3375">
        <w:rPr>
          <w:rFonts w:ascii="Abadi MT Condensed Light" w:hAnsi="Abadi MT Condensed Light" w:cs="Times New Roman"/>
          <w:szCs w:val="24"/>
        </w:rPr>
        <w:t xml:space="preserve"> the name </w:t>
      </w:r>
      <w:r w:rsidR="002821CC" w:rsidRPr="00AA3375">
        <w:rPr>
          <w:rFonts w:ascii="Abadi MT Condensed Light" w:hAnsi="Abadi MT Condensed Light" w:cs="Times New Roman"/>
          <w:szCs w:val="24"/>
        </w:rPr>
        <w:t xml:space="preserve">of </w:t>
      </w:r>
      <w:r w:rsidR="00706057" w:rsidRPr="00AA3375">
        <w:rPr>
          <w:rFonts w:ascii="Abadi MT Condensed Light" w:hAnsi="Abadi MT Condensed Light" w:cs="Times New Roman"/>
          <w:szCs w:val="24"/>
        </w:rPr>
        <w:t>certificate</w:t>
      </w:r>
      <w:r w:rsidR="005A12BF" w:rsidRPr="00AA3375">
        <w:rPr>
          <w:rFonts w:ascii="Abadi MT Condensed Light" w:hAnsi="Abadi MT Condensed Light" w:cs="Times New Roman"/>
          <w:szCs w:val="24"/>
        </w:rPr>
        <w:t xml:space="preserve"> but </w:t>
      </w:r>
      <w:r w:rsidR="007C5499" w:rsidRPr="00AA3375">
        <w:rPr>
          <w:rFonts w:ascii="Abadi MT Condensed Light" w:hAnsi="Abadi MT Condensed Light" w:cs="Times New Roman"/>
          <w:szCs w:val="24"/>
        </w:rPr>
        <w:t>for</w:t>
      </w:r>
      <w:r w:rsidR="007446E3" w:rsidRPr="00AA3375">
        <w:rPr>
          <w:rFonts w:ascii="Abadi MT Condensed Light" w:hAnsi="Abadi MT Condensed Light" w:cs="Times New Roman"/>
          <w:szCs w:val="24"/>
        </w:rPr>
        <w:t xml:space="preserve"> </w:t>
      </w:r>
      <w:r w:rsidR="005A12BF" w:rsidRPr="00AA3375">
        <w:rPr>
          <w:rFonts w:ascii="Abadi MT Condensed Light" w:hAnsi="Abadi MT Condensed Light" w:cs="Times New Roman"/>
          <w:szCs w:val="24"/>
        </w:rPr>
        <w:t>competence.</w:t>
      </w:r>
    </w:p>
    <w:p w14:paraId="5ADF48E0" w14:textId="6F416462" w:rsidR="00B738F0" w:rsidRPr="00AA3375" w:rsidRDefault="007446E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Orderly, </w:t>
      </w:r>
      <w:r w:rsidR="00AB127F" w:rsidRPr="00AA3375">
        <w:rPr>
          <w:rFonts w:ascii="Abadi MT Condensed Light" w:hAnsi="Abadi MT Condensed Light" w:cs="Times New Roman"/>
          <w:szCs w:val="24"/>
        </w:rPr>
        <w:t>first is</w:t>
      </w:r>
      <w:r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the</w:t>
      </w:r>
      <w:r w:rsidR="00AB127F" w:rsidRPr="00AA3375">
        <w:rPr>
          <w:rFonts w:ascii="Abadi MT Condensed Light" w:hAnsi="Abadi MT Condensed Light" w:cs="Times New Roman"/>
          <w:szCs w:val="24"/>
        </w:rPr>
        <w:t xml:space="preserve"> second is</w:t>
      </w:r>
      <w:r w:rsidRPr="00AA3375">
        <w:rPr>
          <w:rFonts w:ascii="Abadi MT Condensed Light" w:hAnsi="Abadi MT Condensed Light" w:cs="Times New Roman"/>
          <w:szCs w:val="24"/>
        </w:rPr>
        <w:t xml:space="preserve"> t</w:t>
      </w:r>
      <w:r w:rsidR="00C50D7A" w:rsidRPr="00AA3375">
        <w:rPr>
          <w:rFonts w:ascii="Abadi MT Condensed Light" w:hAnsi="Abadi MT Condensed Light" w:cs="Times New Roman"/>
          <w:szCs w:val="24"/>
        </w:rPr>
        <w:t xml:space="preserve">he </w:t>
      </w:r>
      <w:r w:rsidR="00AB127F" w:rsidRPr="00AA3375">
        <w:rPr>
          <w:rFonts w:ascii="Abadi MT Condensed Light" w:hAnsi="Abadi MT Condensed Light" w:cs="Times New Roman"/>
          <w:szCs w:val="24"/>
        </w:rPr>
        <w:t>education /learning</w:t>
      </w:r>
      <w:r w:rsidR="00CF1C04" w:rsidRPr="00AA3375">
        <w:rPr>
          <w:rFonts w:ascii="Abadi MT Condensed Light" w:hAnsi="Abadi MT Condensed Light" w:cs="Times New Roman"/>
          <w:szCs w:val="24"/>
        </w:rPr>
        <w:t xml:space="preserve"> of the skill</w:t>
      </w:r>
      <w:r w:rsidRPr="00AA3375">
        <w:rPr>
          <w:rFonts w:ascii="Abadi MT Condensed Light" w:hAnsi="Abadi MT Condensed Light" w:cs="Times New Roman"/>
          <w:szCs w:val="24"/>
        </w:rPr>
        <w:t xml:space="preserve"> to bloom</w:t>
      </w:r>
      <w:r w:rsidR="00CF1C04"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CF1C04" w:rsidRPr="00AA3375">
        <w:rPr>
          <w:rFonts w:ascii="Abadi MT Condensed Light" w:hAnsi="Abadi MT Condensed Light" w:cs="Times New Roman"/>
          <w:szCs w:val="24"/>
        </w:rPr>
        <w:t>ife- making an educated life.</w:t>
      </w:r>
    </w:p>
    <w:p w14:paraId="38BF694D" w14:textId="722AB1FB" w:rsidR="00CF1C04" w:rsidRPr="00AA3375" w:rsidRDefault="00CF1C0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The orderliness required in building up </w:t>
      </w:r>
      <w:r w:rsidR="00DE3B8F" w:rsidRPr="00AA3375">
        <w:rPr>
          <w:rFonts w:ascii="Abadi MT Condensed Light" w:hAnsi="Abadi MT Condensed Light" w:cs="Times New Roman"/>
          <w:szCs w:val="24"/>
        </w:rPr>
        <w:t>a good life depends</w:t>
      </w:r>
      <w:r w:rsidR="00184BBA" w:rsidRPr="00AA3375">
        <w:rPr>
          <w:rFonts w:ascii="Abadi MT Condensed Light" w:hAnsi="Abadi MT Condensed Light" w:cs="Times New Roman"/>
          <w:szCs w:val="24"/>
        </w:rPr>
        <w:t xml:space="preserve"> on the promptness of doing </w:t>
      </w:r>
      <w:r w:rsidR="00DE3B8F" w:rsidRPr="00AA3375">
        <w:rPr>
          <w:rFonts w:ascii="Abadi MT Condensed Light" w:hAnsi="Abadi MT Condensed Light" w:cs="Times New Roman"/>
          <w:szCs w:val="24"/>
        </w:rPr>
        <w:t xml:space="preserve">the </w:t>
      </w:r>
      <w:r w:rsidR="00184BBA" w:rsidRPr="00AA3375">
        <w:rPr>
          <w:rFonts w:ascii="Abadi MT Condensed Light" w:hAnsi="Abadi MT Condensed Light" w:cs="Times New Roman"/>
          <w:szCs w:val="24"/>
        </w:rPr>
        <w:t>right things</w:t>
      </w:r>
      <w:r w:rsidR="00F055E3" w:rsidRPr="00AA3375">
        <w:rPr>
          <w:rFonts w:ascii="Abadi MT Condensed Light" w:hAnsi="Abadi MT Condensed Light" w:cs="Times New Roman"/>
          <w:szCs w:val="24"/>
        </w:rPr>
        <w:t>.</w:t>
      </w:r>
    </w:p>
    <w:p w14:paraId="42FB9191" w14:textId="7AA7D3CA" w:rsidR="00B738F0" w:rsidRPr="00AA3375" w:rsidRDefault="00B738F0" w:rsidP="00BA5516">
      <w:pPr>
        <w:jc w:val="both"/>
        <w:rPr>
          <w:rFonts w:ascii="Abadi MT Condensed Light" w:hAnsi="Abadi MT Condensed Light" w:cs="Times New Roman"/>
          <w:szCs w:val="24"/>
        </w:rPr>
        <w:sectPr w:rsidR="00B738F0" w:rsidRPr="00AA3375" w:rsidSect="00EA70C0">
          <w:type w:val="continuous"/>
          <w:pgSz w:w="8420" w:h="11900" w:code="11"/>
          <w:pgMar w:top="1134" w:right="964" w:bottom="1053" w:left="964" w:header="720" w:footer="720" w:gutter="0"/>
          <w:cols w:space="720"/>
          <w:docGrid w:linePitch="360"/>
        </w:sectPr>
      </w:pPr>
      <w:r w:rsidRPr="00AA3375">
        <w:rPr>
          <w:rFonts w:ascii="Abadi MT Condensed Light" w:hAnsi="Abadi MT Condensed Light" w:cs="Times New Roman"/>
          <w:szCs w:val="24"/>
        </w:rPr>
        <w:t>Start from what is important, do it right and work effectively and objectively</w:t>
      </w:r>
      <w:r w:rsidR="00FB1950" w:rsidRPr="00AA3375">
        <w:rPr>
          <w:rFonts w:ascii="Abadi MT Condensed Light" w:hAnsi="Abadi MT Condensed Light" w:cs="Times New Roman"/>
          <w:szCs w:val="24"/>
        </w:rPr>
        <w:t xml:space="preserve">; </w:t>
      </w:r>
      <w:r w:rsidR="00F055E3" w:rsidRPr="00AA3375">
        <w:rPr>
          <w:rFonts w:ascii="Abadi MT Condensed Light" w:hAnsi="Abadi MT Condensed Light" w:cs="Times New Roman"/>
          <w:szCs w:val="24"/>
        </w:rPr>
        <w:t xml:space="preserve">And </w:t>
      </w:r>
      <w:r w:rsidR="008347F8" w:rsidRPr="00AA3375">
        <w:rPr>
          <w:rFonts w:ascii="Abadi MT Condensed Light" w:hAnsi="Abadi MT Condensed Light" w:cs="Times New Roman"/>
          <w:szCs w:val="24"/>
        </w:rPr>
        <w:t>s</w:t>
      </w:r>
      <w:r w:rsidR="00F055E3" w:rsidRPr="00AA3375">
        <w:rPr>
          <w:rFonts w:ascii="Abadi MT Condensed Light" w:hAnsi="Abadi MT Condensed Light" w:cs="Times New Roman"/>
          <w:szCs w:val="24"/>
        </w:rPr>
        <w:t>ucces</w:t>
      </w:r>
      <w:r w:rsidR="008347F8" w:rsidRPr="00AA3375">
        <w:rPr>
          <w:rFonts w:ascii="Abadi MT Condensed Light" w:hAnsi="Abadi MT Condensed Light" w:cs="Times New Roman"/>
          <w:szCs w:val="24"/>
        </w:rPr>
        <w:t>s</w:t>
      </w:r>
      <w:r w:rsidR="0090666C" w:rsidRPr="00AA3375">
        <w:rPr>
          <w:rFonts w:ascii="Abadi MT Condensed Light" w:hAnsi="Abadi MT Condensed Light" w:cs="Times New Roman"/>
          <w:szCs w:val="24"/>
        </w:rPr>
        <w:t xml:space="preserve"> sha</w:t>
      </w:r>
      <w:r w:rsidR="00F055E3" w:rsidRPr="00AA3375">
        <w:rPr>
          <w:rFonts w:ascii="Abadi MT Condensed Light" w:hAnsi="Abadi MT Condensed Light" w:cs="Times New Roman"/>
          <w:szCs w:val="24"/>
        </w:rPr>
        <w:t>ll fall into place.</w:t>
      </w:r>
    </w:p>
    <w:p w14:paraId="163C1144" w14:textId="77777777" w:rsidR="00EA70C0" w:rsidRPr="00AA3375" w:rsidRDefault="00EA70C0"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480C397F" w14:textId="2B41CC01" w:rsidR="00C50D7A" w:rsidRPr="00AA3375" w:rsidRDefault="001B39C3" w:rsidP="00BA5516">
      <w:pPr>
        <w:pStyle w:val="Heading1"/>
        <w:jc w:val="both"/>
        <w:rPr>
          <w:rFonts w:ascii="Abadi MT Condensed Light" w:hAnsi="Abadi MT Condensed Light"/>
        </w:rPr>
      </w:pPr>
      <w:bookmarkStart w:id="52" w:name="_Toc69903257"/>
      <w:r w:rsidRPr="00AA3375">
        <w:rPr>
          <w:rFonts w:ascii="Abadi MT Condensed Light" w:hAnsi="Abadi MT Condensed Light"/>
        </w:rPr>
        <w:lastRenderedPageBreak/>
        <w:t>MOLDING</w:t>
      </w:r>
      <w:r w:rsidR="00ED078C" w:rsidRPr="00AA3375">
        <w:rPr>
          <w:rFonts w:ascii="Abadi MT Condensed Light" w:hAnsi="Abadi MT Condensed Light"/>
        </w:rPr>
        <w:t xml:space="preserve"> </w:t>
      </w:r>
      <w:r w:rsidR="006B3DEF" w:rsidRPr="00AA3375">
        <w:rPr>
          <w:rFonts w:ascii="Abadi MT Condensed Light" w:hAnsi="Abadi MT Condensed Light"/>
        </w:rPr>
        <w:t xml:space="preserve">A </w:t>
      </w:r>
      <w:r w:rsidR="00ED078C" w:rsidRPr="00AA3375">
        <w:rPr>
          <w:rFonts w:ascii="Abadi MT Condensed Light" w:hAnsi="Abadi MT Condensed Light"/>
        </w:rPr>
        <w:t>LIFE</w:t>
      </w:r>
      <w:bookmarkEnd w:id="52"/>
    </w:p>
    <w:p w14:paraId="1806A477" w14:textId="09F2EDFE" w:rsidR="00B42A91" w:rsidRPr="00AA3375" w:rsidRDefault="00B4028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molding </w:t>
      </w:r>
      <w:r w:rsidR="001F326E" w:rsidRPr="00AA3375">
        <w:rPr>
          <w:rFonts w:ascii="Abadi MT Condensed Light" w:hAnsi="Abadi MT Condensed Light" w:cs="Times New Roman"/>
          <w:szCs w:val="24"/>
        </w:rPr>
        <w:t xml:space="preserve">of a life is an </w:t>
      </w:r>
      <w:r w:rsidR="000109E4" w:rsidRPr="00AA3375">
        <w:rPr>
          <w:rFonts w:ascii="Abadi MT Condensed Light" w:hAnsi="Abadi MT Condensed Light" w:cs="Times New Roman"/>
          <w:szCs w:val="24"/>
        </w:rPr>
        <w:t>Assignment. Life</w:t>
      </w:r>
      <w:r w:rsidR="00B42A91" w:rsidRPr="00AA3375">
        <w:rPr>
          <w:rFonts w:ascii="Abadi MT Condensed Light" w:hAnsi="Abadi MT Condensed Light" w:cs="Times New Roman"/>
          <w:szCs w:val="24"/>
        </w:rPr>
        <w:t xml:space="preserve"> is not an activity but a process</w:t>
      </w:r>
      <w:r w:rsidR="001A0262" w:rsidRPr="00AA3375">
        <w:rPr>
          <w:rFonts w:ascii="Abadi MT Condensed Light" w:hAnsi="Abadi MT Condensed Light" w:cs="Times New Roman"/>
          <w:szCs w:val="24"/>
        </w:rPr>
        <w:t>.</w:t>
      </w:r>
    </w:p>
    <w:p w14:paraId="51E02F36" w14:textId="2AAA23EA" w:rsidR="00B42A91"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w:t>
      </w:r>
      <w:r w:rsidR="006B3DEF" w:rsidRPr="00AA3375">
        <w:rPr>
          <w:rFonts w:ascii="Abadi MT Condensed Light" w:hAnsi="Abadi MT Condensed Light" w:cs="Times New Roman"/>
          <w:szCs w:val="24"/>
        </w:rPr>
        <w:t xml:space="preserve">ood </w:t>
      </w:r>
      <w:r w:rsidR="00CA29D7" w:rsidRPr="00AA3375">
        <w:rPr>
          <w:rFonts w:ascii="Abadi MT Condensed Light" w:hAnsi="Abadi MT Condensed Light" w:cs="Times New Roman"/>
          <w:szCs w:val="24"/>
        </w:rPr>
        <w:t>L</w:t>
      </w:r>
      <w:r w:rsidR="006B3DEF" w:rsidRPr="00AA3375">
        <w:rPr>
          <w:rFonts w:ascii="Abadi MT Condensed Light" w:hAnsi="Abadi MT Condensed Light" w:cs="Times New Roman"/>
          <w:szCs w:val="24"/>
        </w:rPr>
        <w:t>ife</w:t>
      </w:r>
      <w:r w:rsidR="005046FB" w:rsidRPr="00AA3375">
        <w:rPr>
          <w:rFonts w:ascii="Abadi MT Condensed Light" w:hAnsi="Abadi MT Condensed Light" w:cs="Times New Roman"/>
          <w:szCs w:val="24"/>
        </w:rPr>
        <w:t xml:space="preserve"> in any context</w:t>
      </w:r>
      <w:r w:rsidR="006B3DEF" w:rsidRPr="00AA3375">
        <w:rPr>
          <w:rFonts w:ascii="Abadi MT Condensed Light" w:hAnsi="Abadi MT Condensed Light" w:cs="Times New Roman"/>
          <w:szCs w:val="24"/>
        </w:rPr>
        <w:t xml:space="preserve"> has</w:t>
      </w:r>
      <w:r w:rsidR="00B42A91" w:rsidRPr="00AA3375">
        <w:rPr>
          <w:rFonts w:ascii="Abadi MT Condensed Light" w:hAnsi="Abadi MT Condensed Light" w:cs="Times New Roman"/>
          <w:szCs w:val="24"/>
        </w:rPr>
        <w:t xml:space="preserve"> </w:t>
      </w:r>
      <w:r w:rsidR="006B3DEF" w:rsidRPr="00AA3375">
        <w:rPr>
          <w:rFonts w:ascii="Abadi MT Condensed Light" w:hAnsi="Abadi MT Condensed Light" w:cs="Times New Roman"/>
          <w:szCs w:val="24"/>
        </w:rPr>
        <w:t>vicissitudes</w:t>
      </w:r>
      <w:r w:rsidR="00B42A91" w:rsidRPr="00AA3375">
        <w:rPr>
          <w:rFonts w:ascii="Abadi MT Condensed Light" w:hAnsi="Abadi MT Condensed Light" w:cs="Times New Roman"/>
          <w:szCs w:val="24"/>
        </w:rPr>
        <w:t xml:space="preserve">, privileges </w:t>
      </w:r>
      <w:r w:rsidR="00DF4872" w:rsidRPr="00AA3375">
        <w:rPr>
          <w:rFonts w:ascii="Abadi MT Condensed Light" w:hAnsi="Abadi MT Condensed Light" w:cs="Times New Roman"/>
          <w:szCs w:val="24"/>
        </w:rPr>
        <w:t>and challenges, plans and achievements</w:t>
      </w:r>
    </w:p>
    <w:p w14:paraId="20801D7C" w14:textId="6ADA626B" w:rsidR="00DF4872" w:rsidRPr="00AA3375" w:rsidRDefault="00DF487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constitutes the small and big things</w:t>
      </w:r>
      <w:r w:rsidR="005046FB" w:rsidRPr="00AA3375">
        <w:rPr>
          <w:rFonts w:ascii="Abadi MT Condensed Light" w:hAnsi="Abadi MT Condensed Light" w:cs="Times New Roman"/>
          <w:szCs w:val="24"/>
        </w:rPr>
        <w:t xml:space="preserve"> </w:t>
      </w:r>
      <w:r w:rsidR="00DE3B8F" w:rsidRPr="00AA3375">
        <w:rPr>
          <w:rFonts w:ascii="Abadi MT Condensed Light" w:hAnsi="Abadi MT Condensed Light" w:cs="Times New Roman"/>
          <w:szCs w:val="24"/>
        </w:rPr>
        <w:t>daily</w:t>
      </w:r>
      <w:r w:rsidR="00517D64" w:rsidRPr="00AA3375">
        <w:rPr>
          <w:rFonts w:ascii="Abadi MT Condensed Light" w:hAnsi="Abadi MT Condensed Light" w:cs="Times New Roman"/>
          <w:szCs w:val="24"/>
        </w:rPr>
        <w:t xml:space="preserve"> </w:t>
      </w:r>
    </w:p>
    <w:p w14:paraId="6DF7E2FA" w14:textId="2524BCBE" w:rsidR="00103053" w:rsidRPr="00AA3375" w:rsidRDefault="00517D6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has some of these</w:t>
      </w:r>
      <w:r w:rsidR="00F47DF5"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w:t>
      </w:r>
      <w:r w:rsidR="00D459E8" w:rsidRPr="00AA3375">
        <w:rPr>
          <w:rFonts w:ascii="Abadi MT Condensed Light" w:hAnsi="Abadi MT Condensed Light" w:cs="Times New Roman"/>
          <w:szCs w:val="24"/>
        </w:rPr>
        <w:t>building</w:t>
      </w:r>
      <w:r w:rsidR="00F47DF5" w:rsidRPr="00AA3375">
        <w:rPr>
          <w:rFonts w:ascii="Abadi MT Condensed Light" w:hAnsi="Abadi MT Condensed Light" w:cs="Times New Roman"/>
          <w:szCs w:val="24"/>
        </w:rPr>
        <w:t xml:space="preserve"> block</w:t>
      </w:r>
      <w:r w:rsidRPr="00AA3375">
        <w:rPr>
          <w:rFonts w:ascii="Abadi MT Condensed Light" w:hAnsi="Abadi MT Condensed Light" w:cs="Times New Roman"/>
          <w:szCs w:val="24"/>
        </w:rPr>
        <w:t>s</w:t>
      </w:r>
      <w:r w:rsidR="00CC6031" w:rsidRPr="00AA3375">
        <w:rPr>
          <w:rFonts w:ascii="Abadi MT Condensed Light" w:hAnsi="Abadi MT Condensed Light" w:cs="Times New Roman"/>
          <w:szCs w:val="24"/>
        </w:rPr>
        <w:t xml:space="preserve"> for productivity</w:t>
      </w:r>
      <w:r w:rsidR="00DE3B8F" w:rsidRPr="00AA3375">
        <w:rPr>
          <w:rFonts w:ascii="Abadi MT Condensed Light" w:hAnsi="Abadi MT Condensed Light" w:cs="Times New Roman"/>
          <w:szCs w:val="24"/>
        </w:rPr>
        <w:t>,</w:t>
      </w:r>
      <w:r w:rsidR="00D459E8" w:rsidRPr="00AA3375">
        <w:rPr>
          <w:rFonts w:ascii="Abadi MT Condensed Light" w:hAnsi="Abadi MT Condensed Light" w:cs="Times New Roman"/>
          <w:szCs w:val="24"/>
        </w:rPr>
        <w:t xml:space="preserve"> among other things</w:t>
      </w:r>
      <w:r w:rsidR="00F47DF5" w:rsidRPr="00AA3375">
        <w:rPr>
          <w:rFonts w:ascii="Abadi MT Condensed Light" w:hAnsi="Abadi MT Condensed Light" w:cs="Times New Roman"/>
          <w:szCs w:val="24"/>
        </w:rPr>
        <w:t>;</w:t>
      </w:r>
    </w:p>
    <w:p w14:paraId="59CB9538" w14:textId="6E084631" w:rsidR="00103053" w:rsidRPr="00AA3375" w:rsidRDefault="00103053" w:rsidP="00BA5516">
      <w:pPr>
        <w:pStyle w:val="ListParagraph"/>
        <w:numPr>
          <w:ilvl w:val="0"/>
          <w:numId w:val="1"/>
        </w:numPr>
        <w:jc w:val="both"/>
        <w:rPr>
          <w:rFonts w:ascii="Abadi MT Condensed Light" w:hAnsi="Abadi MT Condensed Light" w:cs="Times New Roman"/>
          <w:szCs w:val="24"/>
        </w:rPr>
      </w:pPr>
      <w:r w:rsidRPr="00AA3375">
        <w:rPr>
          <w:rFonts w:ascii="Abadi MT Condensed Light" w:hAnsi="Abadi MT Condensed Light" w:cs="Times New Roman"/>
          <w:szCs w:val="24"/>
        </w:rPr>
        <w:t>Sacrifice</w:t>
      </w:r>
      <w:r w:rsidR="00DC26F6" w:rsidRPr="00AA3375">
        <w:rPr>
          <w:rFonts w:ascii="Abadi MT Condensed Light" w:hAnsi="Abadi MT Condensed Light" w:cs="Times New Roman"/>
          <w:szCs w:val="24"/>
        </w:rPr>
        <w:t xml:space="preserve"> </w:t>
      </w:r>
      <w:r w:rsidR="00473F0D" w:rsidRPr="00AA3375">
        <w:rPr>
          <w:rFonts w:ascii="Abadi MT Condensed Light" w:hAnsi="Abadi MT Condensed Light" w:cs="Times New Roman"/>
          <w:szCs w:val="24"/>
        </w:rPr>
        <w:t>–</w:t>
      </w:r>
      <w:r w:rsidRPr="00AA3375">
        <w:rPr>
          <w:rFonts w:ascii="Abadi MT Condensed Light" w:hAnsi="Abadi MT Condensed Light" w:cs="Times New Roman"/>
          <w:szCs w:val="24"/>
        </w:rPr>
        <w:t>this requires</w:t>
      </w:r>
      <w:r w:rsidR="0006396D" w:rsidRPr="00AA3375">
        <w:rPr>
          <w:rFonts w:ascii="Abadi MT Condensed Light" w:hAnsi="Abadi MT Condensed Light" w:cs="Times New Roman"/>
          <w:szCs w:val="24"/>
        </w:rPr>
        <w:t xml:space="preserve"> efforts and patience</w:t>
      </w:r>
    </w:p>
    <w:p w14:paraId="72285DAE" w14:textId="663C9ECF" w:rsidR="0006396D" w:rsidRPr="00AA3375" w:rsidRDefault="0006396D" w:rsidP="00BA5516">
      <w:pPr>
        <w:pStyle w:val="ListParagraph"/>
        <w:numPr>
          <w:ilvl w:val="0"/>
          <w:numId w:val="1"/>
        </w:numPr>
        <w:jc w:val="both"/>
        <w:rPr>
          <w:rFonts w:ascii="Abadi MT Condensed Light" w:hAnsi="Abadi MT Condensed Light" w:cs="Times New Roman"/>
          <w:szCs w:val="24"/>
        </w:rPr>
      </w:pPr>
      <w:r w:rsidRPr="00AA3375">
        <w:rPr>
          <w:rFonts w:ascii="Abadi MT Condensed Light" w:hAnsi="Abadi MT Condensed Light" w:cs="Times New Roman"/>
          <w:szCs w:val="24"/>
        </w:rPr>
        <w:t>Time</w:t>
      </w:r>
      <w:r w:rsidR="00DC26F6"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its right with consistency and focus</w:t>
      </w:r>
    </w:p>
    <w:p w14:paraId="119EE256" w14:textId="311E2EA6" w:rsidR="0006396D" w:rsidRPr="00AA3375" w:rsidRDefault="00DE3B8F" w:rsidP="00BA5516">
      <w:pPr>
        <w:pStyle w:val="ListParagraph"/>
        <w:numPr>
          <w:ilvl w:val="0"/>
          <w:numId w:val="1"/>
        </w:numPr>
        <w:jc w:val="both"/>
        <w:rPr>
          <w:rFonts w:ascii="Abadi MT Condensed Light" w:hAnsi="Abadi MT Condensed Light" w:cs="Times New Roman"/>
          <w:szCs w:val="24"/>
        </w:rPr>
      </w:pPr>
      <w:r w:rsidRPr="00AA3375">
        <w:rPr>
          <w:rFonts w:ascii="Abadi MT Condensed Light" w:hAnsi="Abadi MT Condensed Light" w:cs="Times New Roman"/>
          <w:szCs w:val="24"/>
        </w:rPr>
        <w:t>The p</w:t>
      </w:r>
      <w:r w:rsidR="0006396D" w:rsidRPr="00AA3375">
        <w:rPr>
          <w:rFonts w:ascii="Abadi MT Condensed Light" w:hAnsi="Abadi MT Condensed Light" w:cs="Times New Roman"/>
          <w:szCs w:val="24"/>
        </w:rPr>
        <w:t>rocess</w:t>
      </w:r>
      <w:del w:id="53" w:author="Muthomi Thiankolu" w:date="2021-02-02T11:58:00Z">
        <w:r w:rsidR="0006396D" w:rsidRPr="00AA3375" w:rsidDel="00473F0D">
          <w:rPr>
            <w:rFonts w:ascii="Abadi MT Condensed Light" w:hAnsi="Abadi MT Condensed Light" w:cs="Times New Roman"/>
            <w:szCs w:val="24"/>
          </w:rPr>
          <w:delText xml:space="preserve"> </w:delText>
        </w:r>
      </w:del>
      <w:r w:rsidR="00E9699E" w:rsidRPr="00AA3375">
        <w:rPr>
          <w:rFonts w:ascii="Abadi MT Condensed Light" w:hAnsi="Abadi MT Condensed Light" w:cs="Times New Roman"/>
          <w:szCs w:val="24"/>
        </w:rPr>
        <w:t xml:space="preserve"> </w:t>
      </w:r>
      <w:r w:rsidR="0006396D" w:rsidRPr="00AA3375">
        <w:rPr>
          <w:rFonts w:ascii="Abadi MT Condensed Light" w:hAnsi="Abadi MT Condensed Light" w:cs="Times New Roman"/>
          <w:szCs w:val="24"/>
        </w:rPr>
        <w:t>is the journey that creates</w:t>
      </w:r>
      <w:r w:rsidR="00A066E4" w:rsidRPr="00AA3375">
        <w:rPr>
          <w:rFonts w:ascii="Abadi MT Condensed Light" w:hAnsi="Abadi MT Condensed Light" w:cs="Times New Roman"/>
          <w:szCs w:val="24"/>
        </w:rPr>
        <w:t xml:space="preserve"> the storyline and realizes expectations or </w:t>
      </w:r>
      <w:r w:rsidR="00F47DF5" w:rsidRPr="00AA3375">
        <w:rPr>
          <w:rFonts w:ascii="Abadi MT Condensed Light" w:hAnsi="Abadi MT Condensed Light" w:cs="Times New Roman"/>
          <w:szCs w:val="24"/>
        </w:rPr>
        <w:t>results</w:t>
      </w:r>
      <w:r w:rsidR="00A066E4" w:rsidRPr="00AA3375">
        <w:rPr>
          <w:rFonts w:ascii="Abadi MT Condensed Light" w:hAnsi="Abadi MT Condensed Light" w:cs="Times New Roman"/>
          <w:szCs w:val="24"/>
        </w:rPr>
        <w:t>.</w:t>
      </w:r>
    </w:p>
    <w:p w14:paraId="175DB61E" w14:textId="77777777" w:rsidR="00F47DF5" w:rsidRPr="00AA3375" w:rsidRDefault="00D459E8" w:rsidP="00BA5516">
      <w:pPr>
        <w:pStyle w:val="ListParagraph"/>
        <w:numPr>
          <w:ilvl w:val="0"/>
          <w:numId w:val="1"/>
        </w:numPr>
        <w:jc w:val="both"/>
        <w:rPr>
          <w:rFonts w:ascii="Abadi MT Condensed Light" w:hAnsi="Abadi MT Condensed Light" w:cs="Times New Roman"/>
          <w:szCs w:val="24"/>
        </w:rPr>
      </w:pPr>
      <w:r w:rsidRPr="00AA3375">
        <w:rPr>
          <w:rFonts w:ascii="Abadi MT Condensed Light" w:hAnsi="Abadi MT Condensed Light" w:cs="Times New Roman"/>
          <w:szCs w:val="24"/>
        </w:rPr>
        <w:t>Goal(s)- this is what configures and sustains you on course</w:t>
      </w:r>
    </w:p>
    <w:p w14:paraId="01204B35" w14:textId="40FD76CF" w:rsidR="00A066E4" w:rsidRPr="00AA3375" w:rsidRDefault="00E0752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Expectations </w:t>
      </w:r>
      <w:r w:rsidR="00DE3B8F" w:rsidRPr="00AA3375">
        <w:rPr>
          <w:rFonts w:ascii="Abadi MT Condensed Light" w:hAnsi="Abadi MT Condensed Light" w:cs="Times New Roman"/>
          <w:szCs w:val="24"/>
        </w:rPr>
        <w:t>are</w:t>
      </w:r>
      <w:r w:rsidRPr="00AA3375">
        <w:rPr>
          <w:rFonts w:ascii="Abadi MT Condensed Light" w:hAnsi="Abadi MT Condensed Light" w:cs="Times New Roman"/>
          <w:szCs w:val="24"/>
        </w:rPr>
        <w:t xml:space="preserve"> </w:t>
      </w:r>
      <w:r w:rsidR="00DC783A" w:rsidRPr="00AA3375">
        <w:rPr>
          <w:rFonts w:ascii="Abadi MT Condensed Light" w:hAnsi="Abadi MT Condensed Light" w:cs="Times New Roman"/>
          <w:szCs w:val="24"/>
        </w:rPr>
        <w:t>met as</w:t>
      </w:r>
      <w:r w:rsidRPr="00AA3375">
        <w:rPr>
          <w:rFonts w:ascii="Abadi MT Condensed Light" w:hAnsi="Abadi MT Condensed Light" w:cs="Times New Roman"/>
          <w:szCs w:val="24"/>
        </w:rPr>
        <w:t xml:space="preserve"> pla</w:t>
      </w:r>
      <w:r w:rsidR="00DC783A" w:rsidRPr="00AA3375">
        <w:rPr>
          <w:rFonts w:ascii="Abadi MT Condensed Light" w:hAnsi="Abadi MT Condensed Light" w:cs="Times New Roman"/>
          <w:szCs w:val="24"/>
        </w:rPr>
        <w:t>nned while</w:t>
      </w:r>
      <w:r w:rsidR="00F86F24" w:rsidRPr="00AA3375">
        <w:rPr>
          <w:rFonts w:ascii="Abadi MT Condensed Light" w:hAnsi="Abadi MT Condensed Light" w:cs="Times New Roman"/>
          <w:szCs w:val="24"/>
        </w:rPr>
        <w:t xml:space="preserve"> results are realized </w:t>
      </w:r>
      <w:r w:rsidR="003825F9" w:rsidRPr="00AA3375">
        <w:rPr>
          <w:rFonts w:ascii="Abadi MT Condensed Light" w:hAnsi="Abadi MT Condensed Light" w:cs="Times New Roman"/>
          <w:szCs w:val="24"/>
        </w:rPr>
        <w:t>eventually</w:t>
      </w:r>
      <w:r w:rsidR="00F86F24" w:rsidRPr="00AA3375">
        <w:rPr>
          <w:rFonts w:ascii="Abadi MT Condensed Light" w:hAnsi="Abadi MT Condensed Light" w:cs="Times New Roman"/>
          <w:szCs w:val="24"/>
        </w:rPr>
        <w:t>;</w:t>
      </w:r>
      <w:r w:rsidR="007A075A" w:rsidRPr="00AA3375">
        <w:rPr>
          <w:rFonts w:ascii="Abadi MT Condensed Light" w:hAnsi="Abadi MT Condensed Light" w:cs="Times New Roman"/>
          <w:szCs w:val="24"/>
        </w:rPr>
        <w:t xml:space="preserve"> yields below</w:t>
      </w:r>
      <w:r w:rsidR="00E9699E" w:rsidRPr="00AA3375">
        <w:rPr>
          <w:rFonts w:ascii="Abadi MT Condensed Light" w:hAnsi="Abadi MT Condensed Light" w:cs="Times New Roman"/>
          <w:szCs w:val="24"/>
        </w:rPr>
        <w:t xml:space="preserve"> </w:t>
      </w:r>
      <w:r w:rsidR="00DC783A" w:rsidRPr="00AA3375">
        <w:rPr>
          <w:rFonts w:ascii="Abadi MT Condensed Light" w:hAnsi="Abadi MT Condensed Light" w:cs="Times New Roman"/>
          <w:szCs w:val="24"/>
        </w:rPr>
        <w:t>/</w:t>
      </w:r>
      <w:r w:rsidR="007A075A" w:rsidRPr="00AA3375">
        <w:rPr>
          <w:rFonts w:ascii="Abadi MT Condensed Light" w:hAnsi="Abadi MT Condensed Light" w:cs="Times New Roman"/>
          <w:szCs w:val="24"/>
        </w:rPr>
        <w:t>above expectations</w:t>
      </w:r>
      <w:r w:rsidR="00F86F24" w:rsidRPr="00AA3375">
        <w:rPr>
          <w:rFonts w:ascii="Abadi MT Condensed Light" w:hAnsi="Abadi MT Condensed Light" w:cs="Times New Roman"/>
          <w:szCs w:val="24"/>
        </w:rPr>
        <w:t xml:space="preserve"> are results</w:t>
      </w:r>
      <w:r w:rsidR="00DC783A" w:rsidRPr="00AA3375">
        <w:rPr>
          <w:rFonts w:ascii="Abadi MT Condensed Light" w:hAnsi="Abadi MT Condensed Light" w:cs="Times New Roman"/>
          <w:szCs w:val="24"/>
        </w:rPr>
        <w:t>.</w:t>
      </w:r>
    </w:p>
    <w:p w14:paraId="4EF1ED78" w14:textId="1FBCB2D1" w:rsidR="007A075A" w:rsidRPr="00AA3375" w:rsidRDefault="00F86F2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has no final</w:t>
      </w:r>
      <w:r w:rsidR="00DC26F6"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specific</w:t>
      </w:r>
      <w:r w:rsidR="00E9699E" w:rsidRPr="00AA3375">
        <w:rPr>
          <w:rFonts w:ascii="Abadi MT Condensed Light" w:hAnsi="Abadi MT Condensed Light" w:cs="Times New Roman"/>
          <w:szCs w:val="24"/>
        </w:rPr>
        <w:t xml:space="preserve"> </w:t>
      </w:r>
      <w:r w:rsidR="003825F9" w:rsidRPr="00AA3375">
        <w:rPr>
          <w:rFonts w:ascii="Abadi MT Condensed Light" w:hAnsi="Abadi MT Condensed Light" w:cs="Times New Roman"/>
          <w:szCs w:val="24"/>
        </w:rPr>
        <w:t>goal</w:t>
      </w:r>
      <w:r w:rsidR="007A075A" w:rsidRPr="00AA3375">
        <w:rPr>
          <w:rFonts w:ascii="Abadi MT Condensed Light" w:hAnsi="Abadi MT Condensed Light" w:cs="Times New Roman"/>
          <w:szCs w:val="24"/>
        </w:rPr>
        <w:t xml:space="preserve"> to achieve, but you </w:t>
      </w:r>
      <w:r w:rsidR="000F2CDA" w:rsidRPr="00AA3375">
        <w:rPr>
          <w:rFonts w:ascii="Abadi MT Condensed Light" w:hAnsi="Abadi MT Condensed Light" w:cs="Times New Roman"/>
          <w:szCs w:val="24"/>
        </w:rPr>
        <w:t xml:space="preserve">pursue </w:t>
      </w:r>
      <w:r w:rsidR="00C239CA" w:rsidRPr="00AA3375">
        <w:rPr>
          <w:rFonts w:ascii="Abadi MT Condensed Light" w:hAnsi="Abadi MT Condensed Light" w:cs="Times New Roman"/>
          <w:szCs w:val="24"/>
        </w:rPr>
        <w:t>L</w:t>
      </w:r>
      <w:r w:rsidR="000F2CDA" w:rsidRPr="00AA3375">
        <w:rPr>
          <w:rFonts w:ascii="Abadi MT Condensed Light" w:hAnsi="Abadi MT Condensed Light" w:cs="Times New Roman"/>
          <w:szCs w:val="24"/>
        </w:rPr>
        <w:t>ife in bits and milestones</w:t>
      </w:r>
      <w:r w:rsidR="00DC783A" w:rsidRPr="00AA3375">
        <w:rPr>
          <w:rFonts w:ascii="Abadi MT Condensed Light" w:hAnsi="Abadi MT Condensed Light" w:cs="Times New Roman"/>
          <w:szCs w:val="24"/>
        </w:rPr>
        <w:t>:</w:t>
      </w:r>
      <w:r w:rsidR="00DC26F6" w:rsidRPr="00AA3375">
        <w:rPr>
          <w:rFonts w:ascii="Abadi MT Condensed Light" w:hAnsi="Abadi MT Condensed Light" w:cs="Times New Roman"/>
          <w:szCs w:val="24"/>
        </w:rPr>
        <w:t xml:space="preserve"> </w:t>
      </w:r>
      <w:r w:rsidR="00DC783A" w:rsidRPr="00AA3375">
        <w:rPr>
          <w:rFonts w:ascii="Abadi MT Condensed Light" w:hAnsi="Abadi MT Condensed Light" w:cs="Times New Roman"/>
          <w:szCs w:val="24"/>
        </w:rPr>
        <w:t>Hitting</w:t>
      </w:r>
      <w:r w:rsidR="000F2CDA" w:rsidRPr="00AA3375">
        <w:rPr>
          <w:rFonts w:ascii="Abadi MT Condensed Light" w:hAnsi="Abadi MT Condensed Light" w:cs="Times New Roman"/>
          <w:szCs w:val="24"/>
        </w:rPr>
        <w:t xml:space="preserve"> </w:t>
      </w:r>
      <w:r w:rsidR="006B1BB3" w:rsidRPr="00AA3375">
        <w:rPr>
          <w:rFonts w:ascii="Abadi MT Condensed Light" w:hAnsi="Abadi MT Condensed Light" w:cs="Times New Roman"/>
          <w:szCs w:val="24"/>
        </w:rPr>
        <w:t xml:space="preserve">and </w:t>
      </w:r>
      <w:r w:rsidRPr="00AA3375">
        <w:rPr>
          <w:rFonts w:ascii="Abadi MT Condensed Light" w:hAnsi="Abadi MT Condensed Light" w:cs="Times New Roman"/>
          <w:szCs w:val="24"/>
        </w:rPr>
        <w:t>losing on targets</w:t>
      </w:r>
      <w:r w:rsidR="00782D51" w:rsidRPr="00AA3375">
        <w:rPr>
          <w:rFonts w:ascii="Abadi MT Condensed Light" w:hAnsi="Abadi MT Condensed Light" w:cs="Times New Roman"/>
          <w:szCs w:val="24"/>
        </w:rPr>
        <w:t xml:space="preserve"> </w:t>
      </w:r>
      <w:r w:rsidR="00DE3B8F" w:rsidRPr="00AA3375">
        <w:rPr>
          <w:rFonts w:ascii="Abadi MT Condensed Light" w:hAnsi="Abadi MT Condensed Light" w:cs="Times New Roman"/>
          <w:szCs w:val="24"/>
        </w:rPr>
        <w:t>whil</w:t>
      </w:r>
      <w:r w:rsidR="00782D51" w:rsidRPr="00AA3375">
        <w:rPr>
          <w:rFonts w:ascii="Abadi MT Condensed Light" w:hAnsi="Abadi MT Condensed Light" w:cs="Times New Roman"/>
          <w:szCs w:val="24"/>
        </w:rPr>
        <w:t>e</w:t>
      </w:r>
      <w:r w:rsidR="006B1BB3" w:rsidRPr="00AA3375">
        <w:rPr>
          <w:rFonts w:ascii="Abadi MT Condensed Light" w:hAnsi="Abadi MT Condensed Light" w:cs="Times New Roman"/>
          <w:szCs w:val="24"/>
        </w:rPr>
        <w:t xml:space="preserve"> building upon experience and knowledge.</w:t>
      </w:r>
    </w:p>
    <w:p w14:paraId="322FFDCC" w14:textId="4DBFF4DF" w:rsidR="006B1BB3"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As</w:t>
      </w:r>
      <w:r w:rsidR="00E64B76" w:rsidRPr="00AA3375">
        <w:rPr>
          <w:rFonts w:ascii="Abadi MT Condensed Light" w:hAnsi="Abadi MT Condensed Light" w:cs="Times New Roman"/>
          <w:szCs w:val="24"/>
        </w:rPr>
        <w:t xml:space="preserve"> a local</w:t>
      </w:r>
      <w:r w:rsidR="006B1BB3" w:rsidRPr="00AA3375">
        <w:rPr>
          <w:rFonts w:ascii="Abadi MT Condensed Light" w:hAnsi="Abadi MT Condensed Light" w:cs="Times New Roman"/>
          <w:szCs w:val="24"/>
        </w:rPr>
        <w:t xml:space="preserve"> proverb puts it</w:t>
      </w:r>
      <w:r w:rsidR="00455126" w:rsidRPr="00AA3375">
        <w:rPr>
          <w:rFonts w:ascii="Abadi MT Condensed Light" w:hAnsi="Abadi MT Condensed Light" w:cs="Times New Roman"/>
          <w:szCs w:val="24"/>
        </w:rPr>
        <w:t>,</w:t>
      </w:r>
      <w:r w:rsidR="006B1BB3"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w:t>
      </w:r>
      <w:r w:rsidR="006B1BB3" w:rsidRPr="00AA3375">
        <w:rPr>
          <w:rFonts w:ascii="Abadi MT Condensed Light" w:hAnsi="Abadi MT Condensed Light" w:cs="Times New Roman"/>
          <w:szCs w:val="24"/>
        </w:rPr>
        <w:t xml:space="preserve">An </w:t>
      </w:r>
      <w:r w:rsidR="00E64B76" w:rsidRPr="00AA3375">
        <w:rPr>
          <w:rFonts w:ascii="Abadi MT Condensed Light" w:hAnsi="Abadi MT Condensed Light" w:cs="Times New Roman"/>
          <w:szCs w:val="24"/>
        </w:rPr>
        <w:t>elder can envision</w:t>
      </w:r>
      <w:r w:rsidR="000F577C" w:rsidRPr="00AA3375">
        <w:rPr>
          <w:rFonts w:ascii="Abadi MT Condensed Light" w:hAnsi="Abadi MT Condensed Light" w:cs="Times New Roman"/>
          <w:szCs w:val="24"/>
        </w:rPr>
        <w:t xml:space="preserve"> (in this case see) a distant place seated, better than a</w:t>
      </w:r>
      <w:r w:rsidR="008C6C17" w:rsidRPr="00AA3375">
        <w:rPr>
          <w:rFonts w:ascii="Abadi MT Condensed Light" w:hAnsi="Abadi MT Condensed Light" w:cs="Times New Roman"/>
          <w:szCs w:val="24"/>
        </w:rPr>
        <w:t xml:space="preserve"> boy positioned on top</w:t>
      </w:r>
      <w:r w:rsidR="00A61E08" w:rsidRPr="00AA3375">
        <w:rPr>
          <w:rFonts w:ascii="Abadi MT Condensed Light" w:hAnsi="Abadi MT Condensed Light" w:cs="Times New Roman"/>
          <w:szCs w:val="24"/>
        </w:rPr>
        <w:t xml:space="preserve"> of a tall tree</w:t>
      </w:r>
      <w:r w:rsidRPr="00AA3375">
        <w:rPr>
          <w:rFonts w:ascii="Abadi MT Condensed Light" w:hAnsi="Abadi MT Condensed Light" w:cs="Times New Roman"/>
          <w:szCs w:val="24"/>
        </w:rPr>
        <w:t>."</w:t>
      </w:r>
      <w:r w:rsidR="00036B56" w:rsidRPr="00AA3375">
        <w:rPr>
          <w:rFonts w:ascii="Abadi MT Condensed Light" w:hAnsi="Abadi MT Condensed Light" w:cs="Times New Roman"/>
          <w:szCs w:val="24"/>
        </w:rPr>
        <w:t xml:space="preserve"> </w:t>
      </w:r>
    </w:p>
    <w:p w14:paraId="76283AF2" w14:textId="1B393743" w:rsidR="008C6C17" w:rsidRPr="00AA3375" w:rsidRDefault="008C6C1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An elder</w:t>
      </w:r>
      <w:r w:rsidR="00782D51" w:rsidRPr="00AA3375">
        <w:rPr>
          <w:rFonts w:ascii="Abadi MT Condensed Light" w:hAnsi="Abadi MT Condensed Light" w:cs="Times New Roman"/>
          <w:szCs w:val="24"/>
        </w:rPr>
        <w:t xml:space="preserve"> has good</w:t>
      </w:r>
      <w:r w:rsidR="00036B56" w:rsidRPr="00AA3375">
        <w:rPr>
          <w:rFonts w:ascii="Abadi MT Condensed Light" w:hAnsi="Abadi MT Condensed Light" w:cs="Times New Roman"/>
          <w:szCs w:val="24"/>
        </w:rPr>
        <w:t xml:space="preserve"> insight and</w:t>
      </w:r>
      <w:r w:rsidR="00782D51" w:rsidRPr="00AA3375">
        <w:rPr>
          <w:rFonts w:ascii="Abadi MT Condensed Light" w:hAnsi="Abadi MT Condensed Light" w:cs="Times New Roman"/>
          <w:szCs w:val="24"/>
        </w:rPr>
        <w:t xml:space="preserve"> is</w:t>
      </w:r>
      <w:r w:rsidR="00036B56"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quit</w:t>
      </w:r>
      <w:r w:rsidR="00036B56" w:rsidRPr="00AA3375">
        <w:rPr>
          <w:rFonts w:ascii="Abadi MT Condensed Light" w:hAnsi="Abadi MT Condensed Light" w:cs="Times New Roman"/>
          <w:szCs w:val="24"/>
        </w:rPr>
        <w:t>e experienced</w:t>
      </w:r>
      <w:r w:rsidR="00DF7E78" w:rsidRPr="00AA3375">
        <w:rPr>
          <w:rFonts w:ascii="Abadi MT Condensed Light" w:hAnsi="Abadi MT Condensed Light" w:cs="Times New Roman"/>
          <w:szCs w:val="24"/>
        </w:rPr>
        <w:t>; no</w:t>
      </w:r>
      <w:r w:rsidR="00782D51" w:rsidRPr="00AA3375">
        <w:rPr>
          <w:rFonts w:ascii="Abadi MT Condensed Light" w:hAnsi="Abadi MT Condensed Light" w:cs="Times New Roman"/>
          <w:szCs w:val="24"/>
        </w:rPr>
        <w:t>t forgetting even fools become elders with age</w:t>
      </w:r>
      <w:r w:rsidR="00DF7E78" w:rsidRPr="00AA3375">
        <w:rPr>
          <w:rFonts w:ascii="Abadi MT Condensed Light" w:hAnsi="Abadi MT Condensed Light" w:cs="Times New Roman"/>
          <w:szCs w:val="24"/>
        </w:rPr>
        <w:t>.</w:t>
      </w:r>
    </w:p>
    <w:p w14:paraId="006A4CD4" w14:textId="77777777" w:rsidR="00A61E08" w:rsidRPr="00AA3375" w:rsidRDefault="00A61E0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t>
      </w:r>
    </w:p>
    <w:p w14:paraId="09121EAF" w14:textId="6A501BDC" w:rsidR="00A61E08" w:rsidRPr="00AA3375" w:rsidRDefault="00A61E0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w:t>
      </w:r>
      <w:r w:rsidR="00036B56" w:rsidRPr="00AA3375">
        <w:rPr>
          <w:rFonts w:ascii="Abadi MT Condensed Light" w:hAnsi="Abadi MT Condensed Light" w:cs="Times New Roman"/>
          <w:szCs w:val="24"/>
        </w:rPr>
        <w:t>do not</w:t>
      </w:r>
      <w:r w:rsidR="005523E1" w:rsidRPr="00AA3375">
        <w:rPr>
          <w:rFonts w:ascii="Abadi MT Condensed Light" w:hAnsi="Abadi MT Condensed Light" w:cs="Times New Roman"/>
          <w:szCs w:val="24"/>
        </w:rPr>
        <w:t xml:space="preserve"> just</w:t>
      </w:r>
      <w:r w:rsidRPr="00AA3375">
        <w:rPr>
          <w:rFonts w:ascii="Abadi MT Condensed Light" w:hAnsi="Abadi MT Condensed Light" w:cs="Times New Roman"/>
          <w:szCs w:val="24"/>
        </w:rPr>
        <w:t xml:space="preserve"> achieve</w:t>
      </w:r>
      <w:r w:rsidR="005523E1" w:rsidRPr="00AA3375">
        <w:rPr>
          <w:rFonts w:ascii="Abadi MT Condensed Light" w:hAnsi="Abadi MT Condensed Light" w:cs="Times New Roman"/>
          <w:szCs w:val="24"/>
        </w:rPr>
        <w:t xml:space="preserve"> as wished</w:t>
      </w:r>
      <w:r w:rsidR="00DE3B8F" w:rsidRPr="00AA3375">
        <w:rPr>
          <w:rFonts w:ascii="Abadi MT Condensed Light" w:hAnsi="Abadi MT Condensed Light" w:cs="Times New Roman"/>
          <w:szCs w:val="24"/>
        </w:rPr>
        <w:t>;</w:t>
      </w:r>
      <w:r w:rsidR="005523E1" w:rsidRPr="00AA3375">
        <w:rPr>
          <w:rFonts w:ascii="Abadi MT Condensed Light" w:hAnsi="Abadi MT Condensed Light" w:cs="Times New Roman"/>
          <w:szCs w:val="24"/>
        </w:rPr>
        <w:t xml:space="preserve"> it takes time, sacrifice</w:t>
      </w:r>
      <w:r w:rsidR="00DE3B8F" w:rsidRPr="00AA3375">
        <w:rPr>
          <w:rFonts w:ascii="Abadi MT Condensed Light" w:hAnsi="Abadi MT Condensed Light" w:cs="Times New Roman"/>
          <w:szCs w:val="24"/>
        </w:rPr>
        <w:t>,</w:t>
      </w:r>
      <w:r w:rsidR="005523E1" w:rsidRPr="00AA3375">
        <w:rPr>
          <w:rFonts w:ascii="Abadi MT Condensed Light" w:hAnsi="Abadi MT Condensed Light" w:cs="Times New Roman"/>
          <w:szCs w:val="24"/>
        </w:rPr>
        <w:t xml:space="preserve"> and</w:t>
      </w:r>
      <w:r w:rsidR="0035742E" w:rsidRPr="00AA3375">
        <w:rPr>
          <w:rFonts w:ascii="Abadi MT Condensed Light" w:hAnsi="Abadi MT Condensed Light" w:cs="Times New Roman"/>
          <w:szCs w:val="24"/>
        </w:rPr>
        <w:t xml:space="preserve"> efforts t</w:t>
      </w:r>
      <w:r w:rsidR="00036B56" w:rsidRPr="00AA3375">
        <w:rPr>
          <w:rFonts w:ascii="Abadi MT Condensed Light" w:hAnsi="Abadi MT Condensed Light" w:cs="Times New Roman"/>
          <w:szCs w:val="24"/>
        </w:rPr>
        <w:t xml:space="preserve">o make much of the </w:t>
      </w:r>
      <w:r w:rsidR="00C239CA" w:rsidRPr="00AA3375">
        <w:rPr>
          <w:rFonts w:ascii="Abadi MT Condensed Light" w:hAnsi="Abadi MT Condensed Light" w:cs="Times New Roman"/>
          <w:szCs w:val="24"/>
        </w:rPr>
        <w:t>L</w:t>
      </w:r>
      <w:r w:rsidR="00036B56" w:rsidRPr="00AA3375">
        <w:rPr>
          <w:rFonts w:ascii="Abadi MT Condensed Light" w:hAnsi="Abadi MT Condensed Light" w:cs="Times New Roman"/>
          <w:szCs w:val="24"/>
        </w:rPr>
        <w:t xml:space="preserve">ife we </w:t>
      </w:r>
      <w:r w:rsidR="0035742E" w:rsidRPr="00AA3375">
        <w:rPr>
          <w:rFonts w:ascii="Abadi MT Condensed Light" w:hAnsi="Abadi MT Condensed Light" w:cs="Times New Roman"/>
          <w:szCs w:val="24"/>
        </w:rPr>
        <w:t>live.</w:t>
      </w:r>
      <w:r w:rsidR="00036B56" w:rsidRPr="00AA3375">
        <w:rPr>
          <w:rFonts w:ascii="Abadi MT Condensed Light" w:hAnsi="Abadi MT Condensed Light" w:cs="Times New Roman"/>
          <w:szCs w:val="24"/>
        </w:rPr>
        <w:t xml:space="preserve"> Nothing </w:t>
      </w:r>
      <w:r w:rsidR="007F263B" w:rsidRPr="00AA3375">
        <w:rPr>
          <w:rFonts w:ascii="Abadi MT Condensed Light" w:hAnsi="Abadi MT Condensed Light" w:cs="Times New Roman"/>
          <w:szCs w:val="24"/>
        </w:rPr>
        <w:t>comes in a flick</w:t>
      </w:r>
      <w:r w:rsidR="00DE3B8F" w:rsidRPr="00AA3375">
        <w:rPr>
          <w:rFonts w:ascii="Abadi MT Condensed Light" w:hAnsi="Abadi MT Condensed Light" w:cs="Times New Roman"/>
          <w:szCs w:val="24"/>
        </w:rPr>
        <w:t>;</w:t>
      </w:r>
      <w:r w:rsidR="007F263B" w:rsidRPr="00AA3375">
        <w:rPr>
          <w:rFonts w:ascii="Abadi MT Condensed Light" w:hAnsi="Abadi MT Condensed Light" w:cs="Times New Roman"/>
          <w:szCs w:val="24"/>
        </w:rPr>
        <w:t xml:space="preserve"> it happens through a process.</w:t>
      </w:r>
    </w:p>
    <w:p w14:paraId="172FE5DC" w14:textId="6459385B" w:rsidR="0035742E" w:rsidRPr="00AA3375" w:rsidRDefault="0035742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Olive oil</w:t>
      </w:r>
      <w:r w:rsidR="00787653" w:rsidRPr="00AA3375">
        <w:rPr>
          <w:rFonts w:ascii="Abadi MT Condensed Light" w:hAnsi="Abadi MT Condensed Light" w:cs="Times New Roman"/>
          <w:szCs w:val="24"/>
        </w:rPr>
        <w:t xml:space="preserve"> is globally </w:t>
      </w:r>
      <w:r w:rsidR="00F430F2" w:rsidRPr="00AA3375">
        <w:rPr>
          <w:rFonts w:ascii="Abadi MT Condensed Light" w:hAnsi="Abadi MT Condensed Light" w:cs="Times New Roman"/>
          <w:szCs w:val="24"/>
        </w:rPr>
        <w:t>used;</w:t>
      </w:r>
      <w:r w:rsidR="00787653" w:rsidRPr="00AA3375">
        <w:rPr>
          <w:rFonts w:ascii="Abadi MT Condensed Light" w:hAnsi="Abadi MT Condensed Light" w:cs="Times New Roman"/>
          <w:szCs w:val="24"/>
        </w:rPr>
        <w:t xml:space="preserve"> extracting it is a t</w:t>
      </w:r>
      <w:r w:rsidR="002648F4" w:rsidRPr="00AA3375">
        <w:rPr>
          <w:rFonts w:ascii="Abadi MT Condensed Light" w:hAnsi="Abadi MT Condensed Light" w:cs="Times New Roman"/>
          <w:szCs w:val="24"/>
        </w:rPr>
        <w:t>a</w:t>
      </w:r>
      <w:r w:rsidR="00787653" w:rsidRPr="00AA3375">
        <w:rPr>
          <w:rFonts w:ascii="Abadi MT Condensed Light" w:hAnsi="Abadi MT Condensed Light" w:cs="Times New Roman"/>
          <w:szCs w:val="24"/>
        </w:rPr>
        <w:t>ll order for any joker</w:t>
      </w:r>
      <w:r w:rsidR="002714CE" w:rsidRPr="00AA3375">
        <w:rPr>
          <w:rFonts w:ascii="Abadi MT Condensed Light" w:hAnsi="Abadi MT Condensed Light" w:cs="Times New Roman"/>
          <w:szCs w:val="24"/>
        </w:rPr>
        <w:t xml:space="preserve"> of a person</w:t>
      </w:r>
      <w:r w:rsidR="00DE3B8F" w:rsidRPr="00AA3375">
        <w:rPr>
          <w:rFonts w:ascii="Abadi MT Condensed Light" w:hAnsi="Abadi MT Condensed Light" w:cs="Times New Roman"/>
          <w:szCs w:val="24"/>
        </w:rPr>
        <w:t>,</w:t>
      </w:r>
      <w:r w:rsidR="00787653" w:rsidRPr="00AA3375">
        <w:rPr>
          <w:rFonts w:ascii="Abadi MT Condensed Light" w:hAnsi="Abadi MT Condensed Light" w:cs="Times New Roman"/>
          <w:szCs w:val="24"/>
        </w:rPr>
        <w:t xml:space="preserve"> n</w:t>
      </w:r>
      <w:r w:rsidR="002714CE" w:rsidRPr="00AA3375">
        <w:rPr>
          <w:rFonts w:ascii="Abadi MT Condensed Light" w:hAnsi="Abadi MT Condensed Light" w:cs="Times New Roman"/>
          <w:szCs w:val="24"/>
        </w:rPr>
        <w:t xml:space="preserve">ot to mention </w:t>
      </w:r>
      <w:r w:rsidR="00B87FAB" w:rsidRPr="00AA3375">
        <w:rPr>
          <w:rFonts w:ascii="Abadi MT Condensed Light" w:hAnsi="Abadi MT Condensed Light" w:cs="Times New Roman"/>
          <w:szCs w:val="24"/>
        </w:rPr>
        <w:t>the</w:t>
      </w:r>
      <w:r w:rsidR="000E677E" w:rsidRPr="00AA3375">
        <w:rPr>
          <w:rFonts w:ascii="Abadi MT Condensed Light" w:hAnsi="Abadi MT Condensed Light" w:cs="Times New Roman"/>
          <w:szCs w:val="24"/>
        </w:rPr>
        <w:t xml:space="preserve"> availability and </w:t>
      </w:r>
      <w:r w:rsidR="00DE3B8F" w:rsidRPr="00AA3375">
        <w:rPr>
          <w:rFonts w:ascii="Abadi MT Condensed Light" w:hAnsi="Abadi MT Condensed Light" w:cs="Times New Roman"/>
          <w:szCs w:val="24"/>
        </w:rPr>
        <w:t xml:space="preserve">growth </w:t>
      </w:r>
      <w:r w:rsidR="002330CE" w:rsidRPr="00AA3375">
        <w:rPr>
          <w:rFonts w:ascii="Abadi MT Condensed Light" w:hAnsi="Abadi MT Condensed Light" w:cs="Times New Roman"/>
          <w:szCs w:val="24"/>
        </w:rPr>
        <w:t>of an Olive tree.</w:t>
      </w:r>
    </w:p>
    <w:p w14:paraId="035C3416" w14:textId="1CF73EB1" w:rsidR="000E677E" w:rsidRPr="00AA3375" w:rsidRDefault="00014E0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Good or bad</w:t>
      </w:r>
      <w:r w:rsidR="000E677E" w:rsidRPr="00AA3375">
        <w:rPr>
          <w:rFonts w:ascii="Abadi MT Condensed Light" w:hAnsi="Abadi MT Condensed Light" w:cs="Times New Roman"/>
          <w:szCs w:val="24"/>
        </w:rPr>
        <w:t xml:space="preserve"> lives are mo</w:t>
      </w:r>
      <w:r w:rsidR="000C17C6" w:rsidRPr="00AA3375">
        <w:rPr>
          <w:rFonts w:ascii="Abadi MT Condensed Light" w:hAnsi="Abadi MT Condensed Light" w:cs="Times New Roman"/>
          <w:szCs w:val="24"/>
        </w:rPr>
        <w:t>lded through a process of worthy time, efforts and sacrifices.</w:t>
      </w:r>
      <w:r w:rsidRPr="00AA3375">
        <w:rPr>
          <w:rFonts w:ascii="Abadi MT Condensed Light" w:hAnsi="Abadi MT Condensed Light" w:cs="Times New Roman"/>
          <w:szCs w:val="24"/>
        </w:rPr>
        <w:t xml:space="preserve"> It has a relative price to pay.</w:t>
      </w:r>
    </w:p>
    <w:p w14:paraId="2391F670" w14:textId="78D43D1A" w:rsidR="00DF7E78" w:rsidRPr="00AA3375" w:rsidRDefault="000C17C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That is to say,</w:t>
      </w:r>
      <w:r w:rsidR="00546130" w:rsidRPr="00AA3375">
        <w:rPr>
          <w:rFonts w:ascii="Abadi MT Condensed Light" w:hAnsi="Abadi MT Condensed Light" w:cs="Times New Roman"/>
          <w:szCs w:val="24"/>
        </w:rPr>
        <w:t xml:space="preserve"> g</w:t>
      </w:r>
      <w:r w:rsidR="00DF7E78" w:rsidRPr="00AA3375">
        <w:rPr>
          <w:rFonts w:ascii="Abadi MT Condensed Light" w:hAnsi="Abadi MT Condensed Light" w:cs="Times New Roman"/>
          <w:szCs w:val="24"/>
        </w:rPr>
        <w:t xml:space="preserve">ood things take time and </w:t>
      </w:r>
      <w:r w:rsidR="00F430F2" w:rsidRPr="00AA3375">
        <w:rPr>
          <w:rFonts w:ascii="Abadi MT Condensed Light" w:hAnsi="Abadi MT Condensed Light" w:cs="Times New Roman"/>
          <w:szCs w:val="24"/>
        </w:rPr>
        <w:t>come to those who wait.</w:t>
      </w:r>
    </w:p>
    <w:p w14:paraId="31A7E9C9" w14:textId="77777777" w:rsidR="00561F37" w:rsidRPr="00AA3375" w:rsidRDefault="00561F37" w:rsidP="00BA5516">
      <w:pPr>
        <w:jc w:val="both"/>
        <w:rPr>
          <w:rFonts w:ascii="Abadi MT Condensed Light" w:hAnsi="Abadi MT Condensed Light" w:cs="Times New Roman"/>
          <w:szCs w:val="24"/>
        </w:rPr>
      </w:pPr>
    </w:p>
    <w:p w14:paraId="11C0A3F8" w14:textId="77777777" w:rsidR="00561F37" w:rsidRPr="00AA3375" w:rsidRDefault="00561F37" w:rsidP="00BA5516">
      <w:pPr>
        <w:jc w:val="both"/>
        <w:rPr>
          <w:rFonts w:ascii="Abadi MT Condensed Light" w:hAnsi="Abadi MT Condensed Light" w:cs="Times New Roman"/>
          <w:szCs w:val="24"/>
        </w:rPr>
      </w:pPr>
    </w:p>
    <w:p w14:paraId="265F180E" w14:textId="4D29DD00" w:rsidR="00837077" w:rsidRPr="00AA3375" w:rsidRDefault="0083707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2875D5EA" w14:textId="31E7F57F" w:rsidR="007825BB" w:rsidRPr="00AA3375" w:rsidRDefault="004A18F2" w:rsidP="00BA5516">
      <w:pPr>
        <w:pStyle w:val="Heading1"/>
        <w:rPr>
          <w:rFonts w:ascii="Abadi MT Condensed Light" w:hAnsi="Abadi MT Condensed Light"/>
        </w:rPr>
      </w:pPr>
      <w:bookmarkStart w:id="54" w:name="_Toc69903258"/>
      <w:r w:rsidRPr="00AA3375">
        <w:rPr>
          <w:rFonts w:ascii="Abadi MT Condensed Light" w:hAnsi="Abadi MT Condensed Light"/>
        </w:rPr>
        <w:lastRenderedPageBreak/>
        <w:t xml:space="preserve">FAIR </w:t>
      </w:r>
      <w:r w:rsidR="007825BB" w:rsidRPr="00AA3375">
        <w:rPr>
          <w:rFonts w:ascii="Abadi MT Condensed Light" w:hAnsi="Abadi MT Condensed Light"/>
        </w:rPr>
        <w:t>COUNSEL</w:t>
      </w:r>
      <w:bookmarkEnd w:id="54"/>
    </w:p>
    <w:p w14:paraId="4B9C4507" w14:textId="77777777"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A dream is an envisaged reality about to be realized.</w:t>
      </w:r>
    </w:p>
    <w:p w14:paraId="45110146" w14:textId="77777777"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The dream might or might not be reached depending on the indispensable factors.</w:t>
      </w:r>
    </w:p>
    <w:p w14:paraId="386AAB34" w14:textId="77777777"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Advice is free and everywhere found, but not all advice is suitable for consumption.</w:t>
      </w:r>
    </w:p>
    <w:p w14:paraId="6F36BC62" w14:textId="367F7098"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Individual dreams are stirred ambitions from deep inside the dreamer, but there is a special subcategory of a forced dream for a status. This is an incitement of the highest order. When people rate you against your current status</w:t>
      </w:r>
      <w:r w:rsidR="00CB6BD4" w:rsidRPr="00AA3375">
        <w:rPr>
          <w:rFonts w:ascii="Abadi MT Condensed Light" w:hAnsi="Abadi MT Condensed Light"/>
          <w:szCs w:val="24"/>
        </w:rPr>
        <w:t xml:space="preserve">, </w:t>
      </w:r>
      <w:r w:rsidRPr="00AA3375">
        <w:rPr>
          <w:rFonts w:ascii="Abadi MT Condensed Light" w:hAnsi="Abadi MT Condensed Light"/>
          <w:szCs w:val="24"/>
        </w:rPr>
        <w:t xml:space="preserve">catapulting you to a class disguised </w:t>
      </w:r>
      <w:r w:rsidR="0003745C" w:rsidRPr="00AA3375">
        <w:rPr>
          <w:rFonts w:ascii="Abadi MT Condensed Light" w:hAnsi="Abadi MT Condensed Light"/>
          <w:szCs w:val="24"/>
        </w:rPr>
        <w:t>from</w:t>
      </w:r>
      <w:r w:rsidRPr="00AA3375">
        <w:rPr>
          <w:rFonts w:ascii="Abadi MT Condensed Light" w:hAnsi="Abadi MT Condensed Light"/>
          <w:szCs w:val="24"/>
        </w:rPr>
        <w:t xml:space="preserve"> better advice, take caution.</w:t>
      </w:r>
    </w:p>
    <w:p w14:paraId="21E5FB48" w14:textId="77777777"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All dreams are valid for as long as the dreamer has the willpower to pursue them, which calls for sacrifice, efforts, and patience through milestones.</w:t>
      </w:r>
    </w:p>
    <w:p w14:paraId="0EE5C06B" w14:textId="0EC69896" w:rsidR="007825BB" w:rsidRPr="00AA3375" w:rsidRDefault="0020677E" w:rsidP="00BA5516">
      <w:pPr>
        <w:jc w:val="both"/>
        <w:rPr>
          <w:rFonts w:ascii="Abadi MT Condensed Light" w:hAnsi="Abadi MT Condensed Light"/>
          <w:szCs w:val="24"/>
        </w:rPr>
      </w:pPr>
      <w:r w:rsidRPr="00AA3375">
        <w:rPr>
          <w:rFonts w:ascii="Abadi MT Condensed Light" w:hAnsi="Abadi MT Condensed Light"/>
          <w:szCs w:val="24"/>
        </w:rPr>
        <w:t>On the other hand, fue</w:t>
      </w:r>
      <w:r w:rsidR="007825BB" w:rsidRPr="00AA3375">
        <w:rPr>
          <w:rFonts w:ascii="Abadi MT Condensed Light" w:hAnsi="Abadi MT Condensed Light"/>
          <w:szCs w:val="24"/>
        </w:rPr>
        <w:t>led dreams are catalyzed by people around your social circle, not for your good, not for growth or success, but a test of your stability of mind and intellect.</w:t>
      </w:r>
    </w:p>
    <w:p w14:paraId="1F137262" w14:textId="77777777"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 xml:space="preserve">Many people, especially families, come to their lowest and at times to the extremes of divorce, out of other people's statements and misleading counsel. </w:t>
      </w:r>
    </w:p>
    <w:p w14:paraId="4817E534" w14:textId="77777777"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For instance, a person treacherously advises the other on how to run her household only to split it apart—the ones receiving 'guidance' end in regrets and lamentations out of their folly.</w:t>
      </w:r>
    </w:p>
    <w:p w14:paraId="57C0E04B" w14:textId="77777777"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Equivalent misadvise has cost people their jobs, their investment capital, bruised relationships, and many more. This has an appendage to comparison(s) triggered by stupid 'counsel' that is executed.</w:t>
      </w:r>
    </w:p>
    <w:p w14:paraId="1D69865F" w14:textId="33815C60"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 xml:space="preserve">It is common knowledge that you should not seek counsel for things doing exemplarily well </w:t>
      </w:r>
      <w:r w:rsidR="00D2787D" w:rsidRPr="00AA3375">
        <w:rPr>
          <w:rFonts w:ascii="Abadi MT Condensed Light" w:hAnsi="Abadi MT Condensed Light"/>
          <w:szCs w:val="24"/>
        </w:rPr>
        <w:t>as per</w:t>
      </w:r>
      <w:r w:rsidRPr="00AA3375">
        <w:rPr>
          <w:rFonts w:ascii="Abadi MT Condensed Light" w:hAnsi="Abadi MT Condensed Light"/>
          <w:szCs w:val="24"/>
        </w:rPr>
        <w:t xml:space="preserve"> your rating. Please inquire and review the advice and its relevance. Not everything will work for you, </w:t>
      </w:r>
      <w:r w:rsidR="00933051" w:rsidRPr="00AA3375">
        <w:rPr>
          <w:rFonts w:ascii="Abadi MT Condensed Light" w:hAnsi="Abadi MT Condensed Light"/>
          <w:szCs w:val="24"/>
        </w:rPr>
        <w:t>not in anything</w:t>
      </w:r>
      <w:r w:rsidRPr="00AA3375">
        <w:rPr>
          <w:rFonts w:ascii="Abadi MT Condensed Light" w:hAnsi="Abadi MT Condensed Light"/>
          <w:szCs w:val="24"/>
        </w:rPr>
        <w:t xml:space="preserve">, not </w:t>
      </w:r>
      <w:r w:rsidR="00AA4207" w:rsidRPr="00AA3375">
        <w:rPr>
          <w:rFonts w:ascii="Abadi MT Condensed Light" w:hAnsi="Abadi MT Condensed Light"/>
          <w:szCs w:val="24"/>
        </w:rPr>
        <w:t xml:space="preserve">from </w:t>
      </w:r>
      <w:r w:rsidRPr="00AA3375">
        <w:rPr>
          <w:rFonts w:ascii="Abadi MT Condensed Light" w:hAnsi="Abadi MT Condensed Light"/>
          <w:szCs w:val="24"/>
        </w:rPr>
        <w:t>others' tricks.</w:t>
      </w:r>
    </w:p>
    <w:p w14:paraId="7454BE47" w14:textId="77777777"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Out there, many are 'counselors' who are jealous of the things they see and envy in your circle.</w:t>
      </w:r>
    </w:p>
    <w:p w14:paraId="7214ACD7" w14:textId="77777777"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lastRenderedPageBreak/>
        <w:t>Be wise, comb through whatever word that is thrown to you for consideration. Very few people would wish your life well; similarly, most of the 'friends' want to moderate your fulfillment and limit joy and happiness in others.</w:t>
      </w:r>
    </w:p>
    <w:p w14:paraId="1E37A879" w14:textId="36248EDB"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 xml:space="preserve">Most people want to nurse the wounds they caused you, see and understand the inflammation level when nursing your wounds before they segregate </w:t>
      </w:r>
      <w:r w:rsidR="00AA4207" w:rsidRPr="00AA3375">
        <w:rPr>
          <w:rFonts w:ascii="Abadi MT Condensed Light" w:hAnsi="Abadi MT Condensed Light"/>
          <w:szCs w:val="24"/>
        </w:rPr>
        <w:t xml:space="preserve">for </w:t>
      </w:r>
      <w:r w:rsidRPr="00AA3375">
        <w:rPr>
          <w:rFonts w:ascii="Abadi MT Condensed Light" w:hAnsi="Abadi MT Condensed Light"/>
          <w:szCs w:val="24"/>
        </w:rPr>
        <w:t>a wounded inferior.</w:t>
      </w:r>
    </w:p>
    <w:p w14:paraId="5846E0E1" w14:textId="77777777" w:rsidR="007825BB" w:rsidRPr="00AA3375" w:rsidRDefault="007825BB" w:rsidP="00BA5516">
      <w:pPr>
        <w:jc w:val="both"/>
        <w:rPr>
          <w:rFonts w:ascii="Abadi MT Condensed Light" w:hAnsi="Abadi MT Condensed Light"/>
          <w:szCs w:val="24"/>
        </w:rPr>
      </w:pPr>
      <w:r w:rsidRPr="00AA3375">
        <w:rPr>
          <w:rFonts w:ascii="Abadi MT Condensed Light" w:hAnsi="Abadi MT Condensed Light"/>
          <w:szCs w:val="24"/>
        </w:rPr>
        <w:t>Be wise, be advised; a fair warning comes with fair counsel.</w:t>
      </w:r>
    </w:p>
    <w:p w14:paraId="7437D770" w14:textId="77777777" w:rsidR="00F92F90" w:rsidRPr="00AA3375" w:rsidRDefault="00F92F90"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br w:type="page"/>
      </w:r>
    </w:p>
    <w:p w14:paraId="292AA0B3" w14:textId="7AD38FD2" w:rsidR="00837077" w:rsidRPr="00AA3375" w:rsidRDefault="00D65B00" w:rsidP="00BA5516">
      <w:pPr>
        <w:pStyle w:val="Heading1"/>
        <w:rPr>
          <w:rFonts w:ascii="Abadi MT Condensed Light" w:hAnsi="Abadi MT Condensed Light"/>
        </w:rPr>
      </w:pPr>
      <w:bookmarkStart w:id="55" w:name="_Toc69903259"/>
      <w:r w:rsidRPr="00AA3375">
        <w:rPr>
          <w:rFonts w:ascii="Abadi MT Condensed Light" w:hAnsi="Abadi MT Condensed Light"/>
        </w:rPr>
        <w:lastRenderedPageBreak/>
        <w:t xml:space="preserve">DOING </w:t>
      </w:r>
      <w:r w:rsidR="00546130" w:rsidRPr="00AA3375">
        <w:rPr>
          <w:rFonts w:ascii="Abadi MT Condensed Light" w:hAnsi="Abadi MT Condensed Light"/>
        </w:rPr>
        <w:t xml:space="preserve">GOALS IN </w:t>
      </w:r>
      <w:r w:rsidR="00733E86" w:rsidRPr="00AA3375">
        <w:rPr>
          <w:rFonts w:ascii="Abadi MT Condensed Light" w:hAnsi="Abadi MT Condensed Light"/>
        </w:rPr>
        <w:t>LIFE</w:t>
      </w:r>
      <w:bookmarkEnd w:id="55"/>
    </w:p>
    <w:p w14:paraId="51CEEDBB" w14:textId="77777777" w:rsidR="006831A5" w:rsidRPr="00AA3375" w:rsidRDefault="00830C29" w:rsidP="00BA5516">
      <w:pPr>
        <w:jc w:val="both"/>
        <w:rPr>
          <w:rFonts w:ascii="Abadi MT Condensed Light" w:hAnsi="Abadi MT Condensed Light" w:cs="Times New Roman"/>
          <w:szCs w:val="24"/>
        </w:rPr>
      </w:pPr>
      <w:r w:rsidRPr="00AA3375">
        <w:rPr>
          <w:rFonts w:ascii="Abadi MT Condensed Light" w:eastAsia="Times New Roman" w:hAnsi="Abadi MT Condensed Light"/>
          <w:color w:val="212121"/>
          <w:szCs w:val="24"/>
          <w:shd w:val="clear" w:color="auto" w:fill="FFFFFF"/>
        </w:rPr>
        <w:t>"The trouble with not having a goal is that you can spend your life running up and down the field and never score." –Bill Copeland</w:t>
      </w:r>
      <w:r w:rsidRPr="00AA3375">
        <w:rPr>
          <w:rFonts w:ascii="Abadi MT Condensed Light" w:hAnsi="Abadi MT Condensed Light" w:cs="Times New Roman"/>
          <w:szCs w:val="24"/>
        </w:rPr>
        <w:t xml:space="preserve"> </w:t>
      </w:r>
    </w:p>
    <w:p w14:paraId="0146F2D5" w14:textId="77777777" w:rsidR="006831A5" w:rsidRPr="00AA3375" w:rsidRDefault="006831A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Goals are targets.</w:t>
      </w:r>
    </w:p>
    <w:p w14:paraId="6363B96C" w14:textId="4AA04369" w:rsidR="00837077" w:rsidRPr="00AA3375" w:rsidRDefault="0083707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Goals are achievable with </w:t>
      </w:r>
      <w:r w:rsidR="00DE3B8F" w:rsidRPr="00AA3375">
        <w:rPr>
          <w:rFonts w:ascii="Abadi MT Condensed Light" w:hAnsi="Abadi MT Condensed Light" w:cs="Times New Roman"/>
          <w:szCs w:val="24"/>
        </w:rPr>
        <w:t>reasonabl</w:t>
      </w:r>
      <w:r w:rsidRPr="00AA3375">
        <w:rPr>
          <w:rFonts w:ascii="Abadi MT Condensed Light" w:hAnsi="Abadi MT Condensed Light" w:cs="Times New Roman"/>
          <w:szCs w:val="24"/>
        </w:rPr>
        <w:t xml:space="preserve">e and right efforts and sacrifice to accomplish or achieve </w:t>
      </w:r>
      <w:r w:rsidR="00DE3B8F" w:rsidRPr="00AA3375">
        <w:rPr>
          <w:rFonts w:ascii="Abadi MT Condensed Light" w:hAnsi="Abadi MT Condensed Light" w:cs="Times New Roman"/>
          <w:szCs w:val="24"/>
        </w:rPr>
        <w:t>them</w:t>
      </w:r>
      <w:r w:rsidRPr="00AA3375">
        <w:rPr>
          <w:rFonts w:ascii="Abadi MT Condensed Light" w:hAnsi="Abadi MT Condensed Light" w:cs="Times New Roman"/>
          <w:szCs w:val="24"/>
        </w:rPr>
        <w:t>.</w:t>
      </w:r>
    </w:p>
    <w:p w14:paraId="03CD43E2" w14:textId="77777777" w:rsidR="00837077" w:rsidRPr="00AA3375" w:rsidRDefault="0083707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Results are the actual outcomes out of spirited effort(s) towards something.</w:t>
      </w:r>
    </w:p>
    <w:p w14:paraId="74B1F696" w14:textId="6EA96A4B" w:rsidR="00837077" w:rsidRPr="00AA3375" w:rsidRDefault="0083707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We always expect good things in everything we lay our hands</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on</w:t>
      </w:r>
      <w:r w:rsidR="00DE3B8F" w:rsidRPr="00AA3375">
        <w:rPr>
          <w:rFonts w:ascii="Abadi MT Condensed Light" w:hAnsi="Abadi MT Condensed Light" w:cs="Times New Roman"/>
          <w:szCs w:val="24"/>
        </w:rPr>
        <w:t xml:space="preserve">. </w:t>
      </w:r>
      <w:r w:rsidR="00AA28B2" w:rsidRPr="00AA3375">
        <w:rPr>
          <w:rFonts w:ascii="Abadi MT Condensed Light" w:hAnsi="Abadi MT Condensed Light" w:cs="Times New Roman"/>
          <w:szCs w:val="24"/>
        </w:rPr>
        <w:t>But s</w:t>
      </w:r>
      <w:r w:rsidR="00DE3B8F" w:rsidRPr="00AA3375">
        <w:rPr>
          <w:rFonts w:ascii="Abadi MT Condensed Light" w:hAnsi="Abadi MT Condensed Light" w:cs="Times New Roman"/>
          <w:szCs w:val="24"/>
        </w:rPr>
        <w:t>till</w:t>
      </w:r>
      <w:r w:rsidRPr="00AA3375">
        <w:rPr>
          <w:rFonts w:ascii="Abadi MT Condensed Light" w:hAnsi="Abadi MT Condensed Light" w:cs="Times New Roman"/>
          <w:szCs w:val="24"/>
        </w:rPr>
        <w:t xml:space="preserve">, our expectation </w:t>
      </w:r>
      <w:r w:rsidR="00DE3B8F" w:rsidRPr="00AA3375">
        <w:rPr>
          <w:rFonts w:ascii="Abadi MT Condensed Light" w:hAnsi="Abadi MT Condensed Light" w:cs="Times New Roman"/>
          <w:szCs w:val="24"/>
        </w:rPr>
        <w:t>of achieving</w:t>
      </w:r>
      <w:r w:rsidRPr="00AA3375">
        <w:rPr>
          <w:rFonts w:ascii="Abadi MT Condensed Light" w:hAnsi="Abadi MT Condensed Light" w:cs="Times New Roman"/>
          <w:szCs w:val="24"/>
        </w:rPr>
        <w:t xml:space="preserve"> the s</w:t>
      </w:r>
      <w:r w:rsidR="00733E86" w:rsidRPr="00AA3375">
        <w:rPr>
          <w:rFonts w:ascii="Abadi MT Condensed Light" w:hAnsi="Abadi MT Condensed Light" w:cs="Times New Roman"/>
          <w:szCs w:val="24"/>
        </w:rPr>
        <w:t>pecific goal is not</w:t>
      </w:r>
      <w:r w:rsidR="00DB2711" w:rsidRPr="00AA3375">
        <w:rPr>
          <w:rFonts w:ascii="Abadi MT Condensed Light" w:hAnsi="Abadi MT Condensed Light" w:cs="Times New Roman"/>
          <w:szCs w:val="24"/>
        </w:rPr>
        <w:t xml:space="preserve"> fronted </w:t>
      </w:r>
      <w:r w:rsidR="00C55DC9" w:rsidRPr="00AA3375">
        <w:rPr>
          <w:rFonts w:ascii="Abadi MT Condensed Light" w:hAnsi="Abadi MT Condensed Light" w:cs="Times New Roman"/>
          <w:szCs w:val="24"/>
        </w:rPr>
        <w:t>by</w:t>
      </w:r>
      <w:r w:rsidR="00733E86" w:rsidRPr="00AA3375">
        <w:rPr>
          <w:rFonts w:ascii="Abadi MT Condensed Light" w:hAnsi="Abadi MT Condensed Light" w:cs="Times New Roman"/>
          <w:szCs w:val="24"/>
        </w:rPr>
        <w:t xml:space="preserve"> </w:t>
      </w:r>
      <w:r w:rsidR="00DE3B8F" w:rsidRPr="00AA3375">
        <w:rPr>
          <w:rFonts w:ascii="Abadi MT Condensed Light" w:hAnsi="Abadi MT Condensed Light" w:cs="Times New Roman"/>
          <w:szCs w:val="24"/>
        </w:rPr>
        <w:t>proportional</w:t>
      </w:r>
      <w:r w:rsidRPr="00AA3375">
        <w:rPr>
          <w:rFonts w:ascii="Abadi MT Condensed Light" w:hAnsi="Abadi MT Condensed Light" w:cs="Times New Roman"/>
          <w:szCs w:val="24"/>
        </w:rPr>
        <w:t xml:space="preserve"> efforts and </w:t>
      </w:r>
      <w:r w:rsidR="009B16CA" w:rsidRPr="00AA3375">
        <w:rPr>
          <w:rFonts w:ascii="Abadi MT Condensed Light" w:hAnsi="Abadi MT Condensed Light" w:cs="Times New Roman"/>
          <w:szCs w:val="24"/>
        </w:rPr>
        <w:t>sacrifices towards the same.</w:t>
      </w:r>
    </w:p>
    <w:p w14:paraId="4614C6B5" w14:textId="30151F9D" w:rsidR="00837077"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w:t>
      </w:r>
      <w:r w:rsidR="009B16CA" w:rsidRPr="00AA3375">
        <w:rPr>
          <w:rFonts w:ascii="Abadi MT Condensed Light" w:hAnsi="Abadi MT Condensed Light" w:cs="Times New Roman"/>
          <w:szCs w:val="24"/>
        </w:rPr>
        <w:t xml:space="preserve">f we </w:t>
      </w:r>
      <w:r w:rsidR="00C07C61" w:rsidRPr="00AA3375">
        <w:rPr>
          <w:rFonts w:ascii="Abadi MT Condensed Light" w:hAnsi="Abadi MT Condensed Light" w:cs="Times New Roman"/>
          <w:szCs w:val="24"/>
        </w:rPr>
        <w:t xml:space="preserve">work and put </w:t>
      </w:r>
      <w:r w:rsidR="00837077" w:rsidRPr="00AA3375">
        <w:rPr>
          <w:rFonts w:ascii="Abadi MT Condensed Light" w:hAnsi="Abadi MT Condensed Light" w:cs="Times New Roman"/>
          <w:szCs w:val="24"/>
        </w:rPr>
        <w:t>efforts proport</w:t>
      </w:r>
      <w:r w:rsidR="00C07C61" w:rsidRPr="00AA3375">
        <w:rPr>
          <w:rFonts w:ascii="Abadi MT Condensed Light" w:hAnsi="Abadi MT Condensed Light" w:cs="Times New Roman"/>
          <w:szCs w:val="24"/>
        </w:rPr>
        <w:t xml:space="preserve">ionately </w:t>
      </w:r>
      <w:r w:rsidR="00837077" w:rsidRPr="00AA3375">
        <w:rPr>
          <w:rFonts w:ascii="Abadi MT Condensed Light" w:hAnsi="Abadi MT Condensed Light" w:cs="Times New Roman"/>
          <w:szCs w:val="24"/>
        </w:rPr>
        <w:t xml:space="preserve">towards something, nothing will stop us from winning </w:t>
      </w:r>
      <w:r w:rsidR="00C07C61" w:rsidRPr="00AA3375">
        <w:rPr>
          <w:rFonts w:ascii="Abadi MT Condensed Light" w:hAnsi="Abadi MT Condensed Light" w:cs="Times New Roman"/>
          <w:szCs w:val="24"/>
        </w:rPr>
        <w:t xml:space="preserve">or achieving. </w:t>
      </w:r>
      <w:r w:rsidR="00837077" w:rsidRPr="00AA3375">
        <w:rPr>
          <w:rFonts w:ascii="Abadi MT Condensed Light" w:hAnsi="Abadi MT Condensed Light" w:cs="Times New Roman"/>
          <w:szCs w:val="24"/>
        </w:rPr>
        <w:t xml:space="preserve">Any shortfall of the required energy guarantees a short </w:t>
      </w:r>
      <w:r w:rsidR="00BD2EB3" w:rsidRPr="00AA3375">
        <w:rPr>
          <w:rFonts w:ascii="Abadi MT Condensed Light" w:hAnsi="Abadi MT Condensed Light" w:cs="Times New Roman"/>
          <w:szCs w:val="24"/>
        </w:rPr>
        <w:t>of</w:t>
      </w:r>
      <w:r w:rsidR="00837077" w:rsidRPr="00AA3375">
        <w:rPr>
          <w:rFonts w:ascii="Abadi MT Condensed Light" w:hAnsi="Abadi MT Condensed Light" w:cs="Times New Roman"/>
          <w:szCs w:val="24"/>
        </w:rPr>
        <w:t xml:space="preserve"> a target (a sorry)</w:t>
      </w:r>
      <w:r w:rsidR="009879CE" w:rsidRPr="00AA3375">
        <w:rPr>
          <w:rFonts w:ascii="Abadi MT Condensed Light" w:hAnsi="Abadi MT Condensed Light" w:cs="Times New Roman"/>
          <w:szCs w:val="24"/>
        </w:rPr>
        <w:t>.</w:t>
      </w:r>
    </w:p>
    <w:p w14:paraId="2617DC48" w14:textId="48E31768" w:rsidR="00837077" w:rsidRPr="00AA3375" w:rsidRDefault="009B16C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Result</w:t>
      </w:r>
      <w:r w:rsidR="00C07C61" w:rsidRPr="00AA3375">
        <w:rPr>
          <w:rFonts w:ascii="Abadi MT Condensed Light" w:hAnsi="Abadi MT Condensed Light" w:cs="Times New Roman"/>
          <w:szCs w:val="24"/>
        </w:rPr>
        <w:t>s</w:t>
      </w:r>
      <w:r w:rsidR="00DE3B8F" w:rsidRPr="00AA3375">
        <w:rPr>
          <w:rFonts w:ascii="Abadi MT Condensed Light" w:hAnsi="Abadi MT Condensed Light" w:cs="Times New Roman"/>
          <w:szCs w:val="24"/>
        </w:rPr>
        <w:t>,</w:t>
      </w:r>
      <w:r w:rsidR="00837077" w:rsidRPr="00AA3375">
        <w:rPr>
          <w:rFonts w:ascii="Abadi MT Condensed Light" w:hAnsi="Abadi MT Condensed Light" w:cs="Times New Roman"/>
          <w:szCs w:val="24"/>
        </w:rPr>
        <w:t xml:space="preserve"> for that matter</w:t>
      </w:r>
      <w:r w:rsidR="00DE3B8F" w:rsidRPr="00AA3375">
        <w:rPr>
          <w:rFonts w:ascii="Abadi MT Condensed Light" w:hAnsi="Abadi MT Condensed Light" w:cs="Times New Roman"/>
          <w:szCs w:val="24"/>
        </w:rPr>
        <w:t>,</w:t>
      </w:r>
      <w:r w:rsidR="00837077" w:rsidRPr="00AA3375">
        <w:rPr>
          <w:rFonts w:ascii="Abadi MT Condensed Light" w:hAnsi="Abadi MT Condensed Light" w:cs="Times New Roman"/>
          <w:szCs w:val="24"/>
        </w:rPr>
        <w:t xml:space="preserve"> defines the reality of somethi</w:t>
      </w:r>
      <w:r w:rsidR="00BD2EB3" w:rsidRPr="00AA3375">
        <w:rPr>
          <w:rFonts w:ascii="Abadi MT Condensed Light" w:hAnsi="Abadi MT Condensed Light" w:cs="Times New Roman"/>
          <w:szCs w:val="24"/>
        </w:rPr>
        <w:t>ng</w:t>
      </w:r>
      <w:r w:rsidR="00DE3B8F" w:rsidRPr="00AA3375">
        <w:rPr>
          <w:rFonts w:ascii="Abadi MT Condensed Light" w:hAnsi="Abadi MT Condensed Light" w:cs="Times New Roman"/>
          <w:szCs w:val="24"/>
        </w:rPr>
        <w:t>;</w:t>
      </w:r>
      <w:r w:rsidR="00C07C61"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t</w:t>
      </w:r>
      <w:r w:rsidR="00BD2EB3" w:rsidRPr="00AA3375">
        <w:rPr>
          <w:rFonts w:ascii="Abadi MT Condensed Light" w:hAnsi="Abadi MT Condensed Light" w:cs="Times New Roman"/>
          <w:szCs w:val="24"/>
        </w:rPr>
        <w:t xml:space="preserve">he </w:t>
      </w:r>
      <w:r w:rsidR="00DE3B8F" w:rsidRPr="00AA3375">
        <w:rPr>
          <w:rFonts w:ascii="Abadi MT Condensed Light" w:hAnsi="Abadi MT Condensed Light" w:cs="Times New Roman"/>
          <w:szCs w:val="24"/>
        </w:rPr>
        <w:t>truth</w:t>
      </w:r>
      <w:r w:rsidR="00BD2EB3" w:rsidRPr="00AA3375">
        <w:rPr>
          <w:rFonts w:ascii="Abadi MT Condensed Light" w:hAnsi="Abadi MT Condensed Light" w:cs="Times New Roman"/>
          <w:szCs w:val="24"/>
        </w:rPr>
        <w:t xml:space="preserve"> is a dogma</w:t>
      </w:r>
      <w:r w:rsidR="00837077" w:rsidRPr="00AA3375">
        <w:rPr>
          <w:rFonts w:ascii="Abadi MT Condensed Light" w:hAnsi="Abadi MT Condensed Light" w:cs="Times New Roman"/>
          <w:szCs w:val="24"/>
        </w:rPr>
        <w:t>.</w:t>
      </w:r>
      <w:r w:rsidR="00946B1B" w:rsidRPr="00AA3375">
        <w:rPr>
          <w:rFonts w:ascii="Abadi MT Condensed Light" w:hAnsi="Abadi MT Condensed Light" w:cs="Times New Roman"/>
          <w:szCs w:val="24"/>
        </w:rPr>
        <w:t xml:space="preserve"> Which makes a bold </w:t>
      </w:r>
      <w:r w:rsidR="00912C66" w:rsidRPr="00AA3375">
        <w:rPr>
          <w:rFonts w:ascii="Abadi MT Condensed Light" w:hAnsi="Abadi MT Condensed Light" w:cs="Times New Roman"/>
          <w:szCs w:val="24"/>
        </w:rPr>
        <w:t xml:space="preserve">statement that we never did things right, </w:t>
      </w:r>
      <w:r w:rsidR="00946B1B" w:rsidRPr="00AA3375">
        <w:rPr>
          <w:rFonts w:ascii="Abadi MT Condensed Light" w:hAnsi="Abadi MT Condensed Light" w:cs="Times New Roman"/>
          <w:szCs w:val="24"/>
        </w:rPr>
        <w:t>or ra</w:t>
      </w:r>
      <w:r w:rsidR="00695715" w:rsidRPr="00AA3375">
        <w:rPr>
          <w:rFonts w:ascii="Abadi MT Condensed Light" w:hAnsi="Abadi MT Condensed Light" w:cs="Times New Roman"/>
          <w:szCs w:val="24"/>
        </w:rPr>
        <w:t>ther we missed the target by a significant margin</w:t>
      </w:r>
      <w:r w:rsidR="00946B1B" w:rsidRPr="00AA3375">
        <w:rPr>
          <w:rFonts w:ascii="Abadi MT Condensed Light" w:hAnsi="Abadi MT Condensed Light" w:cs="Times New Roman"/>
          <w:szCs w:val="24"/>
        </w:rPr>
        <w:t>.</w:t>
      </w:r>
    </w:p>
    <w:p w14:paraId="7C6A776A" w14:textId="5F75A073" w:rsidR="00837077" w:rsidRPr="00AA3375" w:rsidRDefault="00912C6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the</w:t>
      </w:r>
      <w:r w:rsidR="00695715"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695715" w:rsidRPr="00AA3375">
        <w:rPr>
          <w:rFonts w:ascii="Abadi MT Condensed Light" w:hAnsi="Abadi MT Condensed Light" w:cs="Times New Roman"/>
          <w:szCs w:val="24"/>
        </w:rPr>
        <w:t>ife we live, we</w:t>
      </w:r>
      <w:r w:rsidR="00837077" w:rsidRPr="00AA3375">
        <w:rPr>
          <w:rFonts w:ascii="Abadi MT Condensed Light" w:hAnsi="Abadi MT Condensed Light" w:cs="Times New Roman"/>
          <w:szCs w:val="24"/>
        </w:rPr>
        <w:t xml:space="preserve"> get </w:t>
      </w:r>
      <w:r w:rsidR="00695715" w:rsidRPr="00AA3375">
        <w:rPr>
          <w:rFonts w:ascii="Abadi MT Condensed Light" w:hAnsi="Abadi MT Condensed Light" w:cs="Times New Roman"/>
          <w:szCs w:val="24"/>
        </w:rPr>
        <w:t>to the extent of what we</w:t>
      </w:r>
      <w:r w:rsidR="00837077" w:rsidRPr="00AA3375">
        <w:rPr>
          <w:rFonts w:ascii="Abadi MT Condensed Light" w:hAnsi="Abadi MT Condensed Light" w:cs="Times New Roman"/>
          <w:szCs w:val="24"/>
        </w:rPr>
        <w:t xml:space="preserve"> give</w:t>
      </w:r>
      <w:r w:rsidR="00DE3B8F" w:rsidRPr="00AA3375">
        <w:rPr>
          <w:rFonts w:ascii="Abadi MT Condensed Light" w:hAnsi="Abadi MT Condensed Light" w:cs="Times New Roman"/>
          <w:szCs w:val="24"/>
        </w:rPr>
        <w:t>,</w:t>
      </w:r>
      <w:r w:rsidR="00837077" w:rsidRPr="00AA3375">
        <w:rPr>
          <w:rFonts w:ascii="Abadi MT Condensed Light" w:hAnsi="Abadi MT Condensed Light" w:cs="Times New Roman"/>
          <w:szCs w:val="24"/>
        </w:rPr>
        <w:t xml:space="preserve"> </w:t>
      </w:r>
      <w:r w:rsidR="00E17CF6" w:rsidRPr="00AA3375">
        <w:rPr>
          <w:rFonts w:ascii="Abadi MT Condensed Light" w:hAnsi="Abadi MT Condensed Light" w:cs="Times New Roman"/>
          <w:szCs w:val="24"/>
        </w:rPr>
        <w:t>i.e.,</w:t>
      </w:r>
      <w:r w:rsidR="00837077" w:rsidRPr="00AA3375">
        <w:rPr>
          <w:rFonts w:ascii="Abadi MT Condensed Light" w:hAnsi="Abadi MT Condensed Light" w:cs="Times New Roman"/>
          <w:szCs w:val="24"/>
        </w:rPr>
        <w:t xml:space="preserve"> the output is supposedly </w:t>
      </w:r>
      <w:r w:rsidR="00B126BC" w:rsidRPr="00AA3375">
        <w:rPr>
          <w:rFonts w:ascii="Abadi MT Condensed Light" w:hAnsi="Abadi MT Condensed Light" w:cs="Times New Roman"/>
          <w:szCs w:val="24"/>
        </w:rPr>
        <w:t>proportionate to the i</w:t>
      </w:r>
      <w:r w:rsidR="00837077" w:rsidRPr="00AA3375">
        <w:rPr>
          <w:rFonts w:ascii="Abadi MT Condensed Light" w:hAnsi="Abadi MT Condensed Light" w:cs="Times New Roman"/>
          <w:szCs w:val="24"/>
        </w:rPr>
        <w:t>nput</w:t>
      </w:r>
      <w:r w:rsidRPr="00AA3375">
        <w:rPr>
          <w:rFonts w:ascii="Abadi MT Condensed Light" w:hAnsi="Abadi MT Condensed Light" w:cs="Times New Roman"/>
          <w:szCs w:val="24"/>
        </w:rPr>
        <w:t>.</w:t>
      </w:r>
    </w:p>
    <w:p w14:paraId="1B7425BB" w14:textId="6AE8D50E" w:rsidR="00912C66" w:rsidRPr="00AA3375" w:rsidRDefault="007B082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You</w:t>
      </w:r>
      <w:r w:rsidR="007C7E8F" w:rsidRPr="00AA3375">
        <w:rPr>
          <w:rFonts w:ascii="Abadi MT Condensed Light" w:hAnsi="Abadi MT Condensed Light" w:cs="Times New Roman"/>
          <w:szCs w:val="24"/>
        </w:rPr>
        <w:t xml:space="preserve"> should </w:t>
      </w:r>
      <w:r w:rsidRPr="00AA3375">
        <w:rPr>
          <w:rFonts w:ascii="Abadi MT Condensed Light" w:hAnsi="Abadi MT Condensed Light" w:cs="Times New Roman"/>
          <w:szCs w:val="24"/>
        </w:rPr>
        <w:t>s</w:t>
      </w:r>
      <w:r w:rsidR="007D4C64" w:rsidRPr="00AA3375">
        <w:rPr>
          <w:rFonts w:ascii="Abadi MT Condensed Light" w:hAnsi="Abadi MT Condensed Light" w:cs="Times New Roman"/>
          <w:szCs w:val="24"/>
        </w:rPr>
        <w:t>et achievable goals</w:t>
      </w:r>
      <w:r w:rsidR="007C7E8F"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and work towards them</w:t>
      </w:r>
      <w:r w:rsidR="00F8544F" w:rsidRPr="00AA3375">
        <w:rPr>
          <w:rFonts w:ascii="Abadi MT Condensed Light" w:hAnsi="Abadi MT Condensed Light" w:cs="Times New Roman"/>
          <w:szCs w:val="24"/>
        </w:rPr>
        <w:t>.</w:t>
      </w:r>
    </w:p>
    <w:p w14:paraId="6E2D40D0" w14:textId="3C7CB33F" w:rsidR="00561F37" w:rsidRPr="00AA3375" w:rsidRDefault="00F8544F" w:rsidP="00BA5516">
      <w:pPr>
        <w:jc w:val="both"/>
        <w:rPr>
          <w:rFonts w:ascii="Abadi MT Condensed Light" w:hAnsi="Abadi MT Condensed Light" w:cs="Times New Roman"/>
          <w:szCs w:val="24"/>
        </w:rPr>
        <w:sectPr w:rsidR="00561F37" w:rsidRPr="00AA3375" w:rsidSect="00DA0FB7">
          <w:type w:val="continuous"/>
          <w:pgSz w:w="8420" w:h="11900" w:code="11"/>
          <w:pgMar w:top="1134" w:right="964" w:bottom="1134" w:left="964" w:header="720" w:footer="720" w:gutter="0"/>
          <w:cols w:space="720"/>
          <w:docGrid w:linePitch="360"/>
        </w:sectPr>
      </w:pPr>
      <w:r w:rsidRPr="00AA3375">
        <w:rPr>
          <w:rFonts w:ascii="Abadi MT Condensed Light" w:eastAsia="Times New Roman" w:hAnsi="Abadi MT Condensed Light"/>
          <w:color w:val="212121"/>
          <w:szCs w:val="24"/>
          <w:shd w:val="clear" w:color="auto" w:fill="FFFFFF"/>
        </w:rPr>
        <w:t>Setting goals and working ridiculously hard to achieve them sets you on the path of living a purpose driven life</w:t>
      </w:r>
      <w:r w:rsidR="007A3544" w:rsidRPr="00AA3375">
        <w:rPr>
          <w:rFonts w:ascii="Abadi MT Condensed Light" w:hAnsi="Abadi MT Condensed Light" w:cs="Times New Roman"/>
          <w:szCs w:val="24"/>
        </w:rPr>
        <w:t>.</w:t>
      </w:r>
    </w:p>
    <w:p w14:paraId="4A3B32DA" w14:textId="77777777" w:rsidR="00BA5516" w:rsidRPr="00AA3375" w:rsidRDefault="00BA5516">
      <w:pPr>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591C59A2" w14:textId="2C1F5CE3" w:rsidR="00561F37" w:rsidRPr="00AA3375" w:rsidRDefault="00561F37" w:rsidP="00BA5516">
      <w:pPr>
        <w:pStyle w:val="Heading1"/>
        <w:rPr>
          <w:rFonts w:ascii="Abadi MT Condensed Light" w:hAnsi="Abadi MT Condensed Light"/>
        </w:rPr>
      </w:pPr>
      <w:bookmarkStart w:id="56" w:name="_Toc69903260"/>
      <w:r w:rsidRPr="00AA3375">
        <w:rPr>
          <w:rFonts w:ascii="Abadi MT Condensed Light" w:hAnsi="Abadi MT Condensed Light"/>
        </w:rPr>
        <w:lastRenderedPageBreak/>
        <w:t>TARGETS AND EXPECTATIONS vs</w:t>
      </w:r>
      <w:r w:rsidR="00DE3B8F" w:rsidRPr="00AA3375">
        <w:rPr>
          <w:rFonts w:ascii="Abadi MT Condensed Light" w:hAnsi="Abadi MT Condensed Light"/>
        </w:rPr>
        <w:t>.</w:t>
      </w:r>
      <w:r w:rsidRPr="00AA3375">
        <w:rPr>
          <w:rFonts w:ascii="Abadi MT Condensed Light" w:hAnsi="Abadi MT Condensed Light"/>
        </w:rPr>
        <w:t xml:space="preserve"> GOALS AND RESULTS</w:t>
      </w:r>
      <w:bookmarkEnd w:id="56"/>
    </w:p>
    <w:p w14:paraId="2FA76F40" w14:textId="77777777" w:rsidR="00A420BE" w:rsidRPr="00AA3375" w:rsidRDefault="00A420B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is an open discourse for the reader.</w:t>
      </w:r>
    </w:p>
    <w:p w14:paraId="4563A418" w14:textId="10881874" w:rsidR="00A420BE" w:rsidRPr="00AA3375" w:rsidRDefault="00B854C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is all about t</w:t>
      </w:r>
      <w:r w:rsidR="00A420BE" w:rsidRPr="00AA3375">
        <w:rPr>
          <w:rFonts w:ascii="Abadi MT Condensed Light" w:hAnsi="Abadi MT Condensed Light" w:cs="Times New Roman"/>
          <w:szCs w:val="24"/>
        </w:rPr>
        <w:t>argets and exp</w:t>
      </w:r>
      <w:r w:rsidR="00EA1CBE" w:rsidRPr="00AA3375">
        <w:rPr>
          <w:rFonts w:ascii="Abadi MT Condensed Light" w:hAnsi="Abadi MT Condensed Light" w:cs="Times New Roman"/>
          <w:szCs w:val="24"/>
        </w:rPr>
        <w:t>ectations versus</w:t>
      </w:r>
      <w:r w:rsidRPr="00AA3375">
        <w:rPr>
          <w:rFonts w:ascii="Abadi MT Condensed Light" w:hAnsi="Abadi MT Condensed Light" w:cs="Times New Roman"/>
          <w:szCs w:val="24"/>
        </w:rPr>
        <w:t xml:space="preserve"> goals and r</w:t>
      </w:r>
      <w:r w:rsidR="00A420BE" w:rsidRPr="00AA3375">
        <w:rPr>
          <w:rFonts w:ascii="Abadi MT Condensed Light" w:hAnsi="Abadi MT Condensed Light" w:cs="Times New Roman"/>
          <w:szCs w:val="24"/>
        </w:rPr>
        <w:t>esults</w:t>
      </w:r>
    </w:p>
    <w:p w14:paraId="1A9B0F41" w14:textId="3A4CD096" w:rsidR="00A420BE" w:rsidRPr="00AA3375" w:rsidRDefault="0047241D" w:rsidP="00BA5516">
      <w:pPr>
        <w:pStyle w:val="ListParagraph"/>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A420BE" w:rsidRPr="00AA3375">
        <w:rPr>
          <w:rFonts w:ascii="Abadi MT Condensed Light" w:hAnsi="Abadi MT Condensed Light" w:cs="Times New Roman"/>
          <w:szCs w:val="24"/>
        </w:rPr>
        <w:t xml:space="preserve">truth </w:t>
      </w:r>
      <w:r w:rsidRPr="00AA3375">
        <w:rPr>
          <w:rFonts w:ascii="Abadi MT Condensed Light" w:hAnsi="Abadi MT Condensed Light" w:cs="Times New Roman"/>
          <w:szCs w:val="24"/>
        </w:rPr>
        <w:t xml:space="preserve">of the matter </w:t>
      </w:r>
      <w:r w:rsidR="00A420BE" w:rsidRPr="00AA3375">
        <w:rPr>
          <w:rFonts w:ascii="Abadi MT Condensed Light" w:hAnsi="Abadi MT Condensed Light" w:cs="Times New Roman"/>
          <w:szCs w:val="24"/>
        </w:rPr>
        <w:t>is;</w:t>
      </w:r>
    </w:p>
    <w:p w14:paraId="49A4DE9E" w14:textId="474ECA29" w:rsidR="00A420BE" w:rsidRPr="00AA3375" w:rsidRDefault="00A420BE" w:rsidP="00BA5516">
      <w:pPr>
        <w:pStyle w:val="ListParagraph"/>
        <w:numPr>
          <w:ilvl w:val="0"/>
          <w:numId w:val="3"/>
        </w:numPr>
        <w:jc w:val="both"/>
        <w:rPr>
          <w:rFonts w:ascii="Abadi MT Condensed Light" w:hAnsi="Abadi MT Condensed Light" w:cs="Times New Roman"/>
          <w:szCs w:val="24"/>
        </w:rPr>
      </w:pPr>
      <w:r w:rsidRPr="00AA3375">
        <w:rPr>
          <w:rFonts w:ascii="Abadi MT Condensed Light" w:hAnsi="Abadi MT Condensed Light" w:cs="Times New Roman"/>
          <w:szCs w:val="24"/>
        </w:rPr>
        <w:t>If you focus on a target diligently</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you will achieve your goal</w:t>
      </w:r>
    </w:p>
    <w:p w14:paraId="54FD4178" w14:textId="30F3DAFE" w:rsidR="00A420BE" w:rsidRPr="00AA3375" w:rsidRDefault="00A420BE" w:rsidP="00BA5516">
      <w:pPr>
        <w:pStyle w:val="ListParagraph"/>
        <w:numPr>
          <w:ilvl w:val="0"/>
          <w:numId w:val="3"/>
        </w:numPr>
        <w:jc w:val="both"/>
        <w:rPr>
          <w:rFonts w:ascii="Abadi MT Condensed Light" w:hAnsi="Abadi MT Condensed Light" w:cs="Times New Roman"/>
          <w:szCs w:val="24"/>
        </w:rPr>
      </w:pPr>
      <w:r w:rsidRPr="00AA3375">
        <w:rPr>
          <w:rFonts w:ascii="Abadi MT Condensed Light" w:hAnsi="Abadi MT Condensed Light" w:cs="Times New Roman"/>
          <w:szCs w:val="24"/>
        </w:rPr>
        <w:t>If you focus on a target</w:t>
      </w:r>
      <w:r w:rsidR="00654B97" w:rsidRPr="00AA3375">
        <w:rPr>
          <w:rFonts w:ascii="Abadi MT Condensed Light" w:hAnsi="Abadi MT Condensed Light" w:cs="Times New Roman"/>
          <w:szCs w:val="24"/>
        </w:rPr>
        <w:t xml:space="preserve"> and not give your all or </w:t>
      </w:r>
      <w:r w:rsidRPr="00AA3375">
        <w:rPr>
          <w:rFonts w:ascii="Abadi MT Condensed Light" w:hAnsi="Abadi MT Condensed Light" w:cs="Times New Roman"/>
          <w:szCs w:val="24"/>
        </w:rPr>
        <w:t>sufficient efforts towards it</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you will</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654B97" w:rsidRPr="00AA3375">
        <w:rPr>
          <w:rFonts w:ascii="Abadi MT Condensed Light" w:hAnsi="Abadi MT Condensed Light" w:cs="Times New Roman"/>
          <w:szCs w:val="24"/>
        </w:rPr>
        <w:t>of course</w:t>
      </w:r>
      <w:r w:rsidR="00DE3B8F" w:rsidRPr="00AA3375">
        <w:rPr>
          <w:rFonts w:ascii="Abadi MT Condensed Light" w:hAnsi="Abadi MT Condensed Light" w:cs="Times New Roman"/>
          <w:szCs w:val="24"/>
        </w:rPr>
        <w:t>,</w:t>
      </w:r>
      <w:r w:rsidR="00654B97" w:rsidRPr="00AA3375">
        <w:rPr>
          <w:rFonts w:ascii="Abadi MT Condensed Light" w:hAnsi="Abadi MT Condensed Light" w:cs="Times New Roman"/>
          <w:szCs w:val="24"/>
        </w:rPr>
        <w:t xml:space="preserve"> have some results </w:t>
      </w:r>
      <w:r w:rsidRPr="00AA3375">
        <w:rPr>
          <w:rFonts w:ascii="Abadi MT Condensed Light" w:hAnsi="Abadi MT Condensed Light" w:cs="Times New Roman"/>
          <w:szCs w:val="24"/>
        </w:rPr>
        <w:t xml:space="preserve">(but short of </w:t>
      </w:r>
      <w:r w:rsidR="00DE3B8F"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target)</w:t>
      </w:r>
    </w:p>
    <w:p w14:paraId="12C56BEB" w14:textId="16251C6A" w:rsidR="00A420BE" w:rsidRPr="00AA3375" w:rsidRDefault="005004AE" w:rsidP="00BA5516">
      <w:pPr>
        <w:pStyle w:val="ListParagraph"/>
        <w:numPr>
          <w:ilvl w:val="0"/>
          <w:numId w:val="3"/>
        </w:numPr>
        <w:jc w:val="both"/>
        <w:rPr>
          <w:rFonts w:ascii="Abadi MT Condensed Light" w:hAnsi="Abadi MT Condensed Light" w:cs="Times New Roman"/>
          <w:szCs w:val="24"/>
        </w:rPr>
      </w:pPr>
      <w:r w:rsidRPr="00AA3375">
        <w:rPr>
          <w:rFonts w:ascii="Abadi MT Condensed Light" w:hAnsi="Abadi MT Condensed Light" w:cs="Times New Roman"/>
          <w:szCs w:val="24"/>
        </w:rPr>
        <w:t>If you work appropriately</w:t>
      </w:r>
      <w:r w:rsidR="00A420BE" w:rsidRPr="00AA3375">
        <w:rPr>
          <w:rFonts w:ascii="Abadi MT Condensed Light" w:hAnsi="Abadi MT Condensed Light" w:cs="Times New Roman"/>
          <w:szCs w:val="24"/>
        </w:rPr>
        <w:t xml:space="preserve"> to</w:t>
      </w:r>
      <w:r w:rsidRPr="00AA3375">
        <w:rPr>
          <w:rFonts w:ascii="Abadi MT Condensed Light" w:hAnsi="Abadi MT Condensed Light" w:cs="Times New Roman"/>
          <w:szCs w:val="24"/>
        </w:rPr>
        <w:t>wards</w:t>
      </w:r>
      <w:r w:rsidR="00A420BE" w:rsidRPr="00AA3375">
        <w:rPr>
          <w:rFonts w:ascii="Abadi MT Condensed Light" w:hAnsi="Abadi MT Condensed Light" w:cs="Times New Roman"/>
          <w:szCs w:val="24"/>
        </w:rPr>
        <w:t xml:space="preserve"> your target</w:t>
      </w:r>
      <w:r w:rsidRPr="00AA3375">
        <w:rPr>
          <w:rFonts w:ascii="Abadi MT Condensed Light" w:hAnsi="Abadi MT Condensed Light" w:cs="Times New Roman"/>
          <w:szCs w:val="24"/>
        </w:rPr>
        <w:t>,</w:t>
      </w:r>
      <w:r w:rsidR="00A420BE" w:rsidRPr="00AA3375">
        <w:rPr>
          <w:rFonts w:ascii="Abadi MT Condensed Light" w:hAnsi="Abadi MT Condensed Light" w:cs="Times New Roman"/>
          <w:szCs w:val="24"/>
        </w:rPr>
        <w:t xml:space="preserve"> you will achieve your goal</w:t>
      </w:r>
      <w:r w:rsidR="00DE3B8F" w:rsidRPr="00AA3375">
        <w:rPr>
          <w:rFonts w:ascii="Abadi MT Condensed Light" w:hAnsi="Abadi MT Condensed Light" w:cs="Times New Roman"/>
          <w:szCs w:val="24"/>
        </w:rPr>
        <w:t>,</w:t>
      </w:r>
      <w:r w:rsidR="00A420BE" w:rsidRPr="00AA3375">
        <w:rPr>
          <w:rFonts w:ascii="Abadi MT Condensed Light" w:hAnsi="Abadi MT Condensed Light" w:cs="Times New Roman"/>
          <w:szCs w:val="24"/>
        </w:rPr>
        <w:t xml:space="preserve"> and </w:t>
      </w:r>
      <w:r w:rsidRPr="00AA3375">
        <w:rPr>
          <w:rFonts w:ascii="Abadi MT Condensed Light" w:hAnsi="Abadi MT Condensed Light" w:cs="Times New Roman"/>
          <w:szCs w:val="24"/>
        </w:rPr>
        <w:t xml:space="preserve">expectations </w:t>
      </w:r>
      <w:r w:rsidR="00C47C17" w:rsidRPr="00AA3375">
        <w:rPr>
          <w:rFonts w:ascii="Abadi MT Condensed Light" w:hAnsi="Abadi MT Condensed Light" w:cs="Times New Roman"/>
          <w:szCs w:val="24"/>
        </w:rPr>
        <w:t>shall be</w:t>
      </w:r>
      <w:r w:rsidR="00A420BE" w:rsidRPr="00AA3375">
        <w:rPr>
          <w:rFonts w:ascii="Abadi MT Condensed Light" w:hAnsi="Abadi MT Condensed Light" w:cs="Times New Roman"/>
          <w:szCs w:val="24"/>
        </w:rPr>
        <w:t xml:space="preserve"> realized</w:t>
      </w:r>
    </w:p>
    <w:p w14:paraId="3AC9C940" w14:textId="7650D1EC" w:rsidR="00A420BE" w:rsidRPr="00AA3375" w:rsidRDefault="00A420BE" w:rsidP="00BA5516">
      <w:pPr>
        <w:pStyle w:val="ListParagraph"/>
        <w:numPr>
          <w:ilvl w:val="0"/>
          <w:numId w:val="3"/>
        </w:num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If you miss your </w:t>
      </w:r>
      <w:r w:rsidR="002648F4" w:rsidRPr="00AA3375">
        <w:rPr>
          <w:rFonts w:ascii="Abadi MT Condensed Light" w:hAnsi="Abadi MT Condensed Light" w:cs="Times New Roman"/>
          <w:szCs w:val="24"/>
        </w:rPr>
        <w:t>mark</w:t>
      </w:r>
      <w:r w:rsidRPr="00AA3375">
        <w:rPr>
          <w:rFonts w:ascii="Abadi MT Condensed Light" w:hAnsi="Abadi MT Condensed Light" w:cs="Times New Roman"/>
          <w:szCs w:val="24"/>
        </w:rPr>
        <w:t xml:space="preserve">, you will </w:t>
      </w:r>
      <w:r w:rsidR="00E17CF6" w:rsidRPr="00AA3375">
        <w:rPr>
          <w:rFonts w:ascii="Abadi MT Condensed Light" w:hAnsi="Abadi MT Condensed Light" w:cs="Times New Roman"/>
          <w:szCs w:val="24"/>
        </w:rPr>
        <w:t>not</w:t>
      </w:r>
      <w:r w:rsidRPr="00AA3375">
        <w:rPr>
          <w:rFonts w:ascii="Abadi MT Condensed Light" w:hAnsi="Abadi MT Condensed Light" w:cs="Times New Roman"/>
          <w:szCs w:val="24"/>
        </w:rPr>
        <w:t xml:space="preserve"> accomplish your goal(s) in real</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time</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but you w</w:t>
      </w:r>
      <w:r w:rsidR="009556DE" w:rsidRPr="00AA3375">
        <w:rPr>
          <w:rFonts w:ascii="Abadi MT Condensed Light" w:hAnsi="Abadi MT Condensed Light" w:cs="Times New Roman"/>
          <w:szCs w:val="24"/>
        </w:rPr>
        <w:t xml:space="preserve">ill have some results and </w:t>
      </w:r>
      <w:r w:rsidR="00DE3B8F" w:rsidRPr="00AA3375">
        <w:rPr>
          <w:rFonts w:ascii="Abadi MT Condensed Light" w:hAnsi="Abadi MT Condensed Light" w:cs="Times New Roman"/>
          <w:szCs w:val="24"/>
        </w:rPr>
        <w:t>expectations</w:t>
      </w:r>
      <w:r w:rsidR="009556DE" w:rsidRPr="00AA3375">
        <w:rPr>
          <w:rFonts w:ascii="Abadi MT Condensed Light" w:hAnsi="Abadi MT Condensed Light" w:cs="Times New Roman"/>
          <w:szCs w:val="24"/>
        </w:rPr>
        <w:t>.</w:t>
      </w:r>
    </w:p>
    <w:p w14:paraId="6A3A5C89" w14:textId="07934ADA" w:rsidR="00A420BE" w:rsidRPr="00AA3375" w:rsidRDefault="00A420B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However, this co</w:t>
      </w:r>
      <w:r w:rsidR="00EA1CBE" w:rsidRPr="00AA3375">
        <w:rPr>
          <w:rFonts w:ascii="Abadi MT Condensed Light" w:hAnsi="Abadi MT Condensed Light" w:cs="Times New Roman"/>
          <w:szCs w:val="24"/>
        </w:rPr>
        <w:t xml:space="preserve">nversation is going to give </w:t>
      </w:r>
      <w:r w:rsidR="009169D4" w:rsidRPr="00AA3375">
        <w:rPr>
          <w:rFonts w:ascii="Abadi MT Condensed Light" w:hAnsi="Abadi MT Condensed Light" w:cs="Times New Roman"/>
          <w:szCs w:val="24"/>
        </w:rPr>
        <w:t xml:space="preserve">a better understanding </w:t>
      </w:r>
      <w:r w:rsidR="00DE3B8F" w:rsidRPr="00AA3375">
        <w:rPr>
          <w:rFonts w:ascii="Abadi MT Condensed Light" w:hAnsi="Abadi MT Condensed Light" w:cs="Times New Roman"/>
          <w:szCs w:val="24"/>
        </w:rPr>
        <w:t xml:space="preserve">of </w:t>
      </w:r>
      <w:r w:rsidR="009169D4" w:rsidRPr="00AA3375">
        <w:rPr>
          <w:rFonts w:ascii="Abadi MT Condensed Light" w:hAnsi="Abadi MT Condensed Light" w:cs="Times New Roman"/>
          <w:szCs w:val="24"/>
        </w:rPr>
        <w:t>when one</w:t>
      </w:r>
      <w:r w:rsidRPr="00AA3375">
        <w:rPr>
          <w:rFonts w:ascii="Abadi MT Condensed Light" w:hAnsi="Abadi MT Condensed Light" w:cs="Times New Roman"/>
          <w:szCs w:val="24"/>
        </w:rPr>
        <w:t xml:space="preserve"> want</w:t>
      </w:r>
      <w:r w:rsidR="009169D4" w:rsidRPr="00AA3375">
        <w:rPr>
          <w:rFonts w:ascii="Abadi MT Condensed Light" w:hAnsi="Abadi MT Condensed Light" w:cs="Times New Roman"/>
          <w:szCs w:val="24"/>
        </w:rPr>
        <w:t>s</w:t>
      </w:r>
      <w:r w:rsidRPr="00AA3375">
        <w:rPr>
          <w:rFonts w:ascii="Abadi MT Condensed Light" w:hAnsi="Abadi MT Condensed Light" w:cs="Times New Roman"/>
          <w:szCs w:val="24"/>
        </w:rPr>
        <w:t xml:space="preserve"> to initiate somethi</w:t>
      </w:r>
      <w:r w:rsidR="009532AF" w:rsidRPr="00AA3375">
        <w:rPr>
          <w:rFonts w:ascii="Abadi MT Condensed Light" w:hAnsi="Abadi MT Condensed Light" w:cs="Times New Roman"/>
          <w:szCs w:val="24"/>
        </w:rPr>
        <w:t xml:space="preserve">ng. Start </w:t>
      </w:r>
      <w:r w:rsidR="009169D4" w:rsidRPr="00AA3375">
        <w:rPr>
          <w:rFonts w:ascii="Abadi MT Condensed Light" w:hAnsi="Abadi MT Condensed Light" w:cs="Times New Roman"/>
          <w:szCs w:val="24"/>
        </w:rPr>
        <w:t xml:space="preserve">it </w:t>
      </w:r>
      <w:r w:rsidR="009532AF" w:rsidRPr="00AA3375">
        <w:rPr>
          <w:rFonts w:ascii="Abadi MT Condensed Light" w:hAnsi="Abadi MT Condensed Light" w:cs="Times New Roman"/>
          <w:szCs w:val="24"/>
        </w:rPr>
        <w:t>in</w:t>
      </w:r>
      <w:r w:rsidRPr="00AA3375">
        <w:rPr>
          <w:rFonts w:ascii="Abadi MT Condensed Light" w:hAnsi="Abadi MT Condensed Light" w:cs="Times New Roman"/>
          <w:szCs w:val="24"/>
        </w:rPr>
        <w:t xml:space="preserve"> you</w:t>
      </w:r>
      <w:r w:rsidR="009532AF" w:rsidRPr="00AA3375">
        <w:rPr>
          <w:rFonts w:ascii="Abadi MT Condensed Light" w:hAnsi="Abadi MT Condensed Light" w:cs="Times New Roman"/>
          <w:szCs w:val="24"/>
        </w:rPr>
        <w:t>r</w:t>
      </w:r>
      <w:r w:rsidRPr="00AA3375">
        <w:rPr>
          <w:rFonts w:ascii="Abadi MT Condensed Light" w:hAnsi="Abadi MT Condensed Light" w:cs="Times New Roman"/>
          <w:szCs w:val="24"/>
        </w:rPr>
        <w:t xml:space="preserve"> m</w:t>
      </w:r>
      <w:r w:rsidR="00EA1CBE" w:rsidRPr="00AA3375">
        <w:rPr>
          <w:rFonts w:ascii="Abadi MT Condensed Light" w:hAnsi="Abadi MT Condensed Light" w:cs="Times New Roman"/>
          <w:szCs w:val="24"/>
        </w:rPr>
        <w:t xml:space="preserve">ind and </w:t>
      </w:r>
      <w:r w:rsidR="009532AF" w:rsidRPr="00AA3375">
        <w:rPr>
          <w:rFonts w:ascii="Abadi MT Condensed Light" w:hAnsi="Abadi MT Condensed Light" w:cs="Times New Roman"/>
          <w:szCs w:val="24"/>
        </w:rPr>
        <w:t xml:space="preserve">put efforts towards </w:t>
      </w:r>
      <w:r w:rsidR="004A5C83" w:rsidRPr="00AA3375">
        <w:rPr>
          <w:rFonts w:ascii="Abadi MT Condensed Light" w:hAnsi="Abadi MT Condensed Light" w:cs="Times New Roman"/>
          <w:szCs w:val="24"/>
        </w:rPr>
        <w:t>the</w:t>
      </w:r>
      <w:r w:rsidR="00EA1CBE" w:rsidRPr="00AA3375">
        <w:rPr>
          <w:rFonts w:ascii="Abadi MT Condensed Light" w:hAnsi="Abadi MT Condensed Light" w:cs="Times New Roman"/>
          <w:szCs w:val="24"/>
        </w:rPr>
        <w:t xml:space="preserve"> </w:t>
      </w:r>
      <w:r w:rsidR="004A5C83" w:rsidRPr="00AA3375">
        <w:rPr>
          <w:rFonts w:ascii="Abadi MT Condensed Light" w:hAnsi="Abadi MT Condensed Light" w:cs="Times New Roman"/>
          <w:szCs w:val="24"/>
        </w:rPr>
        <w:t>target in pursuit of the</w:t>
      </w:r>
      <w:r w:rsidRPr="00AA3375">
        <w:rPr>
          <w:rFonts w:ascii="Abadi MT Condensed Light" w:hAnsi="Abadi MT Condensed Light" w:cs="Times New Roman"/>
          <w:szCs w:val="24"/>
        </w:rPr>
        <w:t xml:space="preserve"> defined specifics:</w:t>
      </w:r>
    </w:p>
    <w:p w14:paraId="5BFCEE20" w14:textId="2738720C" w:rsidR="00A420BE" w:rsidRPr="00AA3375" w:rsidRDefault="005A59C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For example</w:t>
      </w:r>
      <w:r w:rsidR="00DE3B8F" w:rsidRPr="00AA3375">
        <w:rPr>
          <w:rFonts w:ascii="Abadi MT Condensed Light" w:hAnsi="Abadi MT Condensed Light" w:cs="Times New Roman"/>
          <w:szCs w:val="24"/>
        </w:rPr>
        <w:t>,</w:t>
      </w:r>
      <w:r w:rsidR="00A420BE" w:rsidRPr="00AA3375">
        <w:rPr>
          <w:rFonts w:ascii="Abadi MT Condensed Light" w:hAnsi="Abadi MT Condensed Light" w:cs="Times New Roman"/>
          <w:szCs w:val="24"/>
        </w:rPr>
        <w:t xml:space="preserve"> </w:t>
      </w:r>
      <w:r w:rsidR="004A5C83" w:rsidRPr="00AA3375">
        <w:rPr>
          <w:rFonts w:ascii="Abadi MT Condensed Light" w:hAnsi="Abadi MT Condensed Light" w:cs="Times New Roman"/>
          <w:szCs w:val="24"/>
        </w:rPr>
        <w:t>if</w:t>
      </w:r>
      <w:r w:rsidRPr="00AA3375">
        <w:rPr>
          <w:rFonts w:ascii="Abadi MT Condensed Light" w:hAnsi="Abadi MT Condensed Light" w:cs="Times New Roman"/>
          <w:szCs w:val="24"/>
        </w:rPr>
        <w:t xml:space="preserve"> one wishes</w:t>
      </w:r>
      <w:r w:rsidR="00A420BE" w:rsidRPr="00AA3375">
        <w:rPr>
          <w:rFonts w:ascii="Abadi MT Condensed Light" w:hAnsi="Abadi MT Condensed Light" w:cs="Times New Roman"/>
          <w:szCs w:val="24"/>
        </w:rPr>
        <w:t xml:space="preserve"> to have a grade A in Mathematics, </w:t>
      </w:r>
      <w:r w:rsidR="00DE3B8F" w:rsidRPr="00AA3375">
        <w:rPr>
          <w:rFonts w:ascii="Abadi MT Condensed Light" w:hAnsi="Abadi MT Condensed Light" w:cs="Times New Roman"/>
          <w:szCs w:val="24"/>
        </w:rPr>
        <w:t>they</w:t>
      </w:r>
      <w:r w:rsidR="00C47C17" w:rsidRPr="00AA3375">
        <w:rPr>
          <w:rFonts w:ascii="Abadi MT Condensed Light" w:hAnsi="Abadi MT Condensed Light" w:cs="Times New Roman"/>
          <w:szCs w:val="24"/>
        </w:rPr>
        <w:t xml:space="preserve"> must work out the calculations to get </w:t>
      </w:r>
      <w:r w:rsidR="00BF71DC" w:rsidRPr="00AA3375">
        <w:rPr>
          <w:rFonts w:ascii="Abadi MT Condensed Light" w:hAnsi="Abadi MT Condensed Light" w:cs="Times New Roman"/>
          <w:szCs w:val="24"/>
        </w:rPr>
        <w:t>sums right.</w:t>
      </w:r>
    </w:p>
    <w:p w14:paraId="11483338" w14:textId="34939DA1" w:rsidR="00A420BE" w:rsidRPr="00AA3375" w:rsidRDefault="00A420B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w:t>
      </w:r>
      <w:r w:rsidR="005A59C2" w:rsidRPr="00AA3375">
        <w:rPr>
          <w:rFonts w:ascii="Abadi MT Condensed Light" w:hAnsi="Abadi MT Condensed Light" w:cs="Times New Roman"/>
          <w:szCs w:val="24"/>
        </w:rPr>
        <w:t>f you</w:t>
      </w:r>
      <w:r w:rsidRPr="00AA3375">
        <w:rPr>
          <w:rFonts w:ascii="Abadi MT Condensed Light" w:hAnsi="Abadi MT Condensed Light" w:cs="Times New Roman"/>
          <w:szCs w:val="24"/>
        </w:rPr>
        <w:t xml:space="preserve"> want to have</w:t>
      </w:r>
      <w:r w:rsidR="005A59C2" w:rsidRPr="00AA3375">
        <w:rPr>
          <w:rFonts w:ascii="Abadi MT Condensed Light" w:hAnsi="Abadi MT Condensed Light" w:cs="Times New Roman"/>
          <w:szCs w:val="24"/>
        </w:rPr>
        <w:t xml:space="preserve"> a happy marriage</w:t>
      </w:r>
      <w:r w:rsidRPr="00AA3375">
        <w:rPr>
          <w:rFonts w:ascii="Abadi MT Condensed Light" w:hAnsi="Abadi MT Condensed Light" w:cs="Times New Roman"/>
          <w:szCs w:val="24"/>
        </w:rPr>
        <w:t>, even though this might be relative</w:t>
      </w:r>
      <w:r w:rsidR="00C6744D"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BF71DC" w:rsidRPr="00AA3375">
        <w:rPr>
          <w:rFonts w:ascii="Abadi MT Condensed Light" w:hAnsi="Abadi MT Condensed Light" w:cs="Times New Roman"/>
          <w:szCs w:val="24"/>
        </w:rPr>
        <w:t>you must work towards</w:t>
      </w:r>
      <w:r w:rsidR="0047241D" w:rsidRPr="00AA3375">
        <w:rPr>
          <w:rFonts w:ascii="Abadi MT Condensed Light" w:hAnsi="Abadi MT Condensed Light" w:cs="Times New Roman"/>
          <w:szCs w:val="24"/>
        </w:rPr>
        <w:t xml:space="preserve"> your definition of </w:t>
      </w:r>
      <w:r w:rsidR="00C239CA" w:rsidRPr="00AA3375">
        <w:rPr>
          <w:rFonts w:ascii="Abadi MT Condensed Light" w:hAnsi="Abadi MT Condensed Light" w:cs="Times New Roman"/>
          <w:szCs w:val="24"/>
        </w:rPr>
        <w:t>'</w:t>
      </w:r>
      <w:r w:rsidR="0047241D" w:rsidRPr="00AA3375">
        <w:rPr>
          <w:rFonts w:ascii="Abadi MT Condensed Light" w:hAnsi="Abadi MT Condensed Light" w:cs="Times New Roman"/>
          <w:szCs w:val="24"/>
        </w:rPr>
        <w:t>happy</w:t>
      </w:r>
      <w:r w:rsidR="00DE3B8F" w:rsidRPr="00AA3375">
        <w:rPr>
          <w:rFonts w:ascii="Abadi MT Condensed Light" w:hAnsi="Abadi MT Condensed Light" w:cs="Times New Roman"/>
          <w:szCs w:val="24"/>
        </w:rPr>
        <w:t>.'</w:t>
      </w:r>
    </w:p>
    <w:p w14:paraId="19E1ACE9" w14:textId="6DD11A14" w:rsidR="00A420BE" w:rsidRPr="00AA3375" w:rsidRDefault="00A420B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w:t>
      </w:r>
      <w:r w:rsidR="00C6744D" w:rsidRPr="00AA3375">
        <w:rPr>
          <w:rFonts w:ascii="Abadi MT Condensed Light" w:hAnsi="Abadi MT Condensed Light" w:cs="Times New Roman"/>
          <w:szCs w:val="24"/>
        </w:rPr>
        <w:t>f one</w:t>
      </w:r>
      <w:r w:rsidRPr="00AA3375">
        <w:rPr>
          <w:rFonts w:ascii="Abadi MT Condensed Light" w:hAnsi="Abadi MT Condensed Light" w:cs="Times New Roman"/>
          <w:szCs w:val="24"/>
        </w:rPr>
        <w:t xml:space="preserve"> want</w:t>
      </w:r>
      <w:r w:rsidR="00C6744D" w:rsidRPr="00AA3375">
        <w:rPr>
          <w:rFonts w:ascii="Abadi MT Condensed Light" w:hAnsi="Abadi MT Condensed Light" w:cs="Times New Roman"/>
          <w:szCs w:val="24"/>
        </w:rPr>
        <w:t>s</w:t>
      </w:r>
      <w:r w:rsidR="008666ED" w:rsidRPr="00AA3375">
        <w:rPr>
          <w:rFonts w:ascii="Abadi MT Condensed Light" w:hAnsi="Abadi MT Condensed Light" w:cs="Times New Roman"/>
          <w:szCs w:val="24"/>
        </w:rPr>
        <w:t xml:space="preserve"> to undertake a d</w:t>
      </w:r>
      <w:r w:rsidR="00871EA5" w:rsidRPr="00AA3375">
        <w:rPr>
          <w:rFonts w:ascii="Abadi MT Condensed Light" w:hAnsi="Abadi MT Condensed Light" w:cs="Times New Roman"/>
          <w:szCs w:val="24"/>
        </w:rPr>
        <w:t>iploma</w:t>
      </w:r>
      <w:r w:rsidRPr="00AA3375">
        <w:rPr>
          <w:rFonts w:ascii="Abadi MT Condensed Light" w:hAnsi="Abadi MT Condensed Light" w:cs="Times New Roman"/>
          <w:szCs w:val="24"/>
        </w:rPr>
        <w:t xml:space="preserve"> in electri</w:t>
      </w:r>
      <w:r w:rsidR="00AD670F" w:rsidRPr="00AA3375">
        <w:rPr>
          <w:rFonts w:ascii="Abadi MT Condensed Light" w:hAnsi="Abadi MT Condensed Light" w:cs="Times New Roman"/>
          <w:szCs w:val="24"/>
        </w:rPr>
        <w:t xml:space="preserve">cal </w:t>
      </w:r>
      <w:r w:rsidR="00DE3B8F" w:rsidRPr="00AA3375">
        <w:rPr>
          <w:rFonts w:ascii="Abadi MT Condensed Light" w:hAnsi="Abadi MT Condensed Light" w:cs="Times New Roman"/>
          <w:szCs w:val="24"/>
        </w:rPr>
        <w:t>e</w:t>
      </w:r>
      <w:r w:rsidR="00AD670F" w:rsidRPr="00AA3375">
        <w:rPr>
          <w:rFonts w:ascii="Abadi MT Condensed Light" w:hAnsi="Abadi MT Condensed Light" w:cs="Times New Roman"/>
          <w:szCs w:val="24"/>
        </w:rPr>
        <w:t>ngineering</w:t>
      </w:r>
      <w:r w:rsidR="00DE3B8F" w:rsidRPr="00AA3375">
        <w:rPr>
          <w:rFonts w:ascii="Abadi MT Condensed Light" w:hAnsi="Abadi MT Condensed Light" w:cs="Times New Roman"/>
          <w:szCs w:val="24"/>
        </w:rPr>
        <w:t>,</w:t>
      </w:r>
      <w:r w:rsidR="00695772" w:rsidRPr="00AA3375">
        <w:rPr>
          <w:rFonts w:ascii="Abadi MT Condensed Light" w:hAnsi="Abadi MT Condensed Light" w:cs="Times New Roman"/>
          <w:szCs w:val="24"/>
        </w:rPr>
        <w:t xml:space="preserve"> </w:t>
      </w:r>
      <w:r w:rsidR="008666ED" w:rsidRPr="00AA3375">
        <w:rPr>
          <w:rFonts w:ascii="Abadi MT Condensed Light" w:hAnsi="Abadi MT Condensed Light" w:cs="Times New Roman"/>
          <w:szCs w:val="24"/>
        </w:rPr>
        <w:t xml:space="preserve">you must </w:t>
      </w:r>
      <w:r w:rsidR="00695772" w:rsidRPr="00AA3375">
        <w:rPr>
          <w:rFonts w:ascii="Abadi MT Condensed Light" w:hAnsi="Abadi MT Condensed Light" w:cs="Times New Roman"/>
          <w:szCs w:val="24"/>
        </w:rPr>
        <w:t>have your target</w:t>
      </w:r>
      <w:r w:rsidR="008666ED" w:rsidRPr="00AA3375">
        <w:rPr>
          <w:rFonts w:ascii="Abadi MT Condensed Light" w:hAnsi="Abadi MT Condensed Light" w:cs="Times New Roman"/>
          <w:szCs w:val="24"/>
        </w:rPr>
        <w:t>s</w:t>
      </w:r>
      <w:r w:rsidR="00695772" w:rsidRPr="00AA3375">
        <w:rPr>
          <w:rFonts w:ascii="Abadi MT Condensed Light" w:hAnsi="Abadi MT Condensed Light" w:cs="Times New Roman"/>
          <w:szCs w:val="24"/>
        </w:rPr>
        <w:t>, expectatio</w:t>
      </w:r>
      <w:r w:rsidR="00AD670F" w:rsidRPr="00AA3375">
        <w:rPr>
          <w:rFonts w:ascii="Abadi MT Condensed Light" w:hAnsi="Abadi MT Condensed Light" w:cs="Times New Roman"/>
          <w:szCs w:val="24"/>
        </w:rPr>
        <w:t>ns, goals</w:t>
      </w:r>
      <w:r w:rsidR="00DE3B8F" w:rsidRPr="00AA3375">
        <w:rPr>
          <w:rFonts w:ascii="Abadi MT Condensed Light" w:hAnsi="Abadi MT Condensed Light" w:cs="Times New Roman"/>
          <w:szCs w:val="24"/>
        </w:rPr>
        <w:t>,</w:t>
      </w:r>
      <w:r w:rsidR="00AD670F" w:rsidRPr="00AA3375">
        <w:rPr>
          <w:rFonts w:ascii="Abadi MT Condensed Light" w:hAnsi="Abadi MT Condensed Light" w:cs="Times New Roman"/>
          <w:szCs w:val="24"/>
        </w:rPr>
        <w:t xml:space="preserve"> and results –</w:t>
      </w:r>
      <w:r w:rsidR="008666ED" w:rsidRPr="00AA3375">
        <w:rPr>
          <w:rFonts w:ascii="Abadi MT Condensed Light" w:hAnsi="Abadi MT Condensed Light" w:cs="Times New Roman"/>
          <w:szCs w:val="24"/>
        </w:rPr>
        <w:t xml:space="preserve"> all visible</w:t>
      </w:r>
      <w:r w:rsidR="00695772" w:rsidRPr="00AA3375">
        <w:rPr>
          <w:rFonts w:ascii="Abadi MT Condensed Light" w:hAnsi="Abadi MT Condensed Light" w:cs="Times New Roman"/>
          <w:szCs w:val="24"/>
        </w:rPr>
        <w:t xml:space="preserve"> </w:t>
      </w:r>
    </w:p>
    <w:p w14:paraId="01B317A7" w14:textId="52E12270" w:rsidR="00A420BE" w:rsidRPr="00AA3375" w:rsidRDefault="00A420B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On a similar note, for </w:t>
      </w:r>
      <w:r w:rsidR="00D5194B" w:rsidRPr="00AA3375">
        <w:rPr>
          <w:rFonts w:ascii="Abadi MT Condensed Light" w:hAnsi="Abadi MT Condensed Light" w:cs="Times New Roman"/>
          <w:szCs w:val="24"/>
        </w:rPr>
        <w:t>any</w:t>
      </w:r>
      <w:r w:rsidR="008666ED" w:rsidRPr="00AA3375">
        <w:rPr>
          <w:rFonts w:ascii="Abadi MT Condensed Light" w:hAnsi="Abadi MT Condensed Light" w:cs="Times New Roman"/>
          <w:szCs w:val="24"/>
        </w:rPr>
        <w:t xml:space="preserve"> person- emotions</w:t>
      </w:r>
      <w:r w:rsidRPr="00AA3375">
        <w:rPr>
          <w:rFonts w:ascii="Abadi MT Condensed Light" w:hAnsi="Abadi MT Condensed Light" w:cs="Times New Roman"/>
          <w:szCs w:val="24"/>
        </w:rPr>
        <w:t xml:space="preserve"> are </w:t>
      </w:r>
      <w:r w:rsidR="008666ED" w:rsidRPr="00AA3375">
        <w:rPr>
          <w:rFonts w:ascii="Abadi MT Condensed Light" w:hAnsi="Abadi MT Condensed Light" w:cs="Times New Roman"/>
          <w:szCs w:val="24"/>
        </w:rPr>
        <w:t>q</w:t>
      </w:r>
      <w:r w:rsidRPr="00AA3375">
        <w:rPr>
          <w:rFonts w:ascii="Abadi MT Condensed Light" w:hAnsi="Abadi MT Condensed Light" w:cs="Times New Roman"/>
          <w:szCs w:val="24"/>
        </w:rPr>
        <w:t>ualitative</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8666ED" w:rsidRPr="00AA3375">
        <w:rPr>
          <w:rFonts w:ascii="Abadi MT Condensed Light" w:hAnsi="Abadi MT Condensed Light" w:cs="Times New Roman"/>
          <w:szCs w:val="24"/>
        </w:rPr>
        <w:t>not q</w:t>
      </w:r>
      <w:r w:rsidRPr="00AA3375">
        <w:rPr>
          <w:rFonts w:ascii="Abadi MT Condensed Light" w:hAnsi="Abadi MT Condensed Light" w:cs="Times New Roman"/>
          <w:szCs w:val="24"/>
        </w:rPr>
        <w:t>uantitative.</w:t>
      </w:r>
    </w:p>
    <w:p w14:paraId="4E9F0D33" w14:textId="1A8BE208" w:rsidR="00A420BE" w:rsidRPr="00AA3375" w:rsidRDefault="00A420BE" w:rsidP="00D1327D">
      <w:pPr>
        <w:jc w:val="center"/>
        <w:rPr>
          <w:rFonts w:ascii="Abadi MT Condensed Light" w:hAnsi="Abadi MT Condensed Light" w:cs="Times New Roman"/>
          <w:szCs w:val="24"/>
        </w:rPr>
      </w:pPr>
      <w:r w:rsidRPr="00AA3375">
        <w:rPr>
          <w:rFonts w:ascii="Abadi MT Condensed Light" w:hAnsi="Abadi MT Condensed Light" w:cs="Times New Roman"/>
          <w:szCs w:val="24"/>
        </w:rPr>
        <w:t>…</w:t>
      </w:r>
    </w:p>
    <w:p w14:paraId="46CA4BD3" w14:textId="332D0432" w:rsidR="007C0B7D" w:rsidRPr="00AA3375" w:rsidRDefault="00D5194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There</w:t>
      </w:r>
      <w:r w:rsidR="00CC1B22" w:rsidRPr="00AA3375">
        <w:rPr>
          <w:rFonts w:ascii="Abadi MT Condensed Light" w:hAnsi="Abadi MT Condensed Light" w:cs="Times New Roman"/>
          <w:szCs w:val="24"/>
        </w:rPr>
        <w:t xml:space="preserve"> </w:t>
      </w:r>
      <w:r w:rsidR="002828DA" w:rsidRPr="00AA3375">
        <w:rPr>
          <w:rFonts w:ascii="Abadi MT Condensed Light" w:hAnsi="Abadi MT Condensed Light" w:cs="Times New Roman"/>
          <w:szCs w:val="24"/>
        </w:rPr>
        <w:t>is</w:t>
      </w:r>
      <w:r w:rsidR="008946FC" w:rsidRPr="00AA3375">
        <w:rPr>
          <w:rFonts w:ascii="Abadi MT Condensed Light" w:hAnsi="Abadi MT Condensed Light" w:cs="Times New Roman"/>
          <w:szCs w:val="24"/>
        </w:rPr>
        <w:t xml:space="preserve"> a</w:t>
      </w:r>
      <w:r w:rsidR="00B854CE" w:rsidRPr="00AA3375">
        <w:rPr>
          <w:rFonts w:ascii="Abadi MT Condensed Light" w:hAnsi="Abadi MT Condensed Light" w:cs="Times New Roman"/>
          <w:szCs w:val="24"/>
        </w:rPr>
        <w:t xml:space="preserve"> </w:t>
      </w:r>
      <w:r w:rsidR="008946FC" w:rsidRPr="00AA3375">
        <w:rPr>
          <w:rFonts w:ascii="Abadi MT Condensed Light" w:hAnsi="Abadi MT Condensed Light" w:cs="Times New Roman"/>
          <w:szCs w:val="24"/>
        </w:rPr>
        <w:t>journey</w:t>
      </w:r>
      <w:r w:rsidR="004D247C" w:rsidRPr="00AA3375">
        <w:rPr>
          <w:rFonts w:ascii="Abadi MT Condensed Light" w:hAnsi="Abadi MT Condensed Light" w:cs="Times New Roman"/>
          <w:szCs w:val="24"/>
        </w:rPr>
        <w:t xml:space="preserve"> and</w:t>
      </w:r>
      <w:r w:rsidR="007C0B7D" w:rsidRPr="00AA3375">
        <w:rPr>
          <w:rFonts w:ascii="Abadi MT Condensed Light" w:hAnsi="Abadi MT Condensed Light" w:cs="Times New Roman"/>
          <w:szCs w:val="24"/>
        </w:rPr>
        <w:t xml:space="preserve"> a </w:t>
      </w:r>
      <w:r w:rsidR="004D247C" w:rsidRPr="00AA3375">
        <w:rPr>
          <w:rFonts w:ascii="Abadi MT Condensed Light" w:hAnsi="Abadi MT Condensed Light" w:cs="Times New Roman"/>
          <w:szCs w:val="24"/>
        </w:rPr>
        <w:t>destination</w:t>
      </w:r>
      <w:r w:rsidR="00DE3B8F" w:rsidRPr="00AA3375">
        <w:rPr>
          <w:rFonts w:ascii="Abadi MT Condensed Light" w:hAnsi="Abadi MT Condensed Light" w:cs="Times New Roman"/>
          <w:szCs w:val="24"/>
        </w:rPr>
        <w:t>;</w:t>
      </w:r>
      <w:r w:rsidR="008946FC" w:rsidRPr="00AA3375">
        <w:rPr>
          <w:rFonts w:ascii="Abadi MT Condensed Light" w:hAnsi="Abadi MT Condensed Light" w:cs="Times New Roman"/>
          <w:szCs w:val="24"/>
        </w:rPr>
        <w:t xml:space="preserve"> </w:t>
      </w:r>
      <w:r w:rsidR="004D247C" w:rsidRPr="00AA3375">
        <w:rPr>
          <w:rFonts w:ascii="Abadi MT Condensed Light" w:hAnsi="Abadi MT Condensed Light" w:cs="Times New Roman"/>
          <w:szCs w:val="24"/>
        </w:rPr>
        <w:t>just because you set</w:t>
      </w:r>
      <w:r w:rsidR="002648F4" w:rsidRPr="00AA3375">
        <w:rPr>
          <w:rFonts w:ascii="Abadi MT Condensed Light" w:hAnsi="Abadi MT Condensed Light" w:cs="Times New Roman"/>
          <w:szCs w:val="24"/>
        </w:rPr>
        <w:t>-</w:t>
      </w:r>
      <w:r w:rsidR="004D247C" w:rsidRPr="00AA3375">
        <w:rPr>
          <w:rFonts w:ascii="Abadi MT Condensed Light" w:hAnsi="Abadi MT Condensed Light" w:cs="Times New Roman"/>
          <w:szCs w:val="24"/>
        </w:rPr>
        <w:t xml:space="preserve">off </w:t>
      </w:r>
      <w:r w:rsidR="00CC1B22" w:rsidRPr="00AA3375">
        <w:rPr>
          <w:rFonts w:ascii="Abadi MT Condensed Light" w:hAnsi="Abadi MT Condensed Light" w:cs="Times New Roman"/>
          <w:szCs w:val="24"/>
        </w:rPr>
        <w:t>does not</w:t>
      </w:r>
      <w:r w:rsidR="004D247C" w:rsidRPr="00AA3375">
        <w:rPr>
          <w:rFonts w:ascii="Abadi MT Condensed Light" w:hAnsi="Abadi MT Condensed Light" w:cs="Times New Roman"/>
          <w:szCs w:val="24"/>
        </w:rPr>
        <w:t xml:space="preserve"> guarantee </w:t>
      </w:r>
      <w:r w:rsidR="00DE3B8F" w:rsidRPr="00AA3375">
        <w:rPr>
          <w:rFonts w:ascii="Abadi MT Condensed Light" w:hAnsi="Abadi MT Condensed Light" w:cs="Times New Roman"/>
          <w:szCs w:val="24"/>
        </w:rPr>
        <w:t xml:space="preserve">the </w:t>
      </w:r>
      <w:r w:rsidR="004D247C" w:rsidRPr="00AA3375">
        <w:rPr>
          <w:rFonts w:ascii="Abadi MT Condensed Light" w:hAnsi="Abadi MT Condensed Light" w:cs="Times New Roman"/>
          <w:szCs w:val="24"/>
        </w:rPr>
        <w:t xml:space="preserve">arrival. </w:t>
      </w:r>
      <w:r w:rsidR="00CC1B22" w:rsidRPr="00AA3375">
        <w:rPr>
          <w:rFonts w:ascii="Abadi MT Condensed Light" w:hAnsi="Abadi MT Condensed Light" w:cs="Times New Roman"/>
          <w:szCs w:val="24"/>
        </w:rPr>
        <w:t xml:space="preserve">In this context, there is a journey versus a </w:t>
      </w:r>
      <w:r w:rsidR="00DE3B8F" w:rsidRPr="00AA3375">
        <w:rPr>
          <w:rFonts w:ascii="Abadi MT Condensed Light" w:hAnsi="Abadi MT Condensed Light" w:cs="Times New Roman"/>
          <w:szCs w:val="24"/>
        </w:rPr>
        <w:t>goal</w:t>
      </w:r>
      <w:r w:rsidR="00CC1B22" w:rsidRPr="00AA3375">
        <w:rPr>
          <w:rFonts w:ascii="Abadi MT Condensed Light" w:hAnsi="Abadi MT Condensed Light" w:cs="Times New Roman"/>
          <w:szCs w:val="24"/>
        </w:rPr>
        <w:t>.</w:t>
      </w:r>
    </w:p>
    <w:p w14:paraId="59CBB684" w14:textId="77777777" w:rsidR="00CC1B22" w:rsidRPr="00AA3375" w:rsidRDefault="00CC1B2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Target </w:t>
      </w:r>
      <w:r w:rsidR="002C4641" w:rsidRPr="00AA3375">
        <w:rPr>
          <w:rFonts w:ascii="Abadi MT Condensed Light" w:hAnsi="Abadi MT Condensed Light" w:cs="Times New Roman"/>
          <w:szCs w:val="24"/>
        </w:rPr>
        <w:t>is</w:t>
      </w:r>
      <w:r w:rsidR="002B73AE" w:rsidRPr="00AA3375">
        <w:rPr>
          <w:rFonts w:ascii="Abadi MT Condensed Light" w:hAnsi="Abadi MT Condensed Light" w:cs="Times New Roman"/>
          <w:szCs w:val="24"/>
        </w:rPr>
        <w:t xml:space="preserve"> what you focus on and purpose to hit</w:t>
      </w:r>
    </w:p>
    <w:p w14:paraId="7725D020" w14:textId="60C16B1D" w:rsidR="002C4641"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On the other hand</w:t>
      </w:r>
      <w:r w:rsidR="002828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expectation</w:t>
      </w:r>
      <w:r w:rsidR="002B73AE" w:rsidRPr="00AA3375">
        <w:rPr>
          <w:rFonts w:ascii="Abadi MT Condensed Light" w:hAnsi="Abadi MT Condensed Light" w:cs="Times New Roman"/>
          <w:szCs w:val="24"/>
        </w:rPr>
        <w:t xml:space="preserve"> is what you hope for as a reward </w:t>
      </w:r>
      <w:r w:rsidR="002C4641" w:rsidRPr="00AA3375">
        <w:rPr>
          <w:rFonts w:ascii="Abadi MT Condensed Light" w:hAnsi="Abadi MT Condensed Light" w:cs="Times New Roman"/>
          <w:szCs w:val="24"/>
        </w:rPr>
        <w:t xml:space="preserve">for the </w:t>
      </w:r>
      <w:r w:rsidR="000716A9" w:rsidRPr="00AA3375">
        <w:rPr>
          <w:rFonts w:ascii="Abadi MT Condensed Light" w:hAnsi="Abadi MT Condensed Light" w:cs="Times New Roman"/>
          <w:szCs w:val="24"/>
        </w:rPr>
        <w:t xml:space="preserve">commensurate efforts towards </w:t>
      </w:r>
      <w:r w:rsidR="002C4641" w:rsidRPr="00AA3375">
        <w:rPr>
          <w:rFonts w:ascii="Abadi MT Condensed Light" w:hAnsi="Abadi MT Condensed Light" w:cs="Times New Roman"/>
          <w:szCs w:val="24"/>
        </w:rPr>
        <w:t>something.</w:t>
      </w:r>
    </w:p>
    <w:p w14:paraId="00AE443B" w14:textId="07D31810" w:rsidR="002C4641"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People often target off the grid because most</w:t>
      </w:r>
      <w:r w:rsidR="0016581C" w:rsidRPr="00AA3375">
        <w:rPr>
          <w:rFonts w:ascii="Abadi MT Condensed Light" w:hAnsi="Abadi MT Condensed Light" w:cs="Times New Roman"/>
          <w:szCs w:val="24"/>
        </w:rPr>
        <w:t xml:space="preserve"> </w:t>
      </w:r>
      <w:r w:rsidR="00C10DBA" w:rsidRPr="00AA3375">
        <w:rPr>
          <w:rFonts w:ascii="Abadi MT Condensed Light" w:hAnsi="Abadi MT Condensed Light" w:cs="Times New Roman"/>
          <w:szCs w:val="24"/>
        </w:rPr>
        <w:t>do not</w:t>
      </w:r>
      <w:r w:rsidR="0016581C" w:rsidRPr="00AA3375">
        <w:rPr>
          <w:rFonts w:ascii="Abadi MT Condensed Light" w:hAnsi="Abadi MT Condensed Light" w:cs="Times New Roman"/>
          <w:szCs w:val="24"/>
        </w:rPr>
        <w:t xml:space="preserve"> focus right</w:t>
      </w:r>
      <w:r w:rsidR="003C4FF8" w:rsidRPr="00AA3375">
        <w:rPr>
          <w:rFonts w:ascii="Abadi MT Condensed Light" w:hAnsi="Abadi MT Condensed Light" w:cs="Times New Roman"/>
          <w:szCs w:val="24"/>
        </w:rPr>
        <w:t xml:space="preserve"> and work</w:t>
      </w:r>
      <w:r w:rsidR="0016581C" w:rsidRPr="00AA3375">
        <w:rPr>
          <w:rFonts w:ascii="Abadi MT Condensed Light" w:hAnsi="Abadi MT Condensed Light" w:cs="Times New Roman"/>
          <w:szCs w:val="24"/>
        </w:rPr>
        <w:t xml:space="preserve"> with</w:t>
      </w:r>
      <w:r w:rsidR="002648F4" w:rsidRPr="00AA3375">
        <w:rPr>
          <w:rFonts w:ascii="Abadi MT Condensed Light" w:hAnsi="Abadi MT Condensed Light" w:cs="Times New Roman"/>
          <w:szCs w:val="24"/>
        </w:rPr>
        <w:t xml:space="preserve"> diligence</w:t>
      </w:r>
      <w:r w:rsidR="0016581C" w:rsidRPr="00AA3375">
        <w:rPr>
          <w:rFonts w:ascii="Abadi MT Condensed Light" w:hAnsi="Abadi MT Condensed Light" w:cs="Times New Roman"/>
          <w:szCs w:val="24"/>
        </w:rPr>
        <w:t>.</w:t>
      </w:r>
    </w:p>
    <w:p w14:paraId="387C2E6D" w14:textId="5AD6D15E" w:rsidR="00FA6D19" w:rsidRPr="00AA3375" w:rsidRDefault="003C7CA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Everyone has a target in view, but very few have the patience, persistence</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consistency</w:t>
      </w:r>
      <w:r w:rsidR="003C4FF8" w:rsidRPr="00AA3375">
        <w:rPr>
          <w:rFonts w:ascii="Abadi MT Condensed Light" w:hAnsi="Abadi MT Condensed Light" w:cs="Times New Roman"/>
          <w:szCs w:val="24"/>
        </w:rPr>
        <w:t xml:space="preserve"> to </w:t>
      </w:r>
      <w:r w:rsidR="00C95BA8" w:rsidRPr="00AA3375">
        <w:rPr>
          <w:rFonts w:ascii="Abadi MT Condensed Light" w:hAnsi="Abadi MT Condensed Light" w:cs="Times New Roman"/>
          <w:szCs w:val="24"/>
        </w:rPr>
        <w:t>pursue</w:t>
      </w:r>
      <w:r w:rsidR="00FA6D19" w:rsidRPr="00AA3375">
        <w:rPr>
          <w:rFonts w:ascii="Abadi MT Condensed Light" w:hAnsi="Abadi MT Condensed Light" w:cs="Times New Roman"/>
          <w:szCs w:val="24"/>
        </w:rPr>
        <w:t xml:space="preserve"> the specific goal</w:t>
      </w:r>
      <w:r w:rsidR="00C95BA8" w:rsidRPr="00AA3375">
        <w:rPr>
          <w:rFonts w:ascii="Abadi MT Condensed Light" w:hAnsi="Abadi MT Condensed Light" w:cs="Times New Roman"/>
          <w:szCs w:val="24"/>
        </w:rPr>
        <w:t>.</w:t>
      </w:r>
    </w:p>
    <w:p w14:paraId="0F0DDEC6" w14:textId="425CE410" w:rsidR="003A65A7"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e</w:t>
      </w:r>
      <w:r w:rsidR="00FA6D19" w:rsidRPr="00AA3375">
        <w:rPr>
          <w:rFonts w:ascii="Abadi MT Condensed Light" w:hAnsi="Abadi MT Condensed Light" w:cs="Times New Roman"/>
          <w:szCs w:val="24"/>
        </w:rPr>
        <w:t>xpec</w:t>
      </w:r>
      <w:r w:rsidR="00F430F2" w:rsidRPr="00AA3375">
        <w:rPr>
          <w:rFonts w:ascii="Abadi MT Condensed Light" w:hAnsi="Abadi MT Condensed Light" w:cs="Times New Roman"/>
          <w:szCs w:val="24"/>
        </w:rPr>
        <w:t>tation</w:t>
      </w:r>
      <w:r w:rsidRPr="00AA3375">
        <w:rPr>
          <w:rFonts w:ascii="Abadi MT Condensed Light" w:hAnsi="Abadi MT Condensed Light" w:cs="Times New Roman"/>
          <w:szCs w:val="24"/>
        </w:rPr>
        <w:t>,</w:t>
      </w:r>
      <w:r w:rsidR="00F430F2" w:rsidRPr="00AA3375">
        <w:rPr>
          <w:rFonts w:ascii="Abadi MT Condensed Light" w:hAnsi="Abadi MT Condensed Light" w:cs="Times New Roman"/>
          <w:szCs w:val="24"/>
        </w:rPr>
        <w:t xml:space="preserve"> for that matter, is quite </w:t>
      </w:r>
      <w:r w:rsidR="00FA6D19" w:rsidRPr="00AA3375">
        <w:rPr>
          <w:rFonts w:ascii="Abadi MT Condensed Light" w:hAnsi="Abadi MT Condensed Light" w:cs="Times New Roman"/>
          <w:szCs w:val="24"/>
        </w:rPr>
        <w:t>objective in the abstract</w:t>
      </w:r>
      <w:r w:rsidRPr="00AA3375">
        <w:rPr>
          <w:rFonts w:ascii="Abadi MT Condensed Light" w:hAnsi="Abadi MT Condensed Light" w:cs="Times New Roman"/>
          <w:szCs w:val="24"/>
        </w:rPr>
        <w:t>,</w:t>
      </w:r>
      <w:r w:rsidR="00FA6D19" w:rsidRPr="00AA3375">
        <w:rPr>
          <w:rFonts w:ascii="Abadi MT Condensed Light" w:hAnsi="Abadi MT Condensed Light" w:cs="Times New Roman"/>
          <w:szCs w:val="24"/>
        </w:rPr>
        <w:t xml:space="preserve"> but</w:t>
      </w:r>
      <w:r w:rsidR="00F430F2" w:rsidRPr="00AA3375">
        <w:rPr>
          <w:rFonts w:ascii="Abadi MT Condensed Light" w:hAnsi="Abadi MT Condensed Light" w:cs="Times New Roman"/>
          <w:szCs w:val="24"/>
        </w:rPr>
        <w:t xml:space="preserve"> </w:t>
      </w:r>
      <w:r w:rsidR="00F054B7" w:rsidRPr="00AA3375">
        <w:rPr>
          <w:rFonts w:ascii="Abadi MT Condensed Light" w:hAnsi="Abadi MT Condensed Light" w:cs="Times New Roman"/>
          <w:szCs w:val="24"/>
        </w:rPr>
        <w:t>it is</w:t>
      </w:r>
      <w:r w:rsidR="00FA6D19" w:rsidRPr="00AA3375">
        <w:rPr>
          <w:rFonts w:ascii="Abadi MT Condensed Light" w:hAnsi="Abadi MT Condensed Light" w:cs="Times New Roman"/>
          <w:szCs w:val="24"/>
        </w:rPr>
        <w:t xml:space="preserve"> virtually adjustable as you</w:t>
      </w:r>
      <w:r w:rsidR="003A65A7" w:rsidRPr="00AA3375">
        <w:rPr>
          <w:rFonts w:ascii="Abadi MT Condensed Light" w:hAnsi="Abadi MT Condensed Light" w:cs="Times New Roman"/>
          <w:szCs w:val="24"/>
        </w:rPr>
        <w:t xml:space="preserve"> draw towards the said target. The ch</w:t>
      </w:r>
      <w:r w:rsidR="000E4D2D" w:rsidRPr="00AA3375">
        <w:rPr>
          <w:rFonts w:ascii="Abadi MT Condensed Light" w:hAnsi="Abadi MT Condensed Light" w:cs="Times New Roman"/>
          <w:szCs w:val="24"/>
        </w:rPr>
        <w:t>ange depends on</w:t>
      </w:r>
      <w:r w:rsidR="003A65A7" w:rsidRPr="00AA3375">
        <w:rPr>
          <w:rFonts w:ascii="Abadi MT Condensed Light" w:hAnsi="Abadi MT Condensed Light" w:cs="Times New Roman"/>
          <w:szCs w:val="24"/>
        </w:rPr>
        <w:t xml:space="preserve"> the goal position.</w:t>
      </w:r>
    </w:p>
    <w:p w14:paraId="22280256" w14:textId="5CA87088" w:rsidR="0016581C" w:rsidRPr="00AA3375" w:rsidRDefault="000E4D2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w:t>
      </w:r>
      <w:r w:rsidR="00650E5C" w:rsidRPr="00AA3375">
        <w:rPr>
          <w:rFonts w:ascii="Abadi MT Condensed Light" w:hAnsi="Abadi MT Condensed Light" w:cs="Times New Roman"/>
          <w:szCs w:val="24"/>
        </w:rPr>
        <w:t>I</w:t>
      </w:r>
      <w:r w:rsidRPr="00AA3375">
        <w:rPr>
          <w:rFonts w:ascii="Abadi MT Condensed Light" w:hAnsi="Abadi MT Condensed Light" w:cs="Times New Roman"/>
          <w:szCs w:val="24"/>
        </w:rPr>
        <w:t>nstance,</w:t>
      </w:r>
      <w:r w:rsidR="004B4743" w:rsidRPr="00AA3375">
        <w:rPr>
          <w:rFonts w:ascii="Abadi MT Condensed Light" w:hAnsi="Abadi MT Condensed Light" w:cs="Times New Roman"/>
          <w:szCs w:val="24"/>
        </w:rPr>
        <w:t xml:space="preserve"> a</w:t>
      </w:r>
      <w:r w:rsidR="00913BDC" w:rsidRPr="00AA3375">
        <w:rPr>
          <w:rFonts w:ascii="Abadi MT Condensed Light" w:hAnsi="Abadi MT Condensed Light" w:cs="Times New Roman"/>
          <w:szCs w:val="24"/>
        </w:rPr>
        <w:t xml:space="preserve"> student joining Form 1 has a target and </w:t>
      </w:r>
      <w:r w:rsidR="00DE3B8F" w:rsidRPr="00AA3375">
        <w:rPr>
          <w:rFonts w:ascii="Abadi MT Condensed Light" w:hAnsi="Abadi MT Condensed Light" w:cs="Times New Roman"/>
          <w:szCs w:val="24"/>
        </w:rPr>
        <w:t>expects to enter</w:t>
      </w:r>
      <w:r w:rsidR="004B4743" w:rsidRPr="00AA3375">
        <w:rPr>
          <w:rFonts w:ascii="Abadi MT Condensed Light" w:hAnsi="Abadi MT Condensed Light" w:cs="Times New Roman"/>
          <w:szCs w:val="24"/>
        </w:rPr>
        <w:t xml:space="preserve"> a tertiary</w:t>
      </w:r>
      <w:r w:rsidR="00FE059C" w:rsidRPr="00AA3375">
        <w:rPr>
          <w:rFonts w:ascii="Abadi MT Condensed Light" w:hAnsi="Abadi MT Condensed Light" w:cs="Times New Roman"/>
          <w:szCs w:val="24"/>
        </w:rPr>
        <w:t xml:space="preserve"> college for a</w:t>
      </w:r>
      <w:r w:rsidR="00913BDC" w:rsidRPr="00AA3375">
        <w:rPr>
          <w:rFonts w:ascii="Abadi MT Condensed Light" w:hAnsi="Abadi MT Condensed Light" w:cs="Times New Roman"/>
          <w:szCs w:val="24"/>
        </w:rPr>
        <w:t xml:space="preserve"> course of </w:t>
      </w:r>
      <w:r w:rsidR="00FE059C" w:rsidRPr="00AA3375">
        <w:rPr>
          <w:rFonts w:ascii="Abadi MT Condensed Light" w:hAnsi="Abadi MT Condensed Light" w:cs="Times New Roman"/>
          <w:szCs w:val="24"/>
        </w:rPr>
        <w:t xml:space="preserve">choice and </w:t>
      </w:r>
      <w:r w:rsidR="00913BDC" w:rsidRPr="00AA3375">
        <w:rPr>
          <w:rFonts w:ascii="Abadi MT Condensed Light" w:hAnsi="Abadi MT Condensed Light" w:cs="Times New Roman"/>
          <w:szCs w:val="24"/>
        </w:rPr>
        <w:t>interest</w:t>
      </w:r>
      <w:r w:rsidR="00FE059C" w:rsidRPr="00AA3375">
        <w:rPr>
          <w:rFonts w:ascii="Abadi MT Condensed Light" w:hAnsi="Abadi MT Condensed Light" w:cs="Times New Roman"/>
          <w:szCs w:val="24"/>
        </w:rPr>
        <w:t>. This might change over time.</w:t>
      </w:r>
    </w:p>
    <w:p w14:paraId="73EE5DC1" w14:textId="3ECBC75B" w:rsidR="00FE059C" w:rsidRPr="00AA3375" w:rsidRDefault="00F054B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w:t>
      </w:r>
      <w:r w:rsidR="004B4743" w:rsidRPr="00AA3375">
        <w:rPr>
          <w:rFonts w:ascii="Abadi MT Condensed Light" w:hAnsi="Abadi MT Condensed Light" w:cs="Times New Roman"/>
          <w:szCs w:val="24"/>
        </w:rPr>
        <w:t xml:space="preserve"> </w:t>
      </w:r>
      <w:r w:rsidR="003F20AF" w:rsidRPr="00AA3375">
        <w:rPr>
          <w:rFonts w:ascii="Abadi MT Condensed Light" w:hAnsi="Abadi MT Condensed Light" w:cs="Times New Roman"/>
          <w:szCs w:val="24"/>
        </w:rPr>
        <w:t>adj</w:t>
      </w:r>
      <w:r w:rsidR="004B4743" w:rsidRPr="00AA3375">
        <w:rPr>
          <w:rFonts w:ascii="Abadi MT Condensed Light" w:hAnsi="Abadi MT Condensed Light" w:cs="Times New Roman"/>
          <w:szCs w:val="24"/>
        </w:rPr>
        <w:t>ustments, changes</w:t>
      </w:r>
      <w:r w:rsidR="00DE3B8F" w:rsidRPr="00AA3375">
        <w:rPr>
          <w:rFonts w:ascii="Abadi MT Condensed Light" w:hAnsi="Abadi MT Condensed Light" w:cs="Times New Roman"/>
          <w:szCs w:val="24"/>
        </w:rPr>
        <w:t>, or reviews happen as they upgrade to higher grad</w:t>
      </w:r>
      <w:r w:rsidR="00DD2F0C" w:rsidRPr="00AA3375">
        <w:rPr>
          <w:rFonts w:ascii="Abadi MT Condensed Light" w:hAnsi="Abadi MT Condensed Light" w:cs="Times New Roman"/>
          <w:szCs w:val="24"/>
        </w:rPr>
        <w:t>es f</w:t>
      </w:r>
      <w:r w:rsidR="00DE3B8F" w:rsidRPr="00AA3375">
        <w:rPr>
          <w:rFonts w:ascii="Abadi MT Condensed Light" w:hAnsi="Abadi MT Condensed Light" w:cs="Times New Roman"/>
          <w:szCs w:val="24"/>
        </w:rPr>
        <w:t>or</w:t>
      </w:r>
      <w:r w:rsidR="000E56F0" w:rsidRPr="00AA3375">
        <w:rPr>
          <w:rFonts w:ascii="Abadi MT Condensed Light" w:hAnsi="Abadi MT Condensed Light" w:cs="Times New Roman"/>
          <w:szCs w:val="24"/>
        </w:rPr>
        <w:t xml:space="preserve"> reasons known or understood.</w:t>
      </w:r>
      <w:r w:rsidR="007750BA" w:rsidRPr="00AA3375">
        <w:rPr>
          <w:rFonts w:ascii="Abadi MT Condensed Light" w:hAnsi="Abadi MT Condensed Light" w:cs="Times New Roman"/>
          <w:szCs w:val="24"/>
        </w:rPr>
        <w:t xml:space="preserve"> </w:t>
      </w:r>
      <w:r w:rsidR="000E56F0" w:rsidRPr="00AA3375">
        <w:rPr>
          <w:rFonts w:ascii="Abadi MT Condensed Light" w:hAnsi="Abadi MT Condensed Light" w:cs="Times New Roman"/>
          <w:szCs w:val="24"/>
        </w:rPr>
        <w:t xml:space="preserve">This gets clearer </w:t>
      </w:r>
      <w:r w:rsidR="00CB5B44" w:rsidRPr="00AA3375">
        <w:rPr>
          <w:rFonts w:ascii="Abadi MT Condensed Light" w:hAnsi="Abadi MT Condensed Light" w:cs="Times New Roman"/>
          <w:szCs w:val="24"/>
        </w:rPr>
        <w:t>over time, giving them a clearer and truer rating</w:t>
      </w:r>
      <w:r w:rsidR="007750BA" w:rsidRPr="00AA3375">
        <w:rPr>
          <w:rFonts w:ascii="Abadi MT Condensed Light" w:hAnsi="Abadi MT Condensed Light" w:cs="Times New Roman"/>
          <w:szCs w:val="24"/>
        </w:rPr>
        <w:t>.</w:t>
      </w:r>
    </w:p>
    <w:p w14:paraId="1A8F9E04" w14:textId="5FDCD179" w:rsidR="007750BA" w:rsidRPr="00AA3375" w:rsidRDefault="00DD2F0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changes during</w:t>
      </w:r>
      <w:r w:rsidR="00B6556E" w:rsidRPr="00AA3375">
        <w:rPr>
          <w:rFonts w:ascii="Abadi MT Condensed Light" w:hAnsi="Abadi MT Condensed Light" w:cs="Times New Roman"/>
          <w:szCs w:val="24"/>
        </w:rPr>
        <w:t xml:space="preserve"> the</w:t>
      </w:r>
      <w:r w:rsidR="008A4583" w:rsidRPr="00AA3375">
        <w:rPr>
          <w:rFonts w:ascii="Abadi MT Condensed Light" w:hAnsi="Abadi MT Condensed Light" w:cs="Times New Roman"/>
          <w:szCs w:val="24"/>
        </w:rPr>
        <w:t>ir</w:t>
      </w:r>
      <w:r w:rsidR="00B6556E" w:rsidRPr="00AA3375">
        <w:rPr>
          <w:rFonts w:ascii="Abadi MT Condensed Light" w:hAnsi="Abadi MT Condensed Light" w:cs="Times New Roman"/>
          <w:szCs w:val="24"/>
        </w:rPr>
        <w:t xml:space="preserve"> upg</w:t>
      </w:r>
      <w:r w:rsidR="00292E31" w:rsidRPr="00AA3375">
        <w:rPr>
          <w:rFonts w:ascii="Abadi MT Condensed Light" w:hAnsi="Abadi MT Condensed Light" w:cs="Times New Roman"/>
          <w:szCs w:val="24"/>
        </w:rPr>
        <w:t xml:space="preserve">rade to </w:t>
      </w:r>
      <w:r w:rsidR="00DE3B8F" w:rsidRPr="00AA3375">
        <w:rPr>
          <w:rFonts w:ascii="Abadi MT Condensed Light" w:hAnsi="Abadi MT Condensed Light" w:cs="Times New Roman"/>
          <w:szCs w:val="24"/>
        </w:rPr>
        <w:t xml:space="preserve">a </w:t>
      </w:r>
      <w:r w:rsidR="00292E31" w:rsidRPr="00AA3375">
        <w:rPr>
          <w:rFonts w:ascii="Abadi MT Condensed Light" w:hAnsi="Abadi MT Condensed Light" w:cs="Times New Roman"/>
          <w:szCs w:val="24"/>
        </w:rPr>
        <w:t>higher</w:t>
      </w:r>
      <w:r w:rsidRPr="00AA3375">
        <w:rPr>
          <w:rFonts w:ascii="Abadi MT Condensed Light" w:hAnsi="Abadi MT Condensed Light" w:cs="Times New Roman"/>
          <w:szCs w:val="24"/>
        </w:rPr>
        <w:t xml:space="preserve"> level </w:t>
      </w:r>
      <w:r w:rsidR="00DE3B8F" w:rsidRPr="00AA3375">
        <w:rPr>
          <w:rFonts w:ascii="Abadi MT Condensed Light" w:hAnsi="Abadi MT Condensed Light" w:cs="Times New Roman"/>
          <w:szCs w:val="24"/>
        </w:rPr>
        <w:t>are</w:t>
      </w:r>
      <w:r w:rsidRPr="00AA3375">
        <w:rPr>
          <w:rFonts w:ascii="Abadi MT Condensed Light" w:hAnsi="Abadi MT Condensed Light" w:cs="Times New Roman"/>
          <w:szCs w:val="24"/>
        </w:rPr>
        <w:t xml:space="preserve"> dependent on</w:t>
      </w:r>
      <w:r w:rsidR="00B6556E" w:rsidRPr="00AA3375">
        <w:rPr>
          <w:rFonts w:ascii="Abadi MT Condensed Light" w:hAnsi="Abadi MT Condensed Light" w:cs="Times New Roman"/>
          <w:szCs w:val="24"/>
        </w:rPr>
        <w:t xml:space="preserve"> any of the </w:t>
      </w:r>
      <w:r w:rsidR="00292E31" w:rsidRPr="00AA3375">
        <w:rPr>
          <w:rFonts w:ascii="Abadi MT Condensed Light" w:hAnsi="Abadi MT Condensed Light" w:cs="Times New Roman"/>
          <w:szCs w:val="24"/>
        </w:rPr>
        <w:t>given reasons</w:t>
      </w:r>
      <w:r w:rsidR="00DE3B8F" w:rsidRPr="00AA3375">
        <w:rPr>
          <w:rFonts w:ascii="Abadi MT Condensed Light" w:hAnsi="Abadi MT Condensed Light" w:cs="Times New Roman"/>
          <w:szCs w:val="24"/>
        </w:rPr>
        <w:t>,</w:t>
      </w:r>
      <w:r w:rsidR="00B6556E" w:rsidRPr="00AA3375">
        <w:rPr>
          <w:rFonts w:ascii="Abadi MT Condensed Light" w:hAnsi="Abadi MT Condensed Light" w:cs="Times New Roman"/>
          <w:szCs w:val="24"/>
        </w:rPr>
        <w:t xml:space="preserve"> among others</w:t>
      </w:r>
      <w:r w:rsidRPr="00AA3375">
        <w:rPr>
          <w:rFonts w:ascii="Abadi MT Condensed Light" w:hAnsi="Abadi MT Condensed Light" w:cs="Times New Roman"/>
          <w:szCs w:val="24"/>
        </w:rPr>
        <w:t>;</w:t>
      </w:r>
    </w:p>
    <w:p w14:paraId="12ADBE52" w14:textId="77777777" w:rsidR="00B867E1" w:rsidRPr="00AA3375" w:rsidRDefault="00B867E1" w:rsidP="00BA5516">
      <w:pPr>
        <w:pStyle w:val="ListParagraph"/>
        <w:numPr>
          <w:ilvl w:val="0"/>
          <w:numId w:val="2"/>
        </w:numPr>
        <w:jc w:val="both"/>
        <w:rPr>
          <w:rFonts w:ascii="Abadi MT Condensed Light" w:hAnsi="Abadi MT Condensed Light" w:cs="Times New Roman"/>
          <w:szCs w:val="24"/>
        </w:rPr>
      </w:pPr>
      <w:r w:rsidRPr="00AA3375">
        <w:rPr>
          <w:rFonts w:ascii="Abadi MT Condensed Light" w:hAnsi="Abadi MT Condensed Light" w:cs="Times New Roman"/>
          <w:szCs w:val="24"/>
        </w:rPr>
        <w:t>Miss of class sessions because of any justified reasons</w:t>
      </w:r>
    </w:p>
    <w:p w14:paraId="2E6B127A" w14:textId="0BDCDBE1" w:rsidR="00B867E1" w:rsidRPr="00AA3375" w:rsidRDefault="00B867E1" w:rsidP="00BA5516">
      <w:pPr>
        <w:pStyle w:val="ListParagraph"/>
        <w:numPr>
          <w:ilvl w:val="0"/>
          <w:numId w:val="2"/>
        </w:num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Lack of discipline and seriousness </w:t>
      </w:r>
      <w:r w:rsidR="00E209F6" w:rsidRPr="00AA3375">
        <w:rPr>
          <w:rFonts w:ascii="Abadi MT Condensed Light" w:hAnsi="Abadi MT Condensed Light" w:cs="Times New Roman"/>
          <w:szCs w:val="24"/>
        </w:rPr>
        <w:t>in their classwork</w:t>
      </w:r>
    </w:p>
    <w:p w14:paraId="5CB09F1F" w14:textId="61A8F6FE" w:rsidR="00E209F6" w:rsidRPr="00AA3375" w:rsidRDefault="00E209F6" w:rsidP="00BA5516">
      <w:pPr>
        <w:pStyle w:val="ListParagraph"/>
        <w:numPr>
          <w:ilvl w:val="0"/>
          <w:numId w:val="2"/>
        </w:numPr>
        <w:jc w:val="both"/>
        <w:rPr>
          <w:rFonts w:ascii="Abadi MT Condensed Light" w:hAnsi="Abadi MT Condensed Light" w:cs="Times New Roman"/>
          <w:szCs w:val="24"/>
        </w:rPr>
      </w:pPr>
      <w:r w:rsidRPr="00AA3375">
        <w:rPr>
          <w:rFonts w:ascii="Abadi MT Condensed Light" w:hAnsi="Abadi MT Condensed Light" w:cs="Times New Roman"/>
          <w:szCs w:val="24"/>
        </w:rPr>
        <w:t>Any other reasons</w:t>
      </w:r>
      <w:r w:rsidR="00DE3B8F"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known or unknown, foreseeably hindering good performance or</w:t>
      </w:r>
      <w:r w:rsidR="00F17C8D" w:rsidRPr="00AA3375">
        <w:rPr>
          <w:rFonts w:ascii="Abadi MT Condensed Light" w:hAnsi="Abadi MT Condensed Light" w:cs="Times New Roman"/>
          <w:szCs w:val="24"/>
        </w:rPr>
        <w:t xml:space="preserve"> better</w:t>
      </w:r>
      <w:r w:rsidR="00F55793" w:rsidRPr="00AA3375">
        <w:rPr>
          <w:rFonts w:ascii="Abadi MT Condensed Light" w:hAnsi="Abadi MT Condensed Light" w:cs="Times New Roman"/>
          <w:szCs w:val="24"/>
        </w:rPr>
        <w:t xml:space="preserve"> </w:t>
      </w:r>
      <w:r w:rsidR="00F17C8D" w:rsidRPr="00AA3375">
        <w:rPr>
          <w:rFonts w:ascii="Abadi MT Condensed Light" w:hAnsi="Abadi MT Condensed Light" w:cs="Times New Roman"/>
          <w:szCs w:val="24"/>
        </w:rPr>
        <w:t>grades.</w:t>
      </w:r>
    </w:p>
    <w:p w14:paraId="7ED54911" w14:textId="74D51BFA" w:rsidR="00B70135" w:rsidRPr="00AA3375" w:rsidRDefault="00F17C8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Any</w:t>
      </w:r>
      <w:r w:rsidR="00C4642F" w:rsidRPr="00AA3375">
        <w:rPr>
          <w:rFonts w:ascii="Abadi MT Condensed Light" w:hAnsi="Abadi MT Condensed Light" w:cs="Times New Roman"/>
          <w:szCs w:val="24"/>
        </w:rPr>
        <w:t xml:space="preserve"> good learner with a clear </w:t>
      </w:r>
      <w:r w:rsidRPr="00AA3375">
        <w:rPr>
          <w:rFonts w:ascii="Abadi MT Condensed Light" w:hAnsi="Abadi MT Condensed Light" w:cs="Times New Roman"/>
          <w:szCs w:val="24"/>
        </w:rPr>
        <w:t>goal</w:t>
      </w:r>
      <w:r w:rsidR="00B70135" w:rsidRPr="00AA3375">
        <w:rPr>
          <w:rFonts w:ascii="Abadi MT Condensed Light" w:hAnsi="Abadi MT Condensed Light" w:cs="Times New Roman"/>
          <w:szCs w:val="24"/>
        </w:rPr>
        <w:t xml:space="preserve"> will pursue </w:t>
      </w:r>
      <w:r w:rsidR="00577E7B" w:rsidRPr="00AA3375">
        <w:rPr>
          <w:rFonts w:ascii="Abadi MT Condensed Light" w:hAnsi="Abadi MT Condensed Light" w:cs="Times New Roman"/>
          <w:szCs w:val="24"/>
        </w:rPr>
        <w:t xml:space="preserve">it no matter the challenges and will </w:t>
      </w:r>
      <w:r w:rsidR="00C4642F" w:rsidRPr="00AA3375">
        <w:rPr>
          <w:rFonts w:ascii="Abadi MT Condensed Light" w:hAnsi="Abadi MT Condensed Light" w:cs="Times New Roman"/>
          <w:szCs w:val="24"/>
        </w:rPr>
        <w:t xml:space="preserve">eventually </w:t>
      </w:r>
      <w:r w:rsidR="00577E7B" w:rsidRPr="00AA3375">
        <w:rPr>
          <w:rFonts w:ascii="Abadi MT Condensed Light" w:hAnsi="Abadi MT Condensed Light" w:cs="Times New Roman"/>
          <w:szCs w:val="24"/>
        </w:rPr>
        <w:t xml:space="preserve">achieve </w:t>
      </w:r>
      <w:r w:rsidR="00C4642F" w:rsidRPr="00AA3375">
        <w:rPr>
          <w:rFonts w:ascii="Abadi MT Condensed Light" w:hAnsi="Abadi MT Condensed Light" w:cs="Times New Roman"/>
          <w:szCs w:val="24"/>
        </w:rPr>
        <w:t>the</w:t>
      </w:r>
      <w:r w:rsidR="00577E7B" w:rsidRPr="00AA3375">
        <w:rPr>
          <w:rFonts w:ascii="Abadi MT Condensed Light" w:hAnsi="Abadi MT Condensed Light" w:cs="Times New Roman"/>
          <w:szCs w:val="24"/>
        </w:rPr>
        <w:t xml:space="preserve"> target results or</w:t>
      </w:r>
      <w:r w:rsidR="00C4642F" w:rsidRPr="00AA3375">
        <w:rPr>
          <w:rFonts w:ascii="Abadi MT Condensed Light" w:hAnsi="Abadi MT Condensed Light" w:cs="Times New Roman"/>
          <w:szCs w:val="24"/>
        </w:rPr>
        <w:t xml:space="preserve"> otherwise</w:t>
      </w:r>
      <w:r w:rsidR="00577E7B" w:rsidRPr="00AA3375">
        <w:rPr>
          <w:rFonts w:ascii="Abadi MT Condensed Light" w:hAnsi="Abadi MT Condensed Light" w:cs="Times New Roman"/>
          <w:szCs w:val="24"/>
        </w:rPr>
        <w:t xml:space="preserve"> a worthy award.</w:t>
      </w:r>
    </w:p>
    <w:p w14:paraId="57610517" w14:textId="308C9889" w:rsidR="00577E7B" w:rsidRPr="00AA3375" w:rsidRDefault="00C4642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577E7B" w:rsidRPr="00AA3375">
        <w:rPr>
          <w:rFonts w:ascii="Abadi MT Condensed Light" w:hAnsi="Abadi MT Condensed Light" w:cs="Times New Roman"/>
          <w:szCs w:val="24"/>
        </w:rPr>
        <w:t>example</w:t>
      </w:r>
      <w:r w:rsidRPr="00AA3375">
        <w:rPr>
          <w:rFonts w:ascii="Abadi MT Condensed Light" w:hAnsi="Abadi MT Condensed Light" w:cs="Times New Roman"/>
          <w:szCs w:val="24"/>
        </w:rPr>
        <w:t xml:space="preserve">s </w:t>
      </w:r>
      <w:r w:rsidR="00402BED" w:rsidRPr="00AA3375">
        <w:rPr>
          <w:rFonts w:ascii="Abadi MT Condensed Light" w:hAnsi="Abadi MT Condensed Light" w:cs="Times New Roman"/>
          <w:szCs w:val="24"/>
        </w:rPr>
        <w:t xml:space="preserve">given are open, but </w:t>
      </w:r>
      <w:r w:rsidR="00DE3B8F" w:rsidRPr="00AA3375">
        <w:rPr>
          <w:rFonts w:ascii="Abadi MT Condensed Light" w:hAnsi="Abadi MT Condensed Light" w:cs="Times New Roman"/>
          <w:szCs w:val="24"/>
        </w:rPr>
        <w:t>focusing</w:t>
      </w:r>
      <w:r w:rsidR="00577E7B" w:rsidRPr="00AA3375">
        <w:rPr>
          <w:rFonts w:ascii="Abadi MT Condensed Light" w:hAnsi="Abadi MT Condensed Light" w:cs="Times New Roman"/>
          <w:szCs w:val="24"/>
        </w:rPr>
        <w:t xml:space="preserve"> </w:t>
      </w:r>
      <w:r w:rsidR="00402BED" w:rsidRPr="00AA3375">
        <w:rPr>
          <w:rFonts w:ascii="Abadi MT Condensed Light" w:hAnsi="Abadi MT Condensed Light" w:cs="Times New Roman"/>
          <w:szCs w:val="24"/>
        </w:rPr>
        <w:t>on a specific</w:t>
      </w:r>
      <w:r w:rsidR="0093041A" w:rsidRPr="00AA3375">
        <w:rPr>
          <w:rFonts w:ascii="Abadi MT Condensed Light" w:hAnsi="Abadi MT Condensed Light" w:cs="Times New Roman"/>
          <w:szCs w:val="24"/>
        </w:rPr>
        <w:t xml:space="preserve"> target </w:t>
      </w:r>
      <w:r w:rsidR="00402BED" w:rsidRPr="00AA3375">
        <w:rPr>
          <w:rFonts w:ascii="Abadi MT Condensed Light" w:hAnsi="Abadi MT Condensed Light" w:cs="Times New Roman"/>
          <w:szCs w:val="24"/>
        </w:rPr>
        <w:t>equally demand</w:t>
      </w:r>
      <w:r w:rsidR="0093041A" w:rsidRPr="00AA3375">
        <w:rPr>
          <w:rFonts w:ascii="Abadi MT Condensed Light" w:hAnsi="Abadi MT Condensed Light" w:cs="Times New Roman"/>
          <w:szCs w:val="24"/>
        </w:rPr>
        <w:t>s</w:t>
      </w:r>
      <w:r w:rsidR="00402BED" w:rsidRPr="00AA3375">
        <w:rPr>
          <w:rFonts w:ascii="Abadi MT Condensed Light" w:hAnsi="Abadi MT Condensed Light" w:cs="Times New Roman"/>
          <w:szCs w:val="24"/>
        </w:rPr>
        <w:t xml:space="preserve"> commensurate</w:t>
      </w:r>
      <w:r w:rsidR="004306FB" w:rsidRPr="00AA3375">
        <w:rPr>
          <w:rFonts w:ascii="Abadi MT Condensed Light" w:hAnsi="Abadi MT Condensed Light" w:cs="Times New Roman"/>
          <w:szCs w:val="24"/>
        </w:rPr>
        <w:t xml:space="preserve"> </w:t>
      </w:r>
      <w:r w:rsidR="004A4648" w:rsidRPr="00AA3375">
        <w:rPr>
          <w:rFonts w:ascii="Abadi MT Condensed Light" w:hAnsi="Abadi MT Condensed Light" w:cs="Times New Roman"/>
          <w:szCs w:val="24"/>
        </w:rPr>
        <w:t>effort</w:t>
      </w:r>
      <w:r w:rsidR="00402BED" w:rsidRPr="00AA3375">
        <w:rPr>
          <w:rFonts w:ascii="Abadi MT Condensed Light" w:hAnsi="Abadi MT Condensed Light" w:cs="Times New Roman"/>
          <w:szCs w:val="24"/>
        </w:rPr>
        <w:t>s</w:t>
      </w:r>
      <w:r w:rsidR="004A4648" w:rsidRPr="00AA3375">
        <w:rPr>
          <w:rFonts w:ascii="Abadi MT Condensed Light" w:hAnsi="Abadi MT Condensed Light" w:cs="Times New Roman"/>
          <w:szCs w:val="24"/>
        </w:rPr>
        <w:t xml:space="preserve"> and </w:t>
      </w:r>
      <w:r w:rsidR="004306FB" w:rsidRPr="00AA3375">
        <w:rPr>
          <w:rFonts w:ascii="Abadi MT Condensed Light" w:hAnsi="Abadi MT Condensed Light" w:cs="Times New Roman"/>
          <w:szCs w:val="24"/>
        </w:rPr>
        <w:t>understanding</w:t>
      </w:r>
      <w:r w:rsidR="00884360" w:rsidRPr="00AA3375">
        <w:rPr>
          <w:rFonts w:ascii="Abadi MT Condensed Light" w:hAnsi="Abadi MT Condensed Light" w:cs="Times New Roman"/>
          <w:szCs w:val="24"/>
        </w:rPr>
        <w:t xml:space="preserve"> to achieve or not to achieve</w:t>
      </w:r>
      <w:r w:rsidR="00DE3B8F" w:rsidRPr="00AA3375">
        <w:rPr>
          <w:rFonts w:ascii="Abadi MT Condensed Light" w:hAnsi="Abadi MT Condensed Light" w:cs="Times New Roman"/>
          <w:szCs w:val="24"/>
        </w:rPr>
        <w:t>,</w:t>
      </w:r>
      <w:r w:rsidR="00884360" w:rsidRPr="00AA3375">
        <w:rPr>
          <w:rFonts w:ascii="Abadi MT Condensed Light" w:hAnsi="Abadi MT Condensed Light" w:cs="Times New Roman"/>
          <w:szCs w:val="24"/>
        </w:rPr>
        <w:t xml:space="preserve"> be it in family, relations</w:t>
      </w:r>
      <w:r w:rsidR="0093041A" w:rsidRPr="00AA3375">
        <w:rPr>
          <w:rFonts w:ascii="Abadi MT Condensed Light" w:hAnsi="Abadi MT Condensed Light" w:cs="Times New Roman"/>
          <w:szCs w:val="24"/>
        </w:rPr>
        <w:t>hips, etc</w:t>
      </w:r>
      <w:r w:rsidR="00884360" w:rsidRPr="00AA3375">
        <w:rPr>
          <w:rFonts w:ascii="Abadi MT Condensed Light" w:hAnsi="Abadi MT Condensed Light" w:cs="Times New Roman"/>
          <w:szCs w:val="24"/>
        </w:rPr>
        <w:t>.</w:t>
      </w:r>
    </w:p>
    <w:p w14:paraId="400D1D32" w14:textId="662E6733" w:rsidR="0037320B" w:rsidRPr="00AA3375" w:rsidRDefault="004A464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The target point s</w:t>
      </w:r>
      <w:r w:rsidR="007C57EA" w:rsidRPr="00AA3375">
        <w:rPr>
          <w:rFonts w:ascii="Abadi MT Condensed Light" w:hAnsi="Abadi MT Condensed Light" w:cs="Times New Roman"/>
          <w:szCs w:val="24"/>
        </w:rPr>
        <w:t>hould be clear in mind and</w:t>
      </w:r>
      <w:r w:rsidRPr="00AA3375">
        <w:rPr>
          <w:rFonts w:ascii="Abadi MT Condensed Light" w:hAnsi="Abadi MT Condensed Light" w:cs="Times New Roman"/>
          <w:szCs w:val="24"/>
        </w:rPr>
        <w:t xml:space="preserve"> elevated</w:t>
      </w:r>
      <w:r w:rsidR="007C57EA" w:rsidRPr="00AA3375">
        <w:rPr>
          <w:rFonts w:ascii="Abadi MT Condensed Light" w:hAnsi="Abadi MT Condensed Light" w:cs="Times New Roman"/>
          <w:szCs w:val="24"/>
        </w:rPr>
        <w:t xml:space="preserve"> </w:t>
      </w:r>
      <w:r w:rsidR="0047241D" w:rsidRPr="00AA3375">
        <w:rPr>
          <w:rFonts w:ascii="Abadi MT Condensed Light" w:hAnsi="Abadi MT Condensed Light" w:cs="Times New Roman"/>
          <w:szCs w:val="24"/>
        </w:rPr>
        <w:t xml:space="preserve">so that the pursuit is </w:t>
      </w:r>
      <w:r w:rsidR="0037320B" w:rsidRPr="00AA3375">
        <w:rPr>
          <w:rFonts w:ascii="Abadi MT Condensed Light" w:hAnsi="Abadi MT Condensed Light" w:cs="Times New Roman"/>
          <w:szCs w:val="24"/>
        </w:rPr>
        <w:t xml:space="preserve">on a </w:t>
      </w:r>
      <w:r w:rsidR="009F6156" w:rsidRPr="00AA3375">
        <w:rPr>
          <w:rFonts w:ascii="Abadi MT Condensed Light" w:hAnsi="Abadi MT Condensed Light" w:cs="Times New Roman"/>
          <w:szCs w:val="24"/>
        </w:rPr>
        <w:t>day-to-day</w:t>
      </w:r>
      <w:r w:rsidR="0037320B" w:rsidRPr="00AA3375">
        <w:rPr>
          <w:rFonts w:ascii="Abadi MT Condensed Light" w:hAnsi="Abadi MT Condensed Light" w:cs="Times New Roman"/>
          <w:szCs w:val="24"/>
        </w:rPr>
        <w:t xml:space="preserve"> basis.</w:t>
      </w:r>
    </w:p>
    <w:p w14:paraId="10FC6323" w14:textId="11A32E56" w:rsidR="0037320B" w:rsidRPr="00AA3375" w:rsidRDefault="0037320B" w:rsidP="00BA5516">
      <w:pPr>
        <w:jc w:val="both"/>
        <w:rPr>
          <w:rFonts w:ascii="Abadi MT Condensed Light" w:hAnsi="Abadi MT Condensed Light" w:cs="Times New Roman"/>
          <w:szCs w:val="24"/>
        </w:rPr>
        <w:sectPr w:rsidR="0037320B" w:rsidRPr="00AA3375" w:rsidSect="00DA0FB7">
          <w:type w:val="continuous"/>
          <w:pgSz w:w="8420" w:h="11900" w:code="11"/>
          <w:pgMar w:top="1134" w:right="964" w:bottom="1134" w:left="964" w:header="720" w:footer="720" w:gutter="0"/>
          <w:cols w:space="720"/>
          <w:docGrid w:linePitch="360"/>
        </w:sectPr>
      </w:pPr>
    </w:p>
    <w:p w14:paraId="06580258" w14:textId="77777777" w:rsidR="00BA5516" w:rsidRPr="00AA3375" w:rsidRDefault="00BA5516">
      <w:pPr>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21084285" w14:textId="5C1AAC7C" w:rsidR="006C65E6" w:rsidRPr="00AA3375" w:rsidRDefault="009B4C93" w:rsidP="00BA5516">
      <w:pPr>
        <w:pStyle w:val="Heading1"/>
        <w:rPr>
          <w:rFonts w:ascii="Abadi MT Condensed Light" w:hAnsi="Abadi MT Condensed Light"/>
        </w:rPr>
      </w:pPr>
      <w:bookmarkStart w:id="57" w:name="_Toc69903261"/>
      <w:r w:rsidRPr="00AA3375">
        <w:rPr>
          <w:rFonts w:ascii="Abadi MT Condensed Light" w:hAnsi="Abadi MT Condensed Light"/>
        </w:rPr>
        <w:lastRenderedPageBreak/>
        <w:t>KNOW THE MOUNTAIN TO CLIMB</w:t>
      </w:r>
      <w:bookmarkEnd w:id="57"/>
    </w:p>
    <w:p w14:paraId="7263CF5C" w14:textId="6A8265A9" w:rsidR="00C863EF" w:rsidRPr="00AA3375" w:rsidRDefault="009E4DB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mountain </w:t>
      </w:r>
      <w:r w:rsidR="0070364B" w:rsidRPr="00AA3375">
        <w:rPr>
          <w:rFonts w:ascii="Abadi MT Condensed Light" w:hAnsi="Abadi MT Condensed Light" w:cs="Times New Roman"/>
          <w:szCs w:val="24"/>
        </w:rPr>
        <w:t xml:space="preserve">here </w:t>
      </w:r>
      <w:r w:rsidRPr="00AA3375">
        <w:rPr>
          <w:rFonts w:ascii="Abadi MT Condensed Light" w:hAnsi="Abadi MT Condensed Light" w:cs="Times New Roman"/>
          <w:szCs w:val="24"/>
        </w:rPr>
        <w:t xml:space="preserve">is the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ife that we must </w:t>
      </w:r>
      <w:r w:rsidR="0070364B" w:rsidRPr="00AA3375">
        <w:rPr>
          <w:rFonts w:ascii="Abadi MT Condensed Light" w:hAnsi="Abadi MT Condensed Light" w:cs="Times New Roman"/>
          <w:szCs w:val="24"/>
        </w:rPr>
        <w:t xml:space="preserve">overcome. </w:t>
      </w:r>
    </w:p>
    <w:p w14:paraId="09BFF530" w14:textId="559A0E97" w:rsidR="000243FB" w:rsidRPr="00AA3375" w:rsidRDefault="00A8591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For as a man thinketh, so he becometh, as a man works so he amasses.</w:t>
      </w:r>
    </w:p>
    <w:p w14:paraId="54ECB44B" w14:textId="3CF54AF7" w:rsidR="006C65E6" w:rsidRPr="00AA3375" w:rsidRDefault="00C863E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should be clear in every</w:t>
      </w:r>
      <w:r w:rsidR="006C65E6" w:rsidRPr="00AA3375">
        <w:rPr>
          <w:rFonts w:ascii="Abadi MT Condensed Light" w:hAnsi="Abadi MT Condensed Light" w:cs="Times New Roman"/>
          <w:szCs w:val="24"/>
        </w:rPr>
        <w:t xml:space="preserve"> </w:t>
      </w:r>
      <w:r w:rsidR="008639EE" w:rsidRPr="00AA3375">
        <w:rPr>
          <w:rFonts w:ascii="Abadi MT Condensed Light" w:hAnsi="Abadi MT Condensed Light" w:cs="Times New Roman"/>
          <w:szCs w:val="24"/>
        </w:rPr>
        <w:t xml:space="preserve">mind that </w:t>
      </w:r>
      <w:r w:rsidR="00C239CA" w:rsidRPr="00AA3375">
        <w:rPr>
          <w:rFonts w:ascii="Abadi MT Condensed Light" w:hAnsi="Abadi MT Condensed Light" w:cs="Times New Roman"/>
          <w:szCs w:val="24"/>
        </w:rPr>
        <w:t>L</w:t>
      </w:r>
      <w:r w:rsidR="00CC003E" w:rsidRPr="00AA3375">
        <w:rPr>
          <w:rFonts w:ascii="Abadi MT Condensed Light" w:hAnsi="Abadi MT Condensed Light" w:cs="Times New Roman"/>
          <w:szCs w:val="24"/>
        </w:rPr>
        <w:t>ife is relatively fair. One</w:t>
      </w:r>
      <w:r w:rsidR="008639EE" w:rsidRPr="00AA3375">
        <w:rPr>
          <w:rFonts w:ascii="Abadi MT Condensed Light" w:hAnsi="Abadi MT Condensed Light" w:cs="Times New Roman"/>
          <w:szCs w:val="24"/>
        </w:rPr>
        <w:t xml:space="preserve"> rece</w:t>
      </w:r>
      <w:r w:rsidR="009C16F1" w:rsidRPr="00AA3375">
        <w:rPr>
          <w:rFonts w:ascii="Abadi MT Condensed Light" w:hAnsi="Abadi MT Condensed Light" w:cs="Times New Roman"/>
          <w:szCs w:val="24"/>
        </w:rPr>
        <w:t>ive</w:t>
      </w:r>
      <w:r w:rsidR="00CC003E" w:rsidRPr="00AA3375">
        <w:rPr>
          <w:rFonts w:ascii="Abadi MT Condensed Light" w:hAnsi="Abadi MT Condensed Light" w:cs="Times New Roman"/>
          <w:szCs w:val="24"/>
        </w:rPr>
        <w:t>s</w:t>
      </w:r>
      <w:r w:rsidR="000A6846" w:rsidRPr="00AA3375">
        <w:rPr>
          <w:rFonts w:ascii="Abadi MT Condensed Light" w:hAnsi="Abadi MT Condensed Light" w:cs="Times New Roman"/>
          <w:szCs w:val="24"/>
        </w:rPr>
        <w:t xml:space="preserve"> an equivalent of what he/she</w:t>
      </w:r>
      <w:r w:rsidR="009C16F1" w:rsidRPr="00AA3375">
        <w:rPr>
          <w:rFonts w:ascii="Abadi MT Condensed Light" w:hAnsi="Abadi MT Condensed Light" w:cs="Times New Roman"/>
          <w:szCs w:val="24"/>
        </w:rPr>
        <w:t xml:space="preserve"> give</w:t>
      </w:r>
      <w:r w:rsidR="000A6846" w:rsidRPr="00AA3375">
        <w:rPr>
          <w:rFonts w:ascii="Abadi MT Condensed Light" w:hAnsi="Abadi MT Condensed Light" w:cs="Times New Roman"/>
          <w:szCs w:val="24"/>
        </w:rPr>
        <w:t>s</w:t>
      </w:r>
      <w:r w:rsidR="009C16F1" w:rsidRPr="00AA3375">
        <w:rPr>
          <w:rFonts w:ascii="Abadi MT Condensed Light" w:hAnsi="Abadi MT Condensed Light" w:cs="Times New Roman"/>
          <w:szCs w:val="24"/>
        </w:rPr>
        <w:t xml:space="preserve"> into something</w:t>
      </w:r>
      <w:r w:rsidR="00DE3B8F" w:rsidRPr="00AA3375">
        <w:rPr>
          <w:rFonts w:ascii="Abadi MT Condensed Light" w:hAnsi="Abadi MT Condensed Light" w:cs="Times New Roman"/>
          <w:szCs w:val="24"/>
        </w:rPr>
        <w:t>,</w:t>
      </w:r>
      <w:r w:rsidR="008639EE" w:rsidRPr="00AA3375">
        <w:rPr>
          <w:rFonts w:ascii="Abadi MT Condensed Light" w:hAnsi="Abadi MT Condensed Light" w:cs="Times New Roman"/>
          <w:szCs w:val="24"/>
        </w:rPr>
        <w:t xml:space="preserve"> being</w:t>
      </w:r>
      <w:r w:rsidR="000A6846" w:rsidRPr="00AA3375">
        <w:rPr>
          <w:rFonts w:ascii="Abadi MT Condensed Light" w:hAnsi="Abadi MT Condensed Light" w:cs="Times New Roman"/>
          <w:szCs w:val="24"/>
        </w:rPr>
        <w:t xml:space="preserve"> both directly and indirectly as long as</w:t>
      </w:r>
      <w:r w:rsidR="00A95C68" w:rsidRPr="00AA3375">
        <w:rPr>
          <w:rFonts w:ascii="Abadi MT Condensed Light" w:hAnsi="Abadi MT Condensed Light" w:cs="Times New Roman"/>
          <w:szCs w:val="24"/>
        </w:rPr>
        <w:t xml:space="preserve"> one </w:t>
      </w:r>
      <w:r w:rsidR="008639EE" w:rsidRPr="00AA3375">
        <w:rPr>
          <w:rFonts w:ascii="Abadi MT Condensed Light" w:hAnsi="Abadi MT Condensed Light" w:cs="Times New Roman"/>
          <w:szCs w:val="24"/>
        </w:rPr>
        <w:t>remain</w:t>
      </w:r>
      <w:r w:rsidR="00A95C68" w:rsidRPr="00AA3375">
        <w:rPr>
          <w:rFonts w:ascii="Abadi MT Condensed Light" w:hAnsi="Abadi MT Condensed Light" w:cs="Times New Roman"/>
          <w:szCs w:val="24"/>
        </w:rPr>
        <w:t>s</w:t>
      </w:r>
      <w:r w:rsidR="008639EE" w:rsidRPr="00AA3375">
        <w:rPr>
          <w:rFonts w:ascii="Abadi MT Condensed Light" w:hAnsi="Abadi MT Condensed Light" w:cs="Times New Roman"/>
          <w:szCs w:val="24"/>
        </w:rPr>
        <w:t xml:space="preserve"> responsible</w:t>
      </w:r>
      <w:r w:rsidR="005C4869" w:rsidRPr="00AA3375">
        <w:rPr>
          <w:rFonts w:ascii="Abadi MT Condensed Light" w:hAnsi="Abadi MT Condensed Light" w:cs="Times New Roman"/>
          <w:szCs w:val="24"/>
        </w:rPr>
        <w:t>.</w:t>
      </w:r>
    </w:p>
    <w:p w14:paraId="17CD8222" w14:textId="136D7AB6" w:rsidR="0090043E" w:rsidRPr="00AA3375" w:rsidRDefault="009B1D8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Your</w:t>
      </w:r>
      <w:r w:rsidR="009C16F1" w:rsidRPr="00AA3375">
        <w:rPr>
          <w:rFonts w:ascii="Abadi MT Condensed Light" w:hAnsi="Abadi MT Condensed Light" w:cs="Times New Roman"/>
          <w:szCs w:val="24"/>
        </w:rPr>
        <w:t xml:space="preserve"> effort and s</w:t>
      </w:r>
      <w:r w:rsidR="005C4869" w:rsidRPr="00AA3375">
        <w:rPr>
          <w:rFonts w:ascii="Abadi MT Condensed Light" w:hAnsi="Abadi MT Condensed Light" w:cs="Times New Roman"/>
          <w:szCs w:val="24"/>
        </w:rPr>
        <w:t xml:space="preserve">acrifice </w:t>
      </w:r>
      <w:r w:rsidR="00EC2ADE" w:rsidRPr="00AA3375">
        <w:rPr>
          <w:rFonts w:ascii="Abadi MT Condensed Light" w:hAnsi="Abadi MT Condensed Light" w:cs="Times New Roman"/>
          <w:szCs w:val="24"/>
        </w:rPr>
        <w:t>make</w:t>
      </w:r>
      <w:r w:rsidR="005C4869" w:rsidRPr="00AA3375">
        <w:rPr>
          <w:rFonts w:ascii="Abadi MT Condensed Light" w:hAnsi="Abadi MT Condensed Light" w:cs="Times New Roman"/>
          <w:szCs w:val="24"/>
        </w:rPr>
        <w:t xml:space="preserve"> your </w:t>
      </w:r>
      <w:r w:rsidR="00EC2ADE" w:rsidRPr="00AA3375">
        <w:rPr>
          <w:rFonts w:ascii="Abadi MT Condensed Light" w:hAnsi="Abadi MT Condensed Light" w:cs="Times New Roman"/>
          <w:szCs w:val="24"/>
        </w:rPr>
        <w:t>worth</w:t>
      </w:r>
      <w:r w:rsidRPr="00AA3375">
        <w:rPr>
          <w:rFonts w:ascii="Abadi MT Condensed Light" w:hAnsi="Abadi MT Condensed Light" w:cs="Times New Roman"/>
          <w:szCs w:val="24"/>
        </w:rPr>
        <w:t>, giving a</w:t>
      </w:r>
      <w:r w:rsidR="00A95C68" w:rsidRPr="00AA3375">
        <w:rPr>
          <w:rFonts w:ascii="Abadi MT Condensed Light" w:hAnsi="Abadi MT Condensed Light" w:cs="Times New Roman"/>
          <w:szCs w:val="24"/>
        </w:rPr>
        <w:t xml:space="preserve"> direct and indirect influence </w:t>
      </w:r>
      <w:r w:rsidR="00BF6070" w:rsidRPr="00AA3375">
        <w:rPr>
          <w:rFonts w:ascii="Abadi MT Condensed Light" w:hAnsi="Abadi MT Condensed Light" w:cs="Times New Roman"/>
          <w:szCs w:val="24"/>
        </w:rPr>
        <w:t>i</w:t>
      </w:r>
      <w:r w:rsidR="00DE3B8F" w:rsidRPr="00AA3375">
        <w:rPr>
          <w:rFonts w:ascii="Abadi MT Condensed Light" w:hAnsi="Abadi MT Condensed Light" w:cs="Times New Roman"/>
          <w:szCs w:val="24"/>
        </w:rPr>
        <w:t>n</w:t>
      </w:r>
      <w:r w:rsidR="0090043E"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90043E" w:rsidRPr="00AA3375">
        <w:rPr>
          <w:rFonts w:ascii="Abadi MT Condensed Light" w:hAnsi="Abadi MT Condensed Light" w:cs="Times New Roman"/>
          <w:szCs w:val="24"/>
        </w:rPr>
        <w:t>ife.</w:t>
      </w:r>
    </w:p>
    <w:p w14:paraId="4A483BFB" w14:textId="73407BDE" w:rsidR="00F63F07" w:rsidRPr="00AA3375" w:rsidRDefault="009E4DB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On </w:t>
      </w:r>
      <w:r w:rsidR="0090043E" w:rsidRPr="00AA3375">
        <w:rPr>
          <w:rFonts w:ascii="Abadi MT Condensed Light" w:hAnsi="Abadi MT Condensed Light" w:cs="Times New Roman"/>
          <w:szCs w:val="24"/>
        </w:rPr>
        <w:t xml:space="preserve">the extremes of </w:t>
      </w:r>
      <w:r w:rsidR="002648F4" w:rsidRPr="00AA3375">
        <w:rPr>
          <w:rFonts w:ascii="Abadi MT Condensed Light" w:hAnsi="Abadi MT Condensed Light" w:cs="Times New Roman"/>
          <w:szCs w:val="24"/>
        </w:rPr>
        <w:t>l</w:t>
      </w:r>
      <w:r w:rsidR="0090043E" w:rsidRPr="00AA3375">
        <w:rPr>
          <w:rFonts w:ascii="Abadi MT Condensed Light" w:hAnsi="Abadi MT Condensed Light" w:cs="Times New Roman"/>
          <w:szCs w:val="24"/>
        </w:rPr>
        <w:t>ife (</w:t>
      </w:r>
      <w:r w:rsidR="00DB7810" w:rsidRPr="00AA3375">
        <w:rPr>
          <w:rFonts w:ascii="Abadi MT Condensed Light" w:hAnsi="Abadi MT Condensed Light" w:cs="Times New Roman"/>
          <w:szCs w:val="24"/>
        </w:rPr>
        <w:t>physical, mental, psychological</w:t>
      </w:r>
      <w:r w:rsidR="00DE3B8F" w:rsidRPr="00AA3375">
        <w:rPr>
          <w:rFonts w:ascii="Abadi MT Condensed Light" w:hAnsi="Abadi MT Condensed Light" w:cs="Times New Roman"/>
          <w:szCs w:val="24"/>
        </w:rPr>
        <w:t>,</w:t>
      </w:r>
      <w:r w:rsidR="00DB7810" w:rsidRPr="00AA3375">
        <w:rPr>
          <w:rFonts w:ascii="Abadi MT Condensed Light" w:hAnsi="Abadi MT Condensed Light" w:cs="Times New Roman"/>
          <w:szCs w:val="24"/>
        </w:rPr>
        <w:t xml:space="preserve"> and spiritual</w:t>
      </w:r>
      <w:r w:rsidR="0090043E" w:rsidRPr="00AA3375">
        <w:rPr>
          <w:rFonts w:ascii="Abadi MT Condensed Light" w:hAnsi="Abadi MT Condensed Light" w:cs="Times New Roman"/>
          <w:szCs w:val="24"/>
        </w:rPr>
        <w:t>)</w:t>
      </w:r>
      <w:r w:rsidR="00DE3B8F" w:rsidRPr="00AA3375">
        <w:rPr>
          <w:rFonts w:ascii="Abadi MT Condensed Light" w:hAnsi="Abadi MT Condensed Light" w:cs="Times New Roman"/>
          <w:szCs w:val="24"/>
        </w:rPr>
        <w:t>,</w:t>
      </w:r>
      <w:r w:rsidR="00402CD1" w:rsidRPr="00AA3375">
        <w:rPr>
          <w:rFonts w:ascii="Abadi MT Condensed Light" w:hAnsi="Abadi MT Condensed Light" w:cs="Times New Roman"/>
          <w:szCs w:val="24"/>
        </w:rPr>
        <w:t xml:space="preserve"> you get rewarded fair and square</w:t>
      </w:r>
      <w:r w:rsidR="005C4869" w:rsidRPr="00AA3375">
        <w:rPr>
          <w:rFonts w:ascii="Abadi MT Condensed Light" w:hAnsi="Abadi MT Condensed Light" w:cs="Times New Roman"/>
          <w:szCs w:val="24"/>
        </w:rPr>
        <w:t xml:space="preserve"> </w:t>
      </w:r>
      <w:r w:rsidR="003A23DD" w:rsidRPr="00AA3375">
        <w:rPr>
          <w:rFonts w:ascii="Abadi MT Condensed Light" w:hAnsi="Abadi MT Condensed Light" w:cs="Times New Roman"/>
          <w:szCs w:val="24"/>
        </w:rPr>
        <w:t xml:space="preserve">for what you did in the past, </w:t>
      </w:r>
      <w:r w:rsidR="00F63F07" w:rsidRPr="00AA3375">
        <w:rPr>
          <w:rFonts w:ascii="Abadi MT Condensed Light" w:hAnsi="Abadi MT Condensed Light" w:cs="Times New Roman"/>
          <w:szCs w:val="24"/>
        </w:rPr>
        <w:t xml:space="preserve">or </w:t>
      </w:r>
      <w:r w:rsidR="00457C58" w:rsidRPr="00AA3375">
        <w:rPr>
          <w:rFonts w:ascii="Abadi MT Condensed Light" w:hAnsi="Abadi MT Condensed Light" w:cs="Times New Roman"/>
          <w:szCs w:val="24"/>
        </w:rPr>
        <w:t>rather</w:t>
      </w:r>
      <w:r w:rsidR="00F63F07" w:rsidRPr="00AA3375">
        <w:rPr>
          <w:rFonts w:ascii="Abadi MT Condensed Light" w:hAnsi="Abadi MT Condensed Light" w:cs="Times New Roman"/>
          <w:szCs w:val="24"/>
        </w:rPr>
        <w:t xml:space="preserve"> what you deserve. </w:t>
      </w:r>
    </w:p>
    <w:p w14:paraId="1D955370" w14:textId="75C1016E" w:rsidR="003F1BA5" w:rsidRPr="00AA3375" w:rsidRDefault="00F63F0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is to say that you are planting what should be ready </w:t>
      </w:r>
      <w:r w:rsidR="003F1BA5" w:rsidRPr="00AA3375">
        <w:rPr>
          <w:rFonts w:ascii="Abadi MT Condensed Light" w:hAnsi="Abadi MT Condensed Light" w:cs="Times New Roman"/>
          <w:szCs w:val="24"/>
        </w:rPr>
        <w:t xml:space="preserve">for harvest </w:t>
      </w:r>
      <w:r w:rsidRPr="00AA3375">
        <w:rPr>
          <w:rFonts w:ascii="Abadi MT Condensed Light" w:hAnsi="Abadi MT Condensed Light" w:cs="Times New Roman"/>
          <w:szCs w:val="24"/>
        </w:rPr>
        <w:t>in due time</w:t>
      </w:r>
      <w:r w:rsidR="00457C58" w:rsidRPr="00AA3375">
        <w:rPr>
          <w:rFonts w:ascii="Abadi MT Condensed Light" w:hAnsi="Abadi MT Condensed Light" w:cs="Times New Roman"/>
          <w:szCs w:val="24"/>
        </w:rPr>
        <w:t>,</w:t>
      </w:r>
      <w:r w:rsidR="003F1BA5" w:rsidRPr="00AA3375">
        <w:rPr>
          <w:rFonts w:ascii="Abadi MT Condensed Light" w:hAnsi="Abadi MT Condensed Light" w:cs="Times New Roman"/>
          <w:szCs w:val="24"/>
        </w:rPr>
        <w:t xml:space="preserve"> or rather what you give</w:t>
      </w:r>
      <w:r w:rsidR="00457C58" w:rsidRPr="00AA3375">
        <w:rPr>
          <w:rFonts w:ascii="Abadi MT Condensed Light" w:hAnsi="Abadi MT Condensed Light" w:cs="Times New Roman"/>
          <w:szCs w:val="24"/>
        </w:rPr>
        <w:t xml:space="preserve"> today you will receive </w:t>
      </w:r>
      <w:r w:rsidR="00DE3B8F" w:rsidRPr="00AA3375">
        <w:rPr>
          <w:rFonts w:ascii="Abadi MT Condensed Light" w:hAnsi="Abadi MT Condensed Light" w:cs="Times New Roman"/>
          <w:szCs w:val="24"/>
        </w:rPr>
        <w:t>soon</w:t>
      </w:r>
      <w:r w:rsidR="00457C58" w:rsidRPr="00AA3375">
        <w:rPr>
          <w:rFonts w:ascii="Abadi MT Condensed Light" w:hAnsi="Abadi MT Condensed Light" w:cs="Times New Roman"/>
          <w:szCs w:val="24"/>
        </w:rPr>
        <w:t>.</w:t>
      </w:r>
    </w:p>
    <w:p w14:paraId="42060082" w14:textId="24D20598" w:rsidR="005C4869" w:rsidRPr="00AA3375" w:rsidRDefault="00512BD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w:t>
      </w:r>
      <w:r w:rsidR="00E17CF6" w:rsidRPr="00AA3375">
        <w:rPr>
          <w:rFonts w:ascii="Abadi MT Condensed Light" w:hAnsi="Abadi MT Condensed Light" w:cs="Times New Roman"/>
          <w:szCs w:val="24"/>
        </w:rPr>
        <w:t>f</w:t>
      </w:r>
      <w:r w:rsidR="00132493" w:rsidRPr="00AA3375">
        <w:rPr>
          <w:rFonts w:ascii="Abadi MT Condensed Light" w:hAnsi="Abadi MT Condensed Light" w:cs="Times New Roman"/>
          <w:szCs w:val="24"/>
        </w:rPr>
        <w:t xml:space="preserve"> you are breathing</w:t>
      </w:r>
      <w:r w:rsidR="00457C58"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work on</w:t>
      </w:r>
      <w:r w:rsidR="009A2448" w:rsidRPr="00AA3375">
        <w:rPr>
          <w:rFonts w:ascii="Abadi MT Condensed Light" w:hAnsi="Abadi MT Condensed Light" w:cs="Times New Roman"/>
          <w:szCs w:val="24"/>
        </w:rPr>
        <w:t xml:space="preserve"> putting up efforts and sacrifice</w:t>
      </w:r>
      <w:r w:rsidR="00457C58" w:rsidRPr="00AA3375">
        <w:rPr>
          <w:rFonts w:ascii="Abadi MT Condensed Light" w:hAnsi="Abadi MT Condensed Light" w:cs="Times New Roman"/>
          <w:szCs w:val="24"/>
        </w:rPr>
        <w:t>s</w:t>
      </w:r>
      <w:r w:rsidR="009A2448" w:rsidRPr="00AA3375">
        <w:rPr>
          <w:rFonts w:ascii="Abadi MT Condensed Light" w:hAnsi="Abadi MT Condensed Light" w:cs="Times New Roman"/>
          <w:szCs w:val="24"/>
        </w:rPr>
        <w:t xml:space="preserve"> worth</w:t>
      </w:r>
      <w:r w:rsidRPr="00AA3375">
        <w:rPr>
          <w:rFonts w:ascii="Abadi MT Condensed Light" w:hAnsi="Abadi MT Condensed Light" w:cs="Times New Roman"/>
          <w:szCs w:val="24"/>
        </w:rPr>
        <w:t>y</w:t>
      </w:r>
      <w:r w:rsidR="009A2448" w:rsidRPr="00AA3375">
        <w:rPr>
          <w:rFonts w:ascii="Abadi MT Condensed Light" w:hAnsi="Abadi MT Condensed Light" w:cs="Times New Roman"/>
          <w:szCs w:val="24"/>
        </w:rPr>
        <w:t xml:space="preserve"> for an un</w:t>
      </w:r>
      <w:r w:rsidR="00457C58" w:rsidRPr="00AA3375">
        <w:rPr>
          <w:rFonts w:ascii="Abadi MT Condensed Light" w:hAnsi="Abadi MT Condensed Light" w:cs="Times New Roman"/>
          <w:szCs w:val="24"/>
        </w:rPr>
        <w:t xml:space="preserve">certain </w:t>
      </w:r>
      <w:r w:rsidR="00D60E9C" w:rsidRPr="00AA3375">
        <w:rPr>
          <w:rFonts w:ascii="Abadi MT Condensed Light" w:hAnsi="Abadi MT Condensed Light" w:cs="Times New Roman"/>
          <w:szCs w:val="24"/>
        </w:rPr>
        <w:t>tomorrow</w:t>
      </w:r>
      <w:r w:rsidR="009A2448" w:rsidRPr="00AA3375">
        <w:rPr>
          <w:rFonts w:ascii="Abadi MT Condensed Light" w:hAnsi="Abadi MT Condensed Light" w:cs="Times New Roman"/>
          <w:szCs w:val="24"/>
        </w:rPr>
        <w:t>.</w:t>
      </w:r>
    </w:p>
    <w:p w14:paraId="7B4E50DE" w14:textId="77777777" w:rsidR="009A2448" w:rsidRPr="00AA3375" w:rsidRDefault="009A244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is fair anyway;</w:t>
      </w:r>
    </w:p>
    <w:p w14:paraId="06814618" w14:textId="3963F3DA" w:rsidR="009A2448" w:rsidRPr="00AA3375" w:rsidRDefault="009A244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raise </w:t>
      </w:r>
      <w:r w:rsidR="00484608" w:rsidRPr="00AA3375">
        <w:rPr>
          <w:rFonts w:ascii="Abadi MT Condensed Light" w:hAnsi="Abadi MT Condensed Light" w:cs="Times New Roman"/>
          <w:szCs w:val="24"/>
        </w:rPr>
        <w:t>one goat</w:t>
      </w:r>
      <w:r w:rsidR="00DE3B8F" w:rsidRPr="00AA3375">
        <w:rPr>
          <w:rFonts w:ascii="Abadi MT Condensed Light" w:hAnsi="Abadi MT Condensed Light" w:cs="Times New Roman"/>
          <w:szCs w:val="24"/>
        </w:rPr>
        <w:t>,</w:t>
      </w:r>
      <w:r w:rsidR="00484608" w:rsidRPr="00AA3375">
        <w:rPr>
          <w:rFonts w:ascii="Abadi MT Condensed Light" w:hAnsi="Abadi MT Condensed Light" w:cs="Times New Roman"/>
          <w:szCs w:val="24"/>
        </w:rPr>
        <w:t xml:space="preserve"> and you will get a lit</w:t>
      </w:r>
      <w:r w:rsidR="00DE3B8F" w:rsidRPr="00AA3375">
        <w:rPr>
          <w:rFonts w:ascii="Abadi MT Condensed Light" w:hAnsi="Abadi MT Condensed Light" w:cs="Times New Roman"/>
          <w:szCs w:val="24"/>
        </w:rPr>
        <w:t>er</w:t>
      </w:r>
      <w:r w:rsidR="00484608" w:rsidRPr="00AA3375">
        <w:rPr>
          <w:rFonts w:ascii="Abadi MT Condensed Light" w:hAnsi="Abadi MT Condensed Light" w:cs="Times New Roman"/>
          <w:szCs w:val="24"/>
        </w:rPr>
        <w:t xml:space="preserve"> of goat milk</w:t>
      </w:r>
      <w:r w:rsidR="00A85910" w:rsidRPr="00AA3375">
        <w:rPr>
          <w:rFonts w:ascii="Abadi MT Condensed Light" w:hAnsi="Abadi MT Condensed Light" w:cs="Times New Roman"/>
          <w:szCs w:val="24"/>
        </w:rPr>
        <w:t>.</w:t>
      </w:r>
    </w:p>
    <w:p w14:paraId="286ABA7F" w14:textId="4A8ECD63" w:rsidR="00484608" w:rsidRPr="00AA3375" w:rsidRDefault="0048460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Raise</w:t>
      </w:r>
      <w:r w:rsidR="00505C0E" w:rsidRPr="00AA3375">
        <w:rPr>
          <w:rFonts w:ascii="Abadi MT Condensed Light" w:hAnsi="Abadi MT Condensed Light" w:cs="Times New Roman"/>
          <w:szCs w:val="24"/>
        </w:rPr>
        <w:t xml:space="preserve"> a dairy cow</w:t>
      </w:r>
      <w:r w:rsidR="00DE3B8F" w:rsidRPr="00AA3375">
        <w:rPr>
          <w:rFonts w:ascii="Abadi MT Condensed Light" w:hAnsi="Abadi MT Condensed Light" w:cs="Times New Roman"/>
          <w:szCs w:val="24"/>
        </w:rPr>
        <w:t>,</w:t>
      </w:r>
      <w:r w:rsidR="00D60E9C" w:rsidRPr="00AA3375">
        <w:rPr>
          <w:rFonts w:ascii="Abadi MT Condensed Light" w:hAnsi="Abadi MT Condensed Light" w:cs="Times New Roman"/>
          <w:szCs w:val="24"/>
        </w:rPr>
        <w:t xml:space="preserve"> and </w:t>
      </w:r>
      <w:r w:rsidR="00505C0E" w:rsidRPr="00AA3375">
        <w:rPr>
          <w:rFonts w:ascii="Abadi MT Condensed Light" w:hAnsi="Abadi MT Condensed Light" w:cs="Times New Roman"/>
          <w:szCs w:val="24"/>
        </w:rPr>
        <w:t xml:space="preserve">you </w:t>
      </w:r>
      <w:r w:rsidR="00D60E9C" w:rsidRPr="00AA3375">
        <w:rPr>
          <w:rFonts w:ascii="Abadi MT Condensed Light" w:hAnsi="Abadi MT Condensed Light" w:cs="Times New Roman"/>
          <w:szCs w:val="24"/>
        </w:rPr>
        <w:t xml:space="preserve">should expect </w:t>
      </w:r>
      <w:r w:rsidR="00505C0E" w:rsidRPr="00AA3375">
        <w:rPr>
          <w:rFonts w:ascii="Abadi MT Condensed Light" w:hAnsi="Abadi MT Condensed Light" w:cs="Times New Roman"/>
          <w:szCs w:val="24"/>
        </w:rPr>
        <w:t xml:space="preserve">more </w:t>
      </w:r>
      <w:r w:rsidR="00D60E9C" w:rsidRPr="00AA3375">
        <w:rPr>
          <w:rFonts w:ascii="Abadi MT Condensed Light" w:hAnsi="Abadi MT Condensed Light" w:cs="Times New Roman"/>
          <w:szCs w:val="24"/>
        </w:rPr>
        <w:t>liters</w:t>
      </w:r>
      <w:r w:rsidR="00505C0E" w:rsidRPr="00AA3375">
        <w:rPr>
          <w:rFonts w:ascii="Abadi MT Condensed Light" w:hAnsi="Abadi MT Condensed Light" w:cs="Times New Roman"/>
          <w:szCs w:val="24"/>
        </w:rPr>
        <w:t xml:space="preserve"> of cow milk</w:t>
      </w:r>
      <w:r w:rsidR="00D60E9C" w:rsidRPr="00AA3375">
        <w:rPr>
          <w:rFonts w:ascii="Abadi MT Condensed Light" w:hAnsi="Abadi MT Condensed Light" w:cs="Times New Roman"/>
          <w:szCs w:val="24"/>
        </w:rPr>
        <w:t>.</w:t>
      </w:r>
    </w:p>
    <w:p w14:paraId="21816152" w14:textId="4E80A7E5" w:rsidR="00505C0E" w:rsidRPr="00AA3375" w:rsidRDefault="00E17CF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So,</w:t>
      </w:r>
      <w:r w:rsidR="00505C0E" w:rsidRPr="00AA3375">
        <w:rPr>
          <w:rFonts w:ascii="Abadi MT Condensed Light" w:hAnsi="Abadi MT Condensed Light" w:cs="Times New Roman"/>
          <w:szCs w:val="24"/>
        </w:rPr>
        <w:t xml:space="preserve"> if you want more goat milk</w:t>
      </w:r>
      <w:r w:rsidR="00D60E9C" w:rsidRPr="00AA3375">
        <w:rPr>
          <w:rFonts w:ascii="Abadi MT Condensed Light" w:hAnsi="Abadi MT Condensed Light" w:cs="Times New Roman"/>
          <w:szCs w:val="24"/>
        </w:rPr>
        <w:t xml:space="preserve">, </w:t>
      </w:r>
      <w:r w:rsidR="00110427" w:rsidRPr="00AA3375">
        <w:rPr>
          <w:rFonts w:ascii="Abadi MT Condensed Light" w:hAnsi="Abadi MT Condensed Light" w:cs="Times New Roman"/>
          <w:szCs w:val="24"/>
        </w:rPr>
        <w:t>rear more goats to your expectati</w:t>
      </w:r>
      <w:r w:rsidR="000243FB" w:rsidRPr="00AA3375">
        <w:rPr>
          <w:rFonts w:ascii="Abadi MT Condensed Light" w:hAnsi="Abadi MT Condensed Light" w:cs="Times New Roman"/>
          <w:szCs w:val="24"/>
        </w:rPr>
        <w:t>ons</w:t>
      </w:r>
      <w:r w:rsidR="00DE3B8F" w:rsidRPr="00AA3375">
        <w:rPr>
          <w:rFonts w:ascii="Abadi MT Condensed Light" w:hAnsi="Abadi MT Condensed Light" w:cs="Times New Roman"/>
          <w:szCs w:val="24"/>
        </w:rPr>
        <w:t>;</w:t>
      </w:r>
      <w:r w:rsidR="000243FB" w:rsidRPr="00AA3375">
        <w:rPr>
          <w:rFonts w:ascii="Abadi MT Condensed Light" w:hAnsi="Abadi MT Condensed Light" w:cs="Times New Roman"/>
          <w:szCs w:val="24"/>
        </w:rPr>
        <w:t xml:space="preserve"> if you w</w:t>
      </w:r>
      <w:r w:rsidR="00DE3B8F" w:rsidRPr="00AA3375">
        <w:rPr>
          <w:rFonts w:ascii="Abadi MT Condensed Light" w:hAnsi="Abadi MT Condensed Light" w:cs="Times New Roman"/>
          <w:szCs w:val="24"/>
        </w:rPr>
        <w:t>ish to have</w:t>
      </w:r>
      <w:r w:rsidR="000243FB" w:rsidRPr="00AA3375">
        <w:rPr>
          <w:rFonts w:ascii="Abadi MT Condensed Light" w:hAnsi="Abadi MT Condensed Light" w:cs="Times New Roman"/>
          <w:szCs w:val="24"/>
        </w:rPr>
        <w:t xml:space="preserve"> more cow milk,</w:t>
      </w:r>
      <w:r w:rsidR="00110427" w:rsidRPr="00AA3375">
        <w:rPr>
          <w:rFonts w:ascii="Abadi MT Condensed Light" w:hAnsi="Abadi MT Condensed Light" w:cs="Times New Roman"/>
          <w:szCs w:val="24"/>
        </w:rPr>
        <w:t xml:space="preserve"> do more dairy cows</w:t>
      </w:r>
      <w:r w:rsidR="000243FB" w:rsidRPr="00AA3375">
        <w:rPr>
          <w:rFonts w:ascii="Abadi MT Condensed Light" w:hAnsi="Abadi MT Condensed Light" w:cs="Times New Roman"/>
          <w:szCs w:val="24"/>
        </w:rPr>
        <w:t>.</w:t>
      </w:r>
    </w:p>
    <w:p w14:paraId="7B7F4FB1" w14:textId="42994FE1" w:rsidR="00110427" w:rsidRPr="00AA3375" w:rsidRDefault="003004C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NEVERTHELESS,</w:t>
      </w:r>
      <w:r w:rsidR="00BA5E0F" w:rsidRPr="00AA3375">
        <w:rPr>
          <w:rFonts w:ascii="Abadi MT Condensed Light" w:hAnsi="Abadi MT Condensed Light" w:cs="Times New Roman"/>
          <w:szCs w:val="24"/>
        </w:rPr>
        <w:t xml:space="preserve"> you all have your milk for</w:t>
      </w:r>
      <w:r w:rsidR="00C46808" w:rsidRPr="00AA3375">
        <w:rPr>
          <w:rFonts w:ascii="Abadi MT Condensed Light" w:hAnsi="Abadi MT Condensed Light" w:cs="Times New Roman"/>
          <w:szCs w:val="24"/>
        </w:rPr>
        <w:t xml:space="preserve"> tea, </w:t>
      </w:r>
      <w:r w:rsidR="00BA5E0F" w:rsidRPr="00AA3375">
        <w:rPr>
          <w:rFonts w:ascii="Abadi MT Condensed Light" w:hAnsi="Abadi MT Condensed Light" w:cs="Times New Roman"/>
          <w:szCs w:val="24"/>
        </w:rPr>
        <w:t>you</w:t>
      </w:r>
      <w:r w:rsidR="00C46808" w:rsidRPr="00AA3375">
        <w:rPr>
          <w:rFonts w:ascii="Abadi MT Condensed Light" w:hAnsi="Abadi MT Condensed Light" w:cs="Times New Roman"/>
          <w:szCs w:val="24"/>
        </w:rPr>
        <w:t xml:space="preserve"> </w:t>
      </w:r>
      <w:r w:rsidR="00BA5E0F" w:rsidRPr="00AA3375">
        <w:rPr>
          <w:rFonts w:ascii="Abadi MT Condensed Light" w:hAnsi="Abadi MT Condensed Light" w:cs="Times New Roman"/>
          <w:szCs w:val="24"/>
        </w:rPr>
        <w:t>cannot</w:t>
      </w:r>
      <w:r w:rsidR="00C46808" w:rsidRPr="00AA3375">
        <w:rPr>
          <w:rFonts w:ascii="Abadi MT Condensed Light" w:hAnsi="Abadi MT Condensed Light" w:cs="Times New Roman"/>
          <w:szCs w:val="24"/>
        </w:rPr>
        <w:t xml:space="preserve"> get more for less</w:t>
      </w:r>
      <w:r w:rsidR="000243FB" w:rsidRPr="00AA3375">
        <w:rPr>
          <w:rFonts w:ascii="Abadi MT Condensed Light" w:hAnsi="Abadi MT Condensed Light" w:cs="Times New Roman"/>
          <w:szCs w:val="24"/>
        </w:rPr>
        <w:t xml:space="preserve">, </w:t>
      </w:r>
      <w:r w:rsidR="001146EE" w:rsidRPr="00AA3375">
        <w:rPr>
          <w:rFonts w:ascii="Abadi MT Condensed Light" w:hAnsi="Abadi MT Condensed Light" w:cs="Times New Roman"/>
          <w:szCs w:val="24"/>
        </w:rPr>
        <w:t>and it</w:t>
      </w:r>
      <w:r w:rsidR="000243FB" w:rsidRPr="00AA3375">
        <w:rPr>
          <w:rFonts w:ascii="Abadi MT Condensed Light" w:hAnsi="Abadi MT Condensed Light" w:cs="Times New Roman"/>
          <w:szCs w:val="24"/>
        </w:rPr>
        <w:t xml:space="preserve"> is what</w:t>
      </w:r>
      <w:r w:rsidR="00C46808" w:rsidRPr="00AA3375">
        <w:rPr>
          <w:rFonts w:ascii="Abadi MT Condensed Light" w:hAnsi="Abadi MT Condensed Light" w:cs="Times New Roman"/>
          <w:szCs w:val="24"/>
        </w:rPr>
        <w:t xml:space="preserve"> you </w:t>
      </w:r>
      <w:r w:rsidR="002F4891" w:rsidRPr="00AA3375">
        <w:rPr>
          <w:rFonts w:ascii="Abadi MT Condensed Light" w:hAnsi="Abadi MT Condensed Light" w:cs="Times New Roman"/>
          <w:szCs w:val="24"/>
        </w:rPr>
        <w:t>deserve</w:t>
      </w:r>
      <w:r w:rsidR="000243FB" w:rsidRPr="00AA3375">
        <w:rPr>
          <w:rFonts w:ascii="Abadi MT Condensed Light" w:hAnsi="Abadi MT Condensed Light" w:cs="Times New Roman"/>
          <w:szCs w:val="24"/>
        </w:rPr>
        <w:t xml:space="preserve"> for the efforts </w:t>
      </w:r>
      <w:r w:rsidRPr="00AA3375">
        <w:rPr>
          <w:rFonts w:ascii="Abadi MT Condensed Light" w:hAnsi="Abadi MT Condensed Light" w:cs="Times New Roman"/>
          <w:szCs w:val="24"/>
        </w:rPr>
        <w:t>put</w:t>
      </w:r>
      <w:r w:rsidR="00DE3B8F" w:rsidRPr="00AA3375">
        <w:rPr>
          <w:rFonts w:ascii="Abadi MT Condensed Light" w:hAnsi="Abadi MT Condensed Light" w:cs="Times New Roman"/>
          <w:szCs w:val="24"/>
        </w:rPr>
        <w:t xml:space="preserve"> in</w:t>
      </w:r>
      <w:r w:rsidRPr="00AA3375">
        <w:rPr>
          <w:rFonts w:ascii="Abadi MT Condensed Light" w:hAnsi="Abadi MT Condensed Light" w:cs="Times New Roman"/>
          <w:szCs w:val="24"/>
        </w:rPr>
        <w:t>.</w:t>
      </w:r>
    </w:p>
    <w:p w14:paraId="5E212F63" w14:textId="35D7A070" w:rsidR="003004C1" w:rsidRPr="00AA3375" w:rsidRDefault="00D60CC2" w:rsidP="00BA5516">
      <w:pPr>
        <w:pStyle w:val="ListParagraph"/>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Targets are worthy and </w:t>
      </w:r>
      <w:r w:rsidR="002F4073" w:rsidRPr="00AA3375">
        <w:rPr>
          <w:rFonts w:ascii="Abadi MT Condensed Light" w:hAnsi="Abadi MT Condensed Light" w:cs="Times New Roman"/>
          <w:szCs w:val="24"/>
        </w:rPr>
        <w:t>well-deserved</w:t>
      </w:r>
      <w:r w:rsidRPr="00AA3375">
        <w:rPr>
          <w:rFonts w:ascii="Abadi MT Condensed Light" w:hAnsi="Abadi MT Condensed Light" w:cs="Times New Roman"/>
          <w:szCs w:val="24"/>
        </w:rPr>
        <w:t xml:space="preserve"> milestones for well and sufficiently put efforts over time</w:t>
      </w:r>
      <w:r w:rsidR="002F4891" w:rsidRPr="00AA3375">
        <w:rPr>
          <w:rFonts w:ascii="Abadi MT Condensed Light" w:hAnsi="Abadi MT Condensed Light" w:cs="Times New Roman"/>
          <w:szCs w:val="24"/>
        </w:rPr>
        <w:t xml:space="preserve">. </w:t>
      </w:r>
      <w:r w:rsidR="00E17CF6" w:rsidRPr="00AA3375">
        <w:rPr>
          <w:rFonts w:ascii="Abadi MT Condensed Light" w:hAnsi="Abadi MT Condensed Light" w:cs="Times New Roman"/>
          <w:szCs w:val="24"/>
        </w:rPr>
        <w:t>That is</w:t>
      </w:r>
      <w:r w:rsidR="002F4891" w:rsidRPr="00AA3375">
        <w:rPr>
          <w:rFonts w:ascii="Abadi MT Condensed Light" w:hAnsi="Abadi MT Condensed Light" w:cs="Times New Roman"/>
          <w:szCs w:val="24"/>
        </w:rPr>
        <w:t xml:space="preserve"> why everything take</w:t>
      </w:r>
      <w:r w:rsidR="00560CDA" w:rsidRPr="00AA3375">
        <w:rPr>
          <w:rFonts w:ascii="Abadi MT Condensed Light" w:hAnsi="Abadi MT Condensed Light" w:cs="Times New Roman"/>
          <w:szCs w:val="24"/>
        </w:rPr>
        <w:t>s</w:t>
      </w:r>
      <w:r w:rsidR="002F4891" w:rsidRPr="00AA3375">
        <w:rPr>
          <w:rFonts w:ascii="Abadi MT Condensed Light" w:hAnsi="Abadi MT Condensed Light" w:cs="Times New Roman"/>
          <w:szCs w:val="24"/>
        </w:rPr>
        <w:t xml:space="preserve"> time in bits, then junks</w:t>
      </w:r>
      <w:r w:rsidR="00321C3E" w:rsidRPr="00AA3375">
        <w:rPr>
          <w:rFonts w:ascii="Abadi MT Condensed Light" w:hAnsi="Abadi MT Condensed Light" w:cs="Times New Roman"/>
          <w:szCs w:val="24"/>
        </w:rPr>
        <w:t xml:space="preserve"> or at once</w:t>
      </w:r>
      <w:r w:rsidR="00560CDA" w:rsidRPr="00AA3375">
        <w:rPr>
          <w:rFonts w:ascii="Abadi MT Condensed Light" w:hAnsi="Abadi MT Condensed Light" w:cs="Times New Roman"/>
          <w:szCs w:val="24"/>
        </w:rPr>
        <w:t>,</w:t>
      </w:r>
      <w:r w:rsidR="00321C3E" w:rsidRPr="00AA3375">
        <w:rPr>
          <w:rFonts w:ascii="Abadi MT Condensed Light" w:hAnsi="Abadi MT Condensed Light" w:cs="Times New Roman"/>
          <w:szCs w:val="24"/>
        </w:rPr>
        <w:t xml:space="preserve"> </w:t>
      </w:r>
      <w:r w:rsidR="00560CDA" w:rsidRPr="00AA3375">
        <w:rPr>
          <w:rFonts w:ascii="Abadi MT Condensed Light" w:hAnsi="Abadi MT Condensed Light" w:cs="Times New Roman"/>
          <w:szCs w:val="24"/>
        </w:rPr>
        <w:t xml:space="preserve">then </w:t>
      </w:r>
      <w:r w:rsidR="00321C3E" w:rsidRPr="00AA3375">
        <w:rPr>
          <w:rFonts w:ascii="Abadi MT Condensed Light" w:hAnsi="Abadi MT Condensed Light" w:cs="Times New Roman"/>
          <w:szCs w:val="24"/>
        </w:rPr>
        <w:t>in phases</w:t>
      </w:r>
      <w:r w:rsidR="00560CDA" w:rsidRPr="00AA3375">
        <w:rPr>
          <w:rFonts w:ascii="Abadi MT Condensed Light" w:hAnsi="Abadi MT Condensed Light" w:cs="Times New Roman"/>
          <w:szCs w:val="24"/>
        </w:rPr>
        <w:t>.</w:t>
      </w:r>
    </w:p>
    <w:p w14:paraId="3A23CCFF" w14:textId="70C35CA4" w:rsidR="00321C3E"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There is the starting point in everything</w:t>
      </w:r>
      <w:r w:rsidR="00321C3E" w:rsidRPr="00AA3375">
        <w:rPr>
          <w:rFonts w:ascii="Abadi MT Condensed Light" w:hAnsi="Abadi MT Condensed Light" w:cs="Times New Roman"/>
          <w:szCs w:val="24"/>
        </w:rPr>
        <w:t xml:space="preserve">, </w:t>
      </w:r>
      <w:r w:rsidR="0033521D" w:rsidRPr="00AA3375">
        <w:rPr>
          <w:rFonts w:ascii="Abadi MT Condensed Light" w:hAnsi="Abadi MT Condensed Light" w:cs="Times New Roman"/>
          <w:szCs w:val="24"/>
        </w:rPr>
        <w:t>and then</w:t>
      </w:r>
      <w:r w:rsidR="00321C3E" w:rsidRPr="00AA3375">
        <w:rPr>
          <w:rFonts w:ascii="Abadi MT Condensed Light" w:hAnsi="Abadi MT Condensed Light" w:cs="Times New Roman"/>
          <w:szCs w:val="24"/>
        </w:rPr>
        <w:t xml:space="preserve"> there </w:t>
      </w:r>
      <w:r w:rsidR="0033521D" w:rsidRPr="00AA3375">
        <w:rPr>
          <w:rFonts w:ascii="Abadi MT Condensed Light" w:hAnsi="Abadi MT Condensed Light" w:cs="Times New Roman"/>
          <w:szCs w:val="24"/>
        </w:rPr>
        <w:t xml:space="preserve">is the journey (through </w:t>
      </w:r>
      <w:r w:rsidRPr="00AA3375">
        <w:rPr>
          <w:rFonts w:ascii="Abadi MT Condensed Light" w:hAnsi="Abadi MT Condensed Light" w:cs="Times New Roman"/>
          <w:szCs w:val="24"/>
        </w:rPr>
        <w:t xml:space="preserve">the </w:t>
      </w:r>
      <w:r w:rsidR="0033521D" w:rsidRPr="00AA3375">
        <w:rPr>
          <w:rFonts w:ascii="Abadi MT Condensed Light" w:hAnsi="Abadi MT Condensed Light" w:cs="Times New Roman"/>
          <w:szCs w:val="24"/>
        </w:rPr>
        <w:t>process) and finally th</w:t>
      </w:r>
      <w:r w:rsidR="00560CDA" w:rsidRPr="00AA3375">
        <w:rPr>
          <w:rFonts w:ascii="Abadi MT Condensed Light" w:hAnsi="Abadi MT Condensed Light" w:cs="Times New Roman"/>
          <w:szCs w:val="24"/>
        </w:rPr>
        <w:t>e destination (point of arrival</w:t>
      </w:r>
      <w:r w:rsidR="00E352DB" w:rsidRPr="00AA3375">
        <w:rPr>
          <w:rFonts w:ascii="Abadi MT Condensed Light" w:hAnsi="Abadi MT Condensed Light" w:cs="Times New Roman"/>
          <w:szCs w:val="24"/>
        </w:rPr>
        <w:t xml:space="preserve"> or </w:t>
      </w:r>
      <w:r w:rsidR="0033521D" w:rsidRPr="00AA3375">
        <w:rPr>
          <w:rFonts w:ascii="Abadi MT Condensed Light" w:hAnsi="Abadi MT Condensed Light" w:cs="Times New Roman"/>
          <w:szCs w:val="24"/>
        </w:rPr>
        <w:t>accomplishment)</w:t>
      </w:r>
      <w:r w:rsidR="002F4073" w:rsidRPr="00AA3375">
        <w:rPr>
          <w:rFonts w:ascii="Abadi MT Condensed Light" w:hAnsi="Abadi MT Condensed Light" w:cs="Times New Roman"/>
          <w:szCs w:val="24"/>
        </w:rPr>
        <w:t>.</w:t>
      </w:r>
    </w:p>
    <w:p w14:paraId="0A7C18EC" w14:textId="52174780" w:rsidR="002F4073" w:rsidRPr="00AA3375" w:rsidRDefault="002F407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means time and effort </w:t>
      </w:r>
      <w:r w:rsidR="00DE3B8F" w:rsidRPr="00AA3375">
        <w:rPr>
          <w:rFonts w:ascii="Abadi MT Condensed Light" w:hAnsi="Abadi MT Condensed Light" w:cs="Times New Roman"/>
          <w:szCs w:val="24"/>
        </w:rPr>
        <w:t>are</w:t>
      </w:r>
      <w:r w:rsidRPr="00AA3375">
        <w:rPr>
          <w:rFonts w:ascii="Abadi MT Condensed Light" w:hAnsi="Abadi MT Condensed Light" w:cs="Times New Roman"/>
          <w:szCs w:val="24"/>
        </w:rPr>
        <w:t xml:space="preserve"> a requirement and the navigation route determines the </w:t>
      </w:r>
      <w:r w:rsidR="00CA556B" w:rsidRPr="00AA3375">
        <w:rPr>
          <w:rFonts w:ascii="Abadi MT Condensed Light" w:hAnsi="Abadi MT Condensed Light" w:cs="Times New Roman"/>
          <w:szCs w:val="24"/>
        </w:rPr>
        <w:t>place of arrival</w:t>
      </w:r>
      <w:r w:rsidR="00E352DB" w:rsidRPr="00AA3375">
        <w:rPr>
          <w:rFonts w:ascii="Abadi MT Condensed Light" w:hAnsi="Abadi MT Condensed Light" w:cs="Times New Roman"/>
          <w:szCs w:val="24"/>
        </w:rPr>
        <w:t>, not to mention timely arrival</w:t>
      </w:r>
      <w:r w:rsidR="00CA556B" w:rsidRPr="00AA3375">
        <w:rPr>
          <w:rFonts w:ascii="Abadi MT Condensed Light" w:hAnsi="Abadi MT Condensed Light" w:cs="Times New Roman"/>
          <w:szCs w:val="24"/>
        </w:rPr>
        <w:t>.</w:t>
      </w:r>
    </w:p>
    <w:p w14:paraId="55D4D7BF" w14:textId="621EEE03" w:rsidR="00CA556B" w:rsidRPr="00AA3375" w:rsidRDefault="00CA556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Gauge yourself </w:t>
      </w:r>
      <w:r w:rsidR="00E710B9" w:rsidRPr="00AA3375">
        <w:rPr>
          <w:rFonts w:ascii="Abadi MT Condensed Light" w:hAnsi="Abadi MT Condensed Light" w:cs="Times New Roman"/>
          <w:szCs w:val="24"/>
        </w:rPr>
        <w:t>honestly</w:t>
      </w:r>
      <w:r w:rsidRPr="00AA3375">
        <w:rPr>
          <w:rFonts w:ascii="Abadi MT Condensed Light" w:hAnsi="Abadi MT Condensed Light" w:cs="Times New Roman"/>
          <w:szCs w:val="24"/>
        </w:rPr>
        <w:t xml:space="preserve"> so that you </w:t>
      </w:r>
      <w:r w:rsidR="00E710B9" w:rsidRPr="00AA3375">
        <w:rPr>
          <w:rFonts w:ascii="Abadi MT Condensed Light" w:hAnsi="Abadi MT Condensed Light" w:cs="Times New Roman"/>
          <w:szCs w:val="24"/>
        </w:rPr>
        <w:t>do not</w:t>
      </w:r>
      <w:r w:rsidRPr="00AA3375">
        <w:rPr>
          <w:rFonts w:ascii="Abadi MT Condensed Light" w:hAnsi="Abadi MT Condensed Light" w:cs="Times New Roman"/>
          <w:szCs w:val="24"/>
        </w:rPr>
        <w:t xml:space="preserve"> be </w:t>
      </w:r>
      <w:r w:rsidR="007D7B39" w:rsidRPr="00AA3375">
        <w:rPr>
          <w:rFonts w:ascii="Abadi MT Condensed Light" w:hAnsi="Abadi MT Condensed Light" w:cs="Times New Roman"/>
          <w:szCs w:val="24"/>
        </w:rPr>
        <w:t>over expectant beyond your value</w:t>
      </w:r>
      <w:r w:rsidRPr="00AA3375">
        <w:rPr>
          <w:rFonts w:ascii="Abadi MT Condensed Light" w:hAnsi="Abadi MT Condensed Light" w:cs="Times New Roman"/>
          <w:szCs w:val="24"/>
        </w:rPr>
        <w:t>.</w:t>
      </w:r>
    </w:p>
    <w:p w14:paraId="61659533" w14:textId="5CE3F842" w:rsidR="00E710B9" w:rsidRPr="00AA3375" w:rsidRDefault="00E710B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Be true to yourself, do things right, be proactive</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know what you want, take time and put efforts to understand</w:t>
      </w:r>
      <w:r w:rsidR="00CE3ADB" w:rsidRPr="00AA3375">
        <w:rPr>
          <w:rFonts w:ascii="Abadi MT Condensed Light" w:hAnsi="Abadi MT Condensed Light" w:cs="Times New Roman"/>
          <w:szCs w:val="24"/>
        </w:rPr>
        <w:t xml:space="preserve"> the true self of </w:t>
      </w:r>
      <w:r w:rsidR="00C239CA" w:rsidRPr="00AA3375">
        <w:rPr>
          <w:rFonts w:ascii="Abadi MT Condensed Light" w:hAnsi="Abadi MT Condensed Light" w:cs="Times New Roman"/>
          <w:szCs w:val="24"/>
        </w:rPr>
        <w:t>'</w:t>
      </w:r>
      <w:r w:rsidR="00CE3ADB" w:rsidRPr="00AA3375">
        <w:rPr>
          <w:rFonts w:ascii="Abadi MT Condensed Light" w:hAnsi="Abadi MT Condensed Light" w:cs="Times New Roman"/>
          <w:szCs w:val="24"/>
        </w:rPr>
        <w:t>YOU</w:t>
      </w:r>
      <w:r w:rsidR="00DE3B8F" w:rsidRPr="00AA3375">
        <w:rPr>
          <w:rFonts w:ascii="Abadi MT Condensed Light" w:hAnsi="Abadi MT Condensed Light" w:cs="Times New Roman"/>
          <w:szCs w:val="24"/>
        </w:rPr>
        <w:t>.</w:t>
      </w:r>
      <w:r w:rsidR="00C239CA" w:rsidRPr="00AA3375">
        <w:rPr>
          <w:rFonts w:ascii="Abadi MT Condensed Light" w:hAnsi="Abadi MT Condensed Light" w:cs="Times New Roman"/>
          <w:szCs w:val="24"/>
        </w:rPr>
        <w:t>'</w:t>
      </w:r>
    </w:p>
    <w:p w14:paraId="1119A510" w14:textId="77777777" w:rsidR="00CE3ADB" w:rsidRPr="00AA3375" w:rsidRDefault="00CE3AD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Disintegrate your personality and study </w:t>
      </w:r>
      <w:r w:rsidR="00A80820" w:rsidRPr="00AA3375">
        <w:rPr>
          <w:rFonts w:ascii="Abadi MT Condensed Light" w:hAnsi="Abadi MT Condensed Light" w:cs="Times New Roman"/>
          <w:szCs w:val="24"/>
        </w:rPr>
        <w:t>every unit and part</w:t>
      </w:r>
      <w:r w:rsidRPr="00AA3375">
        <w:rPr>
          <w:rFonts w:ascii="Abadi MT Condensed Light" w:hAnsi="Abadi MT Condensed Light" w:cs="Times New Roman"/>
          <w:szCs w:val="24"/>
        </w:rPr>
        <w:t xml:space="preserve"> of you to be </w:t>
      </w:r>
      <w:r w:rsidR="00A80820" w:rsidRPr="00AA3375">
        <w:rPr>
          <w:rFonts w:ascii="Abadi MT Condensed Light" w:hAnsi="Abadi MT Condensed Light" w:cs="Times New Roman"/>
          <w:szCs w:val="24"/>
        </w:rPr>
        <w:t>well advised</w:t>
      </w:r>
      <w:r w:rsidRPr="00AA3375">
        <w:rPr>
          <w:rFonts w:ascii="Abadi MT Condensed Light" w:hAnsi="Abadi MT Condensed Light" w:cs="Times New Roman"/>
          <w:szCs w:val="24"/>
        </w:rPr>
        <w:t>.</w:t>
      </w:r>
    </w:p>
    <w:p w14:paraId="1FDE20FE" w14:textId="65FBD52A" w:rsidR="00CE3ADB" w:rsidRPr="00AA3375" w:rsidRDefault="00E8131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Study and understand your capability, take on short</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term goals towards your </w:t>
      </w:r>
      <w:r w:rsidR="00037003" w:rsidRPr="00AA3375">
        <w:rPr>
          <w:rFonts w:ascii="Abadi MT Condensed Light" w:hAnsi="Abadi MT Condensed Light" w:cs="Times New Roman"/>
          <w:szCs w:val="24"/>
        </w:rPr>
        <w:t>long</w:t>
      </w:r>
      <w:r w:rsidR="00DE3B8F" w:rsidRPr="00AA3375">
        <w:rPr>
          <w:rFonts w:ascii="Abadi MT Condensed Light" w:hAnsi="Abadi MT Condensed Light" w:cs="Times New Roman"/>
          <w:szCs w:val="24"/>
        </w:rPr>
        <w:t>-</w:t>
      </w:r>
      <w:r w:rsidR="00037003" w:rsidRPr="00AA3375">
        <w:rPr>
          <w:rFonts w:ascii="Abadi MT Condensed Light" w:hAnsi="Abadi MT Condensed Light" w:cs="Times New Roman"/>
          <w:szCs w:val="24"/>
        </w:rPr>
        <w:t xml:space="preserve">term or distant goals, evaluate </w:t>
      </w:r>
      <w:r w:rsidRPr="00AA3375">
        <w:rPr>
          <w:rFonts w:ascii="Abadi MT Condensed Light" w:hAnsi="Abadi MT Condensed Light" w:cs="Times New Roman"/>
          <w:szCs w:val="24"/>
        </w:rPr>
        <w:t xml:space="preserve">your </w:t>
      </w:r>
      <w:r w:rsidR="00037003" w:rsidRPr="00AA3375">
        <w:rPr>
          <w:rFonts w:ascii="Abadi MT Condensed Light" w:hAnsi="Abadi MT Condensed Light" w:cs="Times New Roman"/>
          <w:szCs w:val="24"/>
        </w:rPr>
        <w:t>life goals</w:t>
      </w:r>
      <w:r w:rsidR="00DE3B8F" w:rsidRPr="00AA3375">
        <w:rPr>
          <w:rFonts w:ascii="Abadi MT Condensed Light" w:hAnsi="Abadi MT Condensed Light" w:cs="Times New Roman"/>
          <w:szCs w:val="24"/>
        </w:rPr>
        <w:t>,</w:t>
      </w:r>
      <w:r w:rsidR="00AE7240" w:rsidRPr="00AA3375">
        <w:rPr>
          <w:rFonts w:ascii="Abadi MT Condensed Light" w:hAnsi="Abadi MT Condensed Light" w:cs="Times New Roman"/>
          <w:szCs w:val="24"/>
        </w:rPr>
        <w:t xml:space="preserve"> and pursue them</w:t>
      </w:r>
      <w:r w:rsidR="006B38B4" w:rsidRPr="00AA3375">
        <w:rPr>
          <w:rFonts w:ascii="Abadi MT Condensed Light" w:hAnsi="Abadi MT Condensed Light" w:cs="Times New Roman"/>
          <w:szCs w:val="24"/>
        </w:rPr>
        <w:t xml:space="preserve"> accordingly</w:t>
      </w:r>
      <w:r w:rsidR="00AE7240" w:rsidRPr="00AA3375">
        <w:rPr>
          <w:rFonts w:ascii="Abadi MT Condensed Light" w:hAnsi="Abadi MT Condensed Light" w:cs="Times New Roman"/>
          <w:szCs w:val="24"/>
        </w:rPr>
        <w:t>.</w:t>
      </w:r>
      <w:r w:rsidR="006B38B4" w:rsidRPr="00AA3375">
        <w:rPr>
          <w:rFonts w:ascii="Abadi MT Condensed Light" w:hAnsi="Abadi MT Condensed Light" w:cs="Times New Roman"/>
          <w:szCs w:val="24"/>
        </w:rPr>
        <w:t xml:space="preserve"> Don</w:t>
      </w:r>
      <w:r w:rsidR="00C239CA" w:rsidRPr="00AA3375">
        <w:rPr>
          <w:rFonts w:ascii="Abadi MT Condensed Light" w:hAnsi="Abadi MT Condensed Light" w:cs="Times New Roman"/>
          <w:szCs w:val="24"/>
        </w:rPr>
        <w:t>'</w:t>
      </w:r>
      <w:r w:rsidR="006B38B4" w:rsidRPr="00AA3375">
        <w:rPr>
          <w:rFonts w:ascii="Abadi MT Condensed Light" w:hAnsi="Abadi MT Condensed Light" w:cs="Times New Roman"/>
          <w:szCs w:val="24"/>
        </w:rPr>
        <w:t>t overwhelm your ego.</w:t>
      </w:r>
    </w:p>
    <w:p w14:paraId="27A4835F" w14:textId="6966BA5B" w:rsidR="00AE7240" w:rsidRPr="00AA3375" w:rsidRDefault="00AE724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But in all this</w:t>
      </w:r>
      <w:r w:rsidR="00B543DA" w:rsidRPr="00AA3375">
        <w:rPr>
          <w:rFonts w:ascii="Abadi MT Condensed Light" w:hAnsi="Abadi MT Condensed Light" w:cs="Times New Roman"/>
          <w:szCs w:val="24"/>
        </w:rPr>
        <w:t>,</w:t>
      </w:r>
      <w:r w:rsidR="00CB76E4" w:rsidRPr="00AA3375">
        <w:rPr>
          <w:rFonts w:ascii="Abadi MT Condensed Light" w:hAnsi="Abadi MT Condensed Light" w:cs="Times New Roman"/>
          <w:szCs w:val="24"/>
        </w:rPr>
        <w:t xml:space="preserve"> you remain the main Actor in the drama.</w:t>
      </w:r>
    </w:p>
    <w:p w14:paraId="6D5097D8" w14:textId="77777777" w:rsidR="00AE7240" w:rsidRPr="00AA3375" w:rsidRDefault="00AE724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47DE2C7C" w14:textId="7CDB24C9" w:rsidR="00AE7240" w:rsidRPr="00AA3375" w:rsidRDefault="009A4663" w:rsidP="00BA5516">
      <w:pPr>
        <w:pStyle w:val="Heading1"/>
        <w:rPr>
          <w:rFonts w:ascii="Abadi MT Condensed Light" w:hAnsi="Abadi MT Condensed Light"/>
        </w:rPr>
      </w:pPr>
      <w:bookmarkStart w:id="58" w:name="_Toc69903262"/>
      <w:r w:rsidRPr="00AA3375">
        <w:rPr>
          <w:rFonts w:ascii="Abadi MT Condensed Light" w:hAnsi="Abadi MT Condensed Light"/>
        </w:rPr>
        <w:lastRenderedPageBreak/>
        <w:t>LIFE ISN</w:t>
      </w:r>
      <w:r w:rsidR="00C239CA" w:rsidRPr="00AA3375">
        <w:rPr>
          <w:rFonts w:ascii="Abadi MT Condensed Light" w:hAnsi="Abadi MT Condensed Light"/>
        </w:rPr>
        <w:t>'</w:t>
      </w:r>
      <w:r w:rsidR="009F4E42" w:rsidRPr="00AA3375">
        <w:rPr>
          <w:rFonts w:ascii="Abadi MT Condensed Light" w:hAnsi="Abadi MT Condensed Light"/>
        </w:rPr>
        <w:t xml:space="preserve">T AN ACTIVITY BUT </w:t>
      </w:r>
      <w:r w:rsidR="007B5311" w:rsidRPr="00AA3375">
        <w:rPr>
          <w:rFonts w:ascii="Abadi MT Condensed Light" w:hAnsi="Abadi MT Condensed Light"/>
        </w:rPr>
        <w:t>A PROCESS</w:t>
      </w:r>
      <w:bookmarkEnd w:id="58"/>
    </w:p>
    <w:p w14:paraId="60787817" w14:textId="0DF354B6" w:rsidR="009A4663" w:rsidRPr="00AA3375" w:rsidRDefault="004552B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is the serie</w:t>
      </w:r>
      <w:r w:rsidR="00877CA1" w:rsidRPr="00AA3375">
        <w:rPr>
          <w:rFonts w:ascii="Abadi MT Condensed Light" w:hAnsi="Abadi MT Condensed Light" w:cs="Times New Roman"/>
          <w:szCs w:val="24"/>
        </w:rPr>
        <w:t xml:space="preserve">s of things, activities, </w:t>
      </w:r>
      <w:r w:rsidRPr="00AA3375">
        <w:rPr>
          <w:rFonts w:ascii="Abadi MT Condensed Light" w:hAnsi="Abadi MT Condensed Light" w:cs="Times New Roman"/>
          <w:szCs w:val="24"/>
        </w:rPr>
        <w:t>assignments</w:t>
      </w:r>
      <w:r w:rsidR="00DE3B8F" w:rsidRPr="00AA3375">
        <w:rPr>
          <w:rFonts w:ascii="Abadi MT Condensed Light" w:hAnsi="Abadi MT Condensed Light" w:cs="Times New Roman"/>
          <w:szCs w:val="24"/>
        </w:rPr>
        <w:t>,</w:t>
      </w:r>
      <w:r w:rsidR="00877CA1" w:rsidRPr="00AA3375">
        <w:rPr>
          <w:rFonts w:ascii="Abadi MT Condensed Light" w:hAnsi="Abadi MT Condensed Light" w:cs="Times New Roman"/>
          <w:szCs w:val="24"/>
        </w:rPr>
        <w:t xml:space="preserve"> and responsibilities that</w:t>
      </w:r>
      <w:r w:rsidRPr="00AA3375">
        <w:rPr>
          <w:rFonts w:ascii="Abadi MT Condensed Light" w:hAnsi="Abadi MT Condensed Light" w:cs="Times New Roman"/>
          <w:szCs w:val="24"/>
        </w:rPr>
        <w:t xml:space="preserve"> we do</w:t>
      </w:r>
      <w:r w:rsidR="009A4663" w:rsidRPr="00AA3375">
        <w:rPr>
          <w:rFonts w:ascii="Abadi MT Condensed Light" w:hAnsi="Abadi MT Condensed Light" w:cs="Times New Roman"/>
          <w:szCs w:val="24"/>
        </w:rPr>
        <w:t xml:space="preserve"> </w:t>
      </w:r>
      <w:r w:rsidR="00DE3B8F" w:rsidRPr="00AA3375">
        <w:rPr>
          <w:rFonts w:ascii="Abadi MT Condensed Light" w:hAnsi="Abadi MT Condensed Light" w:cs="Times New Roman"/>
          <w:szCs w:val="24"/>
        </w:rPr>
        <w:t>daily</w:t>
      </w:r>
      <w:r w:rsidR="00877CA1" w:rsidRPr="00AA3375">
        <w:rPr>
          <w:rFonts w:ascii="Abadi MT Condensed Light" w:hAnsi="Abadi MT Condensed Light" w:cs="Times New Roman"/>
          <w:szCs w:val="24"/>
        </w:rPr>
        <w:t xml:space="preserve"> that make the </w:t>
      </w:r>
      <w:r w:rsidR="00C239CA" w:rsidRPr="00AA3375">
        <w:rPr>
          <w:rFonts w:ascii="Abadi MT Condensed Light" w:hAnsi="Abadi MT Condensed Light" w:cs="Times New Roman"/>
          <w:szCs w:val="24"/>
        </w:rPr>
        <w:t>L</w:t>
      </w:r>
      <w:r w:rsidR="00877CA1" w:rsidRPr="00AA3375">
        <w:rPr>
          <w:rFonts w:ascii="Abadi MT Condensed Light" w:hAnsi="Abadi MT Condensed Light" w:cs="Times New Roman"/>
          <w:szCs w:val="24"/>
        </w:rPr>
        <w:t>ife we live.</w:t>
      </w:r>
    </w:p>
    <w:p w14:paraId="6C351573" w14:textId="6AE7EA94" w:rsidR="00744F31" w:rsidRPr="00AA3375" w:rsidRDefault="000E64D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the</w:t>
      </w:r>
      <w:r w:rsidR="007B5311" w:rsidRPr="00AA3375">
        <w:rPr>
          <w:rFonts w:ascii="Abadi MT Condensed Light" w:hAnsi="Abadi MT Condensed Light" w:cs="Times New Roman"/>
          <w:szCs w:val="24"/>
        </w:rPr>
        <w:t xml:space="preserve"> proc</w:t>
      </w:r>
      <w:r w:rsidR="003B4044" w:rsidRPr="00AA3375">
        <w:rPr>
          <w:rFonts w:ascii="Abadi MT Condensed Light" w:hAnsi="Abadi MT Condensed Light" w:cs="Times New Roman"/>
          <w:szCs w:val="24"/>
        </w:rPr>
        <w:t xml:space="preserve">ess of </w:t>
      </w:r>
      <w:r w:rsidR="00C239CA" w:rsidRPr="00AA3375">
        <w:rPr>
          <w:rFonts w:ascii="Abadi MT Condensed Light" w:hAnsi="Abadi MT Condensed Light" w:cs="Times New Roman"/>
          <w:szCs w:val="24"/>
        </w:rPr>
        <w:t>L</w:t>
      </w:r>
      <w:r w:rsidR="003B4044" w:rsidRPr="00AA3375">
        <w:rPr>
          <w:rFonts w:ascii="Abadi MT Condensed Light" w:hAnsi="Abadi MT Condensed Light" w:cs="Times New Roman"/>
          <w:szCs w:val="24"/>
        </w:rPr>
        <w:t>ife to an achievement</w:t>
      </w:r>
      <w:r w:rsidRPr="00AA3375">
        <w:rPr>
          <w:rFonts w:ascii="Abadi MT Condensed Light" w:hAnsi="Abadi MT Condensed Light" w:cs="Times New Roman"/>
          <w:szCs w:val="24"/>
        </w:rPr>
        <w:t xml:space="preserve"> or </w:t>
      </w:r>
      <w:r w:rsidR="00744F31" w:rsidRPr="00AA3375">
        <w:rPr>
          <w:rFonts w:ascii="Abadi MT Condensed Light" w:hAnsi="Abadi MT Condensed Light" w:cs="Times New Roman"/>
          <w:szCs w:val="24"/>
        </w:rPr>
        <w:t xml:space="preserve">a </w:t>
      </w:r>
      <w:r w:rsidRPr="00AA3375">
        <w:rPr>
          <w:rFonts w:ascii="Abadi MT Condensed Light" w:hAnsi="Abadi MT Condensed Light" w:cs="Times New Roman"/>
          <w:szCs w:val="24"/>
        </w:rPr>
        <w:t>goal</w:t>
      </w:r>
      <w:r w:rsidR="003B4044" w:rsidRPr="00AA3375">
        <w:rPr>
          <w:rFonts w:ascii="Abadi MT Condensed Light" w:hAnsi="Abadi MT Condensed Light" w:cs="Times New Roman"/>
          <w:szCs w:val="24"/>
        </w:rPr>
        <w:t>,</w:t>
      </w:r>
      <w:r w:rsidR="006036A2" w:rsidRPr="00AA3375">
        <w:rPr>
          <w:rFonts w:ascii="Abadi MT Condensed Light" w:hAnsi="Abadi MT Condensed Light" w:cs="Times New Roman"/>
          <w:szCs w:val="24"/>
        </w:rPr>
        <w:t xml:space="preserve"> some things</w:t>
      </w:r>
      <w:r w:rsidR="007B5311" w:rsidRPr="00AA3375">
        <w:rPr>
          <w:rFonts w:ascii="Abadi MT Condensed Light" w:hAnsi="Abadi MT Condensed Light" w:cs="Times New Roman"/>
          <w:szCs w:val="24"/>
        </w:rPr>
        <w:t xml:space="preserve"> are foundational and </w:t>
      </w:r>
      <w:r w:rsidR="003B4044" w:rsidRPr="00AA3375">
        <w:rPr>
          <w:rFonts w:ascii="Abadi MT Condensed Light" w:hAnsi="Abadi MT Condensed Light" w:cs="Times New Roman"/>
          <w:szCs w:val="24"/>
        </w:rPr>
        <w:t>paramount</w:t>
      </w:r>
      <w:r w:rsidR="00744F31" w:rsidRPr="00AA3375">
        <w:rPr>
          <w:rFonts w:ascii="Abadi MT Condensed Light" w:hAnsi="Abadi MT Condensed Light" w:cs="Times New Roman"/>
          <w:szCs w:val="24"/>
        </w:rPr>
        <w:t>.</w:t>
      </w:r>
      <w:r w:rsidR="003B4044" w:rsidRPr="00AA3375">
        <w:rPr>
          <w:rFonts w:ascii="Abadi MT Condensed Light" w:hAnsi="Abadi MT Condensed Light" w:cs="Times New Roman"/>
          <w:szCs w:val="24"/>
        </w:rPr>
        <w:t xml:space="preserve"> </w:t>
      </w:r>
    </w:p>
    <w:p w14:paraId="66D1E408" w14:textId="7ECBD19B" w:rsidR="003B4044" w:rsidRPr="00AA3375" w:rsidRDefault="00744F3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Some of which</w:t>
      </w:r>
      <w:r w:rsidR="00702F17" w:rsidRPr="00AA3375">
        <w:rPr>
          <w:rFonts w:ascii="Abadi MT Condensed Light" w:hAnsi="Abadi MT Condensed Light" w:cs="Times New Roman"/>
          <w:szCs w:val="24"/>
        </w:rPr>
        <w:t xml:space="preserve"> </w:t>
      </w:r>
      <w:r w:rsidR="003B4044" w:rsidRPr="00AA3375">
        <w:rPr>
          <w:rFonts w:ascii="Abadi MT Condensed Light" w:hAnsi="Abadi MT Condensed Light" w:cs="Times New Roman"/>
          <w:szCs w:val="24"/>
        </w:rPr>
        <w:t>are</w:t>
      </w:r>
      <w:r w:rsidR="00702F17" w:rsidRPr="00AA3375">
        <w:rPr>
          <w:rFonts w:ascii="Abadi MT Condensed Light" w:hAnsi="Abadi MT Condensed Light" w:cs="Times New Roman"/>
          <w:szCs w:val="24"/>
        </w:rPr>
        <w:t xml:space="preserve"> as follows</w:t>
      </w:r>
      <w:r w:rsidR="003B4044" w:rsidRPr="00AA3375">
        <w:rPr>
          <w:rFonts w:ascii="Abadi MT Condensed Light" w:hAnsi="Abadi MT Condensed Light" w:cs="Times New Roman"/>
          <w:szCs w:val="24"/>
        </w:rPr>
        <w:t>;</w:t>
      </w:r>
    </w:p>
    <w:p w14:paraId="1D26022A" w14:textId="304EAA65" w:rsidR="003B4044" w:rsidRPr="00AA3375" w:rsidRDefault="00DE3B8F" w:rsidP="00BA5516">
      <w:pPr>
        <w:spacing w:line="360" w:lineRule="auto"/>
        <w:jc w:val="both"/>
        <w:rPr>
          <w:rFonts w:ascii="Abadi MT Condensed Light" w:hAnsi="Abadi MT Condensed Light" w:cs="Times New Roman"/>
          <w:szCs w:val="24"/>
        </w:rPr>
      </w:pPr>
      <w:r w:rsidRPr="00AA3375">
        <w:rPr>
          <w:rFonts w:ascii="Abadi MT Condensed Light" w:hAnsi="Abadi MT Condensed Light" w:cs="Times New Roman"/>
          <w:b/>
          <w:szCs w:val="24"/>
        </w:rPr>
        <w:t>S</w:t>
      </w:r>
      <w:r w:rsidR="008C252B" w:rsidRPr="00AA3375">
        <w:rPr>
          <w:rFonts w:ascii="Abadi MT Condensed Light" w:hAnsi="Abadi MT Condensed Light" w:cs="Times New Roman"/>
          <w:b/>
          <w:szCs w:val="24"/>
        </w:rPr>
        <w:t>acrifice</w:t>
      </w:r>
      <w:r w:rsidR="008C252B" w:rsidRPr="00AA3375">
        <w:rPr>
          <w:rFonts w:ascii="Abadi MT Condensed Light" w:hAnsi="Abadi MT Condensed Light" w:cs="Times New Roman"/>
          <w:szCs w:val="24"/>
        </w:rPr>
        <w:t xml:space="preserve"> n</w:t>
      </w:r>
      <w:r w:rsidRPr="00AA3375">
        <w:rPr>
          <w:rFonts w:ascii="Abadi MT Condensed Light" w:hAnsi="Abadi MT Condensed Light" w:cs="Times New Roman"/>
          <w:szCs w:val="24"/>
        </w:rPr>
        <w:t>eeds your efforts and patience. It</w:t>
      </w:r>
      <w:r w:rsidR="004C613B" w:rsidRPr="00AA3375">
        <w:rPr>
          <w:rFonts w:ascii="Abadi MT Condensed Light" w:hAnsi="Abadi MT Condensed Light" w:cs="Times New Roman"/>
          <w:szCs w:val="24"/>
        </w:rPr>
        <w:t xml:space="preserve"> might never</w:t>
      </w:r>
      <w:r w:rsidR="00306D69" w:rsidRPr="00AA3375">
        <w:rPr>
          <w:rFonts w:ascii="Abadi MT Condensed Light" w:hAnsi="Abadi MT Condensed Light" w:cs="Times New Roman"/>
          <w:szCs w:val="24"/>
        </w:rPr>
        <w:t xml:space="preserve"> be as impr</w:t>
      </w:r>
      <w:r w:rsidR="00B95158" w:rsidRPr="00AA3375">
        <w:rPr>
          <w:rFonts w:ascii="Abadi MT Condensed Light" w:hAnsi="Abadi MT Condensed Light" w:cs="Times New Roman"/>
          <w:szCs w:val="24"/>
        </w:rPr>
        <w:t xml:space="preserve">essive or like </w:t>
      </w:r>
      <w:r w:rsidRPr="00AA3375">
        <w:rPr>
          <w:rFonts w:ascii="Abadi MT Condensed Light" w:hAnsi="Abadi MT Condensed Light" w:cs="Times New Roman"/>
          <w:szCs w:val="24"/>
        </w:rPr>
        <w:t xml:space="preserve">a </w:t>
      </w:r>
      <w:r w:rsidR="00B95158" w:rsidRPr="00AA3375">
        <w:rPr>
          <w:rFonts w:ascii="Abadi MT Condensed Light" w:hAnsi="Abadi MT Condensed Light" w:cs="Times New Roman"/>
          <w:szCs w:val="24"/>
        </w:rPr>
        <w:t>hobby</w:t>
      </w:r>
      <w:r w:rsidRPr="00AA3375">
        <w:rPr>
          <w:rFonts w:ascii="Abadi MT Condensed Light" w:hAnsi="Abadi MT Condensed Light" w:cs="Times New Roman"/>
          <w:szCs w:val="24"/>
        </w:rPr>
        <w:t>,</w:t>
      </w:r>
      <w:r w:rsidR="00B95158" w:rsidRPr="00AA3375">
        <w:rPr>
          <w:rFonts w:ascii="Abadi MT Condensed Light" w:hAnsi="Abadi MT Condensed Light" w:cs="Times New Roman"/>
          <w:szCs w:val="24"/>
        </w:rPr>
        <w:t xml:space="preserve"> but it shall</w:t>
      </w:r>
      <w:r w:rsidR="00306D69" w:rsidRPr="00AA3375">
        <w:rPr>
          <w:rFonts w:ascii="Abadi MT Condensed Light" w:hAnsi="Abadi MT Condensed Light" w:cs="Times New Roman"/>
          <w:szCs w:val="24"/>
        </w:rPr>
        <w:t xml:space="preserve"> cost you relatively</w:t>
      </w:r>
      <w:r w:rsidR="00715ED8" w:rsidRPr="00AA3375">
        <w:rPr>
          <w:rFonts w:ascii="Abadi MT Condensed Light" w:hAnsi="Abadi MT Condensed Light" w:cs="Times New Roman"/>
          <w:szCs w:val="24"/>
        </w:rPr>
        <w:t>.</w:t>
      </w:r>
    </w:p>
    <w:p w14:paraId="562DD761" w14:textId="68A07EAE" w:rsidR="00306D69" w:rsidRPr="00AA3375" w:rsidRDefault="00A54098" w:rsidP="00BA5516">
      <w:pPr>
        <w:spacing w:line="360" w:lineRule="auto"/>
        <w:jc w:val="both"/>
        <w:rPr>
          <w:rFonts w:ascii="Abadi MT Condensed Light" w:hAnsi="Abadi MT Condensed Light" w:cs="Times New Roman"/>
          <w:szCs w:val="24"/>
        </w:rPr>
      </w:pPr>
      <w:r w:rsidRPr="00AA3375">
        <w:rPr>
          <w:rFonts w:ascii="Abadi MT Condensed Light" w:hAnsi="Abadi MT Condensed Light" w:cs="Times New Roman"/>
          <w:b/>
          <w:szCs w:val="24"/>
        </w:rPr>
        <w:t>Time</w:t>
      </w:r>
      <w:r w:rsidR="009A4663"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is the </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must</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fuel </w:t>
      </w:r>
      <w:r w:rsidR="007C4A40" w:rsidRPr="00AA3375">
        <w:rPr>
          <w:rFonts w:ascii="Abadi MT Condensed Light" w:hAnsi="Abadi MT Condensed Light" w:cs="Times New Roman"/>
          <w:szCs w:val="24"/>
        </w:rPr>
        <w:t>for everything.</w:t>
      </w:r>
    </w:p>
    <w:p w14:paraId="53FF2C94" w14:textId="77777777" w:rsidR="00715ED8" w:rsidRPr="00AA3375" w:rsidRDefault="00331339" w:rsidP="00BA5516">
      <w:pPr>
        <w:spacing w:line="360" w:lineRule="auto"/>
        <w:jc w:val="both"/>
        <w:rPr>
          <w:rFonts w:ascii="Abadi MT Condensed Light" w:hAnsi="Abadi MT Condensed Light" w:cs="Times New Roman"/>
          <w:szCs w:val="24"/>
        </w:rPr>
      </w:pPr>
      <w:r w:rsidRPr="00AA3375">
        <w:rPr>
          <w:rFonts w:ascii="Abadi MT Condensed Light" w:hAnsi="Abadi MT Condensed Light" w:cs="Times New Roman"/>
          <w:szCs w:val="24"/>
        </w:rPr>
        <w:t>It is</w:t>
      </w:r>
      <w:r w:rsidR="00B62DC5" w:rsidRPr="00AA3375">
        <w:rPr>
          <w:rFonts w:ascii="Abadi MT Condensed Light" w:hAnsi="Abadi MT Condensed Light" w:cs="Times New Roman"/>
          <w:szCs w:val="24"/>
        </w:rPr>
        <w:t xml:space="preserve"> right with </w:t>
      </w:r>
      <w:r w:rsidR="00C60424" w:rsidRPr="00AA3375">
        <w:rPr>
          <w:rFonts w:ascii="Abadi MT Condensed Light" w:hAnsi="Abadi MT Condensed Light" w:cs="Times New Roman"/>
          <w:szCs w:val="24"/>
        </w:rPr>
        <w:t xml:space="preserve">consistency and focus. </w:t>
      </w:r>
    </w:p>
    <w:p w14:paraId="37AC8113" w14:textId="72835E61" w:rsidR="00331339" w:rsidRPr="00AA3375" w:rsidRDefault="00DE3B8F" w:rsidP="00BA5516">
      <w:pPr>
        <w:spacing w:line="360" w:lineRule="auto"/>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C60424" w:rsidRPr="00AA3375">
        <w:rPr>
          <w:rFonts w:ascii="Abadi MT Condensed Light" w:hAnsi="Abadi MT Condensed Light" w:cs="Times New Roman"/>
          <w:szCs w:val="24"/>
        </w:rPr>
        <w:t xml:space="preserve">ime </w:t>
      </w:r>
      <w:r w:rsidR="00331339" w:rsidRPr="00AA3375">
        <w:rPr>
          <w:rFonts w:ascii="Abadi MT Condensed Light" w:hAnsi="Abadi MT Condensed Light" w:cs="Times New Roman"/>
          <w:szCs w:val="24"/>
        </w:rPr>
        <w:t>moves like our lives are moving</w:t>
      </w:r>
      <w:r w:rsidR="0053009F" w:rsidRPr="00AA3375">
        <w:rPr>
          <w:rFonts w:ascii="Abadi MT Condensed Light" w:hAnsi="Abadi MT Condensed Light" w:cs="Times New Roman"/>
          <w:szCs w:val="24"/>
        </w:rPr>
        <w:t>.</w:t>
      </w:r>
    </w:p>
    <w:p w14:paraId="4CB5E73A" w14:textId="13B1159A" w:rsidR="00830048" w:rsidRPr="00AA3375" w:rsidRDefault="0053009F" w:rsidP="00BA5516">
      <w:pPr>
        <w:spacing w:line="360" w:lineRule="auto"/>
        <w:jc w:val="both"/>
        <w:rPr>
          <w:rFonts w:ascii="Abadi MT Condensed Light" w:hAnsi="Abadi MT Condensed Light" w:cs="Times New Roman"/>
          <w:szCs w:val="24"/>
        </w:rPr>
      </w:pPr>
      <w:r w:rsidRPr="00AA3375">
        <w:rPr>
          <w:rFonts w:ascii="Abadi MT Condensed Light" w:hAnsi="Abadi MT Condensed Light" w:cs="Times New Roman"/>
          <w:b/>
          <w:szCs w:val="24"/>
        </w:rPr>
        <w:t>Process</w:t>
      </w:r>
      <w:r w:rsidR="00E64E99" w:rsidRPr="00AA3375">
        <w:rPr>
          <w:rFonts w:ascii="Abadi MT Condensed Light" w:hAnsi="Abadi MT Condensed Light" w:cs="Times New Roman"/>
          <w:szCs w:val="24"/>
        </w:rPr>
        <w:t xml:space="preserve"> </w:t>
      </w:r>
      <w:r w:rsidR="0062615D" w:rsidRPr="00AA3375">
        <w:rPr>
          <w:rFonts w:ascii="Abadi MT Condensed Light" w:hAnsi="Abadi MT Condensed Light" w:cs="Times New Roman"/>
          <w:szCs w:val="24"/>
        </w:rPr>
        <w:t>i</w:t>
      </w:r>
      <w:r w:rsidRPr="00AA3375">
        <w:rPr>
          <w:rFonts w:ascii="Abadi MT Condensed Light" w:hAnsi="Abadi MT Condensed Light" w:cs="Times New Roman"/>
          <w:szCs w:val="24"/>
        </w:rPr>
        <w:t>s also key. I</w:t>
      </w:r>
      <w:r w:rsidR="003377FA" w:rsidRPr="00AA3375">
        <w:rPr>
          <w:rFonts w:ascii="Abadi MT Condensed Light" w:hAnsi="Abadi MT Condensed Light" w:cs="Times New Roman"/>
          <w:szCs w:val="24"/>
        </w:rPr>
        <w:t>n this context</w:t>
      </w:r>
      <w:r w:rsidR="00DE3B8F" w:rsidRPr="00AA3375">
        <w:rPr>
          <w:rFonts w:ascii="Abadi MT Condensed Light" w:hAnsi="Abadi MT Condensed Light" w:cs="Times New Roman"/>
          <w:szCs w:val="24"/>
        </w:rPr>
        <w:t>,</w:t>
      </w:r>
      <w:r w:rsidR="003377FA" w:rsidRPr="00AA3375">
        <w:rPr>
          <w:rFonts w:ascii="Abadi MT Condensed Light" w:hAnsi="Abadi MT Condensed Light" w:cs="Times New Roman"/>
          <w:szCs w:val="24"/>
        </w:rPr>
        <w:t xml:space="preserve"> it</w:t>
      </w:r>
      <w:r w:rsidR="0015763E" w:rsidRPr="00AA3375">
        <w:rPr>
          <w:rFonts w:ascii="Abadi MT Condensed Light" w:hAnsi="Abadi MT Condensed Light" w:cs="Times New Roman"/>
          <w:szCs w:val="24"/>
        </w:rPr>
        <w:t xml:space="preserve"> i</w:t>
      </w:r>
      <w:r w:rsidR="0062615D" w:rsidRPr="00AA3375">
        <w:rPr>
          <w:rFonts w:ascii="Abadi MT Condensed Light" w:hAnsi="Abadi MT Condensed Light" w:cs="Times New Roman"/>
          <w:szCs w:val="24"/>
        </w:rPr>
        <w:t xml:space="preserve">s the </w:t>
      </w:r>
      <w:r w:rsidR="00DE3B8F" w:rsidRPr="00AA3375">
        <w:rPr>
          <w:rFonts w:ascii="Abadi MT Condensed Light" w:hAnsi="Abadi MT Condensed Light" w:cs="Times New Roman"/>
          <w:szCs w:val="24"/>
        </w:rPr>
        <w:t>storyline's journey</w:t>
      </w:r>
      <w:r w:rsidR="00B851C2" w:rsidRPr="00AA3375">
        <w:rPr>
          <w:rFonts w:ascii="Abadi MT Condensed Light" w:hAnsi="Abadi MT Condensed Light" w:cs="Times New Roman"/>
          <w:szCs w:val="24"/>
        </w:rPr>
        <w:t xml:space="preserve"> </w:t>
      </w:r>
      <w:r w:rsidR="00C74BF2" w:rsidRPr="00AA3375">
        <w:rPr>
          <w:rFonts w:ascii="Abadi MT Condensed Light" w:hAnsi="Abadi MT Condensed Light" w:cs="Times New Roman"/>
          <w:szCs w:val="24"/>
        </w:rPr>
        <w:t>to</w:t>
      </w:r>
      <w:r w:rsidR="0062615D" w:rsidRPr="00AA3375">
        <w:rPr>
          <w:rFonts w:ascii="Abadi MT Condensed Light" w:hAnsi="Abadi MT Condensed Light" w:cs="Times New Roman"/>
          <w:szCs w:val="24"/>
        </w:rPr>
        <w:t xml:space="preserve"> realiz</w:t>
      </w:r>
      <w:r w:rsidR="00C74BF2" w:rsidRPr="00AA3375">
        <w:rPr>
          <w:rFonts w:ascii="Abadi MT Condensed Light" w:hAnsi="Abadi MT Condensed Light" w:cs="Times New Roman"/>
          <w:szCs w:val="24"/>
        </w:rPr>
        <w:t>e</w:t>
      </w:r>
      <w:r w:rsidR="00F213C3" w:rsidRPr="00AA3375">
        <w:rPr>
          <w:rFonts w:ascii="Abadi MT Condensed Light" w:hAnsi="Abadi MT Condensed Light" w:cs="Times New Roman"/>
          <w:szCs w:val="24"/>
        </w:rPr>
        <w:t xml:space="preserve"> the expectations at the </w:t>
      </w:r>
      <w:r w:rsidR="00C74BF2" w:rsidRPr="00AA3375">
        <w:rPr>
          <w:rFonts w:ascii="Abadi MT Condensed Light" w:hAnsi="Abadi MT Condensed Light" w:cs="Times New Roman"/>
          <w:szCs w:val="24"/>
        </w:rPr>
        <w:t xml:space="preserve">far </w:t>
      </w:r>
      <w:r w:rsidR="00F213C3" w:rsidRPr="00AA3375">
        <w:rPr>
          <w:rFonts w:ascii="Abadi MT Condensed Light" w:hAnsi="Abadi MT Condensed Light" w:cs="Times New Roman"/>
          <w:szCs w:val="24"/>
        </w:rPr>
        <w:t xml:space="preserve">end. </w:t>
      </w:r>
    </w:p>
    <w:p w14:paraId="6FE091C3" w14:textId="6AF4CEFE" w:rsidR="0062615D" w:rsidRPr="00AA3375" w:rsidRDefault="00F213C3" w:rsidP="00BA5516">
      <w:pPr>
        <w:spacing w:line="360" w:lineRule="auto"/>
        <w:jc w:val="both"/>
        <w:rPr>
          <w:rFonts w:ascii="Abadi MT Condensed Light" w:hAnsi="Abadi MT Condensed Light" w:cs="Times New Roman"/>
          <w:szCs w:val="24"/>
        </w:rPr>
      </w:pPr>
      <w:r w:rsidRPr="00AA3375">
        <w:rPr>
          <w:rFonts w:ascii="Abadi MT Condensed Light" w:hAnsi="Abadi MT Condensed Light" w:cs="Times New Roman"/>
          <w:szCs w:val="24"/>
        </w:rPr>
        <w:t>The process rides on time vis-à-vis your sacrifice</w:t>
      </w:r>
      <w:r w:rsidR="00C74BF2" w:rsidRPr="00AA3375">
        <w:rPr>
          <w:rFonts w:ascii="Abadi MT Condensed Light" w:hAnsi="Abadi MT Condensed Light" w:cs="Times New Roman"/>
          <w:szCs w:val="24"/>
        </w:rPr>
        <w:t>.</w:t>
      </w:r>
    </w:p>
    <w:p w14:paraId="1544DA35" w14:textId="3DFF5D97" w:rsidR="004571BB" w:rsidRPr="00AA3375" w:rsidRDefault="00C74BF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w:t>
      </w:r>
      <w:r w:rsidR="00563154" w:rsidRPr="00AA3375">
        <w:rPr>
          <w:rFonts w:ascii="Abadi MT Condensed Light" w:hAnsi="Abadi MT Condensed Light" w:cs="Times New Roman"/>
          <w:szCs w:val="24"/>
        </w:rPr>
        <w:t>hen</w:t>
      </w:r>
      <w:r w:rsidR="008B5925" w:rsidRPr="00AA3375">
        <w:rPr>
          <w:rFonts w:ascii="Abadi MT Condensed Light" w:hAnsi="Abadi MT Condensed Light" w:cs="Times New Roman"/>
          <w:szCs w:val="24"/>
        </w:rPr>
        <w:t xml:space="preserve"> this knowledge</w:t>
      </w:r>
      <w:r w:rsidR="0046080C" w:rsidRPr="00AA3375">
        <w:rPr>
          <w:rFonts w:ascii="Abadi MT Condensed Light" w:hAnsi="Abadi MT Condensed Light" w:cs="Times New Roman"/>
          <w:szCs w:val="24"/>
        </w:rPr>
        <w:t xml:space="preserve"> </w:t>
      </w:r>
      <w:r w:rsidR="008B5925" w:rsidRPr="00AA3375">
        <w:rPr>
          <w:rFonts w:ascii="Abadi MT Condensed Light" w:hAnsi="Abadi MT Condensed Light" w:cs="Times New Roman"/>
          <w:szCs w:val="24"/>
        </w:rPr>
        <w:t>is</w:t>
      </w:r>
      <w:r w:rsidR="00563154" w:rsidRPr="00AA3375">
        <w:rPr>
          <w:rFonts w:ascii="Abadi MT Condensed Light" w:hAnsi="Abadi MT Condensed Light" w:cs="Times New Roman"/>
          <w:szCs w:val="24"/>
        </w:rPr>
        <w:t xml:space="preserve"> </w:t>
      </w:r>
      <w:r w:rsidR="00905B10" w:rsidRPr="00AA3375">
        <w:rPr>
          <w:rFonts w:ascii="Abadi MT Condensed Light" w:hAnsi="Abadi MT Condensed Light" w:cs="Times New Roman"/>
          <w:szCs w:val="24"/>
        </w:rPr>
        <w:t xml:space="preserve">in mind, it </w:t>
      </w:r>
      <w:r w:rsidR="0046080C" w:rsidRPr="00AA3375">
        <w:rPr>
          <w:rFonts w:ascii="Abadi MT Condensed Light" w:hAnsi="Abadi MT Condensed Light" w:cs="Times New Roman"/>
          <w:szCs w:val="24"/>
        </w:rPr>
        <w:t>substanti</w:t>
      </w:r>
      <w:r w:rsidRPr="00AA3375">
        <w:rPr>
          <w:rFonts w:ascii="Abadi MT Condensed Light" w:hAnsi="Abadi MT Condensed Light" w:cs="Times New Roman"/>
          <w:szCs w:val="24"/>
        </w:rPr>
        <w:t>ally</w:t>
      </w:r>
      <w:r w:rsidR="0046080C" w:rsidRPr="00AA3375">
        <w:rPr>
          <w:rFonts w:ascii="Abadi MT Condensed Light" w:hAnsi="Abadi MT Condensed Light" w:cs="Times New Roman"/>
          <w:szCs w:val="24"/>
        </w:rPr>
        <w:t xml:space="preserve"> diminish</w:t>
      </w:r>
      <w:r w:rsidR="00905B10" w:rsidRPr="00AA3375">
        <w:rPr>
          <w:rFonts w:ascii="Abadi MT Condensed Light" w:hAnsi="Abadi MT Condensed Light" w:cs="Times New Roman"/>
          <w:szCs w:val="24"/>
        </w:rPr>
        <w:t>es the</w:t>
      </w:r>
      <w:r w:rsidR="0046080C" w:rsidRPr="00AA3375">
        <w:rPr>
          <w:rFonts w:ascii="Abadi MT Condensed Light" w:hAnsi="Abadi MT Condensed Light" w:cs="Times New Roman"/>
          <w:szCs w:val="24"/>
        </w:rPr>
        <w:t xml:space="preserve"> fatigue </w:t>
      </w:r>
      <w:r w:rsidR="00905B10" w:rsidRPr="00AA3375">
        <w:rPr>
          <w:rFonts w:ascii="Abadi MT Condensed Light" w:hAnsi="Abadi MT Condensed Light" w:cs="Times New Roman"/>
          <w:szCs w:val="24"/>
        </w:rPr>
        <w:t xml:space="preserve">in the process </w:t>
      </w:r>
      <w:r w:rsidR="00DE3B8F" w:rsidRPr="00AA3375">
        <w:rPr>
          <w:rFonts w:ascii="Abadi MT Condensed Light" w:hAnsi="Abadi MT Condensed Light" w:cs="Times New Roman"/>
          <w:szCs w:val="24"/>
        </w:rPr>
        <w:t>of</w:t>
      </w:r>
      <w:r w:rsidR="00DB06B9" w:rsidRPr="00AA3375">
        <w:rPr>
          <w:rFonts w:ascii="Abadi MT Condensed Light" w:hAnsi="Abadi MT Condensed Light" w:cs="Times New Roman"/>
          <w:szCs w:val="24"/>
        </w:rPr>
        <w:t xml:space="preserve"> an accomplishment. This armors one</w:t>
      </w:r>
      <w:r w:rsidR="0046080C" w:rsidRPr="00AA3375">
        <w:rPr>
          <w:rFonts w:ascii="Abadi MT Condensed Light" w:hAnsi="Abadi MT Condensed Light" w:cs="Times New Roman"/>
          <w:szCs w:val="24"/>
        </w:rPr>
        <w:t xml:space="preserve"> to </w:t>
      </w:r>
      <w:r w:rsidR="00A73DC0" w:rsidRPr="00AA3375">
        <w:rPr>
          <w:rFonts w:ascii="Abadi MT Condensed Light" w:hAnsi="Abadi MT Condensed Light" w:cs="Times New Roman"/>
          <w:szCs w:val="24"/>
        </w:rPr>
        <w:t>work toward a goal</w:t>
      </w:r>
      <w:r w:rsidR="00DE3B8F" w:rsidRPr="00AA3375">
        <w:rPr>
          <w:rFonts w:ascii="Abadi MT Condensed Light" w:hAnsi="Abadi MT Condensed Light" w:cs="Times New Roman"/>
          <w:szCs w:val="24"/>
        </w:rPr>
        <w:t>,</w:t>
      </w:r>
      <w:r w:rsidR="00A73DC0" w:rsidRPr="00AA3375">
        <w:rPr>
          <w:rFonts w:ascii="Abadi MT Condensed Light" w:hAnsi="Abadi MT Condensed Light" w:cs="Times New Roman"/>
          <w:szCs w:val="24"/>
        </w:rPr>
        <w:t xml:space="preserve"> </w:t>
      </w:r>
      <w:r w:rsidR="00E17CF6" w:rsidRPr="00AA3375">
        <w:rPr>
          <w:rFonts w:ascii="Abadi MT Condensed Light" w:hAnsi="Abadi MT Condensed Light" w:cs="Times New Roman"/>
          <w:szCs w:val="24"/>
        </w:rPr>
        <w:t>i.e.</w:t>
      </w:r>
      <w:r w:rsidR="00DE3B8F" w:rsidRPr="00AA3375">
        <w:rPr>
          <w:rFonts w:ascii="Abadi MT Condensed Light" w:hAnsi="Abadi MT Condensed Light" w:cs="Times New Roman"/>
          <w:szCs w:val="24"/>
        </w:rPr>
        <w:t>,</w:t>
      </w:r>
      <w:r w:rsidR="0041451B" w:rsidRPr="00AA3375">
        <w:rPr>
          <w:rFonts w:ascii="Abadi MT Condensed Light" w:hAnsi="Abadi MT Condensed Light" w:cs="Times New Roman"/>
          <w:szCs w:val="24"/>
        </w:rPr>
        <w:t xml:space="preserve"> </w:t>
      </w:r>
      <w:r w:rsidR="00DB06B9" w:rsidRPr="00AA3375">
        <w:rPr>
          <w:rFonts w:ascii="Abadi MT Condensed Light" w:hAnsi="Abadi MT Condensed Light" w:cs="Times New Roman"/>
          <w:szCs w:val="24"/>
        </w:rPr>
        <w:t>if one</w:t>
      </w:r>
      <w:r w:rsidR="00A73DC0" w:rsidRPr="00AA3375">
        <w:rPr>
          <w:rFonts w:ascii="Abadi MT Condensed Light" w:hAnsi="Abadi MT Condensed Light" w:cs="Times New Roman"/>
          <w:szCs w:val="24"/>
        </w:rPr>
        <w:t xml:space="preserve"> want</w:t>
      </w:r>
      <w:r w:rsidR="00DB06B9" w:rsidRPr="00AA3375">
        <w:rPr>
          <w:rFonts w:ascii="Abadi MT Condensed Light" w:hAnsi="Abadi MT Condensed Light" w:cs="Times New Roman"/>
          <w:szCs w:val="24"/>
        </w:rPr>
        <w:t>s</w:t>
      </w:r>
      <w:r w:rsidR="00A73DC0" w:rsidRPr="00AA3375">
        <w:rPr>
          <w:rFonts w:ascii="Abadi MT Condensed Light" w:hAnsi="Abadi MT Condensed Light" w:cs="Times New Roman"/>
          <w:szCs w:val="24"/>
        </w:rPr>
        <w:t xml:space="preserve"> to</w:t>
      </w:r>
      <w:r w:rsidR="00DB06B9" w:rsidRPr="00AA3375">
        <w:rPr>
          <w:rFonts w:ascii="Abadi MT Condensed Light" w:hAnsi="Abadi MT Condensed Light" w:cs="Times New Roman"/>
          <w:szCs w:val="24"/>
        </w:rPr>
        <w:t xml:space="preserve"> </w:t>
      </w:r>
      <w:r w:rsidR="00B543AE" w:rsidRPr="00AA3375">
        <w:rPr>
          <w:rFonts w:ascii="Abadi MT Condensed Light" w:hAnsi="Abadi MT Condensed Light" w:cs="Times New Roman"/>
          <w:szCs w:val="24"/>
        </w:rPr>
        <w:t>achiev</w:t>
      </w:r>
      <w:r w:rsidR="0041451B" w:rsidRPr="00AA3375">
        <w:rPr>
          <w:rFonts w:ascii="Abadi MT Condensed Light" w:hAnsi="Abadi MT Condensed Light" w:cs="Times New Roman"/>
          <w:szCs w:val="24"/>
        </w:rPr>
        <w:t>e something</w:t>
      </w:r>
      <w:r w:rsidR="00DE3B8F" w:rsidRPr="00AA3375">
        <w:rPr>
          <w:rFonts w:ascii="Abadi MT Condensed Light" w:hAnsi="Abadi MT Condensed Light" w:cs="Times New Roman"/>
          <w:szCs w:val="24"/>
        </w:rPr>
        <w:t>,</w:t>
      </w:r>
      <w:r w:rsidR="0041451B" w:rsidRPr="00AA3375">
        <w:rPr>
          <w:rFonts w:ascii="Abadi MT Condensed Light" w:hAnsi="Abadi MT Condensed Light" w:cs="Times New Roman"/>
          <w:szCs w:val="24"/>
        </w:rPr>
        <w:t xml:space="preserve"> he or she must sacrifice time</w:t>
      </w:r>
      <w:r w:rsidR="00B543AE" w:rsidRPr="00AA3375">
        <w:rPr>
          <w:rFonts w:ascii="Abadi MT Condensed Light" w:hAnsi="Abadi MT Condensed Light" w:cs="Times New Roman"/>
          <w:szCs w:val="24"/>
        </w:rPr>
        <w:t xml:space="preserve"> and trust in the entire process</w:t>
      </w:r>
      <w:r w:rsidR="004571BB" w:rsidRPr="00AA3375">
        <w:rPr>
          <w:rFonts w:ascii="Abadi MT Condensed Light" w:hAnsi="Abadi MT Condensed Light" w:cs="Times New Roman"/>
          <w:szCs w:val="24"/>
        </w:rPr>
        <w:t>.</w:t>
      </w:r>
    </w:p>
    <w:p w14:paraId="0D73DA2E" w14:textId="2F12DD52" w:rsidR="00C74BF2"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Everyone must learn this principl</w:t>
      </w:r>
      <w:r w:rsidR="004571BB" w:rsidRPr="00AA3375">
        <w:rPr>
          <w:rFonts w:ascii="Abadi MT Condensed Light" w:hAnsi="Abadi MT Condensed Light" w:cs="Times New Roman"/>
          <w:szCs w:val="24"/>
        </w:rPr>
        <w:t>e at all levels an</w:t>
      </w:r>
      <w:r w:rsidR="00EC6286" w:rsidRPr="00AA3375">
        <w:rPr>
          <w:rFonts w:ascii="Abadi MT Condensed Light" w:hAnsi="Abadi MT Condensed Light" w:cs="Times New Roman"/>
          <w:szCs w:val="24"/>
        </w:rPr>
        <w:t>d</w:t>
      </w:r>
      <w:r w:rsidR="004571BB" w:rsidRPr="00AA3375">
        <w:rPr>
          <w:rFonts w:ascii="Abadi MT Condensed Light" w:hAnsi="Abadi MT Condensed Light" w:cs="Times New Roman"/>
          <w:szCs w:val="24"/>
        </w:rPr>
        <w:t xml:space="preserve"> in all spheres of </w:t>
      </w:r>
      <w:r w:rsidR="002648F4" w:rsidRPr="00AA3375">
        <w:rPr>
          <w:rFonts w:ascii="Abadi MT Condensed Light" w:hAnsi="Abadi MT Condensed Light" w:cs="Times New Roman"/>
          <w:szCs w:val="24"/>
        </w:rPr>
        <w:t>l</w:t>
      </w:r>
      <w:r w:rsidR="004571BB" w:rsidRPr="00AA3375">
        <w:rPr>
          <w:rFonts w:ascii="Abadi MT Condensed Light" w:hAnsi="Abadi MT Condensed Light" w:cs="Times New Roman"/>
          <w:szCs w:val="24"/>
        </w:rPr>
        <w:t>ife. The earlier a child has it in mind</w:t>
      </w:r>
      <w:r w:rsidRPr="00AA3375">
        <w:rPr>
          <w:rFonts w:ascii="Abadi MT Condensed Light" w:hAnsi="Abadi MT Condensed Light" w:cs="Times New Roman"/>
          <w:szCs w:val="24"/>
        </w:rPr>
        <w:t>,</w:t>
      </w:r>
      <w:r w:rsidR="004571BB" w:rsidRPr="00AA3375">
        <w:rPr>
          <w:rFonts w:ascii="Abadi MT Condensed Light" w:hAnsi="Abadi MT Condensed Light" w:cs="Times New Roman"/>
          <w:szCs w:val="24"/>
        </w:rPr>
        <w:t xml:space="preserve"> the better for him</w:t>
      </w:r>
      <w:r w:rsidR="00C74BF2" w:rsidRPr="00AA3375">
        <w:rPr>
          <w:rFonts w:ascii="Abadi MT Condensed Light" w:hAnsi="Abadi MT Condensed Light" w:cs="Times New Roman"/>
          <w:szCs w:val="24"/>
        </w:rPr>
        <w:t xml:space="preserve"> </w:t>
      </w:r>
      <w:r w:rsidR="007F1526" w:rsidRPr="00AA3375">
        <w:rPr>
          <w:rFonts w:ascii="Abadi MT Condensed Light" w:hAnsi="Abadi MT Condensed Light" w:cs="Times New Roman"/>
          <w:szCs w:val="24"/>
        </w:rPr>
        <w:t>in</w:t>
      </w:r>
      <w:r w:rsidR="009940E4" w:rsidRPr="00AA3375">
        <w:rPr>
          <w:rFonts w:ascii="Abadi MT Condensed Light" w:hAnsi="Abadi MT Condensed Light" w:cs="Times New Roman"/>
          <w:szCs w:val="24"/>
        </w:rPr>
        <w:t xml:space="preserve"> pursuit of</w:t>
      </w:r>
      <w:r w:rsidR="007F1526" w:rsidRPr="00AA3375">
        <w:rPr>
          <w:rFonts w:ascii="Abadi MT Condensed Light" w:hAnsi="Abadi MT Condensed Light" w:cs="Times New Roman"/>
          <w:szCs w:val="24"/>
        </w:rPr>
        <w:t xml:space="preserve"> his ambitions.</w:t>
      </w:r>
    </w:p>
    <w:p w14:paraId="3085CFA8" w14:textId="5FB5C86A" w:rsidR="007F1526" w:rsidRPr="00AA3375" w:rsidRDefault="007F152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appropriatene</w:t>
      </w:r>
      <w:r w:rsidR="009940E4" w:rsidRPr="00AA3375">
        <w:rPr>
          <w:rFonts w:ascii="Abadi MT Condensed Light" w:hAnsi="Abadi MT Condensed Light" w:cs="Times New Roman"/>
          <w:szCs w:val="24"/>
        </w:rPr>
        <w:t>ss of this principle</w:t>
      </w:r>
      <w:r w:rsidR="00B328D4" w:rsidRPr="00AA3375">
        <w:rPr>
          <w:rFonts w:ascii="Abadi MT Condensed Light" w:hAnsi="Abadi MT Condensed Light" w:cs="Times New Roman"/>
          <w:szCs w:val="24"/>
        </w:rPr>
        <w:t xml:space="preserve"> cuts across</w:t>
      </w:r>
      <w:r w:rsidR="001D763D" w:rsidRPr="00AA3375">
        <w:rPr>
          <w:rFonts w:ascii="Abadi MT Condensed Light" w:hAnsi="Abadi MT Condensed Light" w:cs="Times New Roman"/>
          <w:szCs w:val="24"/>
        </w:rPr>
        <w:t xml:space="preserve">; </w:t>
      </w:r>
      <w:r w:rsidR="00472A07" w:rsidRPr="00AA3375">
        <w:rPr>
          <w:rFonts w:ascii="Abadi MT Condensed Light" w:hAnsi="Abadi MT Condensed Light" w:cs="Times New Roman"/>
          <w:szCs w:val="24"/>
        </w:rPr>
        <w:t xml:space="preserve">even </w:t>
      </w:r>
      <w:r w:rsidR="009940E4" w:rsidRPr="00AA3375">
        <w:rPr>
          <w:rFonts w:ascii="Abadi MT Condensed Light" w:hAnsi="Abadi MT Condensed Light" w:cs="Times New Roman"/>
          <w:szCs w:val="24"/>
        </w:rPr>
        <w:t xml:space="preserve"> in</w:t>
      </w:r>
      <w:r w:rsidRPr="00AA3375">
        <w:rPr>
          <w:rFonts w:ascii="Abadi MT Condensed Light" w:hAnsi="Abadi MT Condensed Light" w:cs="Times New Roman"/>
          <w:szCs w:val="24"/>
        </w:rPr>
        <w:t xml:space="preserve"> marriage</w:t>
      </w:r>
      <w:r w:rsidR="00CC6FC8" w:rsidRPr="00AA3375">
        <w:rPr>
          <w:rFonts w:ascii="Abadi MT Condensed Light" w:hAnsi="Abadi MT Condensed Light" w:cs="Times New Roman"/>
          <w:szCs w:val="24"/>
        </w:rPr>
        <w:t>,</w:t>
      </w:r>
      <w:r w:rsidR="00B328D4" w:rsidRPr="00AA3375">
        <w:rPr>
          <w:rFonts w:ascii="Abadi MT Condensed Light" w:hAnsi="Abadi MT Condensed Light" w:cs="Times New Roman"/>
          <w:szCs w:val="24"/>
        </w:rPr>
        <w:t xml:space="preserve"> making it</w:t>
      </w:r>
      <w:r w:rsidR="00CC6FC8" w:rsidRPr="00AA3375">
        <w:rPr>
          <w:rFonts w:ascii="Abadi MT Condensed Light" w:hAnsi="Abadi MT Condensed Light" w:cs="Times New Roman"/>
          <w:szCs w:val="24"/>
        </w:rPr>
        <w:t xml:space="preserve"> better for couples.</w:t>
      </w:r>
    </w:p>
    <w:p w14:paraId="187C3BAC" w14:textId="77777777" w:rsidR="008B7C3B" w:rsidRPr="00AA3375" w:rsidRDefault="00CC6FC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The knowledge</w:t>
      </w:r>
      <w:r w:rsidR="008B7C3B" w:rsidRPr="00AA3375">
        <w:rPr>
          <w:rFonts w:ascii="Abadi MT Condensed Light" w:hAnsi="Abadi MT Condensed Light" w:cs="Times New Roman"/>
          <w:szCs w:val="24"/>
        </w:rPr>
        <w:t xml:space="preserve"> of this</w:t>
      </w:r>
      <w:r w:rsidRPr="00AA3375">
        <w:rPr>
          <w:rFonts w:ascii="Abadi MT Condensed Light" w:hAnsi="Abadi MT Condensed Light" w:cs="Times New Roman"/>
          <w:szCs w:val="24"/>
        </w:rPr>
        <w:t xml:space="preserve"> in </w:t>
      </w:r>
      <w:r w:rsidR="008B7C3B" w:rsidRPr="00AA3375">
        <w:rPr>
          <w:rFonts w:ascii="Abadi MT Condensed Light" w:hAnsi="Abadi MT Condensed Light" w:cs="Times New Roman"/>
          <w:szCs w:val="24"/>
        </w:rPr>
        <w:t>business</w:t>
      </w:r>
      <w:r w:rsidRPr="00AA3375">
        <w:rPr>
          <w:rFonts w:ascii="Abadi MT Condensed Light" w:hAnsi="Abadi MT Condensed Light" w:cs="Times New Roman"/>
          <w:szCs w:val="24"/>
        </w:rPr>
        <w:t xml:space="preserve"> will</w:t>
      </w:r>
      <w:r w:rsidR="008B7C3B" w:rsidRPr="00AA3375">
        <w:rPr>
          <w:rFonts w:ascii="Abadi MT Condensed Light" w:hAnsi="Abadi MT Condensed Light" w:cs="Times New Roman"/>
          <w:szCs w:val="24"/>
        </w:rPr>
        <w:t xml:space="preserve"> equally yield prosperity.</w:t>
      </w:r>
    </w:p>
    <w:p w14:paraId="7109EE94" w14:textId="585E2735" w:rsidR="00570E03" w:rsidRPr="00AA3375" w:rsidRDefault="00EB5AA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you live your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 position your targets and goals at a vantage point</w:t>
      </w:r>
      <w:r w:rsidR="0002512E" w:rsidRPr="00AA3375">
        <w:rPr>
          <w:rFonts w:ascii="Abadi MT Condensed Light" w:hAnsi="Abadi MT Condensed Light" w:cs="Times New Roman"/>
          <w:szCs w:val="24"/>
        </w:rPr>
        <w:t xml:space="preserve"> to understand the effo</w:t>
      </w:r>
      <w:r w:rsidR="00AA49A0" w:rsidRPr="00AA3375">
        <w:rPr>
          <w:rFonts w:ascii="Abadi MT Condensed Light" w:hAnsi="Abadi MT Condensed Light" w:cs="Times New Roman"/>
          <w:szCs w:val="24"/>
        </w:rPr>
        <w:t xml:space="preserve">rts required, </w:t>
      </w:r>
      <w:r w:rsidR="00DE3B8F" w:rsidRPr="00AA3375">
        <w:rPr>
          <w:rFonts w:ascii="Abadi MT Condensed Light" w:hAnsi="Abadi MT Condensed Light" w:cs="Times New Roman"/>
          <w:szCs w:val="24"/>
        </w:rPr>
        <w:t xml:space="preserve">the </w:t>
      </w:r>
      <w:r w:rsidR="00AA49A0" w:rsidRPr="00AA3375">
        <w:rPr>
          <w:rFonts w:ascii="Abadi MT Condensed Light" w:hAnsi="Abadi MT Condensed Light" w:cs="Times New Roman"/>
          <w:szCs w:val="24"/>
        </w:rPr>
        <w:t>amount of time to</w:t>
      </w:r>
      <w:r w:rsidR="0002512E" w:rsidRPr="00AA3375">
        <w:rPr>
          <w:rFonts w:ascii="Abadi MT Condensed Light" w:hAnsi="Abadi MT Condensed Light" w:cs="Times New Roman"/>
          <w:szCs w:val="24"/>
        </w:rPr>
        <w:t xml:space="preserve"> </w:t>
      </w:r>
      <w:r w:rsidR="00AA49A0" w:rsidRPr="00AA3375">
        <w:rPr>
          <w:rFonts w:ascii="Abadi MT Condensed Light" w:hAnsi="Abadi MT Condensed Light" w:cs="Times New Roman"/>
          <w:szCs w:val="24"/>
        </w:rPr>
        <w:t>invest</w:t>
      </w:r>
      <w:r w:rsidR="00DE3B8F" w:rsidRPr="00AA3375">
        <w:rPr>
          <w:rFonts w:ascii="Abadi MT Condensed Light" w:hAnsi="Abadi MT Condensed Light" w:cs="Times New Roman"/>
          <w:szCs w:val="24"/>
        </w:rPr>
        <w:t>,</w:t>
      </w:r>
      <w:r w:rsidR="0002512E" w:rsidRPr="00AA3375">
        <w:rPr>
          <w:rFonts w:ascii="Abadi MT Condensed Light" w:hAnsi="Abadi MT Condensed Light" w:cs="Times New Roman"/>
          <w:szCs w:val="24"/>
        </w:rPr>
        <w:t xml:space="preserve"> and how to sacrifice</w:t>
      </w:r>
      <w:r w:rsidR="00570E03" w:rsidRPr="00AA3375">
        <w:rPr>
          <w:rFonts w:ascii="Abadi MT Condensed Light" w:hAnsi="Abadi MT Condensed Light" w:cs="Times New Roman"/>
          <w:szCs w:val="24"/>
        </w:rPr>
        <w:t xml:space="preserve"> for it. </w:t>
      </w:r>
      <w:r w:rsidR="00EC6286" w:rsidRPr="00AA3375">
        <w:rPr>
          <w:rFonts w:ascii="Abadi MT Condensed Light" w:hAnsi="Abadi MT Condensed Light" w:cs="Times New Roman"/>
          <w:szCs w:val="24"/>
        </w:rPr>
        <w:t>That</w:t>
      </w:r>
      <w:r w:rsidR="00570E03" w:rsidRPr="00AA3375">
        <w:rPr>
          <w:rFonts w:ascii="Abadi MT Condensed Light" w:hAnsi="Abadi MT Condensed Light" w:cs="Times New Roman"/>
          <w:szCs w:val="24"/>
        </w:rPr>
        <w:t xml:space="preserve"> is a process to it.</w:t>
      </w:r>
    </w:p>
    <w:p w14:paraId="25128D57" w14:textId="77777777" w:rsidR="00570E03" w:rsidRPr="00AA3375" w:rsidRDefault="00EC628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b/>
        <w:t>***</w:t>
      </w:r>
      <w:r w:rsidRPr="00AA3375">
        <w:rPr>
          <w:rFonts w:ascii="Abadi MT Condensed Light" w:hAnsi="Abadi MT Condensed Light" w:cs="Times New Roman"/>
          <w:szCs w:val="24"/>
        </w:rPr>
        <w:tab/>
      </w:r>
      <w:r w:rsidRPr="00AA3375">
        <w:rPr>
          <w:rFonts w:ascii="Abadi MT Condensed Light" w:hAnsi="Abadi MT Condensed Light" w:cs="Times New Roman"/>
          <w:szCs w:val="24"/>
        </w:rPr>
        <w:tab/>
        <w:t>****</w:t>
      </w:r>
      <w:r w:rsidRPr="00AA3375">
        <w:rPr>
          <w:rFonts w:ascii="Abadi MT Condensed Light" w:hAnsi="Abadi MT Condensed Light" w:cs="Times New Roman"/>
          <w:szCs w:val="24"/>
        </w:rPr>
        <w:tab/>
      </w:r>
      <w:r w:rsidRPr="00AA3375">
        <w:rPr>
          <w:rFonts w:ascii="Abadi MT Condensed Light" w:hAnsi="Abadi MT Condensed Light" w:cs="Times New Roman"/>
          <w:szCs w:val="24"/>
        </w:rPr>
        <w:tab/>
        <w:t>***</w:t>
      </w:r>
      <w:r w:rsidRPr="00AA3375">
        <w:rPr>
          <w:rFonts w:ascii="Abadi MT Condensed Light" w:hAnsi="Abadi MT Condensed Light" w:cs="Times New Roman"/>
          <w:szCs w:val="24"/>
        </w:rPr>
        <w:tab/>
      </w:r>
    </w:p>
    <w:p w14:paraId="4A3B0D64" w14:textId="654ECE00" w:rsidR="00C47DEA" w:rsidRPr="00AA3375" w:rsidRDefault="00AA49A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people</w:t>
      </w:r>
      <w:r w:rsidR="002230E3" w:rsidRPr="00AA3375">
        <w:rPr>
          <w:rFonts w:ascii="Abadi MT Condensed Light" w:hAnsi="Abadi MT Condensed Light" w:cs="Times New Roman"/>
          <w:szCs w:val="24"/>
        </w:rPr>
        <w:t xml:space="preserve"> get things done </w:t>
      </w:r>
      <w:r w:rsidR="00657B6D" w:rsidRPr="00AA3375">
        <w:rPr>
          <w:rFonts w:ascii="Abadi MT Condensed Light" w:hAnsi="Abadi MT Condensed Light" w:cs="Times New Roman"/>
          <w:szCs w:val="24"/>
        </w:rPr>
        <w:t xml:space="preserve">by random occurrence </w:t>
      </w:r>
      <w:r w:rsidR="002230E3" w:rsidRPr="00AA3375">
        <w:rPr>
          <w:rFonts w:ascii="Abadi MT Condensed Light" w:hAnsi="Abadi MT Condensed Light" w:cs="Times New Roman"/>
          <w:szCs w:val="24"/>
        </w:rPr>
        <w:t>yielding</w:t>
      </w:r>
      <w:r w:rsidR="00DC5E9F" w:rsidRPr="00AA3375">
        <w:rPr>
          <w:rFonts w:ascii="Abadi MT Condensed Light" w:hAnsi="Abadi MT Condensed Light" w:cs="Times New Roman"/>
          <w:szCs w:val="24"/>
        </w:rPr>
        <w:t xml:space="preserve"> some succe</w:t>
      </w:r>
      <w:r w:rsidR="002230E3" w:rsidRPr="00AA3375">
        <w:rPr>
          <w:rFonts w:ascii="Abadi MT Condensed Light" w:hAnsi="Abadi MT Condensed Light" w:cs="Times New Roman"/>
          <w:szCs w:val="24"/>
        </w:rPr>
        <w:t>ss</w:t>
      </w:r>
      <w:r w:rsidR="00DE3B8F" w:rsidRPr="00AA3375">
        <w:rPr>
          <w:rFonts w:ascii="Abadi MT Condensed Light" w:hAnsi="Abadi MT Condensed Light" w:cs="Times New Roman"/>
          <w:szCs w:val="24"/>
        </w:rPr>
        <w:t>,</w:t>
      </w:r>
      <w:r w:rsidR="002230E3" w:rsidRPr="00AA3375">
        <w:rPr>
          <w:rFonts w:ascii="Abadi MT Condensed Light" w:hAnsi="Abadi MT Condensed Light" w:cs="Times New Roman"/>
          <w:szCs w:val="24"/>
        </w:rPr>
        <w:t xml:space="preserve"> and</w:t>
      </w:r>
      <w:r w:rsidR="008516C6" w:rsidRPr="00AA3375">
        <w:rPr>
          <w:rFonts w:ascii="Abadi MT Condensed Light" w:hAnsi="Abadi MT Condensed Light" w:cs="Times New Roman"/>
          <w:szCs w:val="24"/>
        </w:rPr>
        <w:t xml:space="preserve"> pride</w:t>
      </w:r>
      <w:r w:rsidR="002230E3" w:rsidRPr="00AA3375">
        <w:rPr>
          <w:rFonts w:ascii="Abadi MT Condensed Light" w:hAnsi="Abadi MT Condensed Light" w:cs="Times New Roman"/>
          <w:szCs w:val="24"/>
        </w:rPr>
        <w:t xml:space="preserve"> trust</w:t>
      </w:r>
      <w:r w:rsidR="001F7C62" w:rsidRPr="00AA3375">
        <w:rPr>
          <w:rFonts w:ascii="Abadi MT Condensed Light" w:hAnsi="Abadi MT Condensed Light" w:cs="Times New Roman"/>
          <w:szCs w:val="24"/>
        </w:rPr>
        <w:t xml:space="preserve"> o</w:t>
      </w:r>
      <w:r w:rsidR="002230E3" w:rsidRPr="00AA3375">
        <w:rPr>
          <w:rFonts w:ascii="Abadi MT Condensed Light" w:hAnsi="Abadi MT Condensed Light" w:cs="Times New Roman"/>
          <w:szCs w:val="24"/>
        </w:rPr>
        <w:t xml:space="preserve">n it, I can attest </w:t>
      </w:r>
      <w:r w:rsidR="00C47DEA" w:rsidRPr="00AA3375">
        <w:rPr>
          <w:rFonts w:ascii="Abadi MT Condensed Light" w:hAnsi="Abadi MT Condensed Light" w:cs="Times New Roman"/>
          <w:szCs w:val="24"/>
        </w:rPr>
        <w:t xml:space="preserve">to it </w:t>
      </w:r>
      <w:r w:rsidR="00DC5E9F" w:rsidRPr="00AA3375">
        <w:rPr>
          <w:rFonts w:ascii="Abadi MT Condensed Light" w:hAnsi="Abadi MT Condensed Light" w:cs="Times New Roman"/>
          <w:szCs w:val="24"/>
        </w:rPr>
        <w:t xml:space="preserve">that </w:t>
      </w:r>
      <w:r w:rsidR="00D317AD" w:rsidRPr="00AA3375">
        <w:rPr>
          <w:rFonts w:ascii="Abadi MT Condensed Light" w:hAnsi="Abadi MT Condensed Light" w:cs="Times New Roman"/>
          <w:szCs w:val="24"/>
        </w:rPr>
        <w:t xml:space="preserve">it </w:t>
      </w:r>
      <w:r w:rsidR="00DE3B8F" w:rsidRPr="00AA3375">
        <w:rPr>
          <w:rFonts w:ascii="Abadi MT Condensed Light" w:hAnsi="Abadi MT Condensed Light" w:cs="Times New Roman"/>
          <w:szCs w:val="24"/>
        </w:rPr>
        <w:t>will not</w:t>
      </w:r>
      <w:r w:rsidR="00D317AD" w:rsidRPr="00AA3375">
        <w:rPr>
          <w:rFonts w:ascii="Abadi MT Condensed Light" w:hAnsi="Abadi MT Condensed Light" w:cs="Times New Roman"/>
          <w:szCs w:val="24"/>
        </w:rPr>
        <w:t xml:space="preserve"> last</w:t>
      </w:r>
      <w:r w:rsidR="00DE3B8F" w:rsidRPr="00AA3375">
        <w:rPr>
          <w:rFonts w:ascii="Abadi MT Condensed Light" w:hAnsi="Abadi MT Condensed Light" w:cs="Times New Roman"/>
          <w:szCs w:val="24"/>
        </w:rPr>
        <w:t>,</w:t>
      </w:r>
      <w:r w:rsidR="00D317AD" w:rsidRPr="00AA3375">
        <w:rPr>
          <w:rFonts w:ascii="Abadi MT Condensed Light" w:hAnsi="Abadi MT Condensed Light" w:cs="Times New Roman"/>
          <w:szCs w:val="24"/>
        </w:rPr>
        <w:t xml:space="preserve"> and certainly</w:t>
      </w:r>
      <w:r w:rsidR="00DE3B8F" w:rsidRPr="00AA3375">
        <w:rPr>
          <w:rFonts w:ascii="Abadi MT Condensed Light" w:hAnsi="Abadi MT Condensed Light" w:cs="Times New Roman"/>
          <w:szCs w:val="24"/>
        </w:rPr>
        <w:t>,</w:t>
      </w:r>
      <w:r w:rsidR="00D317AD" w:rsidRPr="00AA3375">
        <w:rPr>
          <w:rFonts w:ascii="Abadi MT Condensed Light" w:hAnsi="Abadi MT Condensed Light" w:cs="Times New Roman"/>
          <w:szCs w:val="24"/>
        </w:rPr>
        <w:t xml:space="preserve"> </w:t>
      </w:r>
      <w:r w:rsidR="00C47DEA" w:rsidRPr="00AA3375">
        <w:rPr>
          <w:rFonts w:ascii="Abadi MT Condensed Light" w:hAnsi="Abadi MT Condensed Light" w:cs="Times New Roman"/>
          <w:szCs w:val="24"/>
        </w:rPr>
        <w:t xml:space="preserve">you </w:t>
      </w:r>
      <w:r w:rsidR="00DB7AB2" w:rsidRPr="00AA3375">
        <w:rPr>
          <w:rFonts w:ascii="Abadi MT Condensed Light" w:hAnsi="Abadi MT Condensed Light" w:cs="Times New Roman"/>
          <w:szCs w:val="24"/>
        </w:rPr>
        <w:t xml:space="preserve">will </w:t>
      </w:r>
      <w:r w:rsidR="00C47DEA" w:rsidRPr="00AA3375">
        <w:rPr>
          <w:rFonts w:ascii="Abadi MT Condensed Light" w:hAnsi="Abadi MT Condensed Light" w:cs="Times New Roman"/>
          <w:szCs w:val="24"/>
        </w:rPr>
        <w:t>los</w:t>
      </w:r>
      <w:r w:rsidRPr="00AA3375">
        <w:rPr>
          <w:rFonts w:ascii="Abadi MT Condensed Light" w:hAnsi="Abadi MT Condensed Light" w:cs="Times New Roman"/>
          <w:szCs w:val="24"/>
        </w:rPr>
        <w:t xml:space="preserve">e </w:t>
      </w:r>
      <w:r w:rsidR="00D317AD" w:rsidRPr="00AA3375">
        <w:rPr>
          <w:rFonts w:ascii="Abadi MT Condensed Light" w:hAnsi="Abadi MT Condensed Light" w:cs="Times New Roman"/>
          <w:szCs w:val="24"/>
        </w:rPr>
        <w:t>track of effica</w:t>
      </w:r>
      <w:r w:rsidR="00C47DEA" w:rsidRPr="00AA3375">
        <w:rPr>
          <w:rFonts w:ascii="Abadi MT Condensed Light" w:hAnsi="Abadi MT Condensed Light" w:cs="Times New Roman"/>
          <w:szCs w:val="24"/>
        </w:rPr>
        <w:t>cy.</w:t>
      </w:r>
    </w:p>
    <w:p w14:paraId="53C519E5" w14:textId="3E1BC400" w:rsidR="003004C1" w:rsidRPr="00AA3375" w:rsidRDefault="00F05E3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Good things take time.</w:t>
      </w:r>
    </w:p>
    <w:p w14:paraId="4B7F577C" w14:textId="77777777" w:rsidR="00F05E3C" w:rsidRPr="00AA3375" w:rsidRDefault="00F05E3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6F4BFC19" w14:textId="77777777" w:rsidR="00F05E3C" w:rsidRPr="00AA3375" w:rsidRDefault="00F05E3C" w:rsidP="00BA5516">
      <w:pPr>
        <w:pStyle w:val="Heading1"/>
        <w:rPr>
          <w:rFonts w:ascii="Abadi MT Condensed Light" w:hAnsi="Abadi MT Condensed Light"/>
        </w:rPr>
      </w:pPr>
      <w:bookmarkStart w:id="59" w:name="_Toc69903263"/>
      <w:r w:rsidRPr="00AA3375">
        <w:rPr>
          <w:rFonts w:ascii="Abadi MT Condensed Light" w:hAnsi="Abadi MT Condensed Light"/>
        </w:rPr>
        <w:lastRenderedPageBreak/>
        <w:t>IDENTIFY YOUR AIM</w:t>
      </w:r>
      <w:bookmarkEnd w:id="59"/>
    </w:p>
    <w:p w14:paraId="511332EF" w14:textId="77777777" w:rsidR="00A0082F" w:rsidRPr="00AA3375" w:rsidRDefault="00A0082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(Like in a big Poultry Farm)</w:t>
      </w:r>
    </w:p>
    <w:p w14:paraId="6895CB5F" w14:textId="76CC59E4" w:rsidR="00A0082F" w:rsidRPr="00AA3375" w:rsidRDefault="00A0082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you are present in this worl</w:t>
      </w:r>
      <w:r w:rsidR="00305678" w:rsidRPr="00AA3375">
        <w:rPr>
          <w:rFonts w:ascii="Abadi MT Condensed Light" w:hAnsi="Abadi MT Condensed Light" w:cs="Times New Roman"/>
          <w:szCs w:val="24"/>
        </w:rPr>
        <w:t xml:space="preserve">d, </w:t>
      </w:r>
      <w:r w:rsidR="00DE3B8F" w:rsidRPr="00AA3375">
        <w:rPr>
          <w:rFonts w:ascii="Abadi MT Condensed Light" w:hAnsi="Abadi MT Condensed Light" w:cs="Times New Roman"/>
          <w:szCs w:val="24"/>
        </w:rPr>
        <w:t>you have all the choices at your disposal at the level of independence</w:t>
      </w:r>
      <w:r w:rsidR="00305678" w:rsidRPr="00AA3375">
        <w:rPr>
          <w:rFonts w:ascii="Abadi MT Condensed Light" w:hAnsi="Abadi MT Condensed Light" w:cs="Times New Roman"/>
          <w:szCs w:val="24"/>
        </w:rPr>
        <w:t>.</w:t>
      </w:r>
    </w:p>
    <w:p w14:paraId="55A7DF77" w14:textId="18A16F40" w:rsidR="00305678" w:rsidRPr="00AA3375" w:rsidRDefault="0030567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Comparatively, in a big poultry farm</w:t>
      </w:r>
      <w:r w:rsidR="00C37D2B" w:rsidRPr="00AA3375">
        <w:rPr>
          <w:rFonts w:ascii="Abadi MT Condensed Light" w:hAnsi="Abadi MT Condensed Light" w:cs="Times New Roman"/>
          <w:szCs w:val="24"/>
        </w:rPr>
        <w:t>, when the farmer wants to break a chicken</w:t>
      </w:r>
      <w:r w:rsidR="00C239CA" w:rsidRPr="00AA3375">
        <w:rPr>
          <w:rFonts w:ascii="Abadi MT Condensed Light" w:hAnsi="Abadi MT Condensed Light" w:cs="Times New Roman"/>
          <w:szCs w:val="24"/>
        </w:rPr>
        <w:t>'</w:t>
      </w:r>
      <w:r w:rsidR="00C37D2B" w:rsidRPr="00AA3375">
        <w:rPr>
          <w:rFonts w:ascii="Abadi MT Condensed Light" w:hAnsi="Abadi MT Condensed Light" w:cs="Times New Roman"/>
          <w:szCs w:val="24"/>
        </w:rPr>
        <w:t>s neck</w:t>
      </w:r>
      <w:r w:rsidR="00DC0FE4" w:rsidRPr="00AA3375">
        <w:rPr>
          <w:rFonts w:ascii="Abadi MT Condensed Light" w:hAnsi="Abadi MT Condensed Light" w:cs="Times New Roman"/>
          <w:szCs w:val="24"/>
        </w:rPr>
        <w:t xml:space="preserve"> from his house</w:t>
      </w:r>
      <w:r w:rsidR="00C161DB" w:rsidRPr="00AA3375">
        <w:rPr>
          <w:rFonts w:ascii="Abadi MT Condensed Light" w:hAnsi="Abadi MT Condensed Light" w:cs="Times New Roman"/>
          <w:szCs w:val="24"/>
        </w:rPr>
        <w:t xml:space="preserve"> for</w:t>
      </w:r>
      <w:r w:rsidR="00C37D2B" w:rsidRPr="00AA3375">
        <w:rPr>
          <w:rFonts w:ascii="Abadi MT Condensed Light" w:hAnsi="Abadi MT Condensed Light" w:cs="Times New Roman"/>
          <w:szCs w:val="24"/>
        </w:rPr>
        <w:t xml:space="preserve"> soup, </w:t>
      </w:r>
      <w:r w:rsidR="00DC0FE4" w:rsidRPr="00AA3375">
        <w:rPr>
          <w:rFonts w:ascii="Abadi MT Condensed Light" w:hAnsi="Abadi MT Condensed Light" w:cs="Times New Roman"/>
          <w:szCs w:val="24"/>
        </w:rPr>
        <w:t xml:space="preserve">he must have it. </w:t>
      </w:r>
      <w:r w:rsidR="00A33A3C" w:rsidRPr="00AA3375">
        <w:rPr>
          <w:rFonts w:ascii="Abadi MT Condensed Light" w:hAnsi="Abadi MT Condensed Light" w:cs="Times New Roman"/>
          <w:szCs w:val="24"/>
        </w:rPr>
        <w:t>However,</w:t>
      </w:r>
      <w:r w:rsidR="00DC0FE4" w:rsidRPr="00AA3375">
        <w:rPr>
          <w:rFonts w:ascii="Abadi MT Condensed Light" w:hAnsi="Abadi MT Condensed Light" w:cs="Times New Roman"/>
          <w:szCs w:val="24"/>
        </w:rPr>
        <w:t xml:space="preserve"> he will first be required to identify</w:t>
      </w:r>
      <w:r w:rsidR="00A33A3C" w:rsidRPr="00AA3375">
        <w:rPr>
          <w:rFonts w:ascii="Abadi MT Condensed Light" w:hAnsi="Abadi MT Condensed Light" w:cs="Times New Roman"/>
          <w:szCs w:val="24"/>
        </w:rPr>
        <w:t xml:space="preserve"> the choice bird.</w:t>
      </w:r>
    </w:p>
    <w:p w14:paraId="2434BDE9" w14:textId="46052956" w:rsidR="00A33A3C" w:rsidRPr="00AA3375" w:rsidRDefault="00A33A3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Once t</w:t>
      </w:r>
      <w:r w:rsidR="00DE3B8F" w:rsidRPr="00AA3375">
        <w:rPr>
          <w:rFonts w:ascii="Abadi MT Condensed Light" w:hAnsi="Abadi MT Condensed Light" w:cs="Times New Roman"/>
          <w:szCs w:val="24"/>
        </w:rPr>
        <w:t>he owner</w:t>
      </w:r>
      <w:r w:rsidR="007E2CC3" w:rsidRPr="00AA3375">
        <w:rPr>
          <w:rFonts w:ascii="Abadi MT Condensed Light" w:hAnsi="Abadi MT Condensed Light" w:cs="Times New Roman"/>
          <w:szCs w:val="24"/>
        </w:rPr>
        <w:t xml:space="preserve"> decide</w:t>
      </w:r>
      <w:r w:rsidR="00DE3B8F" w:rsidRPr="00AA3375">
        <w:rPr>
          <w:rFonts w:ascii="Abadi MT Condensed Light" w:hAnsi="Abadi MT Condensed Light" w:cs="Times New Roman"/>
          <w:szCs w:val="24"/>
        </w:rPr>
        <w:t>s</w:t>
      </w:r>
      <w:r w:rsidRPr="00AA3375">
        <w:rPr>
          <w:rFonts w:ascii="Abadi MT Condensed Light" w:hAnsi="Abadi MT Condensed Light" w:cs="Times New Roman"/>
          <w:szCs w:val="24"/>
        </w:rPr>
        <w:t xml:space="preserve"> </w:t>
      </w:r>
      <w:r w:rsidR="005B64B1" w:rsidRPr="00AA3375">
        <w:rPr>
          <w:rFonts w:ascii="Abadi MT Condensed Light" w:hAnsi="Abadi MT Condensed Light" w:cs="Times New Roman"/>
          <w:szCs w:val="24"/>
        </w:rPr>
        <w:t xml:space="preserve">on a specific bird, he </w:t>
      </w:r>
      <w:r w:rsidR="00DE3B8F" w:rsidRPr="00AA3375">
        <w:rPr>
          <w:rFonts w:ascii="Abadi MT Condensed Light" w:hAnsi="Abadi MT Condensed Light" w:cs="Times New Roman"/>
          <w:szCs w:val="24"/>
        </w:rPr>
        <w:t>must</w:t>
      </w:r>
      <w:r w:rsidR="005B64B1" w:rsidRPr="00AA3375">
        <w:rPr>
          <w:rFonts w:ascii="Abadi MT Condensed Light" w:hAnsi="Abadi MT Condensed Light" w:cs="Times New Roman"/>
          <w:szCs w:val="24"/>
        </w:rPr>
        <w:t xml:space="preserve"> go after it</w:t>
      </w:r>
      <w:r w:rsidR="007E2CC3" w:rsidRPr="00AA3375">
        <w:rPr>
          <w:rFonts w:ascii="Abadi MT Condensed Light" w:hAnsi="Abadi MT Condensed Light" w:cs="Times New Roman"/>
          <w:szCs w:val="24"/>
        </w:rPr>
        <w:t xml:space="preserve"> until he catches it.</w:t>
      </w:r>
    </w:p>
    <w:p w14:paraId="166659C8" w14:textId="6B19C3E9" w:rsidR="00DC0FE4" w:rsidRPr="00AA3375" w:rsidRDefault="00C161D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Similar</w:t>
      </w:r>
      <w:r w:rsidR="007E2CC3" w:rsidRPr="00AA3375">
        <w:rPr>
          <w:rFonts w:ascii="Abadi MT Condensed Light" w:hAnsi="Abadi MT Condensed Light" w:cs="Times New Roman"/>
          <w:szCs w:val="24"/>
        </w:rPr>
        <w:t xml:space="preserve">ly, </w:t>
      </w:r>
      <w:r w:rsidR="00C239CA" w:rsidRPr="00AA3375">
        <w:rPr>
          <w:rFonts w:ascii="Abadi MT Condensed Light" w:hAnsi="Abadi MT Condensed Light" w:cs="Times New Roman"/>
          <w:szCs w:val="24"/>
        </w:rPr>
        <w:t>L</w:t>
      </w:r>
      <w:r w:rsidR="005B3B2D" w:rsidRPr="00AA3375">
        <w:rPr>
          <w:rFonts w:ascii="Abadi MT Condensed Light" w:hAnsi="Abadi MT Condensed Light" w:cs="Times New Roman"/>
          <w:szCs w:val="24"/>
        </w:rPr>
        <w:t>ife is like a big poultry farm where</w:t>
      </w:r>
      <w:r w:rsidR="00E7413E" w:rsidRPr="00AA3375">
        <w:rPr>
          <w:rFonts w:ascii="Abadi MT Condensed Light" w:hAnsi="Abadi MT Condensed Light" w:cs="Times New Roman"/>
          <w:szCs w:val="24"/>
        </w:rPr>
        <w:t xml:space="preserve"> w</w:t>
      </w:r>
      <w:r w:rsidR="0095272D" w:rsidRPr="00AA3375">
        <w:rPr>
          <w:rFonts w:ascii="Abadi MT Condensed Light" w:hAnsi="Abadi MT Condensed Light" w:cs="Times New Roman"/>
          <w:szCs w:val="24"/>
        </w:rPr>
        <w:t xml:space="preserve">e must chase after </w:t>
      </w:r>
      <w:r w:rsidRPr="00AA3375">
        <w:rPr>
          <w:rFonts w:ascii="Abadi MT Condensed Light" w:hAnsi="Abadi MT Condensed Light" w:cs="Times New Roman"/>
          <w:szCs w:val="24"/>
        </w:rPr>
        <w:t>admired</w:t>
      </w:r>
      <w:r w:rsidR="0095272D" w:rsidRPr="00AA3375">
        <w:rPr>
          <w:rFonts w:ascii="Abadi MT Condensed Light" w:hAnsi="Abadi MT Condensed Light" w:cs="Times New Roman"/>
          <w:szCs w:val="24"/>
        </w:rPr>
        <w:t xml:space="preserve"> choices or burn out in the run for our ambitions.</w:t>
      </w:r>
    </w:p>
    <w:p w14:paraId="6F8F01BB" w14:textId="24376369" w:rsidR="00E7413E" w:rsidRPr="00AA3375" w:rsidRDefault="00E7413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Just like the</w:t>
      </w:r>
      <w:r w:rsidR="0095272D" w:rsidRPr="00AA3375">
        <w:rPr>
          <w:rFonts w:ascii="Abadi MT Condensed Light" w:hAnsi="Abadi MT Condensed Light" w:cs="Times New Roman"/>
          <w:szCs w:val="24"/>
        </w:rPr>
        <w:t xml:space="preserve"> story of the shepherd</w:t>
      </w:r>
      <w:r w:rsidR="00C239CA" w:rsidRPr="00AA3375">
        <w:rPr>
          <w:rFonts w:ascii="Abadi MT Condensed Light" w:hAnsi="Abadi MT Condensed Light" w:cs="Times New Roman"/>
          <w:szCs w:val="24"/>
        </w:rPr>
        <w:t>'</w:t>
      </w:r>
      <w:r w:rsidR="0095272D" w:rsidRPr="00AA3375">
        <w:rPr>
          <w:rFonts w:ascii="Abadi MT Condensed Light" w:hAnsi="Abadi MT Condensed Light" w:cs="Times New Roman"/>
          <w:szCs w:val="24"/>
        </w:rPr>
        <w:t>s son</w:t>
      </w:r>
      <w:r w:rsidR="00DE3B8F" w:rsidRPr="00AA3375">
        <w:rPr>
          <w:rFonts w:ascii="Abadi MT Condensed Light" w:hAnsi="Abadi MT Condensed Light" w:cs="Times New Roman"/>
          <w:szCs w:val="24"/>
        </w:rPr>
        <w:t>,</w:t>
      </w:r>
      <w:r w:rsidR="0095272D" w:rsidRPr="00AA3375">
        <w:rPr>
          <w:rFonts w:ascii="Abadi MT Condensed Light" w:hAnsi="Abadi MT Condensed Light" w:cs="Times New Roman"/>
          <w:szCs w:val="24"/>
        </w:rPr>
        <w:t xml:space="preserve"> the son who</w:t>
      </w:r>
      <w:r w:rsidRPr="00AA3375">
        <w:rPr>
          <w:rFonts w:ascii="Abadi MT Condensed Light" w:hAnsi="Abadi MT Condensed Light" w:cs="Times New Roman"/>
          <w:szCs w:val="24"/>
        </w:rPr>
        <w:t xml:space="preserve"> had come of age</w:t>
      </w:r>
      <w:r w:rsidR="0095272D" w:rsidRPr="00AA3375">
        <w:rPr>
          <w:rFonts w:ascii="Abadi MT Condensed Light" w:hAnsi="Abadi MT Condensed Light" w:cs="Times New Roman"/>
          <w:szCs w:val="24"/>
        </w:rPr>
        <w:t>,</w:t>
      </w:r>
      <w:r w:rsidR="008B2049" w:rsidRPr="00AA3375">
        <w:rPr>
          <w:rFonts w:ascii="Abadi MT Condensed Light" w:hAnsi="Abadi MT Condensed Light" w:cs="Times New Roman"/>
          <w:szCs w:val="24"/>
        </w:rPr>
        <w:t xml:space="preserve"> was to spend his first summer alone tending the sheep in the hills beyond the village.</w:t>
      </w:r>
    </w:p>
    <w:p w14:paraId="5C4245FD" w14:textId="399AD6AC" w:rsidR="008B2049" w:rsidRPr="00AA3375" w:rsidRDefault="008B204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One night he was </w:t>
      </w:r>
      <w:r w:rsidR="00A607AD" w:rsidRPr="00AA3375">
        <w:rPr>
          <w:rFonts w:ascii="Abadi MT Condensed Light" w:hAnsi="Abadi MT Condensed Light" w:cs="Times New Roman"/>
          <w:szCs w:val="24"/>
        </w:rPr>
        <w:t>awakened</w:t>
      </w:r>
      <w:r w:rsidRPr="00AA3375">
        <w:rPr>
          <w:rFonts w:ascii="Abadi MT Condensed Light" w:hAnsi="Abadi MT Condensed Light" w:cs="Times New Roman"/>
          <w:szCs w:val="24"/>
        </w:rPr>
        <w:t xml:space="preserve"> by the sound of a wolf howling </w:t>
      </w:r>
      <w:r w:rsidR="00DE3B8F" w:rsidRPr="00AA3375">
        <w:rPr>
          <w:rFonts w:ascii="Abadi MT Condensed Light" w:hAnsi="Abadi MT Condensed Light" w:cs="Times New Roman"/>
          <w:szCs w:val="24"/>
        </w:rPr>
        <w:t>o</w:t>
      </w:r>
      <w:r w:rsidRPr="00AA3375">
        <w:rPr>
          <w:rFonts w:ascii="Abadi MT Condensed Light" w:hAnsi="Abadi MT Condensed Light" w:cs="Times New Roman"/>
          <w:szCs w:val="24"/>
        </w:rPr>
        <w:t>n the farm</w:t>
      </w:r>
      <w:r w:rsidR="000042BF" w:rsidRPr="00AA3375">
        <w:rPr>
          <w:rFonts w:ascii="Abadi MT Condensed Light" w:hAnsi="Abadi MT Condensed Light" w:cs="Times New Roman"/>
          <w:szCs w:val="24"/>
        </w:rPr>
        <w:t>. The night was dark</w:t>
      </w:r>
      <w:r w:rsidR="00DE3B8F" w:rsidRPr="00AA3375">
        <w:rPr>
          <w:rFonts w:ascii="Abadi MT Condensed Light" w:hAnsi="Abadi MT Condensed Light" w:cs="Times New Roman"/>
          <w:szCs w:val="24"/>
        </w:rPr>
        <w:t>,</w:t>
      </w:r>
      <w:r w:rsidR="000042BF" w:rsidRPr="00AA3375">
        <w:rPr>
          <w:rFonts w:ascii="Abadi MT Condensed Light" w:hAnsi="Abadi MT Condensed Light" w:cs="Times New Roman"/>
          <w:szCs w:val="24"/>
        </w:rPr>
        <w:t xml:space="preserve"> and he was seized by fear</w:t>
      </w:r>
      <w:r w:rsidR="00DE3B8F" w:rsidRPr="00AA3375">
        <w:rPr>
          <w:rFonts w:ascii="Abadi MT Condensed Light" w:hAnsi="Abadi MT Condensed Light" w:cs="Times New Roman"/>
          <w:szCs w:val="24"/>
        </w:rPr>
        <w:t>;</w:t>
      </w:r>
      <w:r w:rsidR="000042BF" w:rsidRPr="00AA3375">
        <w:rPr>
          <w:rFonts w:ascii="Abadi MT Condensed Light" w:hAnsi="Abadi MT Condensed Light" w:cs="Times New Roman"/>
          <w:szCs w:val="24"/>
        </w:rPr>
        <w:t xml:space="preserve"> he gathered </w:t>
      </w:r>
      <w:r w:rsidR="00DF7790" w:rsidRPr="00AA3375">
        <w:rPr>
          <w:rFonts w:ascii="Abadi MT Condensed Light" w:hAnsi="Abadi MT Condensed Light" w:cs="Times New Roman"/>
          <w:szCs w:val="24"/>
        </w:rPr>
        <w:t>courage, took his rifle,</w:t>
      </w:r>
      <w:r w:rsidR="000042BF" w:rsidRPr="00AA3375">
        <w:rPr>
          <w:rFonts w:ascii="Abadi MT Condensed Light" w:hAnsi="Abadi MT Condensed Light" w:cs="Times New Roman"/>
          <w:szCs w:val="24"/>
        </w:rPr>
        <w:t xml:space="preserve"> and rushed to protect his livestock</w:t>
      </w:r>
      <w:r w:rsidR="00DF7790" w:rsidRPr="00AA3375">
        <w:rPr>
          <w:rFonts w:ascii="Abadi MT Condensed Light" w:hAnsi="Abadi MT Condensed Light" w:cs="Times New Roman"/>
          <w:szCs w:val="24"/>
        </w:rPr>
        <w:t>.</w:t>
      </w:r>
    </w:p>
    <w:p w14:paraId="7583D9D7" w14:textId="042A62F9" w:rsidR="00DF7790" w:rsidRPr="00AA3375" w:rsidRDefault="00DF779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Across the way, </w:t>
      </w:r>
      <w:r w:rsidR="006E0ED7" w:rsidRPr="00AA3375">
        <w:rPr>
          <w:rFonts w:ascii="Abadi MT Condensed Light" w:hAnsi="Abadi MT Condensed Light" w:cs="Times New Roman"/>
          <w:szCs w:val="24"/>
        </w:rPr>
        <w:t>he saw a wolf at the throat of one of the</w:t>
      </w:r>
      <w:r w:rsidRPr="00AA3375">
        <w:rPr>
          <w:rFonts w:ascii="Abadi MT Condensed Light" w:hAnsi="Abadi MT Condensed Light" w:cs="Times New Roman"/>
          <w:szCs w:val="24"/>
        </w:rPr>
        <w:t xml:space="preserve"> sheep</w:t>
      </w:r>
      <w:r w:rsidR="006E0ED7" w:rsidRPr="00AA3375">
        <w:rPr>
          <w:rFonts w:ascii="Abadi MT Condensed Light" w:hAnsi="Abadi MT Condensed Light" w:cs="Times New Roman"/>
          <w:szCs w:val="24"/>
        </w:rPr>
        <w:t xml:space="preserve">. As he put his gun to his shoulder to focus and target, he </w:t>
      </w:r>
      <w:r w:rsidR="00CE7B3A" w:rsidRPr="00AA3375">
        <w:rPr>
          <w:rFonts w:ascii="Abadi MT Condensed Light" w:hAnsi="Abadi MT Condensed Light" w:cs="Times New Roman"/>
          <w:szCs w:val="24"/>
        </w:rPr>
        <w:t>remembered his father</w:t>
      </w:r>
      <w:r w:rsidR="00C239CA" w:rsidRPr="00AA3375">
        <w:rPr>
          <w:rFonts w:ascii="Abadi MT Condensed Light" w:hAnsi="Abadi MT Condensed Light" w:cs="Times New Roman"/>
          <w:szCs w:val="24"/>
        </w:rPr>
        <w:t>'</w:t>
      </w:r>
      <w:r w:rsidR="00CE7B3A" w:rsidRPr="00AA3375">
        <w:rPr>
          <w:rFonts w:ascii="Abadi MT Condensed Light" w:hAnsi="Abadi MT Condensed Light" w:cs="Times New Roman"/>
          <w:szCs w:val="24"/>
        </w:rPr>
        <w:t xml:space="preserve">s </w:t>
      </w:r>
      <w:r w:rsidR="00A607AD" w:rsidRPr="00AA3375">
        <w:rPr>
          <w:rFonts w:ascii="Abadi MT Condensed Light" w:hAnsi="Abadi MT Condensed Light" w:cs="Times New Roman"/>
          <w:szCs w:val="24"/>
        </w:rPr>
        <w:t>all-time</w:t>
      </w:r>
      <w:r w:rsidR="00055634" w:rsidRPr="00AA3375">
        <w:rPr>
          <w:rFonts w:ascii="Abadi MT Condensed Light" w:hAnsi="Abadi MT Condensed Light" w:cs="Times New Roman"/>
          <w:szCs w:val="24"/>
        </w:rPr>
        <w:t xml:space="preserve"> advice;</w:t>
      </w:r>
    </w:p>
    <w:p w14:paraId="5E4912A0" w14:textId="153F3184" w:rsidR="00055634"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is very difficult to judge </w:t>
      </w:r>
      <w:r w:rsidR="002648F4" w:rsidRPr="00AA3375">
        <w:rPr>
          <w:rFonts w:ascii="Abadi MT Condensed Light" w:hAnsi="Abadi MT Condensed Light" w:cs="Times New Roman"/>
          <w:szCs w:val="24"/>
        </w:rPr>
        <w:t>your target distance</w:t>
      </w:r>
      <w:r w:rsidRPr="00AA3375">
        <w:rPr>
          <w:rFonts w:ascii="Abadi MT Condensed Light" w:hAnsi="Abadi MT Condensed Light" w:cs="Times New Roman"/>
          <w:szCs w:val="24"/>
        </w:rPr>
        <w:t xml:space="preserve"> at nigh</w:t>
      </w:r>
      <w:r w:rsidR="008F4A36" w:rsidRPr="00AA3375">
        <w:rPr>
          <w:rFonts w:ascii="Abadi MT Condensed Light" w:hAnsi="Abadi MT Condensed Light" w:cs="Times New Roman"/>
          <w:szCs w:val="24"/>
        </w:rPr>
        <w:t xml:space="preserve">t, and more than </w:t>
      </w:r>
      <w:r w:rsidR="005C5B70" w:rsidRPr="00AA3375">
        <w:rPr>
          <w:rFonts w:ascii="Abadi MT Condensed Light" w:hAnsi="Abadi MT Condensed Light" w:cs="Times New Roman"/>
          <w:szCs w:val="24"/>
        </w:rPr>
        <w:t>likely,</w:t>
      </w:r>
      <w:r w:rsidR="008F4A36" w:rsidRPr="00AA3375">
        <w:rPr>
          <w:rFonts w:ascii="Abadi MT Condensed Light" w:hAnsi="Abadi MT Condensed Light" w:cs="Times New Roman"/>
          <w:szCs w:val="24"/>
        </w:rPr>
        <w:t xml:space="preserve"> you underestimate the distance and miss lowly.</w:t>
      </w:r>
    </w:p>
    <w:p w14:paraId="345C7857" w14:textId="739657CA" w:rsidR="008F4A36" w:rsidRPr="00AA3375" w:rsidRDefault="00C239CA" w:rsidP="00BA5516">
      <w:pPr>
        <w:jc w:val="both"/>
        <w:rPr>
          <w:rFonts w:ascii="Abadi MT Condensed Light" w:hAnsi="Abadi MT Condensed Light" w:cs="Times New Roman"/>
          <w:b/>
          <w:szCs w:val="24"/>
        </w:rPr>
      </w:pPr>
      <w:r w:rsidRPr="00AA3375">
        <w:rPr>
          <w:rFonts w:ascii="Abadi MT Condensed Light" w:hAnsi="Abadi MT Condensed Light" w:cs="Times New Roman"/>
          <w:b/>
          <w:szCs w:val="24"/>
        </w:rPr>
        <w:t>"</w:t>
      </w:r>
      <w:r w:rsidR="008F4A36" w:rsidRPr="00AA3375">
        <w:rPr>
          <w:rFonts w:ascii="Abadi MT Condensed Light" w:hAnsi="Abadi MT Condensed Light" w:cs="Times New Roman"/>
          <w:b/>
          <w:szCs w:val="24"/>
        </w:rPr>
        <w:t xml:space="preserve">To have a better chance </w:t>
      </w:r>
      <w:r w:rsidR="005C5B70" w:rsidRPr="00AA3375">
        <w:rPr>
          <w:rFonts w:ascii="Abadi MT Condensed Light" w:hAnsi="Abadi MT Condensed Light" w:cs="Times New Roman"/>
          <w:b/>
          <w:szCs w:val="24"/>
        </w:rPr>
        <w:t>of hi</w:t>
      </w:r>
      <w:r w:rsidR="009861DB" w:rsidRPr="00AA3375">
        <w:rPr>
          <w:rFonts w:ascii="Abadi MT Condensed Light" w:hAnsi="Abadi MT Condensed Light" w:cs="Times New Roman"/>
          <w:b/>
          <w:szCs w:val="24"/>
        </w:rPr>
        <w:t>tting the target, Aim high</w:t>
      </w:r>
      <w:r w:rsidR="00DE3B8F" w:rsidRPr="00AA3375">
        <w:rPr>
          <w:rFonts w:ascii="Abadi MT Condensed Light" w:hAnsi="Abadi MT Condensed Light" w:cs="Times New Roman"/>
          <w:b/>
          <w:szCs w:val="24"/>
        </w:rPr>
        <w:t>.</w:t>
      </w:r>
      <w:r w:rsidRPr="00AA3375">
        <w:rPr>
          <w:rFonts w:ascii="Abadi MT Condensed Light" w:hAnsi="Abadi MT Condensed Light" w:cs="Times New Roman"/>
          <w:b/>
          <w:szCs w:val="24"/>
        </w:rPr>
        <w:t>"</w:t>
      </w:r>
    </w:p>
    <w:p w14:paraId="5A8170E1" w14:textId="0E08701F" w:rsidR="009861DB"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With the basics in mind, the shepherd's son adjusted his aim, raised the focus lightly,</w:t>
      </w:r>
      <w:r w:rsidR="00E432F5" w:rsidRPr="00AA3375">
        <w:rPr>
          <w:rFonts w:ascii="Abadi MT Condensed Light" w:hAnsi="Abadi MT Condensed Light" w:cs="Times New Roman"/>
          <w:szCs w:val="24"/>
        </w:rPr>
        <w:t xml:space="preserve"> and hit the wolf</w:t>
      </w:r>
      <w:r w:rsidR="00AE6169" w:rsidRPr="00AA3375">
        <w:rPr>
          <w:rFonts w:ascii="Abadi MT Condensed Light" w:hAnsi="Abadi MT Condensed Light" w:cs="Times New Roman"/>
          <w:szCs w:val="24"/>
        </w:rPr>
        <w:t>.</w:t>
      </w:r>
    </w:p>
    <w:p w14:paraId="32D44852" w14:textId="2E2CBA11" w:rsidR="00110427" w:rsidRPr="00AA3375" w:rsidRDefault="00AE616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bravery of the boy notwithstanding, there is a great lesson illustrated by our dark or uncertain</w:t>
      </w:r>
      <w:r w:rsidR="009C5E26" w:rsidRPr="00AA3375">
        <w:rPr>
          <w:rFonts w:ascii="Abadi MT Condensed Light" w:hAnsi="Abadi MT Condensed Light" w:cs="Times New Roman"/>
          <w:szCs w:val="24"/>
        </w:rPr>
        <w:t>ty</w:t>
      </w:r>
      <w:r w:rsidR="00CC3368" w:rsidRPr="00AA3375">
        <w:rPr>
          <w:rFonts w:ascii="Abadi MT Condensed Light" w:hAnsi="Abadi MT Condensed Light" w:cs="Times New Roman"/>
          <w:szCs w:val="24"/>
        </w:rPr>
        <w:t xml:space="preserve"> of the future- something true about </w:t>
      </w:r>
      <w:r w:rsidR="00C239CA" w:rsidRPr="00AA3375">
        <w:rPr>
          <w:rFonts w:ascii="Abadi MT Condensed Light" w:hAnsi="Abadi MT Condensed Light" w:cs="Times New Roman"/>
          <w:szCs w:val="24"/>
        </w:rPr>
        <w:t>L</w:t>
      </w:r>
      <w:r w:rsidR="00CC3368" w:rsidRPr="00AA3375">
        <w:rPr>
          <w:rFonts w:ascii="Abadi MT Condensed Light" w:hAnsi="Abadi MT Condensed Light" w:cs="Times New Roman"/>
          <w:szCs w:val="24"/>
        </w:rPr>
        <w:t>ife.</w:t>
      </w:r>
    </w:p>
    <w:p w14:paraId="14E750CD" w14:textId="74C217CC" w:rsidR="006A6B30" w:rsidRPr="00AA3375" w:rsidRDefault="00CC336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Yet often</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we set our</w:t>
      </w:r>
      <w:r w:rsidR="00F50AD0" w:rsidRPr="00AA3375">
        <w:rPr>
          <w:rFonts w:ascii="Abadi MT Condensed Light" w:hAnsi="Abadi MT Condensed Light" w:cs="Times New Roman"/>
          <w:szCs w:val="24"/>
        </w:rPr>
        <w:t xml:space="preserve"> goals as if the future is on a sunny daytime- where we can see and judge clearly for an aim, the more </w:t>
      </w:r>
      <w:r w:rsidR="00E17CF6" w:rsidRPr="00AA3375">
        <w:rPr>
          <w:rFonts w:ascii="Abadi MT Condensed Light" w:hAnsi="Abadi MT Condensed Light" w:cs="Times New Roman"/>
          <w:szCs w:val="24"/>
        </w:rPr>
        <w:t>reason</w:t>
      </w:r>
      <w:r w:rsidR="006A6B30" w:rsidRPr="00AA3375">
        <w:rPr>
          <w:rFonts w:ascii="Abadi MT Condensed Light" w:hAnsi="Abadi MT Condensed Light" w:cs="Times New Roman"/>
          <w:szCs w:val="24"/>
        </w:rPr>
        <w:t xml:space="preserve"> most plans fall short of target goals or mark</w:t>
      </w:r>
      <w:r w:rsidR="009C5E26" w:rsidRPr="00AA3375">
        <w:rPr>
          <w:rFonts w:ascii="Abadi MT Condensed Light" w:hAnsi="Abadi MT Condensed Light" w:cs="Times New Roman"/>
          <w:szCs w:val="24"/>
        </w:rPr>
        <w:t>s</w:t>
      </w:r>
      <w:r w:rsidR="006A6B30" w:rsidRPr="00AA3375">
        <w:rPr>
          <w:rFonts w:ascii="Abadi MT Condensed Light" w:hAnsi="Abadi MT Condensed Light" w:cs="Times New Roman"/>
          <w:szCs w:val="24"/>
        </w:rPr>
        <w:t>.</w:t>
      </w:r>
    </w:p>
    <w:p w14:paraId="0913883E" w14:textId="0DED165F" w:rsidR="005938A6" w:rsidRPr="00AA3375" w:rsidRDefault="006A6B3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lesson learn</w:t>
      </w:r>
      <w:r w:rsidR="00DE3B8F" w:rsidRPr="00AA3375">
        <w:rPr>
          <w:rFonts w:ascii="Abadi MT Condensed Light" w:hAnsi="Abadi MT Condensed Light" w:cs="Times New Roman"/>
          <w:szCs w:val="24"/>
        </w:rPr>
        <w:t>ed</w:t>
      </w:r>
      <w:r w:rsidRPr="00AA3375">
        <w:rPr>
          <w:rFonts w:ascii="Abadi MT Condensed Light" w:hAnsi="Abadi MT Condensed Light" w:cs="Times New Roman"/>
          <w:szCs w:val="24"/>
        </w:rPr>
        <w:t xml:space="preserve"> whether hunting or setting goals in LIFE- ENSURE YOU </w:t>
      </w:r>
      <w:r w:rsidR="005938A6" w:rsidRPr="00AA3375">
        <w:rPr>
          <w:rFonts w:ascii="Abadi MT Condensed Light" w:hAnsi="Abadi MT Condensed Light" w:cs="Times New Roman"/>
          <w:szCs w:val="24"/>
        </w:rPr>
        <w:t>AIM HIGH</w:t>
      </w:r>
    </w:p>
    <w:p w14:paraId="4D5E55BD" w14:textId="02E02A12" w:rsidR="00CC3368" w:rsidRPr="00AA3375" w:rsidRDefault="009C5E2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greatest of achievements in our lives</w:t>
      </w:r>
      <w:r w:rsidR="005938A6" w:rsidRPr="00AA3375">
        <w:rPr>
          <w:rFonts w:ascii="Abadi MT Condensed Light" w:hAnsi="Abadi MT Condensed Light" w:cs="Times New Roman"/>
          <w:szCs w:val="24"/>
        </w:rPr>
        <w:t xml:space="preserve"> are </w:t>
      </w:r>
      <w:r w:rsidR="00B5017A" w:rsidRPr="00AA3375">
        <w:rPr>
          <w:rFonts w:ascii="Abadi MT Condensed Light" w:hAnsi="Abadi MT Condensed Light" w:cs="Times New Roman"/>
          <w:szCs w:val="24"/>
        </w:rPr>
        <w:t xml:space="preserve">realized out </w:t>
      </w:r>
      <w:r w:rsidRPr="00AA3375">
        <w:rPr>
          <w:rFonts w:ascii="Abadi MT Condensed Light" w:hAnsi="Abadi MT Condensed Light" w:cs="Times New Roman"/>
          <w:szCs w:val="24"/>
        </w:rPr>
        <w:t>of thinking and a</w:t>
      </w:r>
      <w:r w:rsidR="005938A6" w:rsidRPr="00AA3375">
        <w:rPr>
          <w:rFonts w:ascii="Abadi MT Condensed Light" w:hAnsi="Abadi MT Condensed Light" w:cs="Times New Roman"/>
          <w:szCs w:val="24"/>
        </w:rPr>
        <w:t>iming high on our goals</w:t>
      </w:r>
      <w:r w:rsidRPr="00AA3375">
        <w:rPr>
          <w:rFonts w:ascii="Abadi MT Condensed Light" w:hAnsi="Abadi MT Condensed Light" w:cs="Times New Roman"/>
          <w:szCs w:val="24"/>
        </w:rPr>
        <w:t>.</w:t>
      </w:r>
      <w:del w:id="60" w:author="Muthomi Thiankolu" w:date="2021-02-01T19:19:00Z">
        <w:r w:rsidR="00F50AD0" w:rsidRPr="00AA3375" w:rsidDel="00A00A63">
          <w:rPr>
            <w:rFonts w:ascii="Abadi MT Condensed Light" w:hAnsi="Abadi MT Condensed Light" w:cs="Times New Roman"/>
            <w:szCs w:val="24"/>
          </w:rPr>
          <w:delText xml:space="preserve"> </w:delText>
        </w:r>
        <w:r w:rsidR="00CC3368" w:rsidRPr="00AA3375" w:rsidDel="00A00A63">
          <w:rPr>
            <w:rFonts w:ascii="Abadi MT Condensed Light" w:hAnsi="Abadi MT Condensed Light" w:cs="Times New Roman"/>
            <w:szCs w:val="24"/>
          </w:rPr>
          <w:delText xml:space="preserve"> </w:delText>
        </w:r>
      </w:del>
      <w:ins w:id="61" w:author="Muthomi Thiankolu" w:date="2021-02-01T19:19:00Z">
        <w:r w:rsidR="00A00A63" w:rsidRPr="00AA3375">
          <w:rPr>
            <w:rFonts w:ascii="Abadi MT Condensed Light" w:hAnsi="Abadi MT Condensed Light" w:cs="Times New Roman"/>
            <w:szCs w:val="24"/>
          </w:rPr>
          <w:t xml:space="preserve"> </w:t>
        </w:r>
      </w:ins>
    </w:p>
    <w:p w14:paraId="370C1BBD" w14:textId="77777777" w:rsidR="00B5017A" w:rsidRPr="00AA3375" w:rsidRDefault="00B5017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6690E099" w14:textId="77777777" w:rsidR="00B5017A" w:rsidRPr="00AA3375" w:rsidRDefault="00B5017A" w:rsidP="00BA5516">
      <w:pPr>
        <w:pStyle w:val="Heading1"/>
        <w:rPr>
          <w:rFonts w:ascii="Abadi MT Condensed Light" w:hAnsi="Abadi MT Condensed Light"/>
        </w:rPr>
      </w:pPr>
      <w:bookmarkStart w:id="62" w:name="_Toc69903264"/>
      <w:r w:rsidRPr="00AA3375">
        <w:rPr>
          <w:rFonts w:ascii="Abadi MT Condensed Light" w:hAnsi="Abadi MT Condensed Light"/>
        </w:rPr>
        <w:lastRenderedPageBreak/>
        <w:t>FAITHFULNESS</w:t>
      </w:r>
      <w:bookmarkEnd w:id="62"/>
    </w:p>
    <w:p w14:paraId="446145C4" w14:textId="31781155" w:rsidR="009D310E" w:rsidRPr="00AA3375" w:rsidRDefault="009D310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is </w:t>
      </w:r>
      <w:r w:rsidR="007A6919" w:rsidRPr="00AA3375">
        <w:rPr>
          <w:rFonts w:ascii="Abadi MT Condensed Light" w:hAnsi="Abadi MT Condensed Light" w:cs="Times New Roman"/>
          <w:szCs w:val="24"/>
        </w:rPr>
        <w:t>the concept of unfailingly remaining loyal</w:t>
      </w:r>
      <w:r w:rsidR="000646E0" w:rsidRPr="00AA3375">
        <w:rPr>
          <w:rFonts w:ascii="Abadi MT Condensed Light" w:hAnsi="Abadi MT Condensed Light" w:cs="Times New Roman"/>
          <w:szCs w:val="24"/>
        </w:rPr>
        <w:t xml:space="preserve"> </w:t>
      </w:r>
      <w:r w:rsidR="00ED6B04" w:rsidRPr="00AA3375">
        <w:rPr>
          <w:rFonts w:ascii="Abadi MT Condensed Light" w:hAnsi="Abadi MT Condensed Light" w:cs="Times New Roman"/>
          <w:szCs w:val="24"/>
        </w:rPr>
        <w:t>to someone or something; steady in</w:t>
      </w:r>
      <w:r w:rsidR="00F37CFC" w:rsidRPr="00AA3375">
        <w:rPr>
          <w:rFonts w:ascii="Abadi MT Condensed Light" w:hAnsi="Abadi MT Condensed Light" w:cs="Times New Roman"/>
          <w:szCs w:val="24"/>
        </w:rPr>
        <w:t xml:space="preserve"> allegiance or affection, </w:t>
      </w:r>
      <w:r w:rsidR="00FC4B41" w:rsidRPr="00AA3375">
        <w:rPr>
          <w:rFonts w:ascii="Abadi MT Condensed Light" w:hAnsi="Abadi MT Condensed Light" w:cs="Times New Roman"/>
          <w:szCs w:val="24"/>
        </w:rPr>
        <w:t xml:space="preserve">being </w:t>
      </w:r>
      <w:r w:rsidR="00F37CFC" w:rsidRPr="00AA3375">
        <w:rPr>
          <w:rFonts w:ascii="Abadi MT Condensed Light" w:hAnsi="Abadi MT Condensed Light" w:cs="Times New Roman"/>
          <w:szCs w:val="24"/>
        </w:rPr>
        <w:t>loyal, reliable</w:t>
      </w:r>
      <w:r w:rsidR="00FC4B41" w:rsidRPr="00AA3375">
        <w:rPr>
          <w:rFonts w:ascii="Abadi MT Condensed Light" w:hAnsi="Abadi MT Condensed Light" w:cs="Times New Roman"/>
          <w:szCs w:val="24"/>
        </w:rPr>
        <w:t>, and trustworthy</w:t>
      </w:r>
      <w:r w:rsidR="00F37CFC" w:rsidRPr="00AA3375">
        <w:rPr>
          <w:rFonts w:ascii="Abadi MT Condensed Light" w:hAnsi="Abadi MT Condensed Light" w:cs="Times New Roman"/>
          <w:szCs w:val="24"/>
        </w:rPr>
        <w:t>, true to fact.</w:t>
      </w:r>
      <w:r w:rsidR="00756822" w:rsidRPr="00AA3375">
        <w:rPr>
          <w:rFonts w:ascii="Abadi MT Condensed Light" w:hAnsi="Abadi MT Condensed Light" w:cs="Times New Roman"/>
          <w:szCs w:val="24"/>
        </w:rPr>
        <w:t xml:space="preserve"> </w:t>
      </w:r>
    </w:p>
    <w:p w14:paraId="5F053D99" w14:textId="77F4E2BC" w:rsidR="00B5017A" w:rsidRPr="00AA3375" w:rsidRDefault="004C6B1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w:t>
      </w:r>
      <w:r w:rsidR="00B5017A" w:rsidRPr="00AA3375">
        <w:rPr>
          <w:rFonts w:ascii="Abadi MT Condensed Light" w:hAnsi="Abadi MT Condensed Light" w:cs="Times New Roman"/>
          <w:szCs w:val="24"/>
        </w:rPr>
        <w:t>means being fa</w:t>
      </w:r>
      <w:r w:rsidR="001976E4" w:rsidRPr="00AA3375">
        <w:rPr>
          <w:rFonts w:ascii="Abadi MT Condensed Light" w:hAnsi="Abadi MT Condensed Light" w:cs="Times New Roman"/>
          <w:szCs w:val="24"/>
        </w:rPr>
        <w:t>ithful</w:t>
      </w:r>
      <w:r w:rsidR="00DE3B8F" w:rsidRPr="00AA3375">
        <w:rPr>
          <w:rFonts w:ascii="Abadi MT Condensed Light" w:hAnsi="Abadi MT Condensed Light" w:cs="Times New Roman"/>
          <w:szCs w:val="24"/>
        </w:rPr>
        <w:t>,</w:t>
      </w:r>
      <w:r w:rsidR="001976E4" w:rsidRPr="00AA3375">
        <w:rPr>
          <w:rFonts w:ascii="Abadi MT Condensed Light" w:hAnsi="Abadi MT Condensed Light" w:cs="Times New Roman"/>
          <w:szCs w:val="24"/>
        </w:rPr>
        <w:t xml:space="preserve"> </w:t>
      </w:r>
      <w:r w:rsidR="00E17CF6" w:rsidRPr="00AA3375">
        <w:rPr>
          <w:rFonts w:ascii="Abadi MT Condensed Light" w:hAnsi="Abadi MT Condensed Light" w:cs="Times New Roman"/>
          <w:szCs w:val="24"/>
        </w:rPr>
        <w:t>i.e.,</w:t>
      </w:r>
      <w:r w:rsidRPr="00AA3375">
        <w:rPr>
          <w:rFonts w:ascii="Abadi MT Condensed Light" w:hAnsi="Abadi MT Condensed Light" w:cs="Times New Roman"/>
          <w:szCs w:val="24"/>
        </w:rPr>
        <w:t xml:space="preserve"> </w:t>
      </w:r>
      <w:r w:rsidR="001976E4" w:rsidRPr="00AA3375">
        <w:rPr>
          <w:rFonts w:ascii="Abadi MT Condensed Light" w:hAnsi="Abadi MT Condensed Light" w:cs="Times New Roman"/>
          <w:szCs w:val="24"/>
        </w:rPr>
        <w:t>adhering firmly to</w:t>
      </w:r>
      <w:r w:rsidRPr="00AA3375">
        <w:rPr>
          <w:rFonts w:ascii="Abadi MT Condensed Light" w:hAnsi="Abadi MT Condensed Light" w:cs="Times New Roman"/>
          <w:szCs w:val="24"/>
        </w:rPr>
        <w:t xml:space="preserve"> a person or c</w:t>
      </w:r>
      <w:r w:rsidR="00E76A07" w:rsidRPr="00AA3375">
        <w:rPr>
          <w:rFonts w:ascii="Abadi MT Condensed Light" w:hAnsi="Abadi MT Condensed Light" w:cs="Times New Roman"/>
          <w:szCs w:val="24"/>
        </w:rPr>
        <w:t>ours</w:t>
      </w:r>
      <w:r w:rsidRPr="00AA3375">
        <w:rPr>
          <w:rFonts w:ascii="Abadi MT Condensed Light" w:hAnsi="Abadi MT Condensed Light" w:cs="Times New Roman"/>
          <w:szCs w:val="24"/>
        </w:rPr>
        <w:t>e. It is reliable</w:t>
      </w:r>
      <w:r w:rsidR="00EE4090" w:rsidRPr="00AA3375">
        <w:rPr>
          <w:rFonts w:ascii="Abadi MT Condensed Light" w:hAnsi="Abadi MT Condensed Light" w:cs="Times New Roman"/>
          <w:szCs w:val="24"/>
        </w:rPr>
        <w:t xml:space="preserve"> and worthy of trust even without check.</w:t>
      </w:r>
    </w:p>
    <w:p w14:paraId="671905A0" w14:textId="5B8F0971" w:rsidR="00EE4090" w:rsidRPr="00AA3375" w:rsidRDefault="0025192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the context of </w:t>
      </w:r>
      <w:r w:rsidR="00DE3B8F" w:rsidRPr="00AA3375">
        <w:rPr>
          <w:rFonts w:ascii="Abadi MT Condensed Light" w:hAnsi="Abadi MT Condensed Light" w:cs="Times New Roman"/>
          <w:szCs w:val="24"/>
        </w:rPr>
        <w:t>decen</w:t>
      </w:r>
      <w:r w:rsidRPr="00AA3375">
        <w:rPr>
          <w:rFonts w:ascii="Abadi MT Condensed Light" w:hAnsi="Abadi MT Condensed Light" w:cs="Times New Roman"/>
          <w:szCs w:val="24"/>
        </w:rPr>
        <w:t>t living, I would redefine it</w:t>
      </w:r>
      <w:r w:rsidR="004B575E"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to being </w:t>
      </w:r>
      <w:r w:rsidR="00DE3B8F" w:rsidRPr="00AA3375">
        <w:rPr>
          <w:rFonts w:ascii="Abadi MT Condensed Light" w:hAnsi="Abadi MT Condensed Light" w:cs="Times New Roman"/>
          <w:szCs w:val="24"/>
        </w:rPr>
        <w:t xml:space="preserve">a </w:t>
      </w:r>
      <w:r w:rsidRPr="00AA3375">
        <w:rPr>
          <w:rFonts w:ascii="Abadi MT Condensed Light" w:hAnsi="Abadi MT Condensed Light" w:cs="Times New Roman"/>
          <w:szCs w:val="24"/>
        </w:rPr>
        <w:t>reliable</w:t>
      </w:r>
      <w:r w:rsidR="00444042" w:rsidRPr="00AA3375">
        <w:rPr>
          <w:rFonts w:ascii="Abadi MT Condensed Light" w:hAnsi="Abadi MT Condensed Light" w:cs="Times New Roman"/>
          <w:szCs w:val="24"/>
        </w:rPr>
        <w:t xml:space="preserve"> </w:t>
      </w:r>
      <w:r w:rsidR="007135BA" w:rsidRPr="00AA3375">
        <w:rPr>
          <w:rFonts w:ascii="Abadi MT Condensed Light" w:hAnsi="Abadi MT Condensed Light" w:cs="Times New Roman"/>
          <w:szCs w:val="24"/>
        </w:rPr>
        <w:t xml:space="preserve">undertaking </w:t>
      </w:r>
      <w:r w:rsidR="00444042" w:rsidRPr="00AA3375">
        <w:rPr>
          <w:rFonts w:ascii="Abadi MT Condensed Light" w:hAnsi="Abadi MT Condensed Light" w:cs="Times New Roman"/>
          <w:szCs w:val="24"/>
        </w:rPr>
        <w:t>on an assignment.</w:t>
      </w:r>
    </w:p>
    <w:p w14:paraId="45F9AC4F" w14:textId="56375BC9" w:rsidR="00650571" w:rsidRPr="00AA3375" w:rsidRDefault="0044404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explanation might sound hypothetical</w:t>
      </w:r>
      <w:r w:rsidR="00DE3B8F" w:rsidRPr="00AA3375">
        <w:rPr>
          <w:rFonts w:ascii="Abadi MT Condensed Light" w:hAnsi="Abadi MT Condensed Light" w:cs="Times New Roman"/>
          <w:szCs w:val="24"/>
        </w:rPr>
        <w:t>,</w:t>
      </w:r>
      <w:r w:rsidR="004B575E"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but </w:t>
      </w:r>
      <w:r w:rsidR="00650571" w:rsidRPr="00AA3375">
        <w:rPr>
          <w:rFonts w:ascii="Abadi MT Condensed Light" w:hAnsi="Abadi MT Condensed Light" w:cs="Times New Roman"/>
          <w:szCs w:val="24"/>
        </w:rPr>
        <w:t>you may do</w:t>
      </w:r>
      <w:r w:rsidRPr="00AA3375">
        <w:rPr>
          <w:rFonts w:ascii="Abadi MT Condensed Light" w:hAnsi="Abadi MT Condensed Light" w:cs="Times New Roman"/>
          <w:szCs w:val="24"/>
        </w:rPr>
        <w:t xml:space="preserve"> </w:t>
      </w:r>
      <w:r w:rsidR="00650571" w:rsidRPr="00AA3375">
        <w:rPr>
          <w:rFonts w:ascii="Abadi MT Condensed Light" w:hAnsi="Abadi MT Condensed Light" w:cs="Times New Roman"/>
          <w:szCs w:val="24"/>
        </w:rPr>
        <w:t xml:space="preserve">some research. In the </w:t>
      </w:r>
      <w:r w:rsidR="00C239CA" w:rsidRPr="00AA3375">
        <w:rPr>
          <w:rFonts w:ascii="Abadi MT Condensed Light" w:hAnsi="Abadi MT Condensed Light" w:cs="Times New Roman"/>
          <w:szCs w:val="24"/>
        </w:rPr>
        <w:t>L</w:t>
      </w:r>
      <w:r w:rsidR="00650571" w:rsidRPr="00AA3375">
        <w:rPr>
          <w:rFonts w:ascii="Abadi MT Condensed Light" w:hAnsi="Abadi MT Condensed Light" w:cs="Times New Roman"/>
          <w:szCs w:val="24"/>
        </w:rPr>
        <w:t>ife we live, this principle</w:t>
      </w:r>
      <w:r w:rsidR="0083097D" w:rsidRPr="00AA3375">
        <w:rPr>
          <w:rFonts w:ascii="Abadi MT Condensed Light" w:hAnsi="Abadi MT Condensed Light" w:cs="Times New Roman"/>
          <w:szCs w:val="24"/>
        </w:rPr>
        <w:t xml:space="preserve"> has</w:t>
      </w:r>
      <w:r w:rsidR="000D1C13" w:rsidRPr="00AA3375">
        <w:rPr>
          <w:rFonts w:ascii="Abadi MT Condensed Light" w:hAnsi="Abadi MT Condensed Light" w:cs="Times New Roman"/>
          <w:szCs w:val="24"/>
        </w:rPr>
        <w:t xml:space="preserve"> not been understood </w:t>
      </w:r>
      <w:r w:rsidR="0083097D" w:rsidRPr="00AA3375">
        <w:rPr>
          <w:rFonts w:ascii="Abadi MT Condensed Light" w:hAnsi="Abadi MT Condensed Light" w:cs="Times New Roman"/>
          <w:szCs w:val="24"/>
        </w:rPr>
        <w:t xml:space="preserve">right. </w:t>
      </w:r>
    </w:p>
    <w:p w14:paraId="16541CBB" w14:textId="641E9E75" w:rsidR="001F2935" w:rsidRPr="00AA3375" w:rsidRDefault="001F293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Faithfulness is as important as ambitions and dreams in </w:t>
      </w:r>
      <w:r w:rsidR="002648F4" w:rsidRPr="00AA3375">
        <w:rPr>
          <w:rFonts w:ascii="Abadi MT Condensed Light" w:hAnsi="Abadi MT Condensed Light" w:cs="Times New Roman"/>
          <w:szCs w:val="24"/>
        </w:rPr>
        <w:t>l</w:t>
      </w:r>
      <w:r w:rsidRPr="00AA3375">
        <w:rPr>
          <w:rFonts w:ascii="Abadi MT Condensed Light" w:hAnsi="Abadi MT Condensed Light" w:cs="Times New Roman"/>
          <w:szCs w:val="24"/>
        </w:rPr>
        <w:t>ife. Remember we said you get what you give</w:t>
      </w:r>
      <w:r w:rsidR="00D90F15" w:rsidRPr="00AA3375">
        <w:rPr>
          <w:rFonts w:ascii="Abadi MT Condensed Light" w:hAnsi="Abadi MT Condensed Light" w:cs="Times New Roman"/>
          <w:szCs w:val="24"/>
        </w:rPr>
        <w:t>.</w:t>
      </w:r>
    </w:p>
    <w:p w14:paraId="33DEF718" w14:textId="04F70EB5" w:rsidR="003B7F29"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To better grasp</w:t>
      </w:r>
      <w:r w:rsidR="003B7F29" w:rsidRPr="00AA3375">
        <w:rPr>
          <w:rFonts w:ascii="Abadi MT Condensed Light" w:hAnsi="Abadi MT Condensed Light" w:cs="Times New Roman"/>
          <w:szCs w:val="24"/>
        </w:rPr>
        <w:t xml:space="preserve"> this, your faithfulness has a price or reward for it, whether consciously</w:t>
      </w:r>
      <w:r w:rsidR="006D7B50" w:rsidRPr="00AA3375">
        <w:rPr>
          <w:rFonts w:ascii="Abadi MT Condensed Light" w:hAnsi="Abadi MT Condensed Light" w:cs="Times New Roman"/>
          <w:szCs w:val="24"/>
        </w:rPr>
        <w:t xml:space="preserve"> or unconsciously </w:t>
      </w:r>
      <w:r w:rsidR="00D90F15" w:rsidRPr="00AA3375">
        <w:rPr>
          <w:rFonts w:ascii="Abadi MT Condensed Light" w:hAnsi="Abadi MT Condensed Light" w:cs="Times New Roman"/>
          <w:szCs w:val="24"/>
        </w:rPr>
        <w:t>when doing something in</w:t>
      </w:r>
      <w:r w:rsidR="006D7B50"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6D7B50" w:rsidRPr="00AA3375">
        <w:rPr>
          <w:rFonts w:ascii="Abadi MT Condensed Light" w:hAnsi="Abadi MT Condensed Light" w:cs="Times New Roman"/>
          <w:szCs w:val="24"/>
        </w:rPr>
        <w:t>ife.</w:t>
      </w:r>
    </w:p>
    <w:p w14:paraId="0BBA204D" w14:textId="1F770CAB" w:rsidR="006D7B50" w:rsidRPr="00AA3375" w:rsidRDefault="006D7B5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you religiously do something uprightly, be it </w:t>
      </w:r>
      <w:r w:rsidR="00D93399" w:rsidRPr="00AA3375">
        <w:rPr>
          <w:rFonts w:ascii="Abadi MT Condensed Light" w:hAnsi="Abadi MT Condensed Light" w:cs="Times New Roman"/>
          <w:szCs w:val="24"/>
        </w:rPr>
        <w:t>in the market, school, hospital,</w:t>
      </w:r>
      <w:r w:rsidR="00BA0C53" w:rsidRPr="00AA3375">
        <w:rPr>
          <w:rFonts w:ascii="Abadi MT Condensed Light" w:hAnsi="Abadi MT Condensed Light" w:cs="Times New Roman"/>
          <w:szCs w:val="24"/>
        </w:rPr>
        <w:t xml:space="preserve"> family</w:t>
      </w:r>
      <w:r w:rsidR="00D93399" w:rsidRPr="00AA3375">
        <w:rPr>
          <w:rFonts w:ascii="Abadi MT Condensed Light" w:hAnsi="Abadi MT Condensed Light" w:cs="Times New Roman"/>
          <w:szCs w:val="24"/>
        </w:rPr>
        <w:t xml:space="preserve"> </w:t>
      </w:r>
      <w:r w:rsidR="00DE0FC1" w:rsidRPr="00AA3375">
        <w:rPr>
          <w:rFonts w:ascii="Abadi MT Condensed Light" w:hAnsi="Abadi MT Condensed Light" w:cs="Times New Roman"/>
          <w:szCs w:val="24"/>
        </w:rPr>
        <w:t xml:space="preserve">or even virtually in your </w:t>
      </w:r>
      <w:r w:rsidR="00D90F15" w:rsidRPr="00AA3375">
        <w:rPr>
          <w:rFonts w:ascii="Abadi MT Condensed Light" w:hAnsi="Abadi MT Condensed Light" w:cs="Times New Roman"/>
          <w:szCs w:val="24"/>
        </w:rPr>
        <w:t>cere</w:t>
      </w:r>
      <w:r w:rsidR="00707F91" w:rsidRPr="00AA3375">
        <w:rPr>
          <w:rFonts w:ascii="Abadi MT Condensed Light" w:hAnsi="Abadi MT Condensed Light" w:cs="Times New Roman"/>
          <w:szCs w:val="24"/>
        </w:rPr>
        <w:t xml:space="preserve">brum- it is </w:t>
      </w:r>
      <w:r w:rsidR="00A40E3C" w:rsidRPr="00AA3375">
        <w:rPr>
          <w:rFonts w:ascii="Abadi MT Condensed Light" w:hAnsi="Abadi MT Condensed Light" w:cs="Times New Roman"/>
          <w:szCs w:val="24"/>
        </w:rPr>
        <w:t xml:space="preserve">an investment that you do to your </w:t>
      </w:r>
      <w:r w:rsidR="00C239CA" w:rsidRPr="00AA3375">
        <w:rPr>
          <w:rFonts w:ascii="Abadi MT Condensed Light" w:hAnsi="Abadi MT Condensed Light" w:cs="Times New Roman"/>
          <w:szCs w:val="24"/>
        </w:rPr>
        <w:t>L</w:t>
      </w:r>
      <w:r w:rsidR="00A40E3C" w:rsidRPr="00AA3375">
        <w:rPr>
          <w:rFonts w:ascii="Abadi MT Condensed Light" w:hAnsi="Abadi MT Condensed Light" w:cs="Times New Roman"/>
          <w:szCs w:val="24"/>
        </w:rPr>
        <w:t xml:space="preserve">ife for </w:t>
      </w:r>
      <w:r w:rsidR="00BA0C53" w:rsidRPr="00AA3375">
        <w:rPr>
          <w:rFonts w:ascii="Abadi MT Condensed Light" w:hAnsi="Abadi MT Condensed Light" w:cs="Times New Roman"/>
          <w:szCs w:val="24"/>
        </w:rPr>
        <w:t>posterity.</w:t>
      </w:r>
    </w:p>
    <w:p w14:paraId="7E75CF82" w14:textId="1E913539" w:rsidR="00BA0C53" w:rsidRPr="00AA3375" w:rsidRDefault="00BA0C5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 treasury is virtually opened to token</w:t>
      </w:r>
      <w:r w:rsidR="00B37493" w:rsidRPr="00AA3375">
        <w:rPr>
          <w:rFonts w:ascii="Abadi MT Condensed Light" w:hAnsi="Abadi MT Condensed Light" w:cs="Times New Roman"/>
          <w:szCs w:val="24"/>
        </w:rPr>
        <w:t xml:space="preserve"> y</w:t>
      </w:r>
      <w:r w:rsidR="00707F91" w:rsidRPr="00AA3375">
        <w:rPr>
          <w:rFonts w:ascii="Abadi MT Condensed Light" w:hAnsi="Abadi MT Condensed Light" w:cs="Times New Roman"/>
          <w:szCs w:val="24"/>
        </w:rPr>
        <w:t>our deeds in a lockbox</w:t>
      </w:r>
      <w:r w:rsidR="00B37493" w:rsidRPr="00AA3375">
        <w:rPr>
          <w:rFonts w:ascii="Abadi MT Condensed Light" w:hAnsi="Abadi MT Condensed Light" w:cs="Times New Roman"/>
          <w:szCs w:val="24"/>
        </w:rPr>
        <w:t>; for a near</w:t>
      </w:r>
      <w:r w:rsidR="00DE3B8F" w:rsidRPr="00AA3375">
        <w:rPr>
          <w:rFonts w:ascii="Abadi MT Condensed Light" w:hAnsi="Abadi MT Condensed Light" w:cs="Times New Roman"/>
          <w:szCs w:val="24"/>
        </w:rPr>
        <w:t>-</w:t>
      </w:r>
      <w:r w:rsidR="00B37493" w:rsidRPr="00AA3375">
        <w:rPr>
          <w:rFonts w:ascii="Abadi MT Condensed Light" w:hAnsi="Abadi MT Condensed Light" w:cs="Times New Roman"/>
          <w:szCs w:val="24"/>
        </w:rPr>
        <w:t xml:space="preserve">future </w:t>
      </w:r>
      <w:r w:rsidR="00A86D82" w:rsidRPr="00AA3375">
        <w:rPr>
          <w:rFonts w:ascii="Abadi MT Condensed Light" w:hAnsi="Abadi MT Condensed Light" w:cs="Times New Roman"/>
          <w:szCs w:val="24"/>
        </w:rPr>
        <w:t>payback.</w:t>
      </w:r>
    </w:p>
    <w:p w14:paraId="08A6AE82" w14:textId="492B5D5E" w:rsidR="00A86D82" w:rsidRPr="00AA3375" w:rsidRDefault="00A86D8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On the same, if the SAFE is filled, the Lord God</w:t>
      </w:r>
      <w:r w:rsidR="006F3702" w:rsidRPr="00AA3375">
        <w:rPr>
          <w:rFonts w:ascii="Abadi MT Condensed Light" w:hAnsi="Abadi MT Condensed Light" w:cs="Times New Roman"/>
          <w:szCs w:val="24"/>
        </w:rPr>
        <w:t xml:space="preserve"> who is Supreme </w:t>
      </w:r>
      <w:r w:rsidR="000262F3" w:rsidRPr="00AA3375">
        <w:rPr>
          <w:rFonts w:ascii="Abadi MT Condensed Light" w:hAnsi="Abadi MT Condensed Light" w:cs="Times New Roman"/>
          <w:szCs w:val="24"/>
        </w:rPr>
        <w:t xml:space="preserve">upgrades/ </w:t>
      </w:r>
      <w:r w:rsidR="006F3702" w:rsidRPr="00AA3375">
        <w:rPr>
          <w:rFonts w:ascii="Abadi MT Condensed Light" w:hAnsi="Abadi MT Condensed Light" w:cs="Times New Roman"/>
          <w:szCs w:val="24"/>
        </w:rPr>
        <w:t xml:space="preserve">promotes your </w:t>
      </w:r>
      <w:r w:rsidR="00C239CA" w:rsidRPr="00AA3375">
        <w:rPr>
          <w:rFonts w:ascii="Abadi MT Condensed Light" w:hAnsi="Abadi MT Condensed Light" w:cs="Times New Roman"/>
          <w:szCs w:val="24"/>
        </w:rPr>
        <w:t>L</w:t>
      </w:r>
      <w:r w:rsidR="006F3702" w:rsidRPr="00AA3375">
        <w:rPr>
          <w:rFonts w:ascii="Abadi MT Condensed Light" w:hAnsi="Abadi MT Condensed Light" w:cs="Times New Roman"/>
          <w:szCs w:val="24"/>
        </w:rPr>
        <w:t>ife to betterment- you are blessed.</w:t>
      </w:r>
      <w:r w:rsidR="004B575E" w:rsidRPr="00AA3375">
        <w:rPr>
          <w:rFonts w:ascii="Abadi MT Condensed Light" w:hAnsi="Abadi MT Condensed Light" w:cs="Times New Roman"/>
          <w:szCs w:val="24"/>
        </w:rPr>
        <w:t xml:space="preserve"> </w:t>
      </w:r>
      <w:r w:rsidR="00E17CF6" w:rsidRPr="00AA3375">
        <w:rPr>
          <w:rFonts w:ascii="Abadi MT Condensed Light" w:hAnsi="Abadi MT Condensed Light" w:cs="Times New Roman"/>
          <w:szCs w:val="24"/>
        </w:rPr>
        <w:t>It is</w:t>
      </w:r>
      <w:r w:rsidR="004B575E" w:rsidRPr="00AA3375">
        <w:rPr>
          <w:rFonts w:ascii="Abadi MT Condensed Light" w:hAnsi="Abadi MT Condensed Light" w:cs="Times New Roman"/>
          <w:szCs w:val="24"/>
        </w:rPr>
        <w:t xml:space="preserve"> the </w:t>
      </w:r>
      <w:r w:rsidR="00E17CF6" w:rsidRPr="00AA3375">
        <w:rPr>
          <w:rFonts w:ascii="Abadi MT Condensed Light" w:hAnsi="Abadi MT Condensed Light" w:cs="Times New Roman"/>
          <w:szCs w:val="24"/>
        </w:rPr>
        <w:t>reason</w:t>
      </w:r>
      <w:r w:rsidR="001A5DE3" w:rsidRPr="00AA3375">
        <w:rPr>
          <w:rFonts w:ascii="Abadi MT Condensed Light" w:hAnsi="Abadi MT Condensed Light" w:cs="Times New Roman"/>
          <w:szCs w:val="24"/>
        </w:rPr>
        <w:t xml:space="preserve"> why</w:t>
      </w:r>
      <w:r w:rsidR="005E54FA" w:rsidRPr="00AA3375">
        <w:rPr>
          <w:rFonts w:ascii="Abadi MT Condensed Light" w:hAnsi="Abadi MT Condensed Light" w:cs="Times New Roman"/>
          <w:szCs w:val="24"/>
        </w:rPr>
        <w:t xml:space="preserve"> sacrifice pays</w:t>
      </w:r>
      <w:r w:rsidR="001A5DE3" w:rsidRPr="00AA3375">
        <w:rPr>
          <w:rFonts w:ascii="Abadi MT Condensed Light" w:hAnsi="Abadi MT Condensed Light" w:cs="Times New Roman"/>
          <w:szCs w:val="24"/>
        </w:rPr>
        <w:t xml:space="preserve"> back pretty</w:t>
      </w:r>
      <w:r w:rsidR="005E54FA" w:rsidRPr="00AA3375">
        <w:rPr>
          <w:rFonts w:ascii="Abadi MT Condensed Light" w:hAnsi="Abadi MT Condensed Light" w:cs="Times New Roman"/>
          <w:szCs w:val="24"/>
        </w:rPr>
        <w:t xml:space="preserve"> fast.</w:t>
      </w:r>
    </w:p>
    <w:p w14:paraId="7D816380" w14:textId="72DBB794" w:rsidR="005E54FA" w:rsidRPr="00AA3375" w:rsidRDefault="005E54F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w:t>
      </w:r>
      <w:r w:rsidR="00650E5C" w:rsidRPr="00AA3375">
        <w:rPr>
          <w:rFonts w:ascii="Abadi MT Condensed Light" w:hAnsi="Abadi MT Condensed Light" w:cs="Times New Roman"/>
          <w:szCs w:val="24"/>
        </w:rPr>
        <w:t>I</w:t>
      </w:r>
      <w:r w:rsidRPr="00AA3375">
        <w:rPr>
          <w:rFonts w:ascii="Abadi MT Condensed Light" w:hAnsi="Abadi MT Condensed Light" w:cs="Times New Roman"/>
          <w:szCs w:val="24"/>
        </w:rPr>
        <w:t>nstance, a member of your society, family, leader, parent</w:t>
      </w:r>
      <w:r w:rsidR="00DE3B8F" w:rsidRPr="00AA3375">
        <w:rPr>
          <w:rFonts w:ascii="Abadi MT Condensed Light" w:hAnsi="Abadi MT Condensed Light" w:cs="Times New Roman"/>
          <w:szCs w:val="24"/>
        </w:rPr>
        <w:t>,</w:t>
      </w:r>
      <w:r w:rsidR="008F338C" w:rsidRPr="00AA3375">
        <w:rPr>
          <w:rFonts w:ascii="Abadi MT Condensed Light" w:hAnsi="Abadi MT Condensed Light" w:cs="Times New Roman"/>
          <w:szCs w:val="24"/>
        </w:rPr>
        <w:t xml:space="preserve"> or whomever- a person relatively good has all the good things coming his way</w:t>
      </w:r>
      <w:r w:rsidR="00DE3B8F" w:rsidRPr="00AA3375">
        <w:rPr>
          <w:rFonts w:ascii="Abadi MT Condensed Light" w:hAnsi="Abadi MT Condensed Light" w:cs="Times New Roman"/>
          <w:szCs w:val="24"/>
        </w:rPr>
        <w:t>. However,</w:t>
      </w:r>
      <w:r w:rsidR="008F338C" w:rsidRPr="00AA3375">
        <w:rPr>
          <w:rFonts w:ascii="Abadi MT Condensed Light" w:hAnsi="Abadi MT Condensed Light" w:cs="Times New Roman"/>
          <w:szCs w:val="24"/>
        </w:rPr>
        <w:t xml:space="preserve"> it </w:t>
      </w:r>
      <w:r w:rsidR="00573C53" w:rsidRPr="00AA3375">
        <w:rPr>
          <w:rFonts w:ascii="Abadi MT Condensed Light" w:hAnsi="Abadi MT Condensed Light" w:cs="Times New Roman"/>
          <w:szCs w:val="24"/>
        </w:rPr>
        <w:t xml:space="preserve">does not specifically refer </w:t>
      </w:r>
      <w:r w:rsidR="00DE3B8F" w:rsidRPr="00AA3375">
        <w:rPr>
          <w:rFonts w:ascii="Abadi MT Condensed Light" w:hAnsi="Abadi MT Condensed Light" w:cs="Times New Roman"/>
          <w:szCs w:val="24"/>
        </w:rPr>
        <w:t xml:space="preserve">to </w:t>
      </w:r>
      <w:r w:rsidR="00573C53" w:rsidRPr="00AA3375">
        <w:rPr>
          <w:rFonts w:ascii="Abadi MT Condensed Light" w:hAnsi="Abadi MT Condensed Light" w:cs="Times New Roman"/>
          <w:szCs w:val="24"/>
        </w:rPr>
        <w:t xml:space="preserve">or point back on the reason for </w:t>
      </w:r>
      <w:r w:rsidR="00E7007F" w:rsidRPr="00AA3375">
        <w:rPr>
          <w:rFonts w:ascii="Abadi MT Condensed Light" w:hAnsi="Abadi MT Condensed Light" w:cs="Times New Roman"/>
          <w:szCs w:val="24"/>
        </w:rPr>
        <w:t>a</w:t>
      </w:r>
      <w:r w:rsidR="00573C53" w:rsidRPr="00AA3375">
        <w:rPr>
          <w:rFonts w:ascii="Abadi MT Condensed Light" w:hAnsi="Abadi MT Condensed Light" w:cs="Times New Roman"/>
          <w:szCs w:val="24"/>
        </w:rPr>
        <w:t xml:space="preserve"> spiritual tokenism from aback.</w:t>
      </w:r>
    </w:p>
    <w:p w14:paraId="67D32121" w14:textId="3CFBD4C6" w:rsidR="00573C53" w:rsidRPr="00AA3375" w:rsidRDefault="00573C5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Putting it,</w:t>
      </w:r>
      <w:r w:rsidR="008A3D7B" w:rsidRPr="00AA3375">
        <w:rPr>
          <w:rFonts w:ascii="Abadi MT Condensed Light" w:hAnsi="Abadi MT Condensed Light" w:cs="Times New Roman"/>
          <w:szCs w:val="24"/>
        </w:rPr>
        <w:t xml:space="preserve"> you may hear people saying,</w:t>
      </w:r>
    </w:p>
    <w:p w14:paraId="29AAE41A" w14:textId="2F5E0624" w:rsidR="008A3D7B" w:rsidRPr="00AA3375" w:rsidRDefault="00C239C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w:t>
      </w:r>
      <w:r w:rsidR="008A3D7B" w:rsidRPr="00AA3375">
        <w:rPr>
          <w:rFonts w:ascii="Abadi MT Condensed Light" w:hAnsi="Abadi MT Condensed Light" w:cs="Times New Roman"/>
          <w:szCs w:val="24"/>
        </w:rPr>
        <w:t>John has been rightfully blessed</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w:t>
      </w:r>
      <w:r w:rsidR="00C00DEB" w:rsidRPr="00AA3375">
        <w:rPr>
          <w:rFonts w:ascii="Abadi MT Condensed Light" w:hAnsi="Abadi MT Condensed Light" w:cs="Times New Roman"/>
          <w:szCs w:val="24"/>
        </w:rPr>
        <w:t xml:space="preserve"> or rather he has come fro</w:t>
      </w:r>
      <w:r w:rsidR="00A26D5F" w:rsidRPr="00AA3375">
        <w:rPr>
          <w:rFonts w:ascii="Abadi MT Condensed Light" w:hAnsi="Abadi MT Condensed Light" w:cs="Times New Roman"/>
          <w:szCs w:val="24"/>
        </w:rPr>
        <w:t>m</w:t>
      </w:r>
      <w:r w:rsidR="00C00DEB" w:rsidRPr="00AA3375">
        <w:rPr>
          <w:rFonts w:ascii="Abadi MT Condensed Light" w:hAnsi="Abadi MT Condensed Light" w:cs="Times New Roman"/>
          <w:szCs w:val="24"/>
        </w:rPr>
        <w:t xml:space="preserve"> a </w:t>
      </w:r>
      <w:r w:rsidR="00DE3B8F" w:rsidRPr="00AA3375">
        <w:rPr>
          <w:rFonts w:ascii="Abadi MT Condensed Light" w:hAnsi="Abadi MT Condensed Light" w:cs="Times New Roman"/>
          <w:szCs w:val="24"/>
        </w:rPr>
        <w:t>low</w:t>
      </w:r>
      <w:r w:rsidR="00C00DEB" w:rsidRPr="00AA3375">
        <w:rPr>
          <w:rFonts w:ascii="Abadi MT Condensed Light" w:hAnsi="Abadi MT Condensed Light" w:cs="Times New Roman"/>
          <w:szCs w:val="24"/>
        </w:rPr>
        <w:t xml:space="preserve"> level and commendably statements from the discussions depicts that</w:t>
      </w:r>
      <w:r w:rsidR="00A26D5F" w:rsidRPr="00AA3375">
        <w:rPr>
          <w:rFonts w:ascii="Abadi MT Condensed Light" w:hAnsi="Abadi MT Condensed Light" w:cs="Times New Roman"/>
          <w:szCs w:val="24"/>
        </w:rPr>
        <w:t xml:space="preserve"> </w:t>
      </w:r>
      <w:r w:rsidR="003206E2" w:rsidRPr="00AA3375">
        <w:rPr>
          <w:rFonts w:ascii="Abadi MT Condensed Light" w:hAnsi="Abadi MT Condensed Light" w:cs="Times New Roman"/>
          <w:b/>
          <w:szCs w:val="24"/>
        </w:rPr>
        <w:t xml:space="preserve">HE DESERVED IT. </w:t>
      </w:r>
      <w:r w:rsidR="00DE3B8F" w:rsidRPr="00AA3375">
        <w:rPr>
          <w:rFonts w:ascii="Abadi MT Condensed Light" w:hAnsi="Abadi MT Condensed Light" w:cs="Times New Roman"/>
          <w:szCs w:val="24"/>
        </w:rPr>
        <w:t>(Depending on how one</w:t>
      </w:r>
      <w:r w:rsidR="003206E2" w:rsidRPr="00AA3375">
        <w:rPr>
          <w:rFonts w:ascii="Abadi MT Condensed Light" w:hAnsi="Abadi MT Condensed Light" w:cs="Times New Roman"/>
          <w:szCs w:val="24"/>
        </w:rPr>
        <w:t xml:space="preserve"> has been doing things or deali</w:t>
      </w:r>
      <w:r w:rsidR="00DE3B8F" w:rsidRPr="00AA3375">
        <w:rPr>
          <w:rFonts w:ascii="Abadi MT Condensed Light" w:hAnsi="Abadi MT Condensed Light" w:cs="Times New Roman"/>
          <w:szCs w:val="24"/>
        </w:rPr>
        <w:t>ng with people or</w:t>
      </w:r>
      <w:r w:rsidR="003206E2" w:rsidRPr="00AA3375">
        <w:rPr>
          <w:rFonts w:ascii="Abadi MT Condensed Light" w:hAnsi="Abadi MT Condensed Light" w:cs="Times New Roman"/>
          <w:szCs w:val="24"/>
        </w:rPr>
        <w:t xml:space="preserve"> his goodness </w:t>
      </w:r>
      <w:r w:rsidR="00E478A1" w:rsidRPr="00AA3375">
        <w:rPr>
          <w:rFonts w:ascii="Abadi MT Condensed Light" w:hAnsi="Abadi MT Condensed Light" w:cs="Times New Roman"/>
          <w:szCs w:val="24"/>
        </w:rPr>
        <w:t>stands out</w:t>
      </w:r>
      <w:r w:rsidR="003206E2" w:rsidRPr="00AA3375">
        <w:rPr>
          <w:rFonts w:ascii="Abadi MT Condensed Light" w:hAnsi="Abadi MT Condensed Light" w:cs="Times New Roman"/>
          <w:szCs w:val="24"/>
        </w:rPr>
        <w:t>)</w:t>
      </w:r>
    </w:p>
    <w:p w14:paraId="1BFD8F9E" w14:textId="368DFB5C" w:rsidR="00E478A1" w:rsidRPr="00AA3375" w:rsidRDefault="0087294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w:t>
      </w:r>
      <w:r w:rsidR="00E478A1" w:rsidRPr="00AA3375">
        <w:rPr>
          <w:rFonts w:ascii="Abadi MT Condensed Light" w:hAnsi="Abadi MT Condensed Light" w:cs="Times New Roman"/>
          <w:szCs w:val="24"/>
        </w:rPr>
        <w:t>n the other hand, somebody is living a relatively miserable life,</w:t>
      </w:r>
      <w:r w:rsidR="00C90EC1" w:rsidRPr="00AA3375">
        <w:rPr>
          <w:rFonts w:ascii="Abadi MT Condensed Light" w:hAnsi="Abadi MT Condensed Light" w:cs="Times New Roman"/>
          <w:szCs w:val="24"/>
        </w:rPr>
        <w:t xml:space="preserve"> and</w:t>
      </w:r>
      <w:r w:rsidR="00BD6FA2" w:rsidRPr="00AA3375">
        <w:rPr>
          <w:rFonts w:ascii="Abadi MT Condensed Light" w:hAnsi="Abadi MT Condensed Light" w:cs="Times New Roman"/>
          <w:szCs w:val="24"/>
        </w:rPr>
        <w:t xml:space="preserve"> the responses from people close to him point out</w:t>
      </w:r>
      <w:r w:rsidR="00C90EC1" w:rsidRPr="00AA3375">
        <w:rPr>
          <w:rFonts w:ascii="Abadi MT Condensed Light" w:hAnsi="Abadi MT Condensed Light" w:cs="Times New Roman"/>
          <w:szCs w:val="24"/>
        </w:rPr>
        <w:t xml:space="preserve"> </w:t>
      </w:r>
      <w:r w:rsidR="00BD6FA2" w:rsidRPr="00AA3375">
        <w:rPr>
          <w:rFonts w:ascii="Abadi MT Condensed Light" w:hAnsi="Abadi MT Condensed Light" w:cs="Times New Roman"/>
          <w:szCs w:val="24"/>
        </w:rPr>
        <w:t>his contribution to that</w:t>
      </w:r>
      <w:r w:rsidR="00254D31" w:rsidRPr="00AA3375">
        <w:rPr>
          <w:rFonts w:ascii="Abadi MT Condensed Light" w:hAnsi="Abadi MT Condensed Light" w:cs="Times New Roman"/>
          <w:szCs w:val="24"/>
        </w:rPr>
        <w:t xml:space="preserve"> </w:t>
      </w:r>
      <w:r w:rsidR="00BD6FA2" w:rsidRPr="00AA3375">
        <w:rPr>
          <w:rFonts w:ascii="Abadi MT Condensed Light" w:hAnsi="Abadi MT Condensed Light" w:cs="Times New Roman"/>
          <w:szCs w:val="24"/>
        </w:rPr>
        <w:t>(UNFAITHFULNESS)</w:t>
      </w:r>
      <w:r w:rsidR="00C90EC1" w:rsidRPr="00AA3375">
        <w:rPr>
          <w:rFonts w:ascii="Abadi MT Condensed Light" w:hAnsi="Abadi MT Condensed Light" w:cs="Times New Roman"/>
          <w:szCs w:val="24"/>
        </w:rPr>
        <w:t>.</w:t>
      </w:r>
    </w:p>
    <w:p w14:paraId="697B4F87" w14:textId="40708C41" w:rsidR="000D1C13" w:rsidRPr="00AA3375" w:rsidRDefault="00254D3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That notwithstanding, the faithfulness tokenism </w:t>
      </w:r>
      <w:r w:rsidR="002155AB" w:rsidRPr="00AA3375">
        <w:rPr>
          <w:rFonts w:ascii="Abadi MT Condensed Light" w:hAnsi="Abadi MT Condensed Light" w:cs="Times New Roman"/>
          <w:szCs w:val="24"/>
        </w:rPr>
        <w:t>does not</w:t>
      </w:r>
      <w:r w:rsidRPr="00AA3375">
        <w:rPr>
          <w:rFonts w:ascii="Abadi MT Condensed Light" w:hAnsi="Abadi MT Condensed Light" w:cs="Times New Roman"/>
          <w:szCs w:val="24"/>
        </w:rPr>
        <w:t xml:space="preserve"> come in handy at the request of people but </w:t>
      </w:r>
      <w:r w:rsidR="00A20378" w:rsidRPr="00AA3375">
        <w:rPr>
          <w:rFonts w:ascii="Abadi MT Condensed Light" w:hAnsi="Abadi MT Condensed Light" w:cs="Times New Roman"/>
          <w:szCs w:val="24"/>
        </w:rPr>
        <w:t xml:space="preserve">at </w:t>
      </w:r>
      <w:r w:rsidR="00787929" w:rsidRPr="00AA3375">
        <w:rPr>
          <w:rFonts w:ascii="Abadi MT Condensed Light" w:hAnsi="Abadi MT Condensed Light" w:cs="Times New Roman"/>
          <w:szCs w:val="24"/>
        </w:rPr>
        <w:t xml:space="preserve">the </w:t>
      </w:r>
      <w:r w:rsidR="00A20378" w:rsidRPr="00AA3375">
        <w:rPr>
          <w:rFonts w:ascii="Abadi MT Condensed Light" w:hAnsi="Abadi MT Condensed Light" w:cs="Times New Roman"/>
          <w:szCs w:val="24"/>
        </w:rPr>
        <w:t xml:space="preserve">commander or timing </w:t>
      </w:r>
      <w:r w:rsidRPr="00AA3375">
        <w:rPr>
          <w:rFonts w:ascii="Abadi MT Condensed Light" w:hAnsi="Abadi MT Condensed Light" w:cs="Times New Roman"/>
          <w:szCs w:val="24"/>
        </w:rPr>
        <w:t>of God</w:t>
      </w:r>
      <w:r w:rsidR="00787929" w:rsidRPr="00AA3375">
        <w:rPr>
          <w:rFonts w:ascii="Abadi MT Condensed Light" w:hAnsi="Abadi MT Condensed Light" w:cs="Times New Roman"/>
          <w:szCs w:val="24"/>
        </w:rPr>
        <w:t xml:space="preserve">. The reward or compensation </w:t>
      </w:r>
      <w:r w:rsidR="00DE3B8F" w:rsidRPr="00AA3375">
        <w:rPr>
          <w:rFonts w:ascii="Abadi MT Condensed Light" w:hAnsi="Abadi MT Condensed Light" w:cs="Times New Roman"/>
          <w:szCs w:val="24"/>
        </w:rPr>
        <w:t>is valu</w:t>
      </w:r>
      <w:r w:rsidR="0090068B" w:rsidRPr="00AA3375">
        <w:rPr>
          <w:rFonts w:ascii="Abadi MT Condensed Light" w:hAnsi="Abadi MT Condensed Light" w:cs="Times New Roman"/>
          <w:szCs w:val="24"/>
        </w:rPr>
        <w:t>ed on how you do things physically, mentally</w:t>
      </w:r>
      <w:r w:rsidR="00DE3B8F" w:rsidRPr="00AA3375">
        <w:rPr>
          <w:rFonts w:ascii="Abadi MT Condensed Light" w:hAnsi="Abadi MT Condensed Light" w:cs="Times New Roman"/>
          <w:szCs w:val="24"/>
        </w:rPr>
        <w:t>,</w:t>
      </w:r>
      <w:r w:rsidR="0090068B" w:rsidRPr="00AA3375">
        <w:rPr>
          <w:rFonts w:ascii="Abadi MT Condensed Light" w:hAnsi="Abadi MT Condensed Light" w:cs="Times New Roman"/>
          <w:szCs w:val="24"/>
        </w:rPr>
        <w:t xml:space="preserve"> </w:t>
      </w:r>
      <w:r w:rsidR="00787929" w:rsidRPr="00AA3375">
        <w:rPr>
          <w:rFonts w:ascii="Abadi MT Condensed Light" w:hAnsi="Abadi MT Condensed Light" w:cs="Times New Roman"/>
          <w:szCs w:val="24"/>
        </w:rPr>
        <w:t>and socially where</w:t>
      </w:r>
      <w:r w:rsidR="00A26D5F" w:rsidRPr="00AA3375">
        <w:rPr>
          <w:rFonts w:ascii="Abadi MT Condensed Light" w:hAnsi="Abadi MT Condensed Light" w:cs="Times New Roman"/>
          <w:szCs w:val="24"/>
        </w:rPr>
        <w:t xml:space="preserve"> good faith</w:t>
      </w:r>
      <w:r w:rsidR="00787929" w:rsidRPr="00AA3375">
        <w:rPr>
          <w:rFonts w:ascii="Abadi MT Condensed Light" w:hAnsi="Abadi MT Condensed Light" w:cs="Times New Roman"/>
          <w:szCs w:val="24"/>
        </w:rPr>
        <w:t xml:space="preserve"> is evident</w:t>
      </w:r>
      <w:r w:rsidR="00A26D5F" w:rsidRPr="00AA3375">
        <w:rPr>
          <w:rFonts w:ascii="Abadi MT Condensed Light" w:hAnsi="Abadi MT Condensed Light" w:cs="Times New Roman"/>
          <w:szCs w:val="24"/>
        </w:rPr>
        <w:t xml:space="preserve"> </w:t>
      </w:r>
      <w:r w:rsidR="00787929" w:rsidRPr="00AA3375">
        <w:rPr>
          <w:rFonts w:ascii="Abadi MT Condensed Light" w:hAnsi="Abadi MT Condensed Light" w:cs="Times New Roman"/>
          <w:szCs w:val="24"/>
        </w:rPr>
        <w:t xml:space="preserve">without </w:t>
      </w:r>
      <w:r w:rsidR="00DE3B8F" w:rsidRPr="00AA3375">
        <w:rPr>
          <w:rFonts w:ascii="Abadi MT Condensed Light" w:hAnsi="Abadi MT Condensed Light" w:cs="Times New Roman"/>
          <w:szCs w:val="24"/>
        </w:rPr>
        <w:t xml:space="preserve">the </w:t>
      </w:r>
      <w:r w:rsidR="00246437" w:rsidRPr="00AA3375">
        <w:rPr>
          <w:rFonts w:ascii="Abadi MT Condensed Light" w:hAnsi="Abadi MT Condensed Light" w:cs="Times New Roman"/>
          <w:szCs w:val="24"/>
        </w:rPr>
        <w:t xml:space="preserve">demand for </w:t>
      </w:r>
      <w:r w:rsidR="00DE3B8F" w:rsidRPr="00AA3375">
        <w:rPr>
          <w:rFonts w:ascii="Abadi MT Condensed Light" w:hAnsi="Abadi MT Condensed Light" w:cs="Times New Roman"/>
          <w:szCs w:val="24"/>
        </w:rPr>
        <w:t>payment</w:t>
      </w:r>
      <w:r w:rsidR="00246437" w:rsidRPr="00AA3375">
        <w:rPr>
          <w:rFonts w:ascii="Abadi MT Condensed Light" w:hAnsi="Abadi MT Condensed Light" w:cs="Times New Roman"/>
          <w:szCs w:val="24"/>
        </w:rPr>
        <w:t xml:space="preserve"> for what you do.</w:t>
      </w:r>
    </w:p>
    <w:p w14:paraId="3AA6D18C" w14:textId="42662476" w:rsidR="00246437" w:rsidRPr="00AA3375" w:rsidRDefault="0024643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Kindly do </w:t>
      </w:r>
      <w:r w:rsidR="00E2113D" w:rsidRPr="00AA3375">
        <w:rPr>
          <w:rFonts w:ascii="Abadi MT Condensed Light" w:hAnsi="Abadi MT Condensed Light" w:cs="Times New Roman"/>
          <w:szCs w:val="24"/>
        </w:rPr>
        <w:t>well</w:t>
      </w:r>
      <w:r w:rsidRPr="00AA3375">
        <w:rPr>
          <w:rFonts w:ascii="Abadi MT Condensed Light" w:hAnsi="Abadi MT Condensed Light" w:cs="Times New Roman"/>
          <w:szCs w:val="24"/>
        </w:rPr>
        <w:t xml:space="preserve">, be good </w:t>
      </w:r>
      <w:r w:rsidR="00C96FEB" w:rsidRPr="00AA3375">
        <w:rPr>
          <w:rFonts w:ascii="Abadi MT Condensed Light" w:hAnsi="Abadi MT Condensed Light" w:cs="Times New Roman"/>
          <w:szCs w:val="24"/>
        </w:rPr>
        <w:t>to people, work for the Lord</w:t>
      </w:r>
      <w:r w:rsidR="00ED07CD" w:rsidRPr="00AA3375">
        <w:rPr>
          <w:rFonts w:ascii="Abadi MT Condensed Light" w:hAnsi="Abadi MT Condensed Light" w:cs="Times New Roman"/>
          <w:szCs w:val="24"/>
        </w:rPr>
        <w:t xml:space="preserve"> and </w:t>
      </w:r>
      <w:r w:rsidR="008210F4" w:rsidRPr="00AA3375">
        <w:rPr>
          <w:rFonts w:ascii="Abadi MT Condensed Light" w:hAnsi="Abadi MT Condensed Light" w:cs="Times New Roman"/>
          <w:szCs w:val="24"/>
        </w:rPr>
        <w:t>receive your fair share of</w:t>
      </w:r>
      <w:r w:rsidR="00E35223" w:rsidRPr="00AA3375">
        <w:rPr>
          <w:rFonts w:ascii="Abadi MT Condensed Light" w:hAnsi="Abadi MT Condensed Light" w:cs="Times New Roman"/>
          <w:szCs w:val="24"/>
        </w:rPr>
        <w:t xml:space="preserve"> thoughts or deeds</w:t>
      </w:r>
      <w:r w:rsidR="00C96FEB" w:rsidRPr="00AA3375">
        <w:rPr>
          <w:rFonts w:ascii="Abadi MT Condensed Light" w:hAnsi="Abadi MT Condensed Light" w:cs="Times New Roman"/>
          <w:szCs w:val="24"/>
        </w:rPr>
        <w:t>,</w:t>
      </w:r>
      <w:r w:rsidR="00E35223" w:rsidRPr="00AA3375">
        <w:rPr>
          <w:rFonts w:ascii="Abadi MT Condensed Light" w:hAnsi="Abadi MT Condensed Light" w:cs="Times New Roman"/>
          <w:szCs w:val="24"/>
        </w:rPr>
        <w:t xml:space="preserve"> which goes </w:t>
      </w:r>
      <w:r w:rsidR="002155AB" w:rsidRPr="00AA3375">
        <w:rPr>
          <w:rFonts w:ascii="Abadi MT Condensed Light" w:hAnsi="Abadi MT Condensed Light" w:cs="Times New Roman"/>
          <w:szCs w:val="24"/>
        </w:rPr>
        <w:t>a long</w:t>
      </w:r>
      <w:r w:rsidR="00ED07CD" w:rsidRPr="00AA3375">
        <w:rPr>
          <w:rFonts w:ascii="Abadi MT Condensed Light" w:hAnsi="Abadi MT Condensed Light" w:cs="Times New Roman"/>
          <w:szCs w:val="24"/>
        </w:rPr>
        <w:t xml:space="preserve"> way in terms of</w:t>
      </w:r>
      <w:r w:rsidR="00E35223" w:rsidRPr="00AA3375">
        <w:rPr>
          <w:rFonts w:ascii="Abadi MT Condensed Light" w:hAnsi="Abadi MT Condensed Light" w:cs="Times New Roman"/>
          <w:szCs w:val="24"/>
        </w:rPr>
        <w:t xml:space="preserve"> </w:t>
      </w:r>
      <w:r w:rsidR="0095752D" w:rsidRPr="00AA3375">
        <w:rPr>
          <w:rFonts w:ascii="Abadi MT Condensed Light" w:hAnsi="Abadi MT Condensed Light" w:cs="Times New Roman"/>
          <w:szCs w:val="24"/>
        </w:rPr>
        <w:t xml:space="preserve">family, prosperity, health, wealth, long </w:t>
      </w:r>
      <w:r w:rsidR="002648F4" w:rsidRPr="00AA3375">
        <w:rPr>
          <w:rFonts w:ascii="Abadi MT Condensed Light" w:hAnsi="Abadi MT Condensed Light" w:cs="Times New Roman"/>
          <w:szCs w:val="24"/>
        </w:rPr>
        <w:t>l</w:t>
      </w:r>
      <w:r w:rsidR="0095752D" w:rsidRPr="00AA3375">
        <w:rPr>
          <w:rFonts w:ascii="Abadi MT Condensed Light" w:hAnsi="Abadi MT Condensed Light" w:cs="Times New Roman"/>
          <w:szCs w:val="24"/>
        </w:rPr>
        <w:t>ife</w:t>
      </w:r>
      <w:r w:rsidR="00CD2CD4" w:rsidRPr="00AA3375">
        <w:rPr>
          <w:rFonts w:ascii="Abadi MT Condensed Light" w:hAnsi="Abadi MT Condensed Light" w:cs="Times New Roman"/>
          <w:szCs w:val="24"/>
        </w:rPr>
        <w:t>, children,</w:t>
      </w:r>
      <w:r w:rsidR="0095752D" w:rsidRPr="00AA3375">
        <w:rPr>
          <w:rFonts w:ascii="Abadi MT Condensed Light" w:hAnsi="Abadi MT Condensed Light" w:cs="Times New Roman"/>
          <w:szCs w:val="24"/>
        </w:rPr>
        <w:t xml:space="preserve"> </w:t>
      </w:r>
      <w:r w:rsidR="00E2113D" w:rsidRPr="00AA3375">
        <w:rPr>
          <w:rFonts w:ascii="Abadi MT Condensed Light" w:hAnsi="Abadi MT Condensed Light" w:cs="Times New Roman"/>
          <w:szCs w:val="24"/>
        </w:rPr>
        <w:t>p</w:t>
      </w:r>
      <w:r w:rsidR="00CD2CD4" w:rsidRPr="00AA3375">
        <w:rPr>
          <w:rFonts w:ascii="Abadi MT Condensed Light" w:hAnsi="Abadi MT Condensed Light" w:cs="Times New Roman"/>
          <w:szCs w:val="24"/>
        </w:rPr>
        <w:t>eace of mind</w:t>
      </w:r>
      <w:r w:rsidR="00DE3B8F" w:rsidRPr="00AA3375">
        <w:rPr>
          <w:rFonts w:ascii="Abadi MT Condensed Light" w:hAnsi="Abadi MT Condensed Light" w:cs="Times New Roman"/>
          <w:szCs w:val="24"/>
        </w:rPr>
        <w:t>,</w:t>
      </w:r>
      <w:r w:rsidR="00CD2CD4" w:rsidRPr="00AA3375">
        <w:rPr>
          <w:rFonts w:ascii="Abadi MT Condensed Light" w:hAnsi="Abadi MT Condensed Light" w:cs="Times New Roman"/>
          <w:szCs w:val="24"/>
        </w:rPr>
        <w:t xml:space="preserve"> </w:t>
      </w:r>
      <w:r w:rsidR="00A607AD" w:rsidRPr="00AA3375">
        <w:rPr>
          <w:rFonts w:ascii="Abadi MT Condensed Light" w:hAnsi="Abadi MT Condensed Light" w:cs="Times New Roman"/>
          <w:szCs w:val="24"/>
        </w:rPr>
        <w:t>etc.</w:t>
      </w:r>
    </w:p>
    <w:p w14:paraId="2CC1CA18" w14:textId="2AFDF379" w:rsidR="00CD2CD4" w:rsidRPr="00AA3375" w:rsidRDefault="00C96FE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goes to</w:t>
      </w:r>
      <w:r w:rsidR="00CD2CD4" w:rsidRPr="00AA3375">
        <w:rPr>
          <w:rFonts w:ascii="Abadi MT Condensed Light" w:hAnsi="Abadi MT Condensed Light" w:cs="Times New Roman"/>
          <w:szCs w:val="24"/>
        </w:rPr>
        <w:t xml:space="preserve"> the extrem</w:t>
      </w:r>
      <w:r w:rsidR="008F54CC" w:rsidRPr="00AA3375">
        <w:rPr>
          <w:rFonts w:ascii="Abadi MT Condensed Light" w:hAnsi="Abadi MT Condensed Light" w:cs="Times New Roman"/>
          <w:szCs w:val="24"/>
        </w:rPr>
        <w:t xml:space="preserve">es, giving a befitting </w:t>
      </w:r>
      <w:r w:rsidR="00CD2CD4" w:rsidRPr="00AA3375">
        <w:rPr>
          <w:rFonts w:ascii="Abadi MT Condensed Light" w:hAnsi="Abadi MT Condensed Light" w:cs="Times New Roman"/>
          <w:szCs w:val="24"/>
        </w:rPr>
        <w:t>fulfi</w:t>
      </w:r>
      <w:r w:rsidR="00DE3B8F" w:rsidRPr="00AA3375">
        <w:rPr>
          <w:rFonts w:ascii="Abadi MT Condensed Light" w:hAnsi="Abadi MT Condensed Light" w:cs="Times New Roman"/>
          <w:szCs w:val="24"/>
        </w:rPr>
        <w:t>l</w:t>
      </w:r>
      <w:r w:rsidR="00CD2CD4" w:rsidRPr="00AA3375">
        <w:rPr>
          <w:rFonts w:ascii="Abadi MT Condensed Light" w:hAnsi="Abadi MT Condensed Light" w:cs="Times New Roman"/>
          <w:szCs w:val="24"/>
        </w:rPr>
        <w:t>lment and contentment in our lives</w:t>
      </w:r>
      <w:r w:rsidR="00201991" w:rsidRPr="00AA3375">
        <w:rPr>
          <w:rFonts w:ascii="Abadi MT Condensed Light" w:hAnsi="Abadi MT Condensed Light" w:cs="Times New Roman"/>
          <w:szCs w:val="24"/>
        </w:rPr>
        <w:t>.</w:t>
      </w:r>
    </w:p>
    <w:p w14:paraId="1491D26F" w14:textId="14EA524A" w:rsidR="009D77A6" w:rsidRPr="00AA3375" w:rsidRDefault="00DE3B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w:t>
      </w:r>
      <w:r w:rsidR="00EF54D1" w:rsidRPr="00AA3375">
        <w:rPr>
          <w:rFonts w:ascii="Abadi MT Condensed Light" w:hAnsi="Abadi MT Condensed Light" w:cs="Times New Roman"/>
          <w:szCs w:val="24"/>
        </w:rPr>
        <w:t>aithfulness is the pillar for continual p</w:t>
      </w:r>
      <w:r w:rsidR="008F54CC" w:rsidRPr="00AA3375">
        <w:rPr>
          <w:rFonts w:ascii="Abadi MT Condensed Light" w:hAnsi="Abadi MT Condensed Light" w:cs="Times New Roman"/>
          <w:szCs w:val="24"/>
        </w:rPr>
        <w:t>rogress in our lives.</w:t>
      </w:r>
      <w:r w:rsidR="006A72EE" w:rsidRPr="00AA3375">
        <w:rPr>
          <w:rFonts w:ascii="Abadi MT Condensed Light" w:hAnsi="Abadi MT Condensed Light" w:cs="Times New Roman"/>
          <w:szCs w:val="24"/>
        </w:rPr>
        <w:t xml:space="preserve"> </w:t>
      </w:r>
    </w:p>
    <w:p w14:paraId="2172B338" w14:textId="7C63AB6F" w:rsidR="00EF54D1" w:rsidRPr="00AA3375" w:rsidRDefault="007F23D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Thus</w:t>
      </w:r>
      <w:r w:rsidR="006A72EE" w:rsidRPr="00AA3375">
        <w:rPr>
          <w:rFonts w:ascii="Abadi MT Condensed Light" w:hAnsi="Abadi MT Condensed Light" w:cs="Times New Roman"/>
          <w:szCs w:val="24"/>
        </w:rPr>
        <w:t xml:space="preserve"> the understanding that when you are not harvesting</w:t>
      </w:r>
      <w:r w:rsidR="00DE3B8F" w:rsidRPr="00AA3375">
        <w:rPr>
          <w:rFonts w:ascii="Abadi MT Condensed Light" w:hAnsi="Abadi MT Condensed Light" w:cs="Times New Roman"/>
          <w:szCs w:val="24"/>
        </w:rPr>
        <w:t>,</w:t>
      </w:r>
      <w:r w:rsidR="006A72EE" w:rsidRPr="00AA3375">
        <w:rPr>
          <w:rFonts w:ascii="Abadi MT Condensed Light" w:hAnsi="Abadi MT Condensed Light" w:cs="Times New Roman"/>
          <w:szCs w:val="24"/>
        </w:rPr>
        <w:t xml:space="preserve"> you are planting.</w:t>
      </w:r>
    </w:p>
    <w:p w14:paraId="796A7AB2" w14:textId="77777777" w:rsidR="00C33E03" w:rsidRPr="00AA3375" w:rsidRDefault="007F23D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is upon your knowledge that </w:t>
      </w:r>
      <w:r w:rsidR="00DE3B8F" w:rsidRPr="00AA3375">
        <w:rPr>
          <w:rFonts w:ascii="Abadi MT Condensed Light" w:hAnsi="Abadi MT Condensed Light" w:cs="Times New Roman"/>
          <w:szCs w:val="24"/>
        </w:rPr>
        <w:t>you do things faithfully without regard for supervision at whatever level of service,</w:t>
      </w:r>
      <w:r w:rsidR="003357A0" w:rsidRPr="00AA3375">
        <w:rPr>
          <w:rFonts w:ascii="Abadi MT Condensed Light" w:hAnsi="Abadi MT Condensed Light" w:cs="Times New Roman"/>
          <w:szCs w:val="24"/>
        </w:rPr>
        <w:t xml:space="preserve"> for the best of it will come</w:t>
      </w:r>
      <w:r w:rsidR="00BD070D" w:rsidRPr="00AA3375">
        <w:rPr>
          <w:rFonts w:ascii="Abadi MT Condensed Light" w:hAnsi="Abadi MT Condensed Light" w:cs="Times New Roman"/>
          <w:szCs w:val="24"/>
        </w:rPr>
        <w:t xml:space="preserve"> to you.</w:t>
      </w:r>
      <w:r w:rsidR="003357A0" w:rsidRPr="00AA3375">
        <w:rPr>
          <w:rFonts w:ascii="Abadi MT Condensed Light" w:hAnsi="Abadi MT Condensed Light" w:cs="Times New Roman"/>
          <w:szCs w:val="24"/>
        </w:rPr>
        <w:t xml:space="preserve"> </w:t>
      </w:r>
      <w:r w:rsidR="00C33E03" w:rsidRPr="00AA3375">
        <w:rPr>
          <w:rFonts w:ascii="Abadi MT Condensed Light" w:hAnsi="Abadi MT Condensed Light" w:cs="Times New Roman"/>
          <w:szCs w:val="24"/>
        </w:rPr>
        <w:t>..</w:t>
      </w:r>
    </w:p>
    <w:p w14:paraId="48521D2C" w14:textId="1C1554FF" w:rsidR="002A789C" w:rsidRPr="00AA3375" w:rsidRDefault="003357A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Nothing is as uncertain as </w:t>
      </w:r>
      <w:r w:rsidR="00466CE0" w:rsidRPr="00AA3375">
        <w:rPr>
          <w:rFonts w:ascii="Abadi MT Condensed Light" w:hAnsi="Abadi MT Condensed Light" w:cs="Times New Roman"/>
          <w:szCs w:val="24"/>
        </w:rPr>
        <w:t>tomorrow.</w:t>
      </w:r>
    </w:p>
    <w:p w14:paraId="1135F2CF" w14:textId="77777777" w:rsidR="00555A57" w:rsidRPr="00AA3375" w:rsidRDefault="00555A57"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5DB0B029" w14:textId="77777777" w:rsidR="002A789C" w:rsidRPr="00AA3375" w:rsidRDefault="0097706A" w:rsidP="00CC5E28">
      <w:pPr>
        <w:pStyle w:val="Heading1"/>
        <w:rPr>
          <w:rFonts w:ascii="Abadi MT Condensed Light" w:hAnsi="Abadi MT Condensed Light"/>
        </w:rPr>
      </w:pPr>
      <w:bookmarkStart w:id="63" w:name="_Toc69903265"/>
      <w:r w:rsidRPr="00AA3375">
        <w:rPr>
          <w:rFonts w:ascii="Abadi MT Condensed Light" w:hAnsi="Abadi MT Condensed Light"/>
        </w:rPr>
        <w:lastRenderedPageBreak/>
        <w:t>HUMBLE BEGINNINGS</w:t>
      </w:r>
      <w:bookmarkEnd w:id="63"/>
      <w:r w:rsidRPr="00AA3375">
        <w:rPr>
          <w:rFonts w:ascii="Abadi MT Condensed Light" w:hAnsi="Abadi MT Condensed Light"/>
        </w:rPr>
        <w:t xml:space="preserve"> </w:t>
      </w:r>
    </w:p>
    <w:p w14:paraId="5E63013D" w14:textId="1B7C7BB7" w:rsidR="0097706A" w:rsidRPr="00AA3375" w:rsidRDefault="0097706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Human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 is of equal value</w:t>
      </w:r>
      <w:r w:rsidR="00F86753" w:rsidRPr="00AA3375">
        <w:rPr>
          <w:rFonts w:ascii="Abadi MT Condensed Light" w:hAnsi="Abadi MT Condensed Light" w:cs="Times New Roman"/>
          <w:szCs w:val="24"/>
        </w:rPr>
        <w:t>.</w:t>
      </w:r>
    </w:p>
    <w:p w14:paraId="17337407" w14:textId="7AA8FDC3" w:rsidR="009478C7" w:rsidRPr="00AA3375" w:rsidRDefault="009478C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is </w:t>
      </w:r>
      <w:r w:rsidR="00BB5BCE" w:rsidRPr="00AA3375">
        <w:rPr>
          <w:rFonts w:ascii="Abadi MT Condensed Light" w:hAnsi="Abadi MT Condensed Light" w:cs="Times New Roman"/>
          <w:szCs w:val="24"/>
        </w:rPr>
        <w:t>true</w:t>
      </w:r>
      <w:r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The tree that has the most fruits is the tree that has no issues with bending towards the ground</w:t>
      </w:r>
      <w:r w:rsidR="00DE3B8F" w:rsidRPr="00AA3375">
        <w:rPr>
          <w:rFonts w:ascii="Abadi MT Condensed Light" w:hAnsi="Abadi MT Condensed Light" w:cs="Times New Roman"/>
          <w:szCs w:val="24"/>
        </w:rPr>
        <w:t>."</w:t>
      </w:r>
    </w:p>
    <w:p w14:paraId="2BF6F57B" w14:textId="697B403F" w:rsidR="00F86753" w:rsidRPr="00AA3375" w:rsidRDefault="00F8675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Your heart and mind </w:t>
      </w:r>
      <w:r w:rsidR="00A607AD" w:rsidRPr="00AA3375">
        <w:rPr>
          <w:rFonts w:ascii="Abadi MT Condensed Light" w:hAnsi="Abadi MT Condensed Light" w:cs="Times New Roman"/>
          <w:szCs w:val="24"/>
        </w:rPr>
        <w:t>give</w:t>
      </w:r>
      <w:r w:rsidRPr="00AA3375">
        <w:rPr>
          <w:rFonts w:ascii="Abadi MT Condensed Light" w:hAnsi="Abadi MT Condensed Light" w:cs="Times New Roman"/>
          <w:szCs w:val="24"/>
        </w:rPr>
        <w:t xml:space="preserve"> your price value both physically and spiritually.</w:t>
      </w:r>
    </w:p>
    <w:p w14:paraId="3C34275B" w14:textId="7DA81A96" w:rsidR="00F86753" w:rsidRPr="00AA3375" w:rsidRDefault="00F8675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Generally</w:t>
      </w:r>
      <w:r w:rsidR="006F5239" w:rsidRPr="00AA3375">
        <w:rPr>
          <w:rFonts w:ascii="Abadi MT Condensed Light" w:hAnsi="Abadi MT Condensed Light" w:cs="Times New Roman"/>
          <w:szCs w:val="24"/>
        </w:rPr>
        <w:t>, humility is defined</w:t>
      </w:r>
      <w:r w:rsidRPr="00AA3375">
        <w:rPr>
          <w:rFonts w:ascii="Abadi MT Condensed Light" w:hAnsi="Abadi MT Condensed Light" w:cs="Times New Roman"/>
          <w:szCs w:val="24"/>
        </w:rPr>
        <w:t xml:space="preserve"> </w:t>
      </w:r>
      <w:r w:rsidR="00F33A74" w:rsidRPr="00AA3375">
        <w:rPr>
          <w:rFonts w:ascii="Abadi MT Condensed Light" w:hAnsi="Abadi MT Condensed Light" w:cs="Times New Roman"/>
          <w:szCs w:val="24"/>
        </w:rPr>
        <w:t xml:space="preserve">in </w:t>
      </w:r>
      <w:r w:rsidRPr="00AA3375">
        <w:rPr>
          <w:rFonts w:ascii="Abadi MT Condensed Light" w:hAnsi="Abadi MT Condensed Light" w:cs="Times New Roman"/>
          <w:szCs w:val="24"/>
        </w:rPr>
        <w:t>two extremes;</w:t>
      </w:r>
    </w:p>
    <w:p w14:paraId="37D6A653" w14:textId="5195391E" w:rsidR="00F86753" w:rsidRPr="00AA3375" w:rsidRDefault="00730E2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One, y</w:t>
      </w:r>
      <w:r w:rsidR="00173E66" w:rsidRPr="00AA3375">
        <w:rPr>
          <w:rFonts w:ascii="Abadi MT Condensed Light" w:hAnsi="Abadi MT Condensed Light" w:cs="Times New Roman"/>
          <w:szCs w:val="24"/>
        </w:rPr>
        <w:t xml:space="preserve">ou are humble because you lack material </w:t>
      </w:r>
      <w:r w:rsidR="00F46FC6" w:rsidRPr="00AA3375">
        <w:rPr>
          <w:rFonts w:ascii="Abadi MT Condensed Light" w:hAnsi="Abadi MT Condensed Light" w:cs="Times New Roman"/>
          <w:szCs w:val="24"/>
        </w:rPr>
        <w:t xml:space="preserve">things to deride over others or </w:t>
      </w:r>
      <w:r w:rsidRPr="00AA3375">
        <w:rPr>
          <w:rFonts w:ascii="Abadi MT Condensed Light" w:hAnsi="Abadi MT Condensed Light" w:cs="Times New Roman"/>
          <w:szCs w:val="24"/>
        </w:rPr>
        <w:t xml:space="preserve">rather </w:t>
      </w:r>
      <w:r w:rsidR="00F46FC6" w:rsidRPr="00AA3375">
        <w:rPr>
          <w:rFonts w:ascii="Abadi MT Condensed Light" w:hAnsi="Abadi MT Condensed Light" w:cs="Times New Roman"/>
          <w:szCs w:val="24"/>
        </w:rPr>
        <w:t>to catalyze your pride; or</w:t>
      </w:r>
    </w:p>
    <w:p w14:paraId="40B796F1" w14:textId="128C4F29" w:rsidR="00F46FC6" w:rsidRPr="00AA3375" w:rsidRDefault="00730E2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Two, y</w:t>
      </w:r>
      <w:r w:rsidR="00F46FC6" w:rsidRPr="00AA3375">
        <w:rPr>
          <w:rFonts w:ascii="Abadi MT Condensed Light" w:hAnsi="Abadi MT Condensed Light" w:cs="Times New Roman"/>
          <w:szCs w:val="24"/>
        </w:rPr>
        <w:t>ou are humble to the core of your heart</w:t>
      </w:r>
      <w:r w:rsidR="00DE3B8F" w:rsidRPr="00AA3375">
        <w:rPr>
          <w:rFonts w:ascii="Abadi MT Condensed Light" w:hAnsi="Abadi MT Condensed Light" w:cs="Times New Roman"/>
          <w:szCs w:val="24"/>
        </w:rPr>
        <w:t>,</w:t>
      </w:r>
      <w:r w:rsidR="00C749E9" w:rsidRPr="00AA3375">
        <w:rPr>
          <w:rFonts w:ascii="Abadi MT Condensed Light" w:hAnsi="Abadi MT Condensed Light" w:cs="Times New Roman"/>
          <w:szCs w:val="24"/>
        </w:rPr>
        <w:t xml:space="preserve"> </w:t>
      </w:r>
      <w:r w:rsidR="00E17CF6" w:rsidRPr="00AA3375">
        <w:rPr>
          <w:rFonts w:ascii="Abadi MT Condensed Light" w:hAnsi="Abadi MT Condensed Light" w:cs="Times New Roman"/>
          <w:szCs w:val="24"/>
        </w:rPr>
        <w:t>i.e.,</w:t>
      </w:r>
      <w:r w:rsidR="00C749E9" w:rsidRPr="00AA3375">
        <w:rPr>
          <w:rFonts w:ascii="Abadi MT Condensed Light" w:hAnsi="Abadi MT Condensed Light" w:cs="Times New Roman"/>
          <w:szCs w:val="24"/>
        </w:rPr>
        <w:t xml:space="preserve"> whether you have all the wealth of th</w:t>
      </w:r>
      <w:r w:rsidR="00BB5BCE" w:rsidRPr="00AA3375">
        <w:rPr>
          <w:rFonts w:ascii="Abadi MT Condensed Light" w:hAnsi="Abadi MT Condensed Light" w:cs="Times New Roman"/>
          <w:szCs w:val="24"/>
        </w:rPr>
        <w:t>is world</w:t>
      </w:r>
      <w:r w:rsidR="00DE3B8F" w:rsidRPr="00AA3375">
        <w:rPr>
          <w:rFonts w:ascii="Abadi MT Condensed Light" w:hAnsi="Abadi MT Condensed Light" w:cs="Times New Roman"/>
          <w:szCs w:val="24"/>
        </w:rPr>
        <w:t>,</w:t>
      </w:r>
      <w:r w:rsidR="00BB5BCE" w:rsidRPr="00AA3375">
        <w:rPr>
          <w:rFonts w:ascii="Abadi MT Condensed Light" w:hAnsi="Abadi MT Condensed Light" w:cs="Times New Roman"/>
          <w:szCs w:val="24"/>
        </w:rPr>
        <w:t xml:space="preserve"> you are short of pride- you remain humble.</w:t>
      </w:r>
    </w:p>
    <w:p w14:paraId="5E267EC1" w14:textId="23F79151" w:rsidR="00142525" w:rsidRPr="00AA3375" w:rsidRDefault="00C749E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w:t>
      </w:r>
      <w:r w:rsidR="00153466" w:rsidRPr="00AA3375">
        <w:rPr>
          <w:rFonts w:ascii="Abadi MT Condensed Light" w:hAnsi="Abadi MT Condensed Light" w:cs="Times New Roman"/>
          <w:szCs w:val="24"/>
        </w:rPr>
        <w:t>hen we do our lives, we need to</w:t>
      </w:r>
      <w:r w:rsidRPr="00AA3375">
        <w:rPr>
          <w:rFonts w:ascii="Abadi MT Condensed Light" w:hAnsi="Abadi MT Condensed Light" w:cs="Times New Roman"/>
          <w:szCs w:val="24"/>
        </w:rPr>
        <w:t xml:space="preserve"> understand that </w:t>
      </w:r>
      <w:r w:rsidR="007C50C3" w:rsidRPr="00AA3375">
        <w:rPr>
          <w:rFonts w:ascii="Abadi MT Condensed Light" w:hAnsi="Abadi MT Condensed Light" w:cs="Times New Roman"/>
          <w:szCs w:val="24"/>
        </w:rPr>
        <w:t xml:space="preserve">we are equals in </w:t>
      </w:r>
      <w:r w:rsidR="00DE3B8F" w:rsidRPr="00AA3375">
        <w:rPr>
          <w:rFonts w:ascii="Abadi MT Condensed Light" w:hAnsi="Abadi MT Condensed Light" w:cs="Times New Roman"/>
          <w:szCs w:val="24"/>
        </w:rPr>
        <w:t>our souls' size and immortality</w:t>
      </w:r>
      <w:r w:rsidR="00153466" w:rsidRPr="00AA3375">
        <w:rPr>
          <w:rFonts w:ascii="Abadi MT Condensed Light" w:hAnsi="Abadi MT Condensed Light" w:cs="Times New Roman"/>
          <w:szCs w:val="24"/>
        </w:rPr>
        <w:t>. T</w:t>
      </w:r>
      <w:r w:rsidR="007C50C3" w:rsidRPr="00AA3375">
        <w:rPr>
          <w:rFonts w:ascii="Abadi MT Condensed Light" w:hAnsi="Abadi MT Condensed Light" w:cs="Times New Roman"/>
          <w:szCs w:val="24"/>
        </w:rPr>
        <w:t>here is a reward for our behavior or misbehavior- o</w:t>
      </w:r>
      <w:r w:rsidR="006A2FD9" w:rsidRPr="00AA3375">
        <w:rPr>
          <w:rFonts w:ascii="Abadi MT Condensed Light" w:hAnsi="Abadi MT Condensed Light" w:cs="Times New Roman"/>
          <w:szCs w:val="24"/>
        </w:rPr>
        <w:t xml:space="preserve">nly that the physical or material life things draw the </w:t>
      </w:r>
      <w:r w:rsidR="00DE3B8F" w:rsidRPr="00AA3375">
        <w:rPr>
          <w:rFonts w:ascii="Abadi MT Condensed Light" w:hAnsi="Abadi MT Condensed Light" w:cs="Times New Roman"/>
          <w:szCs w:val="24"/>
        </w:rPr>
        <w:t>non-existent boundaries</w:t>
      </w:r>
      <w:r w:rsidR="006A2FD9" w:rsidRPr="00AA3375">
        <w:rPr>
          <w:rFonts w:ascii="Abadi MT Condensed Light" w:hAnsi="Abadi MT Condensed Light" w:cs="Times New Roman"/>
          <w:szCs w:val="24"/>
        </w:rPr>
        <w:t>.</w:t>
      </w:r>
    </w:p>
    <w:p w14:paraId="05D99ED7" w14:textId="6B8EA012" w:rsidR="00142525" w:rsidRPr="00AA3375" w:rsidRDefault="003A15C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We live the same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w:t>
      </w:r>
      <w:r w:rsidR="00142525" w:rsidRPr="00AA3375">
        <w:rPr>
          <w:rFonts w:ascii="Abadi MT Condensed Light" w:hAnsi="Abadi MT Condensed Light" w:cs="Times New Roman"/>
          <w:szCs w:val="24"/>
        </w:rPr>
        <w:t xml:space="preserve"> our lives are equally mortal.</w:t>
      </w:r>
    </w:p>
    <w:p w14:paraId="08AF40BA" w14:textId="69A7C941" w:rsidR="00C749E9" w:rsidRPr="00AA3375" w:rsidRDefault="0014252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you have so m</w:t>
      </w:r>
      <w:r w:rsidR="00DE3B8F" w:rsidRPr="00AA3375">
        <w:rPr>
          <w:rFonts w:ascii="Abadi MT Condensed Light" w:hAnsi="Abadi MT Condensed Light" w:cs="Times New Roman"/>
          <w:szCs w:val="24"/>
        </w:rPr>
        <w:t>any</w:t>
      </w:r>
      <w:r w:rsidRPr="00AA3375">
        <w:rPr>
          <w:rFonts w:ascii="Abadi MT Condensed Light" w:hAnsi="Abadi MT Condensed Light" w:cs="Times New Roman"/>
          <w:szCs w:val="24"/>
        </w:rPr>
        <w:t xml:space="preserve"> </w:t>
      </w:r>
      <w:r w:rsidR="00DE3B8F" w:rsidRPr="00AA3375">
        <w:rPr>
          <w:rFonts w:ascii="Abadi MT Condensed Light" w:hAnsi="Abadi MT Condensed Light" w:cs="Times New Roman"/>
          <w:szCs w:val="24"/>
        </w:rPr>
        <w:t>material things, you still have the same size soul as</w:t>
      </w:r>
      <w:r w:rsidR="00D44DCD" w:rsidRPr="00AA3375">
        <w:rPr>
          <w:rFonts w:ascii="Abadi MT Condensed Light" w:hAnsi="Abadi MT Condensed Light" w:cs="Times New Roman"/>
          <w:szCs w:val="24"/>
        </w:rPr>
        <w:t xml:space="preserve"> the materially poorest person. The only difference </w:t>
      </w:r>
      <w:r w:rsidR="007A7175" w:rsidRPr="00AA3375">
        <w:rPr>
          <w:rFonts w:ascii="Abadi MT Condensed Light" w:hAnsi="Abadi MT Condensed Light" w:cs="Times New Roman"/>
          <w:szCs w:val="24"/>
        </w:rPr>
        <w:t xml:space="preserve">is the poor know that they have little material things while the other lot understand that they have </w:t>
      </w:r>
      <w:r w:rsidR="00DE3B8F" w:rsidRPr="00AA3375">
        <w:rPr>
          <w:rFonts w:ascii="Abadi MT Condensed Light" w:hAnsi="Abadi MT Condensed Light" w:cs="Times New Roman"/>
          <w:szCs w:val="24"/>
        </w:rPr>
        <w:t>material</w:t>
      </w:r>
      <w:r w:rsidR="007A7175" w:rsidRPr="00AA3375">
        <w:rPr>
          <w:rFonts w:ascii="Abadi MT Condensed Light" w:hAnsi="Abadi MT Condensed Light" w:cs="Times New Roman"/>
          <w:szCs w:val="24"/>
        </w:rPr>
        <w:t xml:space="preserve"> resources.</w:t>
      </w:r>
    </w:p>
    <w:p w14:paraId="4652CFE6" w14:textId="64E0A4FE" w:rsidR="00CD6123" w:rsidRPr="00AA3375" w:rsidRDefault="00CD61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Get to und</w:t>
      </w:r>
      <w:r w:rsidR="00142563" w:rsidRPr="00AA3375">
        <w:rPr>
          <w:rFonts w:ascii="Abadi MT Condensed Light" w:hAnsi="Abadi MT Condensed Light" w:cs="Times New Roman"/>
          <w:szCs w:val="24"/>
        </w:rPr>
        <w:t>erstand that people need people</w:t>
      </w:r>
      <w:del w:id="64" w:author="Muthomi Thiankolu" w:date="2021-02-02T11:58:00Z">
        <w:r w:rsidR="00142563" w:rsidRPr="00AA3375" w:rsidDel="00473F0D">
          <w:rPr>
            <w:rFonts w:ascii="Abadi MT Condensed Light" w:hAnsi="Abadi MT Condensed Light" w:cs="Times New Roman"/>
            <w:szCs w:val="24"/>
          </w:rPr>
          <w:delText xml:space="preserve"> – </w:delText>
        </w:r>
      </w:del>
      <w:ins w:id="65" w:author="Muthomi Thiankolu" w:date="2021-02-02T11:58:00Z">
        <w:r w:rsidR="00473F0D" w:rsidRPr="00AA3375">
          <w:rPr>
            <w:rFonts w:ascii="Abadi MT Condensed Light" w:hAnsi="Abadi MT Condensed Light" w:cs="Times New Roman"/>
            <w:szCs w:val="24"/>
          </w:rPr>
          <w:t>–</w:t>
        </w:r>
      </w:ins>
      <w:r w:rsidR="00C239CA" w:rsidRPr="00AA3375">
        <w:rPr>
          <w:rFonts w:ascii="Abadi MT Condensed Light" w:hAnsi="Abadi MT Condensed Light" w:cs="Times New Roman"/>
          <w:szCs w:val="24"/>
        </w:rPr>
        <w:t>"</w:t>
      </w:r>
      <w:proofErr w:type="spellStart"/>
      <w:r w:rsidR="00DF4A2F" w:rsidRPr="00AA3375">
        <w:rPr>
          <w:rFonts w:ascii="Abadi MT Condensed Light" w:hAnsi="Abadi MT Condensed Light" w:cs="Times New Roman"/>
          <w:i/>
          <w:szCs w:val="24"/>
        </w:rPr>
        <w:t>Umuntu</w:t>
      </w:r>
      <w:proofErr w:type="spellEnd"/>
      <w:r w:rsidR="00DF4A2F" w:rsidRPr="00AA3375">
        <w:rPr>
          <w:rFonts w:ascii="Abadi MT Condensed Light" w:hAnsi="Abadi MT Condensed Light" w:cs="Times New Roman"/>
          <w:i/>
          <w:szCs w:val="24"/>
        </w:rPr>
        <w:t xml:space="preserve"> </w:t>
      </w:r>
      <w:proofErr w:type="spellStart"/>
      <w:r w:rsidR="00DF4A2F" w:rsidRPr="00AA3375">
        <w:rPr>
          <w:rFonts w:ascii="Abadi MT Condensed Light" w:hAnsi="Abadi MT Condensed Light" w:cs="Times New Roman"/>
          <w:i/>
          <w:szCs w:val="24"/>
        </w:rPr>
        <w:t>n</w:t>
      </w:r>
      <w:r w:rsidR="00142563" w:rsidRPr="00AA3375">
        <w:rPr>
          <w:rFonts w:ascii="Abadi MT Condensed Light" w:hAnsi="Abadi MT Condensed Light" w:cs="Times New Roman"/>
          <w:i/>
          <w:szCs w:val="24"/>
        </w:rPr>
        <w:t>gumuntu</w:t>
      </w:r>
      <w:proofErr w:type="spellEnd"/>
      <w:r w:rsidR="00142563" w:rsidRPr="00AA3375">
        <w:rPr>
          <w:rFonts w:ascii="Abadi MT Condensed Light" w:hAnsi="Abadi MT Condensed Light" w:cs="Times New Roman"/>
          <w:i/>
          <w:szCs w:val="24"/>
        </w:rPr>
        <w:t xml:space="preserve"> </w:t>
      </w:r>
      <w:proofErr w:type="spellStart"/>
      <w:r w:rsidR="00142563" w:rsidRPr="00AA3375">
        <w:rPr>
          <w:rFonts w:ascii="Abadi MT Condensed Light" w:hAnsi="Abadi MT Condensed Light" w:cs="Times New Roman"/>
          <w:i/>
          <w:szCs w:val="24"/>
        </w:rPr>
        <w:t>ngabantu</w:t>
      </w:r>
      <w:proofErr w:type="spellEnd"/>
      <w:r w:rsidR="00142563" w:rsidRPr="00AA3375">
        <w:rPr>
          <w:rFonts w:ascii="Abadi MT Condensed Light" w:hAnsi="Abadi MT Condensed Light" w:cs="Times New Roman"/>
          <w:szCs w:val="24"/>
        </w:rPr>
        <w:t>-</w:t>
      </w:r>
      <w:r w:rsidR="00466CE0" w:rsidRPr="00AA3375">
        <w:rPr>
          <w:rFonts w:ascii="Abadi MT Condensed Light" w:hAnsi="Abadi MT Condensed Light" w:cs="Times New Roman"/>
          <w:szCs w:val="24"/>
        </w:rPr>
        <w:t>I Am Because You Are</w:t>
      </w:r>
      <w:r w:rsidR="00DE3B8F" w:rsidRPr="00AA3375">
        <w:rPr>
          <w:rFonts w:ascii="Abadi MT Condensed Light" w:hAnsi="Abadi MT Condensed Light" w:cs="Times New Roman"/>
          <w:szCs w:val="24"/>
        </w:rPr>
        <w:t>.</w:t>
      </w:r>
      <w:r w:rsidR="00C239CA" w:rsidRPr="00AA3375">
        <w:rPr>
          <w:rFonts w:ascii="Abadi MT Condensed Light" w:hAnsi="Abadi MT Condensed Light" w:cs="Times New Roman"/>
          <w:szCs w:val="24"/>
        </w:rPr>
        <w:t>"</w:t>
      </w:r>
      <w:r w:rsidR="00142563" w:rsidRPr="00AA3375">
        <w:rPr>
          <w:rFonts w:ascii="Abadi MT Condensed Light" w:hAnsi="Abadi MT Condensed Light" w:cs="Times New Roman"/>
          <w:szCs w:val="24"/>
        </w:rPr>
        <w:t xml:space="preserve"> </w:t>
      </w:r>
    </w:p>
    <w:p w14:paraId="39837DC9" w14:textId="651DB342" w:rsidR="00F876E3" w:rsidRPr="00AA3375" w:rsidRDefault="00DF4A2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You are only a custodian</w:t>
      </w:r>
      <w:r w:rsidR="00466CE0" w:rsidRPr="00AA3375">
        <w:rPr>
          <w:rFonts w:ascii="Abadi MT Condensed Light" w:hAnsi="Abadi MT Condensed Light" w:cs="Times New Roman"/>
          <w:szCs w:val="24"/>
        </w:rPr>
        <w:t xml:space="preserve"> </w:t>
      </w:r>
      <w:r w:rsidR="00E2562E" w:rsidRPr="00AA3375">
        <w:rPr>
          <w:rFonts w:ascii="Abadi MT Condensed Light" w:hAnsi="Abadi MT Condensed Light" w:cs="Times New Roman"/>
          <w:szCs w:val="24"/>
        </w:rPr>
        <w:t xml:space="preserve">or a </w:t>
      </w:r>
      <w:r w:rsidRPr="00AA3375">
        <w:rPr>
          <w:rFonts w:ascii="Abadi MT Condensed Light" w:hAnsi="Abadi MT Condensed Light" w:cs="Times New Roman"/>
          <w:szCs w:val="24"/>
        </w:rPr>
        <w:t xml:space="preserve">trustee of </w:t>
      </w:r>
      <w:r w:rsidR="00103185" w:rsidRPr="00AA3375">
        <w:rPr>
          <w:rFonts w:ascii="Abadi MT Condensed Light" w:hAnsi="Abadi MT Condensed Light" w:cs="Times New Roman"/>
          <w:szCs w:val="24"/>
        </w:rPr>
        <w:t xml:space="preserve">some </w:t>
      </w:r>
      <w:r w:rsidRPr="00AA3375">
        <w:rPr>
          <w:rFonts w:ascii="Abadi MT Condensed Light" w:hAnsi="Abadi MT Condensed Light" w:cs="Times New Roman"/>
          <w:szCs w:val="24"/>
        </w:rPr>
        <w:t>things</w:t>
      </w:r>
      <w:r w:rsidR="00DC0E08" w:rsidRPr="00AA3375">
        <w:rPr>
          <w:rFonts w:ascii="Abadi MT Condensed Light" w:hAnsi="Abadi MT Condensed Light" w:cs="Times New Roman"/>
          <w:szCs w:val="24"/>
        </w:rPr>
        <w:t xml:space="preserve"> o</w:t>
      </w:r>
      <w:r w:rsidR="00103185" w:rsidRPr="00AA3375">
        <w:rPr>
          <w:rFonts w:ascii="Abadi MT Condensed Light" w:hAnsi="Abadi MT Condensed Light" w:cs="Times New Roman"/>
          <w:szCs w:val="24"/>
        </w:rPr>
        <w:t>n</w:t>
      </w:r>
      <w:r w:rsidR="00DC0E08" w:rsidRPr="00AA3375">
        <w:rPr>
          <w:rFonts w:ascii="Abadi MT Condensed Light" w:hAnsi="Abadi MT Condensed Light" w:cs="Times New Roman"/>
          <w:szCs w:val="24"/>
        </w:rPr>
        <w:t xml:space="preserve"> this earth. Li</w:t>
      </w:r>
      <w:r w:rsidR="00413F3F" w:rsidRPr="00AA3375">
        <w:rPr>
          <w:rFonts w:ascii="Abadi MT Condensed Light" w:hAnsi="Abadi MT Condensed Light" w:cs="Times New Roman"/>
          <w:szCs w:val="24"/>
        </w:rPr>
        <w:t>fe is a fair dice to toss for</w:t>
      </w:r>
      <w:r w:rsidR="00D55B13" w:rsidRPr="00AA3375">
        <w:rPr>
          <w:rFonts w:ascii="Abadi MT Condensed Light" w:hAnsi="Abadi MT Condensed Light" w:cs="Times New Roman"/>
          <w:szCs w:val="24"/>
        </w:rPr>
        <w:t xml:space="preserve"> all. H</w:t>
      </w:r>
      <w:r w:rsidR="00DC0E08" w:rsidRPr="00AA3375">
        <w:rPr>
          <w:rFonts w:ascii="Abadi MT Condensed Light" w:hAnsi="Abadi MT Condensed Light" w:cs="Times New Roman"/>
          <w:szCs w:val="24"/>
        </w:rPr>
        <w:t>umility does no</w:t>
      </w:r>
      <w:r w:rsidR="00466CE0" w:rsidRPr="00AA3375">
        <w:rPr>
          <w:rFonts w:ascii="Abadi MT Condensed Light" w:hAnsi="Abadi MT Condensed Light" w:cs="Times New Roman"/>
          <w:szCs w:val="24"/>
        </w:rPr>
        <w:t>t mean nothingness,</w:t>
      </w:r>
      <w:r w:rsidR="00DE3B8F" w:rsidRPr="00AA3375">
        <w:rPr>
          <w:rFonts w:ascii="Abadi MT Condensed Light" w:hAnsi="Abadi MT Condensed Light" w:cs="Times New Roman"/>
          <w:szCs w:val="24"/>
        </w:rPr>
        <w:t xml:space="preserve"> and</w:t>
      </w:r>
      <w:r w:rsidR="00466CE0" w:rsidRPr="00AA3375">
        <w:rPr>
          <w:rFonts w:ascii="Abadi MT Condensed Light" w:hAnsi="Abadi MT Condensed Light" w:cs="Times New Roman"/>
          <w:szCs w:val="24"/>
        </w:rPr>
        <w:t xml:space="preserve"> good health </w:t>
      </w:r>
      <w:r w:rsidR="00E17CF6" w:rsidRPr="00AA3375">
        <w:rPr>
          <w:rFonts w:ascii="Abadi MT Condensed Light" w:hAnsi="Abadi MT Condensed Light" w:cs="Times New Roman"/>
          <w:szCs w:val="24"/>
        </w:rPr>
        <w:t>does not</w:t>
      </w:r>
      <w:r w:rsidR="00D55B13" w:rsidRPr="00AA3375">
        <w:rPr>
          <w:rFonts w:ascii="Abadi MT Condensed Light" w:hAnsi="Abadi MT Condensed Light" w:cs="Times New Roman"/>
          <w:szCs w:val="24"/>
        </w:rPr>
        <w:t xml:space="preserve"> mean poverty</w:t>
      </w:r>
      <w:r w:rsidR="00DE3B8F" w:rsidRPr="00AA3375">
        <w:rPr>
          <w:rFonts w:ascii="Abadi MT Condensed Light" w:hAnsi="Abadi MT Condensed Light" w:cs="Times New Roman"/>
          <w:szCs w:val="24"/>
        </w:rPr>
        <w:t>,</w:t>
      </w:r>
      <w:r w:rsidR="00D55B13" w:rsidRPr="00AA3375">
        <w:rPr>
          <w:rFonts w:ascii="Abadi MT Condensed Light" w:hAnsi="Abadi MT Condensed Light" w:cs="Times New Roman"/>
          <w:szCs w:val="24"/>
        </w:rPr>
        <w:t xml:space="preserve"> and lifestyle diseases</w:t>
      </w:r>
      <w:r w:rsidR="003B5B12" w:rsidRPr="00AA3375">
        <w:rPr>
          <w:rFonts w:ascii="Abadi MT Condensed Light" w:hAnsi="Abadi MT Condensed Light" w:cs="Times New Roman"/>
          <w:szCs w:val="24"/>
        </w:rPr>
        <w:t xml:space="preserve"> </w:t>
      </w:r>
      <w:r w:rsidR="00E17CF6" w:rsidRPr="00AA3375">
        <w:rPr>
          <w:rFonts w:ascii="Abadi MT Condensed Light" w:hAnsi="Abadi MT Condensed Light" w:cs="Times New Roman"/>
          <w:szCs w:val="24"/>
        </w:rPr>
        <w:t>do not</w:t>
      </w:r>
      <w:r w:rsidR="00D55B13" w:rsidRPr="00AA3375">
        <w:rPr>
          <w:rFonts w:ascii="Abadi MT Condensed Light" w:hAnsi="Abadi MT Condensed Light" w:cs="Times New Roman"/>
          <w:szCs w:val="24"/>
        </w:rPr>
        <w:t xml:space="preserve"> </w:t>
      </w:r>
      <w:r w:rsidR="00390492" w:rsidRPr="00AA3375">
        <w:rPr>
          <w:rFonts w:ascii="Abadi MT Condensed Light" w:hAnsi="Abadi MT Condensed Light" w:cs="Times New Roman"/>
          <w:szCs w:val="24"/>
        </w:rPr>
        <w:t>mean a</w:t>
      </w:r>
      <w:r w:rsidR="00D55B13" w:rsidRPr="00AA3375">
        <w:rPr>
          <w:rFonts w:ascii="Abadi MT Condensed Light" w:hAnsi="Abadi MT Condensed Light" w:cs="Times New Roman"/>
          <w:szCs w:val="24"/>
        </w:rPr>
        <w:t xml:space="preserve"> wealth. </w:t>
      </w:r>
    </w:p>
    <w:p w14:paraId="4D12BDE3" w14:textId="23A985EC" w:rsidR="00FC6211" w:rsidRPr="00AA3375" w:rsidRDefault="00D55B1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Life is </w:t>
      </w:r>
      <w:r w:rsidR="00390AB9" w:rsidRPr="00AA3375">
        <w:rPr>
          <w:rFonts w:ascii="Abadi MT Condensed Light" w:hAnsi="Abadi MT Condensed Light" w:cs="Times New Roman"/>
          <w:szCs w:val="24"/>
        </w:rPr>
        <w:t>subtle.</w:t>
      </w:r>
    </w:p>
    <w:p w14:paraId="630B9264" w14:textId="76C69D9D" w:rsidR="00FC6211" w:rsidRPr="00AA3375" w:rsidRDefault="0026232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Humility calls</w:t>
      </w:r>
      <w:r w:rsidR="00CA15CB" w:rsidRPr="00AA3375">
        <w:rPr>
          <w:rFonts w:ascii="Abadi MT Condensed Light" w:hAnsi="Abadi MT Condensed Light" w:cs="Times New Roman"/>
          <w:szCs w:val="24"/>
        </w:rPr>
        <w:t xml:space="preserve"> for fair treatment of the</w:t>
      </w:r>
      <w:r w:rsidRPr="00AA3375">
        <w:rPr>
          <w:rFonts w:ascii="Abadi MT Condensed Light" w:hAnsi="Abadi MT Condensed Light" w:cs="Times New Roman"/>
          <w:szCs w:val="24"/>
        </w:rPr>
        <w:t xml:space="preserve"> other person.</w:t>
      </w:r>
    </w:p>
    <w:p w14:paraId="4DFBF9DE" w14:textId="68EEF51C" w:rsidR="007D3541" w:rsidRPr="00AA3375" w:rsidRDefault="00566D8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P</w:t>
      </w:r>
      <w:r w:rsidR="00390AB9" w:rsidRPr="00AA3375">
        <w:rPr>
          <w:rFonts w:ascii="Abadi MT Condensed Light" w:hAnsi="Abadi MT Condensed Light" w:cs="Times New Roman"/>
          <w:szCs w:val="24"/>
        </w:rPr>
        <w:t>eople with</w:t>
      </w:r>
      <w:r w:rsidRPr="00AA3375">
        <w:rPr>
          <w:rFonts w:ascii="Abadi MT Condensed Light" w:hAnsi="Abadi MT Condensed Light" w:cs="Times New Roman"/>
          <w:szCs w:val="24"/>
        </w:rPr>
        <w:t xml:space="preserve"> any of the vices</w:t>
      </w:r>
      <w:r w:rsidR="00DE3B8F" w:rsidRPr="00AA3375">
        <w:rPr>
          <w:rFonts w:ascii="Abadi MT Condensed Light" w:hAnsi="Abadi MT Condensed Light" w:cs="Times New Roman"/>
          <w:szCs w:val="24"/>
        </w:rPr>
        <w:t>,</w:t>
      </w:r>
      <w:r w:rsidR="0026232F" w:rsidRPr="00AA3375">
        <w:rPr>
          <w:rFonts w:ascii="Abadi MT Condensed Light" w:hAnsi="Abadi MT Condensed Light" w:cs="Times New Roman"/>
          <w:szCs w:val="24"/>
        </w:rPr>
        <w:t xml:space="preserve"> jealousy, pride, arrogance</w:t>
      </w:r>
      <w:r w:rsidR="007D3541" w:rsidRPr="00AA3375">
        <w:rPr>
          <w:rFonts w:ascii="Abadi MT Condensed Light" w:hAnsi="Abadi MT Condensed Light" w:cs="Times New Roman"/>
          <w:szCs w:val="24"/>
        </w:rPr>
        <w:t>, ignorance, anger, stupidity</w:t>
      </w:r>
      <w:r w:rsidR="00DE3B8F" w:rsidRPr="00AA3375">
        <w:rPr>
          <w:rFonts w:ascii="Abadi MT Condensed Light" w:hAnsi="Abadi MT Condensed Light" w:cs="Times New Roman"/>
          <w:szCs w:val="24"/>
        </w:rPr>
        <w:t>,</w:t>
      </w:r>
      <w:r w:rsidR="007D3541"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etc., should</w:t>
      </w:r>
      <w:r w:rsidR="00CA15CB" w:rsidRPr="00AA3375">
        <w:rPr>
          <w:rFonts w:ascii="Abadi MT Condensed Light" w:hAnsi="Abadi MT Condensed Light" w:cs="Times New Roman"/>
          <w:szCs w:val="24"/>
        </w:rPr>
        <w:t xml:space="preserve"> eradicate them</w:t>
      </w:r>
    </w:p>
    <w:p w14:paraId="56AD96EF" w14:textId="416ADCF4" w:rsidR="00983E79" w:rsidRPr="00AA3375" w:rsidRDefault="007D354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the physical </w:t>
      </w:r>
      <w:r w:rsidR="002648F4" w:rsidRPr="00AA3375">
        <w:rPr>
          <w:rFonts w:ascii="Abadi MT Condensed Light" w:hAnsi="Abadi MT Condensed Light" w:cs="Times New Roman"/>
          <w:szCs w:val="24"/>
        </w:rPr>
        <w:t>l</w:t>
      </w:r>
      <w:r w:rsidRPr="00AA3375">
        <w:rPr>
          <w:rFonts w:ascii="Abadi MT Condensed Light" w:hAnsi="Abadi MT Condensed Light" w:cs="Times New Roman"/>
          <w:szCs w:val="24"/>
        </w:rPr>
        <w:t>ife we lead</w:t>
      </w:r>
      <w:r w:rsidR="00C466DE" w:rsidRPr="00AA3375">
        <w:rPr>
          <w:rFonts w:ascii="Abadi MT Condensed Light" w:hAnsi="Abadi MT Condensed Light" w:cs="Times New Roman"/>
          <w:szCs w:val="24"/>
        </w:rPr>
        <w:t>, humilit</w:t>
      </w:r>
      <w:r w:rsidR="00983E79" w:rsidRPr="00AA3375">
        <w:rPr>
          <w:rFonts w:ascii="Abadi MT Condensed Light" w:hAnsi="Abadi MT Condensed Light" w:cs="Times New Roman"/>
          <w:szCs w:val="24"/>
        </w:rPr>
        <w:t>y beckons that we eradicate the</w:t>
      </w:r>
      <w:r w:rsidR="00C466DE" w:rsidRPr="00AA3375">
        <w:rPr>
          <w:rFonts w:ascii="Abadi MT Condensed Light" w:hAnsi="Abadi MT Condensed Light" w:cs="Times New Roman"/>
          <w:szCs w:val="24"/>
        </w:rPr>
        <w:t xml:space="preserve"> mentioned traits now that it </w:t>
      </w:r>
      <w:r w:rsidR="00AE6552" w:rsidRPr="00AA3375">
        <w:rPr>
          <w:rFonts w:ascii="Abadi MT Condensed Light" w:hAnsi="Abadi MT Condensed Light" w:cs="Times New Roman"/>
          <w:szCs w:val="24"/>
        </w:rPr>
        <w:t>is subject to other people. Just purpose to change or invoke the deity for deliverance.</w:t>
      </w:r>
    </w:p>
    <w:p w14:paraId="5C842E22" w14:textId="323E304E" w:rsidR="00D62D9B" w:rsidRPr="00AA3375" w:rsidRDefault="00983E7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you make mistakes, ensure that you reconcile with yourself, fix them</w:t>
      </w:r>
      <w:r w:rsidR="00DE3B8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w:t>
      </w:r>
      <w:r w:rsidR="00D62D9B" w:rsidRPr="00AA3375">
        <w:rPr>
          <w:rFonts w:ascii="Abadi MT Condensed Light" w:hAnsi="Abadi MT Condensed Light" w:cs="Times New Roman"/>
          <w:szCs w:val="24"/>
        </w:rPr>
        <w:t>move on.</w:t>
      </w:r>
    </w:p>
    <w:p w14:paraId="55EAA9FD" w14:textId="6A4C32BF" w:rsidR="00D62D9B" w:rsidRPr="00AA3375" w:rsidRDefault="000F4EA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more you are as a person, the less you need to prove yourself to others</w:t>
      </w:r>
      <w:r w:rsidR="00C832A2" w:rsidRPr="00AA3375">
        <w:rPr>
          <w:rFonts w:ascii="Abadi MT Condensed Light" w:hAnsi="Abadi MT Condensed Light" w:cs="Times New Roman"/>
          <w:szCs w:val="24"/>
        </w:rPr>
        <w:t xml:space="preserve">. Mind </w:t>
      </w:r>
      <w:r w:rsidR="00982D68" w:rsidRPr="00AA3375">
        <w:rPr>
          <w:rFonts w:ascii="Abadi MT Condensed Light" w:hAnsi="Abadi MT Condensed Light" w:cs="Times New Roman"/>
          <w:szCs w:val="24"/>
        </w:rPr>
        <w:t>a quality life</w:t>
      </w:r>
      <w:r w:rsidRPr="00AA3375">
        <w:rPr>
          <w:rFonts w:ascii="Abadi MT Condensed Light" w:hAnsi="Abadi MT Condensed Light" w:cs="Times New Roman"/>
          <w:szCs w:val="24"/>
        </w:rPr>
        <w:t>.</w:t>
      </w:r>
      <w:r w:rsidR="00D62D9B" w:rsidRPr="00AA3375">
        <w:rPr>
          <w:rFonts w:ascii="Abadi MT Condensed Light" w:hAnsi="Abadi MT Condensed Light" w:cs="Times New Roman"/>
          <w:szCs w:val="24"/>
        </w:rPr>
        <w:br w:type="page"/>
      </w:r>
    </w:p>
    <w:p w14:paraId="26882E5F" w14:textId="77777777" w:rsidR="003746A3" w:rsidRPr="00AA3375" w:rsidRDefault="00D62D9B" w:rsidP="00CC5E28">
      <w:pPr>
        <w:pStyle w:val="Heading1"/>
        <w:rPr>
          <w:rFonts w:ascii="Abadi MT Condensed Light" w:hAnsi="Abadi MT Condensed Light"/>
        </w:rPr>
      </w:pPr>
      <w:bookmarkStart w:id="66" w:name="_Toc69903266"/>
      <w:r w:rsidRPr="00AA3375">
        <w:rPr>
          <w:rFonts w:ascii="Abadi MT Condensed Light" w:hAnsi="Abadi MT Condensed Light"/>
        </w:rPr>
        <w:lastRenderedPageBreak/>
        <w:t>SELF FULFILLMENT</w:t>
      </w:r>
      <w:r w:rsidR="00C466DE" w:rsidRPr="00AA3375">
        <w:rPr>
          <w:rFonts w:ascii="Abadi MT Condensed Light" w:hAnsi="Abadi MT Condensed Light"/>
        </w:rPr>
        <w:t xml:space="preserve"> </w:t>
      </w:r>
      <w:r w:rsidR="003746A3" w:rsidRPr="00AA3375">
        <w:rPr>
          <w:rFonts w:ascii="Abadi MT Condensed Light" w:hAnsi="Abadi MT Condensed Light"/>
        </w:rPr>
        <w:t>AND CONTENTMENT</w:t>
      </w:r>
      <w:bookmarkEnd w:id="66"/>
    </w:p>
    <w:p w14:paraId="5167B5B9" w14:textId="20A9B164" w:rsidR="003746A3" w:rsidRPr="00AA3375" w:rsidRDefault="008879D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To have fulfi</w:t>
      </w:r>
      <w:r w:rsidR="00CA29D7" w:rsidRPr="00AA3375">
        <w:rPr>
          <w:rFonts w:ascii="Abadi MT Condensed Light" w:hAnsi="Abadi MT Condensed Light" w:cs="Times New Roman"/>
          <w:szCs w:val="24"/>
        </w:rPr>
        <w:t>l</w:t>
      </w:r>
      <w:r w:rsidRPr="00AA3375">
        <w:rPr>
          <w:rFonts w:ascii="Abadi MT Condensed Light" w:hAnsi="Abadi MT Condensed Light" w:cs="Times New Roman"/>
          <w:szCs w:val="24"/>
        </w:rPr>
        <w:t>lment and contentment</w:t>
      </w:r>
      <w:r w:rsidR="00CA29D7"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is critical that </w:t>
      </w:r>
      <w:r w:rsidR="00EE08A7" w:rsidRPr="00AA3375">
        <w:rPr>
          <w:rFonts w:ascii="Abadi MT Condensed Light" w:hAnsi="Abadi MT Condensed Light" w:cs="Times New Roman"/>
          <w:szCs w:val="24"/>
        </w:rPr>
        <w:t xml:space="preserve">you may need to redefine </w:t>
      </w:r>
      <w:r w:rsidR="003746A3" w:rsidRPr="00AA3375">
        <w:rPr>
          <w:rFonts w:ascii="Abadi MT Condensed Light" w:hAnsi="Abadi MT Condensed Light" w:cs="Times New Roman"/>
          <w:szCs w:val="24"/>
        </w:rPr>
        <w:t xml:space="preserve">objectives in </w:t>
      </w:r>
      <w:r w:rsidR="00C239CA" w:rsidRPr="00AA3375">
        <w:rPr>
          <w:rFonts w:ascii="Abadi MT Condensed Light" w:hAnsi="Abadi MT Condensed Light" w:cs="Times New Roman"/>
          <w:szCs w:val="24"/>
        </w:rPr>
        <w:t>L</w:t>
      </w:r>
      <w:r w:rsidR="003746A3" w:rsidRPr="00AA3375">
        <w:rPr>
          <w:rFonts w:ascii="Abadi MT Condensed Light" w:hAnsi="Abadi MT Condensed Light" w:cs="Times New Roman"/>
          <w:szCs w:val="24"/>
        </w:rPr>
        <w:t>ife.</w:t>
      </w:r>
    </w:p>
    <w:p w14:paraId="12B3516D" w14:textId="4FD42F7A" w:rsidR="00E46FF8" w:rsidRPr="00AA3375" w:rsidRDefault="00EE08A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Just i</w:t>
      </w:r>
      <w:r w:rsidR="003746A3" w:rsidRPr="00AA3375">
        <w:rPr>
          <w:rFonts w:ascii="Abadi MT Condensed Light" w:hAnsi="Abadi MT Condensed Light" w:cs="Times New Roman"/>
          <w:szCs w:val="24"/>
        </w:rPr>
        <w:t>magine being on a very good King size bed</w:t>
      </w:r>
      <w:r w:rsidR="00CA29D7" w:rsidRPr="00AA3375">
        <w:rPr>
          <w:rFonts w:ascii="Abadi MT Condensed Light" w:hAnsi="Abadi MT Condensed Light" w:cs="Times New Roman"/>
          <w:szCs w:val="24"/>
        </w:rPr>
        <w:t>. Still,</w:t>
      </w:r>
      <w:r w:rsidR="003746A3" w:rsidRPr="00AA3375">
        <w:rPr>
          <w:rFonts w:ascii="Abadi MT Condensed Light" w:hAnsi="Abadi MT Condensed Light" w:cs="Times New Roman"/>
          <w:szCs w:val="24"/>
        </w:rPr>
        <w:t xml:space="preserve"> without sleep, </w:t>
      </w:r>
      <w:r w:rsidRPr="00AA3375">
        <w:rPr>
          <w:rFonts w:ascii="Abadi MT Condensed Light" w:hAnsi="Abadi MT Condensed Light" w:cs="Times New Roman"/>
          <w:szCs w:val="24"/>
        </w:rPr>
        <w:t xml:space="preserve">lonely </w:t>
      </w:r>
      <w:r w:rsidR="003746A3" w:rsidRPr="00AA3375">
        <w:rPr>
          <w:rFonts w:ascii="Abadi MT Condensed Light" w:hAnsi="Abadi MT Condensed Light" w:cs="Times New Roman"/>
          <w:szCs w:val="24"/>
        </w:rPr>
        <w:t>in a</w:t>
      </w:r>
      <w:r w:rsidR="001B67DC" w:rsidRPr="00AA3375">
        <w:rPr>
          <w:rFonts w:ascii="Abadi MT Condensed Light" w:hAnsi="Abadi MT Condensed Light" w:cs="Times New Roman"/>
          <w:szCs w:val="24"/>
        </w:rPr>
        <w:t xml:space="preserve">n executive </w:t>
      </w:r>
      <w:proofErr w:type="spellStart"/>
      <w:r w:rsidR="001B67DC" w:rsidRPr="00AA3375">
        <w:rPr>
          <w:rFonts w:ascii="Abadi MT Condensed Light" w:hAnsi="Abadi MT Condensed Light" w:cs="Times New Roman"/>
          <w:szCs w:val="24"/>
        </w:rPr>
        <w:t>mansionette</w:t>
      </w:r>
      <w:proofErr w:type="spellEnd"/>
      <w:r w:rsidRPr="00AA3375">
        <w:rPr>
          <w:rFonts w:ascii="Abadi MT Condensed Light" w:hAnsi="Abadi MT Condensed Light" w:cs="Times New Roman"/>
          <w:szCs w:val="24"/>
        </w:rPr>
        <w:t xml:space="preserve"> or bungalow</w:t>
      </w:r>
      <w:r w:rsidR="001B67DC" w:rsidRPr="00AA3375">
        <w:rPr>
          <w:rFonts w:ascii="Abadi MT Condensed Light" w:hAnsi="Abadi MT Condensed Light" w:cs="Times New Roman"/>
          <w:szCs w:val="24"/>
        </w:rPr>
        <w:t xml:space="preserve">, great wealth without heirs, Fridge packed with fortified </w:t>
      </w:r>
      <w:r w:rsidR="00E46FF8" w:rsidRPr="00AA3375">
        <w:rPr>
          <w:rFonts w:ascii="Abadi MT Condensed Light" w:hAnsi="Abadi MT Condensed Light" w:cs="Times New Roman"/>
          <w:szCs w:val="24"/>
        </w:rPr>
        <w:t>gr</w:t>
      </w:r>
      <w:r w:rsidR="00341516" w:rsidRPr="00AA3375">
        <w:rPr>
          <w:rFonts w:ascii="Abadi MT Condensed Light" w:hAnsi="Abadi MT Condensed Light" w:cs="Times New Roman"/>
          <w:szCs w:val="24"/>
        </w:rPr>
        <w:t>ade I</w:t>
      </w:r>
      <w:r w:rsidR="00526BED" w:rsidRPr="00AA3375">
        <w:rPr>
          <w:rFonts w:ascii="Abadi MT Condensed Light" w:hAnsi="Abadi MT Condensed Light" w:cs="Times New Roman"/>
          <w:szCs w:val="24"/>
        </w:rPr>
        <w:t xml:space="preserve"> foods but in</w:t>
      </w:r>
      <w:r w:rsidR="00E46FF8" w:rsidRPr="00AA3375">
        <w:rPr>
          <w:rFonts w:ascii="Abadi MT Condensed Light" w:hAnsi="Abadi MT Condensed Light" w:cs="Times New Roman"/>
          <w:szCs w:val="24"/>
        </w:rPr>
        <w:t xml:space="preserve"> ill health that </w:t>
      </w:r>
      <w:r w:rsidR="00C10DBA" w:rsidRPr="00AA3375">
        <w:rPr>
          <w:rFonts w:ascii="Abadi MT Condensed Light" w:hAnsi="Abadi MT Condensed Light" w:cs="Times New Roman"/>
          <w:szCs w:val="24"/>
        </w:rPr>
        <w:t>do</w:t>
      </w:r>
      <w:r w:rsidR="002648F4" w:rsidRPr="00AA3375">
        <w:rPr>
          <w:rFonts w:ascii="Abadi MT Condensed Light" w:hAnsi="Abadi MT Condensed Light" w:cs="Times New Roman"/>
          <w:szCs w:val="24"/>
        </w:rPr>
        <w:t>es</w:t>
      </w:r>
      <w:r w:rsidR="00C10DBA" w:rsidRPr="00AA3375">
        <w:rPr>
          <w:rFonts w:ascii="Abadi MT Condensed Light" w:hAnsi="Abadi MT Condensed Light" w:cs="Times New Roman"/>
          <w:szCs w:val="24"/>
        </w:rPr>
        <w:t xml:space="preserve"> not</w:t>
      </w:r>
      <w:r w:rsidR="00E46FF8" w:rsidRPr="00AA3375">
        <w:rPr>
          <w:rFonts w:ascii="Abadi MT Condensed Light" w:hAnsi="Abadi MT Condensed Light" w:cs="Times New Roman"/>
          <w:szCs w:val="24"/>
        </w:rPr>
        <w:t xml:space="preserve"> allow you to consume them et al</w:t>
      </w:r>
      <w:r w:rsidR="00526BED" w:rsidRPr="00AA3375">
        <w:rPr>
          <w:rFonts w:ascii="Abadi MT Condensed Light" w:hAnsi="Abadi MT Condensed Light" w:cs="Times New Roman"/>
          <w:szCs w:val="24"/>
        </w:rPr>
        <w:t>.</w:t>
      </w:r>
    </w:p>
    <w:p w14:paraId="04478690" w14:textId="45971382" w:rsidR="00E5722C" w:rsidRPr="00AA3375" w:rsidRDefault="00E46FF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That </w:t>
      </w:r>
      <w:r w:rsidR="004D525F" w:rsidRPr="00AA3375">
        <w:rPr>
          <w:rFonts w:ascii="Abadi MT Condensed Light" w:hAnsi="Abadi MT Condensed Light" w:cs="Times New Roman"/>
          <w:szCs w:val="24"/>
        </w:rPr>
        <w:t xml:space="preserve">is </w:t>
      </w:r>
      <w:r w:rsidR="002648F4" w:rsidRPr="00AA3375">
        <w:rPr>
          <w:rFonts w:ascii="Abadi MT Condensed Light" w:hAnsi="Abadi MT Condensed Light" w:cs="Times New Roman"/>
          <w:szCs w:val="24"/>
        </w:rPr>
        <w:t>when</w:t>
      </w:r>
      <w:r w:rsidR="004D525F"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you understand </w:t>
      </w:r>
      <w:r w:rsidR="00E17CF6" w:rsidRPr="00AA3375">
        <w:rPr>
          <w:rFonts w:ascii="Abadi MT Condensed Light" w:hAnsi="Abadi MT Condensed Light" w:cs="Times New Roman"/>
          <w:szCs w:val="24"/>
        </w:rPr>
        <w:t>it is</w:t>
      </w:r>
      <w:r w:rsidRPr="00AA3375">
        <w:rPr>
          <w:rFonts w:ascii="Abadi MT Condensed Light" w:hAnsi="Abadi MT Condensed Light" w:cs="Times New Roman"/>
          <w:szCs w:val="24"/>
        </w:rPr>
        <w:t xml:space="preserve"> all vanity and</w:t>
      </w:r>
      <w:r w:rsidR="008050FB" w:rsidRPr="00AA3375">
        <w:rPr>
          <w:rFonts w:ascii="Abadi MT Condensed Light" w:hAnsi="Abadi MT Condensed Light" w:cs="Times New Roman"/>
          <w:szCs w:val="24"/>
        </w:rPr>
        <w:t xml:space="preserve"> useless when whatever you have </w:t>
      </w:r>
      <w:r w:rsidR="00C10DBA" w:rsidRPr="00AA3375">
        <w:rPr>
          <w:rFonts w:ascii="Abadi MT Condensed Light" w:hAnsi="Abadi MT Condensed Light" w:cs="Times New Roman"/>
          <w:szCs w:val="24"/>
        </w:rPr>
        <w:t>do</w:t>
      </w:r>
      <w:r w:rsidR="00CA29D7" w:rsidRPr="00AA3375">
        <w:rPr>
          <w:rFonts w:ascii="Abadi MT Condensed Light" w:hAnsi="Abadi MT Condensed Light" w:cs="Times New Roman"/>
          <w:szCs w:val="24"/>
        </w:rPr>
        <w:t>es</w:t>
      </w:r>
      <w:r w:rsidR="00C10DBA" w:rsidRPr="00AA3375">
        <w:rPr>
          <w:rFonts w:ascii="Abadi MT Condensed Light" w:hAnsi="Abadi MT Condensed Light" w:cs="Times New Roman"/>
          <w:szCs w:val="24"/>
        </w:rPr>
        <w:t xml:space="preserve"> not</w:t>
      </w:r>
      <w:r w:rsidR="00E5722C" w:rsidRPr="00AA3375">
        <w:rPr>
          <w:rFonts w:ascii="Abadi MT Condensed Light" w:hAnsi="Abadi MT Condensed Light" w:cs="Times New Roman"/>
          <w:szCs w:val="24"/>
        </w:rPr>
        <w:t xml:space="preserve"> yield satisfaction.</w:t>
      </w:r>
    </w:p>
    <w:p w14:paraId="4701EC1F" w14:textId="77777777" w:rsidR="00E5722C" w:rsidRPr="00AA3375" w:rsidRDefault="00E5722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 is it that you must drink yourself silly to have some sleep?</w:t>
      </w:r>
    </w:p>
    <w:p w14:paraId="4B0F4E94" w14:textId="5A30AD5C" w:rsidR="00222ABD" w:rsidRPr="00AA3375" w:rsidRDefault="00E5722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If </w:t>
      </w:r>
      <w:r w:rsidR="00E17CF6" w:rsidRPr="00AA3375">
        <w:rPr>
          <w:rFonts w:ascii="Abadi MT Condensed Light" w:hAnsi="Abadi MT Condensed Light" w:cs="Times New Roman"/>
          <w:szCs w:val="24"/>
        </w:rPr>
        <w:t>it is</w:t>
      </w:r>
      <w:r w:rsidRPr="00AA3375">
        <w:rPr>
          <w:rFonts w:ascii="Abadi MT Condensed Light" w:hAnsi="Abadi MT Condensed Light" w:cs="Times New Roman"/>
          <w:szCs w:val="24"/>
        </w:rPr>
        <w:t xml:space="preserve"> a job</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quit</w:t>
      </w:r>
      <w:r w:rsidR="004C3DCB" w:rsidRPr="00AA3375">
        <w:rPr>
          <w:rFonts w:ascii="Abadi MT Condensed Light" w:hAnsi="Abadi MT Condensed Light" w:cs="Times New Roman"/>
          <w:szCs w:val="24"/>
        </w:rPr>
        <w:t xml:space="preserve">. </w:t>
      </w:r>
      <w:r w:rsidR="000A29F4" w:rsidRPr="00AA3375">
        <w:rPr>
          <w:rFonts w:ascii="Abadi MT Condensed Light" w:hAnsi="Abadi MT Condensed Light" w:cs="Times New Roman"/>
          <w:szCs w:val="24"/>
        </w:rPr>
        <w:t>I</w:t>
      </w:r>
      <w:r w:rsidRPr="00AA3375">
        <w:rPr>
          <w:rFonts w:ascii="Abadi MT Condensed Light" w:hAnsi="Abadi MT Condensed Light" w:cs="Times New Roman"/>
          <w:szCs w:val="24"/>
        </w:rPr>
        <w:t>f it</w:t>
      </w:r>
      <w:r w:rsidR="000A29F4" w:rsidRPr="00AA3375">
        <w:rPr>
          <w:rFonts w:ascii="Abadi MT Condensed Light" w:hAnsi="Abadi MT Condensed Light" w:cs="Times New Roman"/>
          <w:szCs w:val="24"/>
        </w:rPr>
        <w:t xml:space="preserve"> i</w:t>
      </w:r>
      <w:r w:rsidRPr="00AA3375">
        <w:rPr>
          <w:rFonts w:ascii="Abadi MT Condensed Light" w:hAnsi="Abadi MT Condensed Light" w:cs="Times New Roman"/>
          <w:szCs w:val="24"/>
        </w:rPr>
        <w:t>s wealth</w:t>
      </w:r>
      <w:r w:rsidR="007330A0"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grabbed</w:t>
      </w:r>
      <w:r w:rsidR="00CA29D7"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give it back</w:t>
      </w:r>
      <w:r w:rsidR="008C0B8B" w:rsidRPr="00AA3375">
        <w:rPr>
          <w:rFonts w:ascii="Abadi MT Condensed Light" w:hAnsi="Abadi MT Condensed Light" w:cs="Times New Roman"/>
          <w:szCs w:val="24"/>
        </w:rPr>
        <w:t xml:space="preserve">; and as a matter of </w:t>
      </w:r>
      <w:r w:rsidR="00E17CF6" w:rsidRPr="00AA3375">
        <w:rPr>
          <w:rFonts w:ascii="Abadi MT Condensed Light" w:hAnsi="Abadi MT Condensed Light" w:cs="Times New Roman"/>
          <w:szCs w:val="24"/>
        </w:rPr>
        <w:t>fact,</w:t>
      </w:r>
      <w:r w:rsidR="008C0B8B" w:rsidRPr="00AA3375">
        <w:rPr>
          <w:rFonts w:ascii="Abadi MT Condensed Light" w:hAnsi="Abadi MT Condensed Light" w:cs="Times New Roman"/>
          <w:szCs w:val="24"/>
        </w:rPr>
        <w:t xml:space="preserve"> ensure that your fulfi</w:t>
      </w:r>
      <w:r w:rsidR="00CA29D7" w:rsidRPr="00AA3375">
        <w:rPr>
          <w:rFonts w:ascii="Abadi MT Condensed Light" w:hAnsi="Abadi MT Condensed Light" w:cs="Times New Roman"/>
          <w:szCs w:val="24"/>
        </w:rPr>
        <w:t>l</w:t>
      </w:r>
      <w:r w:rsidR="008C0B8B" w:rsidRPr="00AA3375">
        <w:rPr>
          <w:rFonts w:ascii="Abadi MT Condensed Light" w:hAnsi="Abadi MT Condensed Light" w:cs="Times New Roman"/>
          <w:szCs w:val="24"/>
        </w:rPr>
        <w:t>lment or con</w:t>
      </w:r>
      <w:r w:rsidR="00846A26" w:rsidRPr="00AA3375">
        <w:rPr>
          <w:rFonts w:ascii="Abadi MT Condensed Light" w:hAnsi="Abadi MT Condensed Light" w:cs="Times New Roman"/>
          <w:szCs w:val="24"/>
        </w:rPr>
        <w:t>tentment comes immediate</w:t>
      </w:r>
      <w:r w:rsidR="00CA29D7" w:rsidRPr="00AA3375">
        <w:rPr>
          <w:rFonts w:ascii="Abadi MT Condensed Light" w:hAnsi="Abadi MT Condensed Light" w:cs="Times New Roman"/>
          <w:szCs w:val="24"/>
        </w:rPr>
        <w:t>ly</w:t>
      </w:r>
      <w:r w:rsidR="00846A26" w:rsidRPr="00AA3375">
        <w:rPr>
          <w:rFonts w:ascii="Abadi MT Condensed Light" w:hAnsi="Abadi MT Condensed Light" w:cs="Times New Roman"/>
          <w:szCs w:val="24"/>
        </w:rPr>
        <w:t xml:space="preserve"> first.</w:t>
      </w:r>
    </w:p>
    <w:p w14:paraId="25466E64" w14:textId="5D414ECF" w:rsidR="0074590A" w:rsidRPr="00AA3375" w:rsidRDefault="00222AB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Not</w:t>
      </w:r>
      <w:r w:rsidR="00846A26"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greedy fulfi</w:t>
      </w:r>
      <w:r w:rsidR="00CA29D7"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lment, </w:t>
      </w:r>
      <w:r w:rsidR="00846A26" w:rsidRPr="00AA3375">
        <w:rPr>
          <w:rFonts w:ascii="Abadi MT Condensed Light" w:hAnsi="Abadi MT Condensed Light" w:cs="Times New Roman"/>
          <w:szCs w:val="24"/>
        </w:rPr>
        <w:t>or getting</w:t>
      </w:r>
      <w:r w:rsidRPr="00AA3375">
        <w:rPr>
          <w:rFonts w:ascii="Abadi MT Condensed Light" w:hAnsi="Abadi MT Condensed Light" w:cs="Times New Roman"/>
          <w:szCs w:val="24"/>
        </w:rPr>
        <w:t xml:space="preserve"> fulfilled from what is not yours, not despising others</w:t>
      </w:r>
      <w:r w:rsidR="00C239CA" w:rsidRPr="00AA3375">
        <w:rPr>
          <w:rFonts w:ascii="Abadi MT Condensed Light" w:hAnsi="Abadi MT Condensed Light" w:cs="Times New Roman"/>
          <w:szCs w:val="24"/>
        </w:rPr>
        <w:t>'</w:t>
      </w:r>
      <w:r w:rsidR="0074590A" w:rsidRPr="00AA3375">
        <w:rPr>
          <w:rFonts w:ascii="Abadi MT Condensed Light" w:hAnsi="Abadi MT Condensed Light" w:cs="Times New Roman"/>
          <w:szCs w:val="24"/>
        </w:rPr>
        <w:t xml:space="preserve"> worthy rewards</w:t>
      </w:r>
      <w:r w:rsidR="00846A26" w:rsidRPr="00AA3375">
        <w:rPr>
          <w:rFonts w:ascii="Abadi MT Condensed Light" w:hAnsi="Abadi MT Condensed Light" w:cs="Times New Roman"/>
          <w:szCs w:val="24"/>
        </w:rPr>
        <w:t>.</w:t>
      </w:r>
    </w:p>
    <w:p w14:paraId="1A05B804" w14:textId="3AA2044A" w:rsidR="00364910" w:rsidRPr="00AA3375" w:rsidRDefault="0074590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Be it at work, be grateful, serve people the best you can, give your all</w:t>
      </w:r>
      <w:r w:rsidR="00CA29D7"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when you</w:t>
      </w:r>
      <w:r w:rsidR="00FF191D" w:rsidRPr="00AA3375">
        <w:rPr>
          <w:rFonts w:ascii="Abadi MT Condensed Light" w:hAnsi="Abadi MT Condensed Light" w:cs="Times New Roman"/>
          <w:szCs w:val="24"/>
        </w:rPr>
        <w:t xml:space="preserve"> walk or get home</w:t>
      </w:r>
      <w:r w:rsidR="00CA29D7" w:rsidRPr="00AA3375">
        <w:rPr>
          <w:rFonts w:ascii="Abadi MT Condensed Light" w:hAnsi="Abadi MT Condensed Light" w:cs="Times New Roman"/>
          <w:szCs w:val="24"/>
        </w:rPr>
        <w:t>,</w:t>
      </w:r>
      <w:r w:rsidR="00FF191D" w:rsidRPr="00AA3375">
        <w:rPr>
          <w:rFonts w:ascii="Abadi MT Condensed Light" w:hAnsi="Abadi MT Condensed Light" w:cs="Times New Roman"/>
          <w:szCs w:val="24"/>
        </w:rPr>
        <w:t xml:space="preserve"> you have no guilt of meag</w:t>
      </w:r>
      <w:r w:rsidR="00CA29D7" w:rsidRPr="00AA3375">
        <w:rPr>
          <w:rFonts w:ascii="Abadi MT Condensed Light" w:hAnsi="Abadi MT Condensed Light" w:cs="Times New Roman"/>
          <w:szCs w:val="24"/>
        </w:rPr>
        <w:t>er</w:t>
      </w:r>
      <w:r w:rsidR="00FF191D" w:rsidRPr="00AA3375">
        <w:rPr>
          <w:rFonts w:ascii="Abadi MT Condensed Light" w:hAnsi="Abadi MT Condensed Light" w:cs="Times New Roman"/>
          <w:szCs w:val="24"/>
        </w:rPr>
        <w:t xml:space="preserve"> </w:t>
      </w:r>
      <w:r w:rsidR="00FB218F" w:rsidRPr="00AA3375">
        <w:rPr>
          <w:rFonts w:ascii="Abadi MT Condensed Light" w:hAnsi="Abadi MT Condensed Light" w:cs="Times New Roman"/>
          <w:szCs w:val="24"/>
        </w:rPr>
        <w:t>performance that you may have a good meal, and more importantly</w:t>
      </w:r>
      <w:r w:rsidR="00CA29D7" w:rsidRPr="00AA3375">
        <w:rPr>
          <w:rFonts w:ascii="Abadi MT Condensed Light" w:hAnsi="Abadi MT Condensed Light" w:cs="Times New Roman"/>
          <w:szCs w:val="24"/>
        </w:rPr>
        <w:t>,</w:t>
      </w:r>
      <w:r w:rsidR="00FB218F" w:rsidRPr="00AA3375">
        <w:rPr>
          <w:rFonts w:ascii="Abadi MT Condensed Light" w:hAnsi="Abadi MT Condensed Light" w:cs="Times New Roman"/>
          <w:szCs w:val="24"/>
        </w:rPr>
        <w:t xml:space="preserve"> a good night</w:t>
      </w:r>
      <w:r w:rsidR="00C239CA" w:rsidRPr="00AA3375">
        <w:rPr>
          <w:rFonts w:ascii="Abadi MT Condensed Light" w:hAnsi="Abadi MT Condensed Light" w:cs="Times New Roman"/>
          <w:szCs w:val="24"/>
        </w:rPr>
        <w:t>'</w:t>
      </w:r>
      <w:r w:rsidR="00FB218F" w:rsidRPr="00AA3375">
        <w:rPr>
          <w:rFonts w:ascii="Abadi MT Condensed Light" w:hAnsi="Abadi MT Condensed Light" w:cs="Times New Roman"/>
          <w:szCs w:val="24"/>
        </w:rPr>
        <w:t>s</w:t>
      </w:r>
      <w:r w:rsidR="00FF191D" w:rsidRPr="00AA3375">
        <w:rPr>
          <w:rFonts w:ascii="Abadi MT Condensed Light" w:hAnsi="Abadi MT Condensed Light" w:cs="Times New Roman"/>
          <w:szCs w:val="24"/>
        </w:rPr>
        <w:t xml:space="preserve"> </w:t>
      </w:r>
      <w:r w:rsidR="00FB218F" w:rsidRPr="00AA3375">
        <w:rPr>
          <w:rFonts w:ascii="Abadi MT Condensed Light" w:hAnsi="Abadi MT Condensed Light" w:cs="Times New Roman"/>
          <w:szCs w:val="24"/>
        </w:rPr>
        <w:t xml:space="preserve">sleep worthy after a </w:t>
      </w:r>
      <w:r w:rsidR="004D525F" w:rsidRPr="00AA3375">
        <w:rPr>
          <w:rFonts w:ascii="Abadi MT Condensed Light" w:hAnsi="Abadi MT Condensed Light" w:cs="Times New Roman"/>
          <w:szCs w:val="24"/>
        </w:rPr>
        <w:t>day</w:t>
      </w:r>
      <w:r w:rsidR="00C239CA" w:rsidRPr="00AA3375">
        <w:rPr>
          <w:rFonts w:ascii="Abadi MT Condensed Light" w:hAnsi="Abadi MT Condensed Light" w:cs="Times New Roman"/>
          <w:szCs w:val="24"/>
        </w:rPr>
        <w:t>'</w:t>
      </w:r>
      <w:r w:rsidR="004D525F" w:rsidRPr="00AA3375">
        <w:rPr>
          <w:rFonts w:ascii="Abadi MT Condensed Light" w:hAnsi="Abadi MT Condensed Light" w:cs="Times New Roman"/>
          <w:szCs w:val="24"/>
        </w:rPr>
        <w:t>s</w:t>
      </w:r>
      <w:r w:rsidR="00FB146E" w:rsidRPr="00AA3375">
        <w:rPr>
          <w:rFonts w:ascii="Abadi MT Condensed Light" w:hAnsi="Abadi MT Condensed Light" w:cs="Times New Roman"/>
          <w:szCs w:val="24"/>
        </w:rPr>
        <w:t xml:space="preserve"> work.</w:t>
      </w:r>
    </w:p>
    <w:p w14:paraId="68712214" w14:textId="21A40A64" w:rsidR="00876384" w:rsidRPr="00AA3375" w:rsidRDefault="00B02E2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Paulo Coelho puts it, </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s</w:t>
      </w:r>
      <w:r w:rsidR="00364910" w:rsidRPr="00AA3375">
        <w:rPr>
          <w:rFonts w:ascii="Abadi MT Condensed Light" w:hAnsi="Abadi MT Condensed Light" w:cs="Times New Roman"/>
          <w:szCs w:val="24"/>
        </w:rPr>
        <w:t>uccess is being able to go to bed with your soul at peace</w:t>
      </w:r>
      <w:r w:rsidR="00CA29D7" w:rsidRPr="00AA3375">
        <w:rPr>
          <w:rFonts w:ascii="Abadi MT Condensed Light" w:hAnsi="Abadi MT Condensed Light" w:cs="Times New Roman"/>
          <w:szCs w:val="24"/>
        </w:rPr>
        <w:t>."</w:t>
      </w:r>
    </w:p>
    <w:p w14:paraId="5735550C" w14:textId="6375F20E" w:rsidR="00DF197B" w:rsidRPr="00AA3375" w:rsidRDefault="00876384" w:rsidP="00BA5516">
      <w:pPr>
        <w:jc w:val="both"/>
        <w:rPr>
          <w:rFonts w:ascii="Abadi MT Condensed Light" w:hAnsi="Abadi MT Condensed Light" w:cs="Times New Roman"/>
          <w:b/>
          <w:szCs w:val="24"/>
          <w:u w:val="single"/>
        </w:rPr>
      </w:pPr>
      <w:r w:rsidRPr="00AA3375">
        <w:rPr>
          <w:rFonts w:ascii="Abadi MT Condensed Light" w:hAnsi="Abadi MT Condensed Light" w:cs="Times New Roman"/>
          <w:b/>
          <w:szCs w:val="24"/>
          <w:u w:val="single"/>
        </w:rPr>
        <w:t>THE SOUL SHOULD BE AT PEACE</w:t>
      </w:r>
      <w:r w:rsidR="00DF197B" w:rsidRPr="00AA3375">
        <w:rPr>
          <w:rFonts w:ascii="Abadi MT Condensed Light" w:hAnsi="Abadi MT Condensed Light" w:cs="Times New Roman"/>
          <w:b/>
          <w:szCs w:val="24"/>
          <w:u w:val="single"/>
        </w:rPr>
        <w:t>.</w:t>
      </w:r>
    </w:p>
    <w:p w14:paraId="340C89E6" w14:textId="3A64B315" w:rsidR="0026232F" w:rsidRPr="00AA3375" w:rsidRDefault="00DF197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Anything that is short of </w:t>
      </w:r>
      <w:r w:rsidR="003C6FC0" w:rsidRPr="00AA3375">
        <w:rPr>
          <w:rFonts w:ascii="Abadi MT Condensed Light" w:hAnsi="Abadi MT Condensed Light" w:cs="Times New Roman"/>
          <w:szCs w:val="24"/>
        </w:rPr>
        <w:t>self-fulfillment</w:t>
      </w:r>
      <w:r w:rsidR="00341516" w:rsidRPr="00AA3375">
        <w:rPr>
          <w:rFonts w:ascii="Abadi MT Condensed Light" w:hAnsi="Abadi MT Condensed Light" w:cs="Times New Roman"/>
          <w:szCs w:val="24"/>
        </w:rPr>
        <w:t xml:space="preserve"> and contentment is</w:t>
      </w:r>
      <w:r w:rsidR="00F5362B" w:rsidRPr="00AA3375">
        <w:rPr>
          <w:rFonts w:ascii="Abadi MT Condensed Light" w:hAnsi="Abadi MT Condensed Light" w:cs="Times New Roman"/>
          <w:szCs w:val="24"/>
        </w:rPr>
        <w:t xml:space="preserve"> </w:t>
      </w:r>
      <w:r w:rsidR="00D50810" w:rsidRPr="00AA3375">
        <w:rPr>
          <w:rFonts w:ascii="Abadi MT Condensed Light" w:hAnsi="Abadi MT Condensed Light" w:cs="Times New Roman"/>
          <w:szCs w:val="24"/>
        </w:rPr>
        <w:t xml:space="preserve">marked </w:t>
      </w:r>
      <w:r w:rsidR="001B07F4" w:rsidRPr="00AA3375">
        <w:rPr>
          <w:rFonts w:ascii="Abadi MT Condensed Light" w:hAnsi="Abadi MT Condensed Light" w:cs="Times New Roman"/>
          <w:szCs w:val="24"/>
        </w:rPr>
        <w:t xml:space="preserve">a </w:t>
      </w:r>
      <w:r w:rsidR="00F5362B" w:rsidRPr="00AA3375">
        <w:rPr>
          <w:rFonts w:ascii="Abadi MT Condensed Light" w:hAnsi="Abadi MT Condensed Light" w:cs="Times New Roman"/>
          <w:szCs w:val="24"/>
        </w:rPr>
        <w:t>terrible life</w:t>
      </w:r>
      <w:r w:rsidR="008879D7" w:rsidRPr="00AA3375">
        <w:rPr>
          <w:rFonts w:ascii="Abadi MT Condensed Light" w:hAnsi="Abadi MT Condensed Light" w:cs="Times New Roman"/>
          <w:szCs w:val="24"/>
        </w:rPr>
        <w:t>.</w:t>
      </w:r>
    </w:p>
    <w:p w14:paraId="6193EF84" w14:textId="08DB1572" w:rsidR="00330B28" w:rsidRPr="00AA3375" w:rsidRDefault="00CA29D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Does your Life </w:t>
      </w:r>
      <w:r w:rsidR="00CD0145" w:rsidRPr="00AA3375">
        <w:rPr>
          <w:rFonts w:ascii="Abadi MT Condensed Light" w:hAnsi="Abadi MT Condensed Light" w:cs="Times New Roman"/>
          <w:szCs w:val="24"/>
        </w:rPr>
        <w:t xml:space="preserve">resonate </w:t>
      </w:r>
      <w:r w:rsidR="00160111" w:rsidRPr="00AA3375">
        <w:rPr>
          <w:rFonts w:ascii="Abadi MT Condensed Light" w:hAnsi="Abadi MT Condensed Light" w:cs="Times New Roman"/>
          <w:szCs w:val="24"/>
        </w:rPr>
        <w:t xml:space="preserve">some </w:t>
      </w:r>
      <w:r w:rsidR="00B31316" w:rsidRPr="00AA3375">
        <w:rPr>
          <w:rFonts w:ascii="Abadi MT Condensed Light" w:hAnsi="Abadi MT Condensed Light" w:cs="Times New Roman"/>
          <w:szCs w:val="24"/>
        </w:rPr>
        <w:t>fulfi</w:t>
      </w:r>
      <w:r w:rsidRPr="00AA3375">
        <w:rPr>
          <w:rFonts w:ascii="Abadi MT Condensed Light" w:hAnsi="Abadi MT Condensed Light" w:cs="Times New Roman"/>
          <w:szCs w:val="24"/>
        </w:rPr>
        <w:t>l</w:t>
      </w:r>
      <w:r w:rsidR="00B31316" w:rsidRPr="00AA3375">
        <w:rPr>
          <w:rFonts w:ascii="Abadi MT Condensed Light" w:hAnsi="Abadi MT Condensed Light" w:cs="Times New Roman"/>
          <w:szCs w:val="24"/>
        </w:rPr>
        <w:t>lment or not?</w:t>
      </w:r>
      <w:r w:rsidR="00FB146E" w:rsidRPr="00AA3375">
        <w:rPr>
          <w:rFonts w:ascii="Abadi MT Condensed Light" w:hAnsi="Abadi MT Condensed Light" w:cs="Times New Roman"/>
          <w:szCs w:val="24"/>
        </w:rPr>
        <w:t xml:space="preserve"> </w:t>
      </w:r>
    </w:p>
    <w:p w14:paraId="6012FC8B" w14:textId="5B680803" w:rsidR="00B31316" w:rsidRPr="00AA3375" w:rsidRDefault="00FB146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Failin</w:t>
      </w:r>
      <w:r w:rsidR="00F8360D" w:rsidRPr="00AA3375">
        <w:rPr>
          <w:rFonts w:ascii="Abadi MT Condensed Light" w:hAnsi="Abadi MT Condensed Light" w:cs="Times New Roman"/>
          <w:szCs w:val="24"/>
        </w:rPr>
        <w:t>g or not,</w:t>
      </w:r>
      <w:r w:rsidR="00330B28" w:rsidRPr="00AA3375">
        <w:rPr>
          <w:rFonts w:ascii="Abadi MT Condensed Light" w:hAnsi="Abadi MT Condensed Light" w:cs="Times New Roman"/>
          <w:szCs w:val="24"/>
        </w:rPr>
        <w:t xml:space="preserve"> start all over again</w:t>
      </w:r>
      <w:r w:rsidR="004C4B46" w:rsidRPr="00AA3375">
        <w:rPr>
          <w:rFonts w:ascii="Abadi MT Condensed Light" w:hAnsi="Abadi MT Condensed Light" w:cs="Times New Roman"/>
          <w:szCs w:val="24"/>
        </w:rPr>
        <w:t xml:space="preserve"> and</w:t>
      </w:r>
      <w:r w:rsidR="00330B28" w:rsidRPr="00AA3375">
        <w:rPr>
          <w:rFonts w:ascii="Abadi MT Condensed Light" w:hAnsi="Abadi MT Condensed Light" w:cs="Times New Roman"/>
          <w:szCs w:val="24"/>
        </w:rPr>
        <w:t xml:space="preserve"> fix things up</w:t>
      </w:r>
    </w:p>
    <w:p w14:paraId="536F3EFB" w14:textId="76181E4F" w:rsidR="00B31316" w:rsidRPr="00AA3375" w:rsidRDefault="00B3131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If you are not fulfilled and contented</w:t>
      </w:r>
      <w:r w:rsidR="004839ED" w:rsidRPr="00AA3375">
        <w:rPr>
          <w:rFonts w:ascii="Abadi MT Condensed Light" w:hAnsi="Abadi MT Condensed Light" w:cs="Times New Roman"/>
          <w:szCs w:val="24"/>
        </w:rPr>
        <w:t xml:space="preserve"> by the things you engage</w:t>
      </w:r>
      <w:r w:rsidR="00F8360D" w:rsidRPr="00AA3375">
        <w:rPr>
          <w:rFonts w:ascii="Abadi MT Condensed Light" w:hAnsi="Abadi MT Condensed Light" w:cs="Times New Roman"/>
          <w:szCs w:val="24"/>
        </w:rPr>
        <w:t xml:space="preserve"> in</w:t>
      </w:r>
      <w:r w:rsidR="00025FE2" w:rsidRPr="00AA3375">
        <w:rPr>
          <w:rFonts w:ascii="Abadi MT Condensed Light" w:hAnsi="Abadi MT Condensed Light" w:cs="Times New Roman"/>
          <w:szCs w:val="24"/>
        </w:rPr>
        <w:t>;</w:t>
      </w:r>
      <w:r w:rsidR="00C538E2" w:rsidRPr="00AA3375">
        <w:rPr>
          <w:rFonts w:ascii="Abadi MT Condensed Light" w:hAnsi="Abadi MT Condensed Light" w:cs="Times New Roman"/>
          <w:szCs w:val="24"/>
        </w:rPr>
        <w:t xml:space="preserve"> be it</w:t>
      </w:r>
      <w:r w:rsidR="004839ED" w:rsidRPr="00AA3375">
        <w:rPr>
          <w:rFonts w:ascii="Abadi MT Condensed Light" w:hAnsi="Abadi MT Condensed Light" w:cs="Times New Roman"/>
          <w:szCs w:val="24"/>
        </w:rPr>
        <w:t xml:space="preserve"> deeds, activities, salary</w:t>
      </w:r>
      <w:r w:rsidR="00F8360D" w:rsidRPr="00AA3375">
        <w:rPr>
          <w:rFonts w:ascii="Abadi MT Condensed Light" w:hAnsi="Abadi MT Condensed Light" w:cs="Times New Roman"/>
          <w:szCs w:val="24"/>
        </w:rPr>
        <w:t xml:space="preserve">, </w:t>
      </w:r>
      <w:r w:rsidR="004839ED" w:rsidRPr="00AA3375">
        <w:rPr>
          <w:rFonts w:ascii="Abadi MT Condensed Light" w:hAnsi="Abadi MT Condensed Light" w:cs="Times New Roman"/>
          <w:szCs w:val="24"/>
        </w:rPr>
        <w:t>wages</w:t>
      </w:r>
      <w:r w:rsidR="00C538E2" w:rsidRPr="00AA3375">
        <w:rPr>
          <w:rFonts w:ascii="Abadi MT Condensed Light" w:hAnsi="Abadi MT Condensed Light" w:cs="Times New Roman"/>
          <w:szCs w:val="24"/>
        </w:rPr>
        <w:t>,</w:t>
      </w:r>
      <w:r w:rsidR="004839ED" w:rsidRPr="00AA3375">
        <w:rPr>
          <w:rFonts w:ascii="Abadi MT Condensed Light" w:hAnsi="Abadi MT Condensed Light" w:cs="Times New Roman"/>
          <w:szCs w:val="24"/>
        </w:rPr>
        <w:t xml:space="preserve"> friends</w:t>
      </w:r>
      <w:r w:rsidR="00CA29D7" w:rsidRPr="00AA3375">
        <w:rPr>
          <w:rFonts w:ascii="Abadi MT Condensed Light" w:hAnsi="Abadi MT Condensed Light" w:cs="Times New Roman"/>
          <w:szCs w:val="24"/>
        </w:rPr>
        <w:t>, or anything you do daily,</w:t>
      </w:r>
      <w:r w:rsidR="00DC2E6E" w:rsidRPr="00AA3375">
        <w:rPr>
          <w:rFonts w:ascii="Abadi MT Condensed Light" w:hAnsi="Abadi MT Condensed Light" w:cs="Times New Roman"/>
          <w:szCs w:val="24"/>
        </w:rPr>
        <w:t xml:space="preserve"> you can NOT</w:t>
      </w:r>
      <w:r w:rsidR="00C538E2" w:rsidRPr="00AA3375">
        <w:rPr>
          <w:rFonts w:ascii="Abadi MT Condensed Light" w:hAnsi="Abadi MT Condensed Light" w:cs="Times New Roman"/>
          <w:szCs w:val="24"/>
        </w:rPr>
        <w:t xml:space="preserve"> </w:t>
      </w:r>
      <w:r w:rsidR="00DC2E6E" w:rsidRPr="00AA3375">
        <w:rPr>
          <w:rFonts w:ascii="Abadi MT Condensed Light" w:hAnsi="Abadi MT Condensed Light" w:cs="Times New Roman"/>
          <w:szCs w:val="24"/>
        </w:rPr>
        <w:t xml:space="preserve">have Success – not </w:t>
      </w:r>
      <w:r w:rsidR="00952EA9" w:rsidRPr="00AA3375">
        <w:rPr>
          <w:rFonts w:ascii="Abadi MT Condensed Light" w:hAnsi="Abadi MT Condensed Light" w:cs="Times New Roman"/>
          <w:szCs w:val="24"/>
        </w:rPr>
        <w:t>TRUE</w:t>
      </w:r>
      <w:r w:rsidR="00900D20" w:rsidRPr="00AA3375">
        <w:rPr>
          <w:rFonts w:ascii="Abadi MT Condensed Light" w:hAnsi="Abadi MT Condensed Light" w:cs="Times New Roman"/>
          <w:szCs w:val="24"/>
        </w:rPr>
        <w:t xml:space="preserve"> SUCCESS.</w:t>
      </w:r>
    </w:p>
    <w:p w14:paraId="494CC0F5" w14:textId="77777777" w:rsidR="00176200" w:rsidRPr="00AA3375" w:rsidRDefault="00900D2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s</w:t>
      </w:r>
      <w:r w:rsidR="004D525F" w:rsidRPr="00AA3375">
        <w:rPr>
          <w:rFonts w:ascii="Abadi MT Condensed Light" w:hAnsi="Abadi MT Condensed Light" w:cs="Times New Roman"/>
          <w:szCs w:val="24"/>
        </w:rPr>
        <w:t>truggle to make money is small</w:t>
      </w:r>
      <w:r w:rsidR="003B047D" w:rsidRPr="00AA3375">
        <w:rPr>
          <w:rFonts w:ascii="Abadi MT Condensed Light" w:hAnsi="Abadi MT Condensed Light" w:cs="Times New Roman"/>
          <w:szCs w:val="24"/>
        </w:rPr>
        <w:t>,</w:t>
      </w:r>
      <w:r w:rsidR="004D525F"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compared to </w:t>
      </w:r>
      <w:r w:rsidR="002648F4" w:rsidRPr="00AA3375">
        <w:rPr>
          <w:rFonts w:ascii="Abadi MT Condensed Light" w:hAnsi="Abadi MT Condensed Light" w:cs="Times New Roman"/>
          <w:szCs w:val="24"/>
        </w:rPr>
        <w:t>creating</w:t>
      </w:r>
      <w:r w:rsidRPr="00AA3375">
        <w:rPr>
          <w:rFonts w:ascii="Abadi MT Condensed Light" w:hAnsi="Abadi MT Condensed Light" w:cs="Times New Roman"/>
          <w:szCs w:val="24"/>
        </w:rPr>
        <w:t xml:space="preserve"> meaning and purpose of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ife. </w:t>
      </w:r>
    </w:p>
    <w:p w14:paraId="6DCFFEE5" w14:textId="705D6085" w:rsidR="00900D20" w:rsidRPr="00AA3375" w:rsidRDefault="00900D2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is your time to </w:t>
      </w:r>
      <w:r w:rsidR="004D525F" w:rsidRPr="00AA3375">
        <w:rPr>
          <w:rFonts w:ascii="Abadi MT Condensed Light" w:hAnsi="Abadi MT Condensed Light" w:cs="Times New Roman"/>
          <w:szCs w:val="24"/>
        </w:rPr>
        <w:t>make the best of what you gather.</w:t>
      </w:r>
    </w:p>
    <w:p w14:paraId="5F727D9E" w14:textId="77777777" w:rsidR="005018FB" w:rsidRPr="00AA3375" w:rsidRDefault="005018F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4649FBED" w14:textId="77777777" w:rsidR="003C6FC0" w:rsidRPr="00AA3375" w:rsidRDefault="005018FB" w:rsidP="00CC5E28">
      <w:pPr>
        <w:pStyle w:val="Heading1"/>
        <w:rPr>
          <w:rFonts w:ascii="Abadi MT Condensed Light" w:hAnsi="Abadi MT Condensed Light"/>
        </w:rPr>
      </w:pPr>
      <w:bookmarkStart w:id="67" w:name="_Toc69903267"/>
      <w:r w:rsidRPr="00AA3375">
        <w:rPr>
          <w:rFonts w:ascii="Abadi MT Condensed Light" w:hAnsi="Abadi MT Condensed Light"/>
        </w:rPr>
        <w:lastRenderedPageBreak/>
        <w:t>FREE CHOICE</w:t>
      </w:r>
      <w:bookmarkEnd w:id="67"/>
    </w:p>
    <w:p w14:paraId="1F5291A9" w14:textId="77AB4FF8" w:rsidR="005018FB" w:rsidRPr="00AA3375" w:rsidRDefault="005018F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note </w:t>
      </w:r>
      <w:r w:rsidR="00E17CF6" w:rsidRPr="00AA3375">
        <w:rPr>
          <w:rFonts w:ascii="Abadi MT Condensed Light" w:hAnsi="Abadi MT Condensed Light" w:cs="Times New Roman"/>
          <w:szCs w:val="24"/>
        </w:rPr>
        <w:t>does not</w:t>
      </w:r>
      <w:r w:rsidRPr="00AA3375">
        <w:rPr>
          <w:rFonts w:ascii="Abadi MT Condensed Light" w:hAnsi="Abadi MT Condensed Light" w:cs="Times New Roman"/>
          <w:szCs w:val="24"/>
        </w:rPr>
        <w:t xml:space="preserve"> come like a government vaccine.</w:t>
      </w:r>
    </w:p>
    <w:p w14:paraId="3DAABCB6" w14:textId="58EA5B9E" w:rsidR="005018FB" w:rsidRPr="00AA3375" w:rsidRDefault="00952EA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Jesus said, </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Y</w:t>
      </w:r>
      <w:r w:rsidR="005018FB" w:rsidRPr="00AA3375">
        <w:rPr>
          <w:rFonts w:ascii="Abadi MT Condensed Light" w:hAnsi="Abadi MT Condensed Light" w:cs="Times New Roman"/>
          <w:szCs w:val="24"/>
        </w:rPr>
        <w:t>ou will always have the poor with you anyway</w:t>
      </w:r>
      <w:r w:rsidR="008A53C6" w:rsidRPr="00AA3375">
        <w:rPr>
          <w:rFonts w:ascii="Abadi MT Condensed Light" w:hAnsi="Abadi MT Condensed Light" w:cs="Times New Roman"/>
          <w:szCs w:val="24"/>
        </w:rPr>
        <w:t>."</w:t>
      </w:r>
      <w:r w:rsidR="00057404" w:rsidRPr="00AA3375">
        <w:rPr>
          <w:rFonts w:ascii="Abadi MT Condensed Light" w:hAnsi="Abadi MT Condensed Light" w:cs="Times New Roman"/>
          <w:szCs w:val="24"/>
        </w:rPr>
        <w:t xml:space="preserve"> </w:t>
      </w:r>
      <w:r w:rsidR="008A53C6" w:rsidRPr="00AA3375">
        <w:rPr>
          <w:rFonts w:ascii="Abadi MT Condensed Light" w:hAnsi="Abadi MT Condensed Light" w:cs="Times New Roman"/>
          <w:szCs w:val="24"/>
        </w:rPr>
        <w:t>The poor get rich without looking back with admiration to their past,</w:t>
      </w:r>
      <w:r w:rsidRPr="00AA3375">
        <w:rPr>
          <w:rFonts w:ascii="Abadi MT Condensed Light" w:hAnsi="Abadi MT Condensed Light" w:cs="Times New Roman"/>
          <w:szCs w:val="24"/>
        </w:rPr>
        <w:t xml:space="preserve"> </w:t>
      </w:r>
      <w:r w:rsidR="00057404" w:rsidRPr="00AA3375">
        <w:rPr>
          <w:rFonts w:ascii="Abadi MT Condensed Light" w:hAnsi="Abadi MT Condensed Light" w:cs="Times New Roman"/>
          <w:szCs w:val="24"/>
        </w:rPr>
        <w:t>but it is for those who envision and pursue it</w:t>
      </w:r>
      <w:r w:rsidR="00F504AA" w:rsidRPr="00AA3375">
        <w:rPr>
          <w:rFonts w:ascii="Abadi MT Condensed Light" w:hAnsi="Abadi MT Condensed Light" w:cs="Times New Roman"/>
          <w:szCs w:val="24"/>
        </w:rPr>
        <w:t>.</w:t>
      </w:r>
    </w:p>
    <w:p w14:paraId="7F70531A" w14:textId="73416284" w:rsidR="00F71006" w:rsidRPr="00AA3375" w:rsidRDefault="00F504A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Empowerment and Improvement </w:t>
      </w:r>
      <w:r w:rsidR="008A53C6" w:rsidRPr="00AA3375">
        <w:rPr>
          <w:rFonts w:ascii="Abadi MT Condensed Light" w:hAnsi="Abadi MT Condensed Light" w:cs="Times New Roman"/>
          <w:szCs w:val="24"/>
        </w:rPr>
        <w:t>are</w:t>
      </w:r>
      <w:r w:rsidRPr="00AA3375">
        <w:rPr>
          <w:rFonts w:ascii="Abadi MT Condensed Light" w:hAnsi="Abadi MT Condensed Light" w:cs="Times New Roman"/>
          <w:szCs w:val="24"/>
        </w:rPr>
        <w:t xml:space="preserve"> individual; it is continual and like a call of nature with everyone. </w:t>
      </w:r>
    </w:p>
    <w:p w14:paraId="5A16746C" w14:textId="2E6D66CD" w:rsidR="00F504AA" w:rsidRPr="00AA3375" w:rsidRDefault="00F504A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w:t>
      </w:r>
      <w:r w:rsidR="00F732EA" w:rsidRPr="00AA3375">
        <w:rPr>
          <w:rFonts w:ascii="Abadi MT Condensed Light" w:hAnsi="Abadi MT Condensed Light" w:cs="Times New Roman"/>
          <w:szCs w:val="24"/>
        </w:rPr>
        <w:t>car</w:t>
      </w:r>
      <w:r w:rsidR="0083279D" w:rsidRPr="00AA3375">
        <w:rPr>
          <w:rFonts w:ascii="Abadi MT Condensed Light" w:hAnsi="Abadi MT Condensed Light" w:cs="Times New Roman"/>
          <w:szCs w:val="24"/>
        </w:rPr>
        <w:t>ry yourself to the toilet</w:t>
      </w:r>
      <w:r w:rsidR="008A53C6" w:rsidRPr="00AA3375">
        <w:rPr>
          <w:rFonts w:ascii="Abadi MT Condensed Light" w:hAnsi="Abadi MT Condensed Light" w:cs="Times New Roman"/>
          <w:szCs w:val="24"/>
        </w:rPr>
        <w:t>,</w:t>
      </w:r>
      <w:r w:rsidR="0083279D" w:rsidRPr="00AA3375">
        <w:rPr>
          <w:rFonts w:ascii="Abadi MT Condensed Light" w:hAnsi="Abadi MT Condensed Light" w:cs="Times New Roman"/>
          <w:szCs w:val="24"/>
        </w:rPr>
        <w:t xml:space="preserve"> or </w:t>
      </w:r>
      <w:r w:rsidR="00F732EA" w:rsidRPr="00AA3375">
        <w:rPr>
          <w:rFonts w:ascii="Abadi MT Condensed Light" w:hAnsi="Abadi MT Condensed Light" w:cs="Times New Roman"/>
          <w:szCs w:val="24"/>
        </w:rPr>
        <w:t>you can still choose to mess yourself.</w:t>
      </w:r>
    </w:p>
    <w:p w14:paraId="2A7D3910" w14:textId="4416AB5F" w:rsidR="00457421" w:rsidRPr="00AA3375" w:rsidRDefault="00FC203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is</w:t>
      </w:r>
      <w:r w:rsidR="00F732EA" w:rsidRPr="00AA3375">
        <w:rPr>
          <w:rFonts w:ascii="Abadi MT Condensed Light" w:hAnsi="Abadi MT Condensed Light" w:cs="Times New Roman"/>
          <w:szCs w:val="24"/>
        </w:rPr>
        <w:t xml:space="preserve"> your responsibility, take charge </w:t>
      </w:r>
      <w:r w:rsidR="008A53C6" w:rsidRPr="00AA3375">
        <w:rPr>
          <w:rFonts w:ascii="Abadi MT Condensed Light" w:hAnsi="Abadi MT Condensed Light" w:cs="Times New Roman"/>
          <w:szCs w:val="24"/>
        </w:rPr>
        <w:t>of</w:t>
      </w:r>
      <w:r w:rsidR="00457421" w:rsidRPr="00AA3375">
        <w:rPr>
          <w:rFonts w:ascii="Abadi MT Condensed Light" w:hAnsi="Abadi MT Condensed Light" w:cs="Times New Roman"/>
          <w:szCs w:val="24"/>
        </w:rPr>
        <w:t xml:space="preserve"> what you want for your </w:t>
      </w:r>
      <w:r w:rsidR="00C239CA" w:rsidRPr="00AA3375">
        <w:rPr>
          <w:rFonts w:ascii="Abadi MT Condensed Light" w:hAnsi="Abadi MT Condensed Light" w:cs="Times New Roman"/>
          <w:szCs w:val="24"/>
        </w:rPr>
        <w:t>L</w:t>
      </w:r>
      <w:r w:rsidR="00457421" w:rsidRPr="00AA3375">
        <w:rPr>
          <w:rFonts w:ascii="Abadi MT Condensed Light" w:hAnsi="Abadi MT Condensed Light" w:cs="Times New Roman"/>
          <w:szCs w:val="24"/>
        </w:rPr>
        <w:t>ife.</w:t>
      </w:r>
    </w:p>
    <w:p w14:paraId="2102EEE2" w14:textId="7F38D14B" w:rsidR="00F732EA" w:rsidRPr="00AA3375" w:rsidRDefault="009E4802" w:rsidP="00CC5E28">
      <w:pPr>
        <w:jc w:val="center"/>
        <w:rPr>
          <w:rFonts w:ascii="Abadi MT Condensed Light" w:hAnsi="Abadi MT Condensed Light" w:cs="Times New Roman"/>
          <w:szCs w:val="24"/>
        </w:rPr>
      </w:pPr>
      <w:r w:rsidRPr="00AA3375">
        <w:rPr>
          <w:rFonts w:ascii="Abadi MT Condensed Light" w:hAnsi="Abadi MT Condensed Light" w:cs="Times New Roman"/>
          <w:szCs w:val="24"/>
        </w:rPr>
        <w:t>****</w:t>
      </w:r>
    </w:p>
    <w:p w14:paraId="0893264D" w14:textId="77777777" w:rsidR="00741564" w:rsidRPr="00AA3375" w:rsidRDefault="0074156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Try anything, make mistakes and fix them.</w:t>
      </w:r>
    </w:p>
    <w:p w14:paraId="1031156B" w14:textId="7A66CD8C" w:rsidR="00741564" w:rsidRPr="00AA3375" w:rsidRDefault="0074156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Choices have consequences, but some mistakes are quite costly and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 taking.</w:t>
      </w:r>
    </w:p>
    <w:p w14:paraId="460F5B40" w14:textId="75013840" w:rsidR="00741564" w:rsidRPr="00AA3375" w:rsidRDefault="0074156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Make an appropriate choice for your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r w:rsidR="009E4802" w:rsidRPr="00AA3375">
        <w:rPr>
          <w:rFonts w:ascii="Abadi MT Condensed Light" w:hAnsi="Abadi MT Condensed Light" w:cs="Times New Roman"/>
          <w:szCs w:val="24"/>
        </w:rPr>
        <w:t>-</w:t>
      </w:r>
      <w:r w:rsidR="003A0A79" w:rsidRPr="00AA3375">
        <w:rPr>
          <w:rFonts w:ascii="Abadi MT Condensed Light" w:hAnsi="Abadi MT Condensed Light" w:cs="Times New Roman"/>
          <w:szCs w:val="24"/>
        </w:rPr>
        <w:t xml:space="preserve"> MAKE IT COUNT.</w:t>
      </w:r>
    </w:p>
    <w:p w14:paraId="562C74A0" w14:textId="77777777" w:rsidR="003A0A79" w:rsidRPr="00AA3375" w:rsidRDefault="003A0A7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0282F7D1" w14:textId="77777777" w:rsidR="003A0A79" w:rsidRPr="00AA3375" w:rsidRDefault="003A0A79" w:rsidP="00CC5E28">
      <w:pPr>
        <w:pStyle w:val="Heading1"/>
        <w:rPr>
          <w:rFonts w:ascii="Abadi MT Condensed Light" w:hAnsi="Abadi MT Condensed Light"/>
        </w:rPr>
      </w:pPr>
      <w:bookmarkStart w:id="68" w:name="_Toc69903268"/>
      <w:r w:rsidRPr="00AA3375">
        <w:rPr>
          <w:rFonts w:ascii="Abadi MT Condensed Light" w:hAnsi="Abadi MT Condensed Light"/>
        </w:rPr>
        <w:lastRenderedPageBreak/>
        <w:t>SELF AWARENESS</w:t>
      </w:r>
      <w:bookmarkEnd w:id="68"/>
    </w:p>
    <w:p w14:paraId="7569D0A8" w14:textId="4160026F" w:rsidR="007E151F" w:rsidRPr="00AA3375" w:rsidRDefault="0001053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Antony De Mello put it, </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The</w:t>
      </w:r>
      <w:r w:rsidR="003A0A79" w:rsidRPr="00AA3375">
        <w:rPr>
          <w:rFonts w:ascii="Abadi MT Condensed Light" w:hAnsi="Abadi MT Condensed Light" w:cs="Times New Roman"/>
          <w:szCs w:val="24"/>
        </w:rPr>
        <w:t xml:space="preserve"> trouble </w:t>
      </w:r>
      <w:r w:rsidR="007E151F" w:rsidRPr="00AA3375">
        <w:rPr>
          <w:rFonts w:ascii="Abadi MT Condensed Light" w:hAnsi="Abadi MT Condensed Light" w:cs="Times New Roman"/>
          <w:szCs w:val="24"/>
        </w:rPr>
        <w:t xml:space="preserve">with people is that they are busy fixing things they </w:t>
      </w:r>
      <w:r w:rsidR="00C10DBA" w:rsidRPr="00AA3375">
        <w:rPr>
          <w:rFonts w:ascii="Abadi MT Condensed Light" w:hAnsi="Abadi MT Condensed Light" w:cs="Times New Roman"/>
          <w:szCs w:val="24"/>
        </w:rPr>
        <w:t>do not</w:t>
      </w:r>
      <w:r w:rsidR="007E151F" w:rsidRPr="00AA3375">
        <w:rPr>
          <w:rFonts w:ascii="Abadi MT Condensed Light" w:hAnsi="Abadi MT Condensed Light" w:cs="Times New Roman"/>
          <w:szCs w:val="24"/>
        </w:rPr>
        <w:t xml:space="preserve"> even understand</w:t>
      </w:r>
      <w:r w:rsidR="008A53C6" w:rsidRPr="00AA3375">
        <w:rPr>
          <w:rFonts w:ascii="Abadi MT Condensed Light" w:hAnsi="Abadi MT Condensed Light" w:cs="Times New Roman"/>
          <w:szCs w:val="24"/>
        </w:rPr>
        <w:t>."</w:t>
      </w:r>
      <w:r w:rsidR="00EA3F97" w:rsidRPr="00AA3375">
        <w:rPr>
          <w:rFonts w:ascii="Abadi MT Condensed Light" w:hAnsi="Abadi MT Condensed Light" w:cs="Times New Roman"/>
          <w:szCs w:val="24"/>
        </w:rPr>
        <w:t xml:space="preserve"> </w:t>
      </w:r>
      <w:r w:rsidR="007E151F" w:rsidRPr="00AA3375">
        <w:rPr>
          <w:rFonts w:ascii="Abadi MT Condensed Light" w:hAnsi="Abadi MT Condensed Light" w:cs="Times New Roman"/>
          <w:szCs w:val="24"/>
        </w:rPr>
        <w:t xml:space="preserve">We are </w:t>
      </w:r>
      <w:r w:rsidR="00FC2032" w:rsidRPr="00AA3375">
        <w:rPr>
          <w:rFonts w:ascii="Abadi MT Condensed Light" w:hAnsi="Abadi MT Condensed Light" w:cs="Times New Roman"/>
          <w:szCs w:val="24"/>
        </w:rPr>
        <w:t>fixing</w:t>
      </w:r>
      <w:r w:rsidR="007E151F" w:rsidRPr="00AA3375">
        <w:rPr>
          <w:rFonts w:ascii="Abadi MT Condensed Light" w:hAnsi="Abadi MT Condensed Light" w:cs="Times New Roman"/>
          <w:szCs w:val="24"/>
        </w:rPr>
        <w:t xml:space="preserve"> </w:t>
      </w:r>
      <w:r w:rsidR="00FC2032" w:rsidRPr="00AA3375">
        <w:rPr>
          <w:rFonts w:ascii="Abadi MT Condensed Light" w:hAnsi="Abadi MT Condensed Light" w:cs="Times New Roman"/>
          <w:szCs w:val="24"/>
        </w:rPr>
        <w:t>things,</w:t>
      </w:r>
      <w:r w:rsidR="007E151F" w:rsidRPr="00AA3375">
        <w:rPr>
          <w:rFonts w:ascii="Abadi MT Condensed Light" w:hAnsi="Abadi MT Condensed Light" w:cs="Times New Roman"/>
          <w:szCs w:val="24"/>
        </w:rPr>
        <w:t xml:space="preserve"> aren</w:t>
      </w:r>
      <w:r w:rsidR="00C239CA" w:rsidRPr="00AA3375">
        <w:rPr>
          <w:rFonts w:ascii="Abadi MT Condensed Light" w:hAnsi="Abadi MT Condensed Light" w:cs="Times New Roman"/>
          <w:szCs w:val="24"/>
        </w:rPr>
        <w:t>'</w:t>
      </w:r>
      <w:r w:rsidR="007E151F" w:rsidRPr="00AA3375">
        <w:rPr>
          <w:rFonts w:ascii="Abadi MT Condensed Light" w:hAnsi="Abadi MT Condensed Light" w:cs="Times New Roman"/>
          <w:szCs w:val="24"/>
        </w:rPr>
        <w:t xml:space="preserve">t </w:t>
      </w:r>
      <w:r w:rsidR="00EA3F97" w:rsidRPr="00AA3375">
        <w:rPr>
          <w:rFonts w:ascii="Abadi MT Condensed Light" w:hAnsi="Abadi MT Condensed Light" w:cs="Times New Roman"/>
          <w:szCs w:val="24"/>
        </w:rPr>
        <w:t>we?</w:t>
      </w:r>
    </w:p>
    <w:p w14:paraId="7776C506" w14:textId="3DB7E019" w:rsidR="00601BD9" w:rsidRPr="00AA3375" w:rsidRDefault="00EA3F9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never strikes us that things </w:t>
      </w:r>
      <w:r w:rsidR="00C10DBA" w:rsidRPr="00AA3375">
        <w:rPr>
          <w:rFonts w:ascii="Abadi MT Condensed Light" w:hAnsi="Abadi MT Condensed Light" w:cs="Times New Roman"/>
          <w:szCs w:val="24"/>
        </w:rPr>
        <w:t>do not</w:t>
      </w:r>
      <w:r w:rsidRPr="00AA3375">
        <w:rPr>
          <w:rFonts w:ascii="Abadi MT Condensed Light" w:hAnsi="Abadi MT Condensed Light" w:cs="Times New Roman"/>
          <w:szCs w:val="24"/>
        </w:rPr>
        <w:t xml:space="preserve"> need to be fixed</w:t>
      </w:r>
      <w:r w:rsidR="008A53C6"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they need to be understood. If you </w:t>
      </w:r>
      <w:r w:rsidR="008A53C6" w:rsidRPr="00AA3375">
        <w:rPr>
          <w:rFonts w:ascii="Abadi MT Condensed Light" w:hAnsi="Abadi MT Condensed Light" w:cs="Times New Roman"/>
          <w:szCs w:val="24"/>
        </w:rPr>
        <w:t>know</w:t>
      </w:r>
      <w:r w:rsidRPr="00AA3375">
        <w:rPr>
          <w:rFonts w:ascii="Abadi MT Condensed Light" w:hAnsi="Abadi MT Condensed Light" w:cs="Times New Roman"/>
          <w:szCs w:val="24"/>
        </w:rPr>
        <w:t xml:space="preserve"> </w:t>
      </w:r>
      <w:r w:rsidR="00FC2032" w:rsidRPr="00AA3375">
        <w:rPr>
          <w:rFonts w:ascii="Abadi MT Condensed Light" w:hAnsi="Abadi MT Condensed Light" w:cs="Times New Roman"/>
          <w:szCs w:val="24"/>
        </w:rPr>
        <w:t>them,</w:t>
      </w:r>
      <w:r w:rsidRPr="00AA3375">
        <w:rPr>
          <w:rFonts w:ascii="Abadi MT Condensed Light" w:hAnsi="Abadi MT Condensed Light" w:cs="Times New Roman"/>
          <w:szCs w:val="24"/>
        </w:rPr>
        <w:t xml:space="preserve"> they w</w:t>
      </w:r>
      <w:r w:rsidR="008A53C6" w:rsidRPr="00AA3375">
        <w:rPr>
          <w:rFonts w:ascii="Abadi MT Condensed Light" w:hAnsi="Abadi MT Condensed Light" w:cs="Times New Roman"/>
          <w:szCs w:val="24"/>
        </w:rPr>
        <w:t>ill</w:t>
      </w:r>
      <w:r w:rsidRPr="00AA3375">
        <w:rPr>
          <w:rFonts w:ascii="Abadi MT Condensed Light" w:hAnsi="Abadi MT Condensed Light" w:cs="Times New Roman"/>
          <w:szCs w:val="24"/>
        </w:rPr>
        <w:t xml:space="preserve"> change.</w:t>
      </w:r>
    </w:p>
    <w:p w14:paraId="7795E9FB" w14:textId="05005B17" w:rsidR="00EA3F97" w:rsidRPr="00AA3375" w:rsidRDefault="002B4AC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is an </w:t>
      </w:r>
      <w:r w:rsidR="00601BD9" w:rsidRPr="00AA3375">
        <w:rPr>
          <w:rFonts w:ascii="Abadi MT Condensed Light" w:hAnsi="Abadi MT Condensed Light" w:cs="Times New Roman"/>
          <w:szCs w:val="24"/>
        </w:rPr>
        <w:t>assignment of</w:t>
      </w:r>
      <w:r w:rsidRPr="00AA3375">
        <w:rPr>
          <w:rFonts w:ascii="Abadi MT Condensed Light" w:hAnsi="Abadi MT Condensed Light" w:cs="Times New Roman"/>
          <w:szCs w:val="24"/>
        </w:rPr>
        <w:t xml:space="preserve"> individual</w:t>
      </w:r>
      <w:r w:rsidR="00601BD9" w:rsidRPr="00AA3375">
        <w:rPr>
          <w:rFonts w:ascii="Abadi MT Condensed Light" w:hAnsi="Abadi MT Condensed Light" w:cs="Times New Roman"/>
          <w:szCs w:val="24"/>
        </w:rPr>
        <w:t xml:space="preserve"> ex</w:t>
      </w:r>
      <w:r w:rsidRPr="00AA3375">
        <w:rPr>
          <w:rFonts w:ascii="Abadi MT Condensed Light" w:hAnsi="Abadi MT Condensed Light" w:cs="Times New Roman"/>
          <w:szCs w:val="24"/>
        </w:rPr>
        <w:t>ploration to gain access to a</w:t>
      </w:r>
      <w:r w:rsidR="008A53C6" w:rsidRPr="00AA3375">
        <w:rPr>
          <w:rFonts w:ascii="Abadi MT Condensed Light" w:hAnsi="Abadi MT Condensed Light" w:cs="Times New Roman"/>
          <w:szCs w:val="24"/>
        </w:rPr>
        <w:t xml:space="preserve"> good</w:t>
      </w:r>
      <w:r w:rsidRPr="00AA3375">
        <w:rPr>
          <w:rFonts w:ascii="Abadi MT Condensed Light" w:hAnsi="Abadi MT Condensed Light" w:cs="Times New Roman"/>
          <w:szCs w:val="24"/>
        </w:rPr>
        <w:t xml:space="preserve"> and better</w:t>
      </w:r>
      <w:r w:rsidR="00753E3F" w:rsidRPr="00AA3375">
        <w:rPr>
          <w:rFonts w:ascii="Abadi MT Condensed Light" w:hAnsi="Abadi MT Condensed Light" w:cs="Times New Roman"/>
          <w:szCs w:val="24"/>
        </w:rPr>
        <w:t xml:space="preserve"> life, which </w:t>
      </w:r>
      <w:r w:rsidR="008A53C6" w:rsidRPr="00AA3375">
        <w:rPr>
          <w:rFonts w:ascii="Abadi MT Condensed Light" w:hAnsi="Abadi MT Condensed Light" w:cs="Times New Roman"/>
          <w:szCs w:val="24"/>
        </w:rPr>
        <w:t>explains</w:t>
      </w:r>
      <w:r w:rsidR="00753E3F" w:rsidRPr="00AA3375">
        <w:rPr>
          <w:rFonts w:ascii="Abadi MT Condensed Light" w:hAnsi="Abadi MT Condensed Light" w:cs="Times New Roman"/>
          <w:szCs w:val="24"/>
        </w:rPr>
        <w:t xml:space="preserve"> how to separate one from the</w:t>
      </w:r>
      <w:r w:rsidR="00EE5B98" w:rsidRPr="00AA3375">
        <w:rPr>
          <w:rFonts w:ascii="Abadi MT Condensed Light" w:hAnsi="Abadi MT Condensed Light" w:cs="Times New Roman"/>
          <w:szCs w:val="24"/>
        </w:rPr>
        <w:t xml:space="preserve"> body</w:t>
      </w:r>
      <w:r w:rsidR="00EA3F97" w:rsidRPr="00AA3375">
        <w:rPr>
          <w:rFonts w:ascii="Abadi MT Condensed Light" w:hAnsi="Abadi MT Condensed Light" w:cs="Times New Roman"/>
          <w:szCs w:val="24"/>
        </w:rPr>
        <w:t xml:space="preserve"> </w:t>
      </w:r>
      <w:r w:rsidR="00EE5B98" w:rsidRPr="00AA3375">
        <w:rPr>
          <w:rFonts w:ascii="Abadi MT Condensed Light" w:hAnsi="Abadi MT Condensed Light" w:cs="Times New Roman"/>
          <w:szCs w:val="24"/>
        </w:rPr>
        <w:t xml:space="preserve">to execute some actions or </w:t>
      </w:r>
      <w:r w:rsidR="00430BF0" w:rsidRPr="00AA3375">
        <w:rPr>
          <w:rFonts w:ascii="Abadi MT Condensed Light" w:hAnsi="Abadi MT Condensed Light" w:cs="Times New Roman"/>
          <w:szCs w:val="24"/>
        </w:rPr>
        <w:t xml:space="preserve">major </w:t>
      </w:r>
      <w:r w:rsidR="00EE5B98" w:rsidRPr="00AA3375">
        <w:rPr>
          <w:rFonts w:ascii="Abadi MT Condensed Light" w:hAnsi="Abadi MT Condensed Light" w:cs="Times New Roman"/>
          <w:szCs w:val="24"/>
        </w:rPr>
        <w:t>decisions.</w:t>
      </w:r>
    </w:p>
    <w:p w14:paraId="4D3E3F2A" w14:textId="77777777" w:rsidR="0005515D" w:rsidRPr="00AA3375" w:rsidRDefault="0005515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Are you able to look at yourself through the eyes of somebody else?</w:t>
      </w:r>
    </w:p>
    <w:p w14:paraId="680A0732" w14:textId="133DA21A" w:rsidR="0005515D" w:rsidRPr="00AA3375" w:rsidRDefault="0005515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Are you able to separate the person </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you</w:t>
      </w:r>
      <w:r w:rsidR="00C239CA" w:rsidRPr="00AA3375">
        <w:rPr>
          <w:rFonts w:ascii="Abadi MT Condensed Light" w:hAnsi="Abadi MT Condensed Light" w:cs="Times New Roman"/>
          <w:szCs w:val="24"/>
        </w:rPr>
        <w:t>'</w:t>
      </w:r>
      <w:r w:rsidR="009B0D7C" w:rsidRPr="00AA3375">
        <w:rPr>
          <w:rFonts w:ascii="Abadi MT Condensed Light" w:hAnsi="Abadi MT Condensed Light" w:cs="Times New Roman"/>
          <w:szCs w:val="24"/>
        </w:rPr>
        <w:t xml:space="preserve"> from your emotions?</w:t>
      </w:r>
    </w:p>
    <w:p w14:paraId="01CAAD47" w14:textId="37AF5B48" w:rsidR="00CA0CE5" w:rsidRPr="00AA3375" w:rsidRDefault="001851A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is triune </w:t>
      </w:r>
      <w:r w:rsidR="008A53C6" w:rsidRPr="00AA3375">
        <w:rPr>
          <w:rFonts w:ascii="Abadi MT Condensed Light" w:hAnsi="Abadi MT Condensed Light" w:cs="Times New Roman"/>
          <w:szCs w:val="24"/>
        </w:rPr>
        <w:t>like</w:t>
      </w:r>
      <w:r w:rsidR="009B0D7C" w:rsidRPr="00AA3375">
        <w:rPr>
          <w:rFonts w:ascii="Abadi MT Condensed Light" w:hAnsi="Abadi MT Condensed Light" w:cs="Times New Roman"/>
          <w:szCs w:val="24"/>
        </w:rPr>
        <w:t xml:space="preserve"> a human personality;</w:t>
      </w:r>
      <w:r w:rsidR="00AC5974"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the s</w:t>
      </w:r>
      <w:r w:rsidR="009B0D7C" w:rsidRPr="00AA3375">
        <w:rPr>
          <w:rFonts w:ascii="Abadi MT Condensed Light" w:hAnsi="Abadi MT Condensed Light" w:cs="Times New Roman"/>
          <w:szCs w:val="24"/>
        </w:rPr>
        <w:t>oul</w:t>
      </w:r>
      <w:r w:rsidRPr="00AA3375">
        <w:rPr>
          <w:rFonts w:ascii="Abadi MT Condensed Light" w:hAnsi="Abadi MT Condensed Light" w:cs="Times New Roman"/>
          <w:szCs w:val="24"/>
        </w:rPr>
        <w:t>,</w:t>
      </w:r>
      <w:r w:rsidR="009B0D7C" w:rsidRPr="00AA3375">
        <w:rPr>
          <w:rFonts w:ascii="Abadi MT Condensed Light" w:hAnsi="Abadi MT Condensed Light" w:cs="Times New Roman"/>
          <w:szCs w:val="24"/>
        </w:rPr>
        <w:t xml:space="preserve"> mind</w:t>
      </w:r>
      <w:r w:rsidRPr="00AA3375">
        <w:rPr>
          <w:rFonts w:ascii="Abadi MT Condensed Light" w:hAnsi="Abadi MT Condensed Light" w:cs="Times New Roman"/>
          <w:szCs w:val="24"/>
        </w:rPr>
        <w:t xml:space="preserve">, </w:t>
      </w:r>
      <w:r w:rsidR="00CA0CE5" w:rsidRPr="00AA3375">
        <w:rPr>
          <w:rFonts w:ascii="Abadi MT Condensed Light" w:hAnsi="Abadi MT Condensed Light" w:cs="Times New Roman"/>
          <w:szCs w:val="24"/>
        </w:rPr>
        <w:t>body</w:t>
      </w:r>
      <w:r w:rsidR="008A53C6"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or</w:t>
      </w:r>
      <w:r w:rsidR="004B4017" w:rsidRPr="00AA3375">
        <w:rPr>
          <w:rFonts w:ascii="Abadi MT Condensed Light" w:hAnsi="Abadi MT Condensed Light" w:cs="Times New Roman"/>
          <w:szCs w:val="24"/>
        </w:rPr>
        <w:t xml:space="preserve"> </w:t>
      </w:r>
      <w:r w:rsidR="00AC5974" w:rsidRPr="00AA3375">
        <w:rPr>
          <w:rFonts w:ascii="Abadi MT Condensed Light" w:hAnsi="Abadi MT Condensed Light" w:cs="Times New Roman"/>
          <w:szCs w:val="24"/>
        </w:rPr>
        <w:t xml:space="preserve">heart. </w:t>
      </w:r>
      <w:r w:rsidR="00CA0CE5" w:rsidRPr="00AA3375">
        <w:rPr>
          <w:rFonts w:ascii="Abadi MT Condensed Light" w:hAnsi="Abadi MT Condensed Light" w:cs="Times New Roman"/>
          <w:szCs w:val="24"/>
        </w:rPr>
        <w:t>T</w:t>
      </w:r>
      <w:r w:rsidR="00AC5974" w:rsidRPr="00AA3375">
        <w:rPr>
          <w:rFonts w:ascii="Abadi MT Condensed Light" w:hAnsi="Abadi MT Condensed Light" w:cs="Times New Roman"/>
          <w:szCs w:val="24"/>
        </w:rPr>
        <w:t xml:space="preserve">hey make the </w:t>
      </w:r>
      <w:r w:rsidR="00CA0CE5" w:rsidRPr="00AA3375">
        <w:rPr>
          <w:rFonts w:ascii="Abadi MT Condensed Light" w:hAnsi="Abadi MT Condensed Light" w:cs="Times New Roman"/>
          <w:szCs w:val="24"/>
        </w:rPr>
        <w:t>implements of human life.</w:t>
      </w:r>
    </w:p>
    <w:p w14:paraId="576620D5" w14:textId="5D4DA9DA" w:rsidR="00CA0CE5" w:rsidRPr="00AA3375" w:rsidRDefault="00CA0CE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Given a chance, the body and mind will peddle the course of the soul</w:t>
      </w:r>
      <w:r w:rsidR="006059B7" w:rsidRPr="00AA3375">
        <w:rPr>
          <w:rFonts w:ascii="Abadi MT Condensed Light" w:hAnsi="Abadi MT Condensed Light" w:cs="Times New Roman"/>
          <w:szCs w:val="24"/>
        </w:rPr>
        <w:t xml:space="preserve">. But in </w:t>
      </w:r>
      <w:r w:rsidR="00C239CA" w:rsidRPr="00AA3375">
        <w:rPr>
          <w:rFonts w:ascii="Abadi MT Condensed Light" w:hAnsi="Abadi MT Condensed Light" w:cs="Times New Roman"/>
          <w:szCs w:val="24"/>
        </w:rPr>
        <w:t>L</w:t>
      </w:r>
      <w:r w:rsidR="006059B7" w:rsidRPr="00AA3375">
        <w:rPr>
          <w:rFonts w:ascii="Abadi MT Condensed Light" w:hAnsi="Abadi MT Condensed Light" w:cs="Times New Roman"/>
          <w:szCs w:val="24"/>
        </w:rPr>
        <w:t>ife, the soul is not emotional</w:t>
      </w:r>
      <w:r w:rsidR="008A53C6" w:rsidRPr="00AA3375">
        <w:rPr>
          <w:rFonts w:ascii="Abadi MT Condensed Light" w:hAnsi="Abadi MT Condensed Light" w:cs="Times New Roman"/>
          <w:szCs w:val="24"/>
        </w:rPr>
        <w:t>,</w:t>
      </w:r>
      <w:r w:rsidR="006059B7" w:rsidRPr="00AA3375">
        <w:rPr>
          <w:rFonts w:ascii="Abadi MT Condensed Light" w:hAnsi="Abadi MT Condensed Light" w:cs="Times New Roman"/>
          <w:szCs w:val="24"/>
        </w:rPr>
        <w:t xml:space="preserve"> and that is why it is immortal.</w:t>
      </w:r>
    </w:p>
    <w:p w14:paraId="04067363" w14:textId="077A0217" w:rsidR="006059B7" w:rsidRPr="00AA3375" w:rsidRDefault="006059B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w:t>
      </w:r>
      <w:r w:rsidR="00C239CA" w:rsidRPr="00AA3375">
        <w:rPr>
          <w:rFonts w:ascii="Abadi MT Condensed Light" w:hAnsi="Abadi MT Condensed Light" w:cs="Times New Roman"/>
          <w:szCs w:val="24"/>
        </w:rPr>
        <w:t>S</w:t>
      </w:r>
      <w:r w:rsidRPr="00AA3375">
        <w:rPr>
          <w:rFonts w:ascii="Abadi MT Condensed Light" w:hAnsi="Abadi MT Condensed Light" w:cs="Times New Roman"/>
          <w:szCs w:val="24"/>
        </w:rPr>
        <w:t>uccess, in an</w:t>
      </w:r>
      <w:r w:rsidR="006A787F" w:rsidRPr="00AA3375">
        <w:rPr>
          <w:rFonts w:ascii="Abadi MT Condensed Light" w:hAnsi="Abadi MT Condensed Light" w:cs="Times New Roman"/>
          <w:szCs w:val="24"/>
        </w:rPr>
        <w:t>ything and everything</w:t>
      </w:r>
      <w:r w:rsidR="008A53C6" w:rsidRPr="00AA3375">
        <w:rPr>
          <w:rFonts w:ascii="Abadi MT Condensed Light" w:hAnsi="Abadi MT Condensed Light" w:cs="Times New Roman"/>
          <w:szCs w:val="24"/>
        </w:rPr>
        <w:t>,</w:t>
      </w:r>
      <w:r w:rsidR="006A787F" w:rsidRPr="00AA3375">
        <w:rPr>
          <w:rFonts w:ascii="Abadi MT Condensed Light" w:hAnsi="Abadi MT Condensed Light" w:cs="Times New Roman"/>
          <w:szCs w:val="24"/>
        </w:rPr>
        <w:t xml:space="preserve"> you are required to</w:t>
      </w:r>
      <w:r w:rsidRPr="00AA3375">
        <w:rPr>
          <w:rFonts w:ascii="Abadi MT Condensed Light" w:hAnsi="Abadi MT Condensed Light" w:cs="Times New Roman"/>
          <w:szCs w:val="24"/>
        </w:rPr>
        <w:t xml:space="preserve"> NEVER </w:t>
      </w:r>
      <w:r w:rsidR="006A787F" w:rsidRPr="00AA3375">
        <w:rPr>
          <w:rFonts w:ascii="Abadi MT Condensed Light" w:hAnsi="Abadi MT Condensed Light" w:cs="Times New Roman"/>
          <w:szCs w:val="24"/>
        </w:rPr>
        <w:t>give audience to the</w:t>
      </w:r>
      <w:r w:rsidR="00F47EE9" w:rsidRPr="00AA3375">
        <w:rPr>
          <w:rFonts w:ascii="Abadi MT Condensed Light" w:hAnsi="Abadi MT Condensed Light" w:cs="Times New Roman"/>
          <w:szCs w:val="24"/>
        </w:rPr>
        <w:t xml:space="preserve"> body</w:t>
      </w:r>
      <w:r w:rsidR="004B4017" w:rsidRPr="00AA3375">
        <w:rPr>
          <w:rFonts w:ascii="Abadi MT Condensed Light" w:hAnsi="Abadi MT Condensed Light" w:cs="Times New Roman"/>
          <w:szCs w:val="24"/>
        </w:rPr>
        <w:t xml:space="preserve"> /</w:t>
      </w:r>
      <w:r w:rsidR="00F47EE9" w:rsidRPr="00AA3375">
        <w:rPr>
          <w:rFonts w:ascii="Abadi MT Condensed Light" w:hAnsi="Abadi MT Condensed Light" w:cs="Times New Roman"/>
          <w:szCs w:val="24"/>
        </w:rPr>
        <w:t>flesh lest the level of indiscipline will drag you down the abyss.</w:t>
      </w:r>
    </w:p>
    <w:p w14:paraId="06854594" w14:textId="4657B9D8" w:rsidR="00F47EE9" w:rsidRPr="00AA3375" w:rsidRDefault="00F47EE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Your level of awareness defines your discipline</w:t>
      </w:r>
      <w:r w:rsidR="0092185A" w:rsidRPr="00AA3375">
        <w:rPr>
          <w:rFonts w:ascii="Abadi MT Condensed Light" w:hAnsi="Abadi MT Condensed Light" w:cs="Times New Roman"/>
          <w:szCs w:val="24"/>
        </w:rPr>
        <w:t xml:space="preserve"> in</w:t>
      </w:r>
      <w:r w:rsidR="006A787F" w:rsidRPr="00AA3375">
        <w:rPr>
          <w:rFonts w:ascii="Abadi MT Condensed Light" w:hAnsi="Abadi MT Condensed Light" w:cs="Times New Roman"/>
          <w:szCs w:val="24"/>
        </w:rPr>
        <w:t xml:space="preserve"> Life, where </w:t>
      </w:r>
      <w:r w:rsidR="0092185A" w:rsidRPr="00AA3375">
        <w:rPr>
          <w:rFonts w:ascii="Abadi MT Condensed Light" w:hAnsi="Abadi MT Condensed Light" w:cs="Times New Roman"/>
          <w:szCs w:val="24"/>
        </w:rPr>
        <w:t>discipline is</w:t>
      </w:r>
      <w:r w:rsidR="006A787F" w:rsidRPr="00AA3375">
        <w:rPr>
          <w:rFonts w:ascii="Abadi MT Condensed Light" w:hAnsi="Abadi MT Condensed Light" w:cs="Times New Roman"/>
          <w:szCs w:val="24"/>
        </w:rPr>
        <w:t xml:space="preserve"> </w:t>
      </w:r>
      <w:r w:rsidR="0092185A" w:rsidRPr="00AA3375">
        <w:rPr>
          <w:rFonts w:ascii="Abadi MT Condensed Light" w:hAnsi="Abadi MT Condensed Light" w:cs="Times New Roman"/>
          <w:szCs w:val="24"/>
        </w:rPr>
        <w:t xml:space="preserve">your control of </w:t>
      </w:r>
      <w:r w:rsidR="00FC2032" w:rsidRPr="00AA3375">
        <w:rPr>
          <w:rFonts w:ascii="Abadi MT Condensed Light" w:hAnsi="Abadi MT Condensed Light" w:cs="Times New Roman"/>
          <w:szCs w:val="24"/>
        </w:rPr>
        <w:t>yourself</w:t>
      </w:r>
      <w:r w:rsidR="0092185A" w:rsidRPr="00AA3375">
        <w:rPr>
          <w:rFonts w:ascii="Abadi MT Condensed Light" w:hAnsi="Abadi MT Condensed Light" w:cs="Times New Roman"/>
          <w:szCs w:val="24"/>
        </w:rPr>
        <w:t>.</w:t>
      </w:r>
    </w:p>
    <w:p w14:paraId="41CB037A" w14:textId="1FD0D076" w:rsidR="0092185A" w:rsidRPr="00AA3375" w:rsidRDefault="0092185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Habits are </w:t>
      </w:r>
      <w:r w:rsidR="00F10F8F" w:rsidRPr="00AA3375">
        <w:rPr>
          <w:rFonts w:ascii="Abadi MT Condensed Light" w:hAnsi="Abadi MT Condensed Light" w:cs="Times New Roman"/>
          <w:szCs w:val="24"/>
        </w:rPr>
        <w:t>sourced from our control of ourselves both</w:t>
      </w:r>
      <w:r w:rsidR="006A787F" w:rsidRPr="00AA3375">
        <w:rPr>
          <w:rFonts w:ascii="Abadi MT Condensed Light" w:hAnsi="Abadi MT Condensed Light" w:cs="Times New Roman"/>
          <w:szCs w:val="24"/>
        </w:rPr>
        <w:t xml:space="preserve"> directly and indirectly from the people within </w:t>
      </w:r>
      <w:r w:rsidR="00112591" w:rsidRPr="00AA3375">
        <w:rPr>
          <w:rFonts w:ascii="Abadi MT Condensed Light" w:hAnsi="Abadi MT Condensed Light" w:cs="Times New Roman"/>
          <w:szCs w:val="24"/>
        </w:rPr>
        <w:t>and without</w:t>
      </w:r>
      <w:r w:rsidR="00942D24" w:rsidRPr="00AA3375">
        <w:rPr>
          <w:rFonts w:ascii="Abadi MT Condensed Light" w:hAnsi="Abadi MT Condensed Light" w:cs="Times New Roman"/>
          <w:szCs w:val="24"/>
        </w:rPr>
        <w:t xml:space="preserve"> our life circles.</w:t>
      </w:r>
    </w:p>
    <w:p w14:paraId="24512874" w14:textId="75A45108" w:rsidR="00A22CE1" w:rsidRPr="00AA3375" w:rsidRDefault="00A22CE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With self-awareness</w:t>
      </w:r>
      <w:r w:rsidR="00650E5C" w:rsidRPr="00AA3375">
        <w:rPr>
          <w:rFonts w:ascii="Abadi MT Condensed Light" w:hAnsi="Abadi MT Condensed Light" w:cs="Times New Roman"/>
          <w:szCs w:val="24"/>
        </w:rPr>
        <w:t>, we can monitor, evaluate,</w:t>
      </w:r>
      <w:r w:rsidR="00760F27" w:rsidRPr="00AA3375">
        <w:rPr>
          <w:rFonts w:ascii="Abadi MT Condensed Light" w:hAnsi="Abadi MT Condensed Light" w:cs="Times New Roman"/>
          <w:szCs w:val="24"/>
        </w:rPr>
        <w:t xml:space="preserve"> and even vet our liv</w:t>
      </w:r>
      <w:r w:rsidR="004B4017" w:rsidRPr="00AA3375">
        <w:rPr>
          <w:rFonts w:ascii="Abadi MT Condensed Light" w:hAnsi="Abadi MT Condensed Light" w:cs="Times New Roman"/>
          <w:szCs w:val="24"/>
        </w:rPr>
        <w:t>es without bias or favor on our</w:t>
      </w:r>
      <w:r w:rsidR="00760F27" w:rsidRPr="00AA3375">
        <w:rPr>
          <w:rFonts w:ascii="Abadi MT Condensed Light" w:hAnsi="Abadi MT Condensed Light" w:cs="Times New Roman"/>
          <w:szCs w:val="24"/>
        </w:rPr>
        <w:t>selves.</w:t>
      </w:r>
    </w:p>
    <w:p w14:paraId="5889A868" w14:textId="63F5D182" w:rsidR="00A975F3" w:rsidRPr="00AA3375" w:rsidRDefault="00A975F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w:t>
      </w:r>
      <w:r w:rsidR="00650E5C" w:rsidRPr="00AA3375">
        <w:rPr>
          <w:rFonts w:ascii="Abadi MT Condensed Light" w:hAnsi="Abadi MT Condensed Light" w:cs="Times New Roman"/>
          <w:szCs w:val="24"/>
        </w:rPr>
        <w:t>I</w:t>
      </w:r>
      <w:r w:rsidRPr="00AA3375">
        <w:rPr>
          <w:rFonts w:ascii="Abadi MT Condensed Light" w:hAnsi="Abadi MT Condensed Light" w:cs="Times New Roman"/>
          <w:szCs w:val="24"/>
        </w:rPr>
        <w:t>nstance,</w:t>
      </w:r>
      <w:r w:rsidR="00B2740A" w:rsidRPr="00AA3375">
        <w:rPr>
          <w:rFonts w:ascii="Abadi MT Condensed Light" w:hAnsi="Abadi MT Condensed Light" w:cs="Times New Roman"/>
          <w:szCs w:val="24"/>
        </w:rPr>
        <w:t xml:space="preserve"> </w:t>
      </w:r>
      <w:r w:rsidR="00FC2032" w:rsidRPr="00AA3375">
        <w:rPr>
          <w:rFonts w:ascii="Abadi MT Condensed Light" w:hAnsi="Abadi MT Condensed Light" w:cs="Times New Roman"/>
          <w:szCs w:val="24"/>
        </w:rPr>
        <w:t>if</w:t>
      </w:r>
      <w:r w:rsidRPr="00AA3375">
        <w:rPr>
          <w:rFonts w:ascii="Abadi MT Condensed Light" w:hAnsi="Abadi MT Condensed Light" w:cs="Times New Roman"/>
          <w:szCs w:val="24"/>
        </w:rPr>
        <w:t xml:space="preserve"> you know smoking is killing you</w:t>
      </w:r>
      <w:r w:rsidR="00B2740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you will not change</w:t>
      </w:r>
      <w:r w:rsidR="00B2740A" w:rsidRPr="00AA3375">
        <w:rPr>
          <w:rFonts w:ascii="Abadi MT Condensed Light" w:hAnsi="Abadi MT Condensed Light" w:cs="Times New Roman"/>
          <w:szCs w:val="24"/>
        </w:rPr>
        <w:t>. But if you know how smoking is killing you, you will quit smoking immediately.</w:t>
      </w:r>
    </w:p>
    <w:p w14:paraId="340E7573" w14:textId="0F348443" w:rsidR="00760F27" w:rsidRPr="00AA3375" w:rsidRDefault="00E1058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I</w:t>
      </w:r>
      <w:r w:rsidR="00760F27" w:rsidRPr="00AA3375">
        <w:rPr>
          <w:rFonts w:ascii="Abadi MT Condensed Light" w:hAnsi="Abadi MT Condensed Light" w:cs="Times New Roman"/>
          <w:szCs w:val="24"/>
        </w:rPr>
        <w:t>n my thinking</w:t>
      </w:r>
      <w:r w:rsidRPr="00AA3375">
        <w:rPr>
          <w:rFonts w:ascii="Abadi MT Condensed Light" w:hAnsi="Abadi MT Condensed Light" w:cs="Times New Roman"/>
          <w:szCs w:val="24"/>
        </w:rPr>
        <w:t>,</w:t>
      </w:r>
      <w:r w:rsidR="00760F27"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this </w:t>
      </w:r>
      <w:r w:rsidR="00760F27" w:rsidRPr="00AA3375">
        <w:rPr>
          <w:rFonts w:ascii="Abadi MT Condensed Light" w:hAnsi="Abadi MT Condensed Light" w:cs="Times New Roman"/>
          <w:szCs w:val="24"/>
        </w:rPr>
        <w:t xml:space="preserve">is </w:t>
      </w:r>
      <w:r w:rsidRPr="00AA3375">
        <w:rPr>
          <w:rFonts w:ascii="Abadi MT Condensed Light" w:hAnsi="Abadi MT Condensed Light" w:cs="Times New Roman"/>
          <w:szCs w:val="24"/>
        </w:rPr>
        <w:t>what people should pursue in the</w:t>
      </w:r>
      <w:r w:rsidR="00760F27" w:rsidRPr="00AA3375">
        <w:rPr>
          <w:rFonts w:ascii="Abadi MT Condensed Light" w:hAnsi="Abadi MT Condensed Light" w:cs="Times New Roman"/>
          <w:szCs w:val="24"/>
        </w:rPr>
        <w:t xml:space="preserve"> present lives and</w:t>
      </w:r>
      <w:r w:rsidRPr="00AA3375">
        <w:rPr>
          <w:rFonts w:ascii="Abadi MT Condensed Light" w:hAnsi="Abadi MT Condensed Light" w:cs="Times New Roman"/>
          <w:szCs w:val="24"/>
        </w:rPr>
        <w:t xml:space="preserve"> should</w:t>
      </w:r>
      <w:r w:rsidR="00760F27" w:rsidRPr="00AA3375">
        <w:rPr>
          <w:rFonts w:ascii="Abadi MT Condensed Light" w:hAnsi="Abadi MT Condensed Light" w:cs="Times New Roman"/>
          <w:szCs w:val="24"/>
        </w:rPr>
        <w:t xml:space="preserve"> embrace</w:t>
      </w:r>
      <w:r w:rsidRPr="00AA3375">
        <w:rPr>
          <w:rFonts w:ascii="Abadi MT Condensed Light" w:hAnsi="Abadi MT Condensed Light" w:cs="Times New Roman"/>
          <w:szCs w:val="24"/>
        </w:rPr>
        <w:t xml:space="preserve"> it</w:t>
      </w:r>
      <w:r w:rsidR="00030B94" w:rsidRPr="00AA3375">
        <w:rPr>
          <w:rFonts w:ascii="Abadi MT Condensed Light" w:hAnsi="Abadi MT Condensed Light" w:cs="Times New Roman"/>
          <w:szCs w:val="24"/>
        </w:rPr>
        <w:t xml:space="preserve"> all</w:t>
      </w:r>
      <w:r w:rsidRPr="00AA3375">
        <w:rPr>
          <w:rFonts w:ascii="Abadi MT Condensed Light" w:hAnsi="Abadi MT Condensed Light" w:cs="Times New Roman"/>
          <w:szCs w:val="24"/>
        </w:rPr>
        <w:t xml:space="preserve"> a</w:t>
      </w:r>
      <w:r w:rsidR="00A975F3" w:rsidRPr="00AA3375">
        <w:rPr>
          <w:rFonts w:ascii="Abadi MT Condensed Light" w:hAnsi="Abadi MT Condensed Light" w:cs="Times New Roman"/>
          <w:szCs w:val="24"/>
        </w:rPr>
        <w:t>long to build</w:t>
      </w:r>
      <w:r w:rsidR="007F281B" w:rsidRPr="00AA3375">
        <w:rPr>
          <w:rFonts w:ascii="Abadi MT Condensed Light" w:hAnsi="Abadi MT Condensed Light" w:cs="Times New Roman"/>
          <w:szCs w:val="24"/>
        </w:rPr>
        <w:t xml:space="preserve"> the </w:t>
      </w:r>
      <w:r w:rsidR="00C239CA" w:rsidRPr="00AA3375">
        <w:rPr>
          <w:rFonts w:ascii="Abadi MT Condensed Light" w:hAnsi="Abadi MT Condensed Light" w:cs="Times New Roman"/>
          <w:szCs w:val="24"/>
        </w:rPr>
        <w:t>L</w:t>
      </w:r>
      <w:r w:rsidR="007F281B" w:rsidRPr="00AA3375">
        <w:rPr>
          <w:rFonts w:ascii="Abadi MT Condensed Light" w:hAnsi="Abadi MT Condensed Light" w:cs="Times New Roman"/>
          <w:szCs w:val="24"/>
        </w:rPr>
        <w:t>ife we envy and envision.</w:t>
      </w:r>
    </w:p>
    <w:p w14:paraId="29BC8430" w14:textId="2A2F5A34" w:rsidR="007F281B" w:rsidRPr="00AA3375" w:rsidRDefault="007F281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Generally</w:t>
      </w:r>
      <w:r w:rsidR="002E130B" w:rsidRPr="00AA3375">
        <w:rPr>
          <w:rFonts w:ascii="Abadi MT Condensed Light" w:hAnsi="Abadi MT Condensed Light" w:cs="Times New Roman"/>
          <w:szCs w:val="24"/>
        </w:rPr>
        <w:t>, information</w:t>
      </w:r>
      <w:r w:rsidR="001602BC" w:rsidRPr="00AA3375">
        <w:rPr>
          <w:rFonts w:ascii="Abadi MT Condensed Light" w:hAnsi="Abadi MT Condensed Light" w:cs="Times New Roman"/>
          <w:szCs w:val="24"/>
        </w:rPr>
        <w:t xml:space="preserve"> is</w:t>
      </w:r>
      <w:r w:rsidRPr="00AA3375">
        <w:rPr>
          <w:rFonts w:ascii="Abadi MT Condensed Light" w:hAnsi="Abadi MT Condensed Light" w:cs="Times New Roman"/>
          <w:szCs w:val="24"/>
        </w:rPr>
        <w:t xml:space="preserve"> knowledge</w:t>
      </w:r>
      <w:r w:rsidR="00650E5C"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but</w:t>
      </w:r>
      <w:r w:rsidR="006864B6" w:rsidRPr="00AA3375">
        <w:rPr>
          <w:rFonts w:ascii="Abadi MT Condensed Light" w:hAnsi="Abadi MT Condensed Light" w:cs="Times New Roman"/>
          <w:szCs w:val="24"/>
        </w:rPr>
        <w:t xml:space="preserve"> the </w:t>
      </w:r>
      <w:r w:rsidR="002648F4" w:rsidRPr="00AA3375">
        <w:rPr>
          <w:rFonts w:ascii="Abadi MT Condensed Light" w:hAnsi="Abadi MT Condensed Light" w:cs="Times New Roman"/>
          <w:szCs w:val="24"/>
        </w:rPr>
        <w:t>understanding</w:t>
      </w:r>
      <w:r w:rsidR="006864B6" w:rsidRPr="00AA3375">
        <w:rPr>
          <w:rFonts w:ascii="Abadi MT Condensed Light" w:hAnsi="Abadi MT Condensed Light" w:cs="Times New Roman"/>
          <w:szCs w:val="24"/>
        </w:rPr>
        <w:t xml:space="preserve"> of </w:t>
      </w:r>
      <w:r w:rsidR="00C239CA" w:rsidRPr="00AA3375">
        <w:rPr>
          <w:rFonts w:ascii="Abadi MT Condensed Light" w:hAnsi="Abadi MT Condensed Light" w:cs="Times New Roman"/>
          <w:szCs w:val="24"/>
        </w:rPr>
        <w:t>'</w:t>
      </w:r>
      <w:r w:rsidR="001602BC" w:rsidRPr="00AA3375">
        <w:rPr>
          <w:rFonts w:ascii="Abadi MT Condensed Light" w:hAnsi="Abadi MT Condensed Light" w:cs="Times New Roman"/>
          <w:szCs w:val="24"/>
        </w:rPr>
        <w:t>how</w:t>
      </w:r>
      <w:r w:rsidR="00C239CA" w:rsidRPr="00AA3375">
        <w:rPr>
          <w:rFonts w:ascii="Abadi MT Condensed Light" w:hAnsi="Abadi MT Condensed Light" w:cs="Times New Roman"/>
          <w:szCs w:val="24"/>
        </w:rPr>
        <w:t>'</w:t>
      </w:r>
      <w:r w:rsidR="001602BC" w:rsidRPr="00AA3375">
        <w:rPr>
          <w:rFonts w:ascii="Abadi MT Condensed Light" w:hAnsi="Abadi MT Condensed Light" w:cs="Times New Roman"/>
          <w:szCs w:val="24"/>
        </w:rPr>
        <w:t xml:space="preserve"> </w:t>
      </w:r>
      <w:r w:rsidR="00B2740A" w:rsidRPr="00AA3375">
        <w:rPr>
          <w:rFonts w:ascii="Abadi MT Condensed Light" w:hAnsi="Abadi MT Condensed Light" w:cs="Times New Roman"/>
          <w:szCs w:val="24"/>
        </w:rPr>
        <w:t>i</w:t>
      </w:r>
      <w:r w:rsidR="006864B6" w:rsidRPr="00AA3375">
        <w:rPr>
          <w:rFonts w:ascii="Abadi MT Condensed Light" w:hAnsi="Abadi MT Condensed Light" w:cs="Times New Roman"/>
          <w:szCs w:val="24"/>
        </w:rPr>
        <w:t xml:space="preserve">t </w:t>
      </w:r>
      <w:r w:rsidR="002648F4" w:rsidRPr="00AA3375">
        <w:rPr>
          <w:rFonts w:ascii="Abadi MT Condensed Light" w:hAnsi="Abadi MT Condensed Light" w:cs="Times New Roman"/>
          <w:szCs w:val="24"/>
        </w:rPr>
        <w:t>affects</w:t>
      </w:r>
      <w:r w:rsidR="002E130B" w:rsidRPr="00AA3375">
        <w:rPr>
          <w:rFonts w:ascii="Abadi MT Condensed Light" w:hAnsi="Abadi MT Condensed Light" w:cs="Times New Roman"/>
          <w:szCs w:val="24"/>
        </w:rPr>
        <w:t xml:space="preserve"> you </w:t>
      </w:r>
      <w:r w:rsidR="00030B94" w:rsidRPr="00AA3375">
        <w:rPr>
          <w:rFonts w:ascii="Abadi MT Condensed Light" w:hAnsi="Abadi MT Condensed Light" w:cs="Times New Roman"/>
          <w:szCs w:val="24"/>
        </w:rPr>
        <w:t>is a</w:t>
      </w:r>
      <w:r w:rsidR="001602BC" w:rsidRPr="00AA3375">
        <w:rPr>
          <w:rFonts w:ascii="Abadi MT Condensed Light" w:hAnsi="Abadi MT Condensed Light" w:cs="Times New Roman"/>
          <w:szCs w:val="24"/>
        </w:rPr>
        <w:t>wareness. The trans</w:t>
      </w:r>
      <w:r w:rsidR="002E130B" w:rsidRPr="00AA3375">
        <w:rPr>
          <w:rFonts w:ascii="Abadi MT Condensed Light" w:hAnsi="Abadi MT Condensed Light" w:cs="Times New Roman"/>
          <w:szCs w:val="24"/>
        </w:rPr>
        <w:t xml:space="preserve">formation and renewing of </w:t>
      </w:r>
      <w:r w:rsidR="00030B94" w:rsidRPr="00AA3375">
        <w:rPr>
          <w:rFonts w:ascii="Abadi MT Condensed Light" w:hAnsi="Abadi MT Condensed Light" w:cs="Times New Roman"/>
          <w:szCs w:val="24"/>
        </w:rPr>
        <w:t xml:space="preserve">our </w:t>
      </w:r>
      <w:r w:rsidR="00251E83" w:rsidRPr="00AA3375">
        <w:rPr>
          <w:rFonts w:ascii="Abadi MT Condensed Light" w:hAnsi="Abadi MT Condensed Light" w:cs="Times New Roman"/>
          <w:szCs w:val="24"/>
        </w:rPr>
        <w:t>mind</w:t>
      </w:r>
      <w:r w:rsidR="00030B94" w:rsidRPr="00AA3375">
        <w:rPr>
          <w:rFonts w:ascii="Abadi MT Condensed Light" w:hAnsi="Abadi MT Condensed Light" w:cs="Times New Roman"/>
          <w:szCs w:val="24"/>
        </w:rPr>
        <w:t>(</w:t>
      </w:r>
      <w:r w:rsidR="002E130B" w:rsidRPr="00AA3375">
        <w:rPr>
          <w:rFonts w:ascii="Abadi MT Condensed Light" w:hAnsi="Abadi MT Condensed Light" w:cs="Times New Roman"/>
          <w:szCs w:val="24"/>
        </w:rPr>
        <w:t>s</w:t>
      </w:r>
      <w:r w:rsidR="00030B94" w:rsidRPr="00AA3375">
        <w:rPr>
          <w:rFonts w:ascii="Abadi MT Condensed Light" w:hAnsi="Abadi MT Condensed Light" w:cs="Times New Roman"/>
          <w:szCs w:val="24"/>
        </w:rPr>
        <w:t>)</w:t>
      </w:r>
      <w:r w:rsidR="00251E83" w:rsidRPr="00AA3375">
        <w:rPr>
          <w:rFonts w:ascii="Abadi MT Condensed Light" w:hAnsi="Abadi MT Condensed Light" w:cs="Times New Roman"/>
          <w:szCs w:val="24"/>
        </w:rPr>
        <w:t xml:space="preserve"> influencing our behavior is a</w:t>
      </w:r>
      <w:r w:rsidR="002E130B" w:rsidRPr="00AA3375">
        <w:rPr>
          <w:rFonts w:ascii="Abadi MT Condensed Light" w:hAnsi="Abadi MT Condensed Light" w:cs="Times New Roman"/>
          <w:szCs w:val="24"/>
        </w:rPr>
        <w:t>wareness</w:t>
      </w:r>
      <w:r w:rsidR="006864B6" w:rsidRPr="00AA3375">
        <w:rPr>
          <w:rFonts w:ascii="Abadi MT Condensed Light" w:hAnsi="Abadi MT Condensed Light" w:cs="Times New Roman"/>
          <w:szCs w:val="24"/>
        </w:rPr>
        <w:t>.</w:t>
      </w:r>
    </w:p>
    <w:p w14:paraId="1729E195" w14:textId="77777777" w:rsidR="00251E83" w:rsidRPr="00AA3375" w:rsidRDefault="00251E8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5451B3D3" w14:textId="23C87E7E" w:rsidR="006864B6" w:rsidRPr="00AA3375" w:rsidRDefault="00251E83" w:rsidP="00CC5E28">
      <w:pPr>
        <w:pStyle w:val="Heading1"/>
        <w:rPr>
          <w:rFonts w:ascii="Abadi MT Condensed Light" w:hAnsi="Abadi MT Condensed Light"/>
        </w:rPr>
      </w:pPr>
      <w:bookmarkStart w:id="69" w:name="_Toc69903269"/>
      <w:r w:rsidRPr="00AA3375">
        <w:rPr>
          <w:rFonts w:ascii="Abadi MT Condensed Light" w:hAnsi="Abadi MT Condensed Light"/>
        </w:rPr>
        <w:lastRenderedPageBreak/>
        <w:t>MAKING THE BEST OUT OF</w:t>
      </w:r>
      <w:r w:rsidR="006864B6" w:rsidRPr="00AA3375">
        <w:rPr>
          <w:rFonts w:ascii="Abadi MT Condensed Light" w:hAnsi="Abadi MT Condensed Light"/>
        </w:rPr>
        <w:t xml:space="preserve"> LIFE</w:t>
      </w:r>
      <w:bookmarkEnd w:id="69"/>
    </w:p>
    <w:p w14:paraId="5D6C8ACE" w14:textId="311300FE" w:rsidR="006864B6" w:rsidRPr="00AA3375" w:rsidRDefault="00733C9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Nothing personal here.</w:t>
      </w:r>
    </w:p>
    <w:p w14:paraId="2815E2EB" w14:textId="77777777" w:rsidR="00095FB5" w:rsidRPr="00AA3375" w:rsidRDefault="00095FB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We are made in the image and likeness of God (Genesis 1:26-27</w:t>
      </w:r>
      <w:r w:rsidR="00DB72B6" w:rsidRPr="00AA3375">
        <w:rPr>
          <w:rFonts w:ascii="Abadi MT Condensed Light" w:hAnsi="Abadi MT Condensed Light" w:cs="Times New Roman"/>
          <w:szCs w:val="24"/>
        </w:rPr>
        <w:t>, 9:6</w:t>
      </w:r>
      <w:r w:rsidRPr="00AA3375">
        <w:rPr>
          <w:rFonts w:ascii="Abadi MT Condensed Light" w:hAnsi="Abadi MT Condensed Light" w:cs="Times New Roman"/>
          <w:szCs w:val="24"/>
        </w:rPr>
        <w:t>)</w:t>
      </w:r>
    </w:p>
    <w:p w14:paraId="506866FE" w14:textId="069C348A" w:rsidR="008458CE" w:rsidRPr="00AA3375" w:rsidRDefault="00733C9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Put your best foot forward</w:t>
      </w:r>
      <w:r w:rsidR="00DB72B6" w:rsidRPr="00AA3375">
        <w:rPr>
          <w:rFonts w:ascii="Abadi MT Condensed Light" w:hAnsi="Abadi MT Condensed Light" w:cs="Times New Roman"/>
          <w:szCs w:val="24"/>
        </w:rPr>
        <w:t xml:space="preserve"> </w:t>
      </w:r>
      <w:r w:rsidR="00055B91" w:rsidRPr="00AA3375">
        <w:rPr>
          <w:rFonts w:ascii="Abadi MT Condensed Light" w:hAnsi="Abadi MT Condensed Light" w:cs="Times New Roman"/>
          <w:szCs w:val="24"/>
        </w:rPr>
        <w:t xml:space="preserve">because </w:t>
      </w:r>
      <w:r w:rsidR="008458CE" w:rsidRPr="00AA3375">
        <w:rPr>
          <w:rFonts w:ascii="Abadi MT Condensed Light" w:hAnsi="Abadi MT Condensed Light" w:cs="Times New Roman"/>
          <w:szCs w:val="24"/>
        </w:rPr>
        <w:t xml:space="preserve">there is no rehearsal in </w:t>
      </w:r>
      <w:r w:rsidR="00C239CA" w:rsidRPr="00AA3375">
        <w:rPr>
          <w:rFonts w:ascii="Abadi MT Condensed Light" w:hAnsi="Abadi MT Condensed Light" w:cs="Times New Roman"/>
          <w:szCs w:val="24"/>
        </w:rPr>
        <w:t>L</w:t>
      </w:r>
      <w:r w:rsidR="008458CE" w:rsidRPr="00AA3375">
        <w:rPr>
          <w:rFonts w:ascii="Abadi MT Condensed Light" w:hAnsi="Abadi MT Condensed Light" w:cs="Times New Roman"/>
          <w:szCs w:val="24"/>
        </w:rPr>
        <w:t>ife.</w:t>
      </w:r>
    </w:p>
    <w:p w14:paraId="6AAF224B" w14:textId="2ECA3629" w:rsidR="00A52346" w:rsidRPr="00AA3375" w:rsidRDefault="008458C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If</w:t>
      </w:r>
      <w:r w:rsidR="00DB72B6" w:rsidRPr="00AA3375">
        <w:rPr>
          <w:rFonts w:ascii="Abadi MT Condensed Light" w:hAnsi="Abadi MT Condensed Light" w:cs="Times New Roman"/>
          <w:szCs w:val="24"/>
        </w:rPr>
        <w:t xml:space="preserve"> </w:t>
      </w:r>
      <w:r w:rsidR="003D5371" w:rsidRPr="00AA3375">
        <w:rPr>
          <w:rFonts w:ascii="Abadi MT Condensed Light" w:hAnsi="Abadi MT Condensed Light" w:cs="Times New Roman"/>
          <w:szCs w:val="24"/>
        </w:rPr>
        <w:t xml:space="preserve">you lose in this pursuit of </w:t>
      </w:r>
      <w:r w:rsidR="00C239CA" w:rsidRPr="00AA3375">
        <w:rPr>
          <w:rFonts w:ascii="Abadi MT Condensed Light" w:hAnsi="Abadi MT Condensed Light" w:cs="Times New Roman"/>
          <w:szCs w:val="24"/>
        </w:rPr>
        <w:t>L</w:t>
      </w:r>
      <w:r w:rsidR="003D5371" w:rsidRPr="00AA3375">
        <w:rPr>
          <w:rFonts w:ascii="Abadi MT Condensed Light" w:hAnsi="Abadi MT Condensed Light" w:cs="Times New Roman"/>
          <w:szCs w:val="24"/>
        </w:rPr>
        <w:t>ife</w:t>
      </w:r>
      <w:r w:rsidR="00A52346" w:rsidRPr="00AA3375">
        <w:rPr>
          <w:rFonts w:ascii="Abadi MT Condensed Light" w:hAnsi="Abadi MT Condensed Light" w:cs="Times New Roman"/>
          <w:szCs w:val="24"/>
        </w:rPr>
        <w:t>, siege</w:t>
      </w:r>
      <w:r w:rsidRPr="00AA3375">
        <w:rPr>
          <w:rFonts w:ascii="Abadi MT Condensed Light" w:hAnsi="Abadi MT Condensed Light" w:cs="Times New Roman"/>
          <w:szCs w:val="24"/>
        </w:rPr>
        <w:t xml:space="preserve"> </w:t>
      </w:r>
      <w:r w:rsidR="00C527E3" w:rsidRPr="00AA3375">
        <w:rPr>
          <w:rFonts w:ascii="Abadi MT Condensed Light" w:hAnsi="Abadi MT Condensed Light" w:cs="Times New Roman"/>
          <w:szCs w:val="24"/>
        </w:rPr>
        <w:t xml:space="preserve">befalls you; </w:t>
      </w:r>
      <w:r w:rsidRPr="00AA3375">
        <w:rPr>
          <w:rFonts w:ascii="Abadi MT Condensed Light" w:hAnsi="Abadi MT Condensed Light" w:cs="Times New Roman"/>
          <w:szCs w:val="24"/>
        </w:rPr>
        <w:t>if you</w:t>
      </w:r>
      <w:r w:rsidR="00C92335" w:rsidRPr="00AA3375">
        <w:rPr>
          <w:rFonts w:ascii="Abadi MT Condensed Light" w:hAnsi="Abadi MT Condensed Light" w:cs="Times New Roman"/>
          <w:szCs w:val="24"/>
        </w:rPr>
        <w:t xml:space="preserve"> </w:t>
      </w:r>
      <w:r w:rsidR="00C527E3" w:rsidRPr="00AA3375">
        <w:rPr>
          <w:rFonts w:ascii="Abadi MT Condensed Light" w:hAnsi="Abadi MT Condensed Light" w:cs="Times New Roman"/>
          <w:szCs w:val="24"/>
        </w:rPr>
        <w:t>win</w:t>
      </w:r>
      <w:r w:rsidR="00650E5C" w:rsidRPr="00AA3375">
        <w:rPr>
          <w:rFonts w:ascii="Abadi MT Condensed Light" w:hAnsi="Abadi MT Condensed Light" w:cs="Times New Roman"/>
          <w:szCs w:val="24"/>
        </w:rPr>
        <w:t>,</w:t>
      </w:r>
      <w:r w:rsidR="00C527E3" w:rsidRPr="00AA3375">
        <w:rPr>
          <w:rFonts w:ascii="Abadi MT Condensed Light" w:hAnsi="Abadi MT Condensed Light" w:cs="Times New Roman"/>
          <w:szCs w:val="24"/>
        </w:rPr>
        <w:t xml:space="preserve"> </w:t>
      </w:r>
      <w:r w:rsidR="003D5371" w:rsidRPr="00AA3375">
        <w:rPr>
          <w:rFonts w:ascii="Abadi MT Condensed Light" w:hAnsi="Abadi MT Condensed Light" w:cs="Times New Roman"/>
          <w:szCs w:val="24"/>
        </w:rPr>
        <w:t>the award</w:t>
      </w:r>
      <w:r w:rsidR="00C92335" w:rsidRPr="00AA3375">
        <w:rPr>
          <w:rFonts w:ascii="Abadi MT Condensed Light" w:hAnsi="Abadi MT Condensed Light" w:cs="Times New Roman"/>
          <w:szCs w:val="24"/>
        </w:rPr>
        <w:t xml:space="preserve"> is yours.</w:t>
      </w:r>
    </w:p>
    <w:p w14:paraId="5BC377AD" w14:textId="57391664" w:rsidR="00A52346" w:rsidRPr="00AA3375" w:rsidRDefault="00A5234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Take time to build on yourself, be competitive enough</w:t>
      </w:r>
      <w:r w:rsidR="00C527E3" w:rsidRPr="00AA3375">
        <w:rPr>
          <w:rFonts w:ascii="Abadi MT Condensed Light" w:hAnsi="Abadi MT Condensed Light" w:cs="Times New Roman"/>
          <w:szCs w:val="24"/>
        </w:rPr>
        <w:t xml:space="preserve"> in your own </w:t>
      </w:r>
      <w:r w:rsidR="00C239CA" w:rsidRPr="00AA3375">
        <w:rPr>
          <w:rFonts w:ascii="Abadi MT Condensed Light" w:hAnsi="Abadi MT Condensed Light" w:cs="Times New Roman"/>
          <w:szCs w:val="24"/>
        </w:rPr>
        <w:t>L</w:t>
      </w:r>
      <w:r w:rsidR="00C527E3" w:rsidRPr="00AA3375">
        <w:rPr>
          <w:rFonts w:ascii="Abadi MT Condensed Light" w:hAnsi="Abadi MT Condensed Light" w:cs="Times New Roman"/>
          <w:szCs w:val="24"/>
        </w:rPr>
        <w:t>ife. Put</w:t>
      </w:r>
      <w:r w:rsidR="00C92335" w:rsidRPr="00AA3375">
        <w:rPr>
          <w:rFonts w:ascii="Abadi MT Condensed Light" w:hAnsi="Abadi MT Condensed Light" w:cs="Times New Roman"/>
          <w:szCs w:val="24"/>
        </w:rPr>
        <w:t xml:space="preserve"> requisites in their right posi</w:t>
      </w:r>
      <w:r w:rsidR="00A25C5F" w:rsidRPr="00AA3375">
        <w:rPr>
          <w:rFonts w:ascii="Abadi MT Condensed Light" w:hAnsi="Abadi MT Condensed Light" w:cs="Times New Roman"/>
          <w:szCs w:val="24"/>
        </w:rPr>
        <w:t>tions for a better life.</w:t>
      </w:r>
    </w:p>
    <w:p w14:paraId="74D31F48" w14:textId="5233F852" w:rsidR="00FA399B" w:rsidRPr="00AA3375" w:rsidRDefault="00A25C5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Trust </w:t>
      </w:r>
      <w:r w:rsidR="00C92335" w:rsidRPr="00AA3375">
        <w:rPr>
          <w:rFonts w:ascii="Abadi MT Condensed Light" w:hAnsi="Abadi MT Condensed Light" w:cs="Times New Roman"/>
          <w:szCs w:val="24"/>
        </w:rPr>
        <w:t xml:space="preserve">the process because it </w:t>
      </w:r>
      <w:r w:rsidR="00FA399B" w:rsidRPr="00AA3375">
        <w:rPr>
          <w:rFonts w:ascii="Abadi MT Condensed Light" w:hAnsi="Abadi MT Condensed Light" w:cs="Times New Roman"/>
          <w:szCs w:val="24"/>
        </w:rPr>
        <w:t>shall always last</w:t>
      </w:r>
      <w:r w:rsidR="00C92335" w:rsidRPr="00AA3375">
        <w:rPr>
          <w:rFonts w:ascii="Abadi MT Condensed Light" w:hAnsi="Abadi MT Condensed Light" w:cs="Times New Roman"/>
          <w:szCs w:val="24"/>
        </w:rPr>
        <w:t xml:space="preserve"> and put in </w:t>
      </w:r>
      <w:r w:rsidR="0025611A" w:rsidRPr="00AA3375">
        <w:rPr>
          <w:rFonts w:ascii="Abadi MT Condensed Light" w:hAnsi="Abadi MT Condensed Light" w:cs="Times New Roman"/>
          <w:szCs w:val="24"/>
        </w:rPr>
        <w:t xml:space="preserve">the right ingredients. </w:t>
      </w:r>
    </w:p>
    <w:p w14:paraId="6263FB86" w14:textId="2CA44B1F" w:rsidR="0019282C" w:rsidRPr="00AA3375" w:rsidRDefault="0025611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w:t>
      </w:r>
      <w:r w:rsidR="001F057A" w:rsidRPr="00AA3375">
        <w:rPr>
          <w:rFonts w:ascii="Abadi MT Condensed Light" w:hAnsi="Abadi MT Condensed Light" w:cs="Times New Roman"/>
          <w:szCs w:val="24"/>
        </w:rPr>
        <w:t>some</w:t>
      </w:r>
      <w:r w:rsidR="004B06DD" w:rsidRPr="00AA3375">
        <w:rPr>
          <w:rFonts w:ascii="Abadi MT Condensed Light" w:hAnsi="Abadi MT Condensed Light" w:cs="Times New Roman"/>
          <w:szCs w:val="24"/>
        </w:rPr>
        <w:t xml:space="preserve"> good</w:t>
      </w:r>
      <w:r w:rsidRPr="00AA3375">
        <w:rPr>
          <w:rFonts w:ascii="Abadi MT Condensed Light" w:hAnsi="Abadi MT Condensed Light" w:cs="Times New Roman"/>
          <w:szCs w:val="24"/>
        </w:rPr>
        <w:t xml:space="preserve"> </w:t>
      </w:r>
      <w:r w:rsidR="00C92335" w:rsidRPr="00AA3375">
        <w:rPr>
          <w:rFonts w:ascii="Abadi MT Condensed Light" w:hAnsi="Abadi MT Condensed Light" w:cs="Times New Roman"/>
          <w:szCs w:val="24"/>
        </w:rPr>
        <w:t>juice,</w:t>
      </w:r>
      <w:r w:rsidR="00467F04" w:rsidRPr="00AA3375">
        <w:rPr>
          <w:rFonts w:ascii="Abadi MT Condensed Light" w:hAnsi="Abadi MT Condensed Light" w:cs="Times New Roman"/>
          <w:szCs w:val="24"/>
        </w:rPr>
        <w:t xml:space="preserve"> gather</w:t>
      </w:r>
      <w:r w:rsidR="0019282C" w:rsidRPr="00AA3375">
        <w:rPr>
          <w:rFonts w:ascii="Abadi MT Condensed Light" w:hAnsi="Abadi MT Condensed Light" w:cs="Times New Roman"/>
          <w:szCs w:val="24"/>
        </w:rPr>
        <w:t xml:space="preserve"> the choicest of </w:t>
      </w:r>
      <w:r w:rsidR="004B06DD" w:rsidRPr="00AA3375">
        <w:rPr>
          <w:rFonts w:ascii="Abadi MT Condensed Light" w:hAnsi="Abadi MT Condensed Light" w:cs="Times New Roman"/>
          <w:szCs w:val="24"/>
        </w:rPr>
        <w:t xml:space="preserve">your </w:t>
      </w:r>
      <w:r w:rsidR="00467F04" w:rsidRPr="00AA3375">
        <w:rPr>
          <w:rFonts w:ascii="Abadi MT Condensed Light" w:hAnsi="Abadi MT Condensed Light" w:cs="Times New Roman"/>
          <w:szCs w:val="24"/>
        </w:rPr>
        <w:t xml:space="preserve">fruits in the </w:t>
      </w:r>
      <w:r w:rsidR="0019282C" w:rsidRPr="00AA3375">
        <w:rPr>
          <w:rFonts w:ascii="Abadi MT Condensed Light" w:hAnsi="Abadi MT Condensed Light" w:cs="Times New Roman"/>
          <w:szCs w:val="24"/>
        </w:rPr>
        <w:t>blend</w:t>
      </w:r>
      <w:r w:rsidR="00467F04" w:rsidRPr="00AA3375">
        <w:rPr>
          <w:rFonts w:ascii="Abadi MT Condensed Light" w:hAnsi="Abadi MT Condensed Light" w:cs="Times New Roman"/>
          <w:szCs w:val="24"/>
        </w:rPr>
        <w:t>er</w:t>
      </w:r>
      <w:r w:rsidR="0019282C" w:rsidRPr="00AA3375">
        <w:rPr>
          <w:rFonts w:ascii="Abadi MT Condensed Light" w:hAnsi="Abadi MT Condensed Light" w:cs="Times New Roman"/>
          <w:szCs w:val="24"/>
        </w:rPr>
        <w:t>.</w:t>
      </w:r>
    </w:p>
    <w:p w14:paraId="3A4CFC0E" w14:textId="5ADB1A24" w:rsidR="00BC2190" w:rsidRPr="00AA3375" w:rsidRDefault="0019282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w:t>
      </w:r>
      <w:r w:rsidR="00650E5C" w:rsidRPr="00AA3375">
        <w:rPr>
          <w:rFonts w:ascii="Abadi MT Condensed Light" w:hAnsi="Abadi MT Condensed Light" w:cs="Times New Roman"/>
          <w:szCs w:val="24"/>
        </w:rPr>
        <w:t>must you</w:t>
      </w:r>
      <w:r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w:t>
      </w:r>
      <w:r w:rsidRPr="00AA3375">
        <w:rPr>
          <w:rFonts w:ascii="Abadi MT Condensed Light" w:hAnsi="Abadi MT Condensed Light" w:cs="Times New Roman"/>
          <w:szCs w:val="24"/>
        </w:rPr>
        <w:t>make</w:t>
      </w:r>
      <w:r w:rsidR="00731A16" w:rsidRPr="00AA3375">
        <w:rPr>
          <w:rFonts w:ascii="Abadi MT Condensed Light" w:hAnsi="Abadi MT Condensed Light" w:cs="Times New Roman"/>
          <w:szCs w:val="24"/>
        </w:rPr>
        <w:t xml:space="preserve"> it</w:t>
      </w:r>
      <w:r w:rsidR="00650E5C" w:rsidRPr="00AA3375">
        <w:rPr>
          <w:rFonts w:ascii="Abadi MT Condensed Light" w:hAnsi="Abadi MT Condensed Light" w:cs="Times New Roman"/>
          <w:szCs w:val="24"/>
        </w:rPr>
        <w:t>,</w:t>
      </w:r>
      <w:r w:rsidR="00C239CA" w:rsidRPr="00AA3375">
        <w:rPr>
          <w:rFonts w:ascii="Abadi MT Condensed Light" w:hAnsi="Abadi MT Condensed Light" w:cs="Times New Roman"/>
          <w:szCs w:val="24"/>
        </w:rPr>
        <w:t>'</w:t>
      </w:r>
      <w:r w:rsidR="00F81B80"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who is making it?</w:t>
      </w:r>
      <w:r w:rsidR="00BC2190" w:rsidRPr="00AA3375">
        <w:rPr>
          <w:rFonts w:ascii="Abadi MT Condensed Light" w:hAnsi="Abadi MT Condensed Light" w:cs="Times New Roman"/>
          <w:szCs w:val="24"/>
        </w:rPr>
        <w:t xml:space="preserve"> Somebody </w:t>
      </w:r>
      <w:r w:rsidR="00C239CA" w:rsidRPr="00AA3375">
        <w:rPr>
          <w:rFonts w:ascii="Abadi MT Condensed Light" w:hAnsi="Abadi MT Condensed Light" w:cs="Times New Roman"/>
          <w:szCs w:val="24"/>
        </w:rPr>
        <w:t>'</w:t>
      </w:r>
      <w:r w:rsidR="001C0C10" w:rsidRPr="00AA3375">
        <w:rPr>
          <w:rFonts w:ascii="Abadi MT Condensed Light" w:hAnsi="Abadi MT Condensed Light" w:cs="Times New Roman"/>
          <w:szCs w:val="24"/>
        </w:rPr>
        <w:t>YOU</w:t>
      </w:r>
      <w:r w:rsidR="00C239CA" w:rsidRPr="00AA3375">
        <w:rPr>
          <w:rFonts w:ascii="Abadi MT Condensed Light" w:hAnsi="Abadi MT Condensed Light" w:cs="Times New Roman"/>
          <w:szCs w:val="24"/>
        </w:rPr>
        <w:t>'</w:t>
      </w:r>
      <w:r w:rsidR="001C0C10" w:rsidRPr="00AA3375">
        <w:rPr>
          <w:rFonts w:ascii="Abadi MT Condensed Light" w:hAnsi="Abadi MT Condensed Light" w:cs="Times New Roman"/>
          <w:szCs w:val="24"/>
        </w:rPr>
        <w:t xml:space="preserve"> is responsibl</w:t>
      </w:r>
      <w:r w:rsidR="00731A16" w:rsidRPr="00AA3375">
        <w:rPr>
          <w:rFonts w:ascii="Abadi MT Condensed Light" w:hAnsi="Abadi MT Condensed Light" w:cs="Times New Roman"/>
          <w:szCs w:val="24"/>
        </w:rPr>
        <w:t xml:space="preserve">e </w:t>
      </w:r>
      <w:r w:rsidR="00650E5C" w:rsidRPr="00AA3375">
        <w:rPr>
          <w:rFonts w:ascii="Abadi MT Condensed Light" w:hAnsi="Abadi MT Condensed Light" w:cs="Times New Roman"/>
          <w:szCs w:val="24"/>
        </w:rPr>
        <w:t>for ensuring</w:t>
      </w:r>
      <w:r w:rsidR="00731A16" w:rsidRPr="00AA3375">
        <w:rPr>
          <w:rFonts w:ascii="Abadi MT Condensed Light" w:hAnsi="Abadi MT Condensed Light" w:cs="Times New Roman"/>
          <w:szCs w:val="24"/>
        </w:rPr>
        <w:t xml:space="preserve"> excellent navigation in the whole matter.</w:t>
      </w:r>
      <w:r w:rsidR="00DB075F" w:rsidRPr="00AA3375">
        <w:rPr>
          <w:rFonts w:ascii="Abadi MT Condensed Light" w:hAnsi="Abadi MT Condensed Light" w:cs="Times New Roman"/>
          <w:szCs w:val="24"/>
        </w:rPr>
        <w:t xml:space="preserve"> Be the CEO of your </w:t>
      </w:r>
      <w:r w:rsidR="00C239CA" w:rsidRPr="00AA3375">
        <w:rPr>
          <w:rFonts w:ascii="Abadi MT Condensed Light" w:hAnsi="Abadi MT Condensed Light" w:cs="Times New Roman"/>
          <w:szCs w:val="24"/>
        </w:rPr>
        <w:t>L</w:t>
      </w:r>
      <w:r w:rsidR="00DB075F" w:rsidRPr="00AA3375">
        <w:rPr>
          <w:rFonts w:ascii="Abadi MT Condensed Light" w:hAnsi="Abadi MT Condensed Light" w:cs="Times New Roman"/>
          <w:szCs w:val="24"/>
        </w:rPr>
        <w:t>ife.</w:t>
      </w:r>
    </w:p>
    <w:p w14:paraId="32706401" w14:textId="7520B963" w:rsidR="00731A16" w:rsidRPr="00AA3375" w:rsidRDefault="005160C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Contextually</w:t>
      </w:r>
      <w:r w:rsidR="00127C38" w:rsidRPr="00AA3375">
        <w:rPr>
          <w:rFonts w:ascii="Abadi MT Condensed Light" w:hAnsi="Abadi MT Condensed Light" w:cs="Times New Roman"/>
          <w:szCs w:val="24"/>
        </w:rPr>
        <w:t>, let us work with this example;</w:t>
      </w:r>
    </w:p>
    <w:p w14:paraId="1CB93808" w14:textId="2AC13C53" w:rsidR="00AE44B0" w:rsidRPr="00AA3375" w:rsidRDefault="00AE44B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Let us call where you are</w:t>
      </w:r>
      <w:r w:rsidR="00AF2220" w:rsidRPr="00AA3375">
        <w:rPr>
          <w:rFonts w:ascii="Abadi MT Condensed Light" w:hAnsi="Abadi MT Condensed Light" w:cs="Times New Roman"/>
          <w:szCs w:val="24"/>
        </w:rPr>
        <w:t xml:space="preserve"> (present position or situation)</w:t>
      </w:r>
      <w:r w:rsidR="00650E5C"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AF2220" w:rsidRPr="00AA3375">
        <w:rPr>
          <w:rFonts w:ascii="Abadi MT Condensed Light" w:hAnsi="Abadi MT Condensed Light" w:cs="Times New Roman"/>
          <w:szCs w:val="24"/>
        </w:rPr>
        <w:t>point A</w:t>
      </w:r>
      <w:r w:rsidR="002648F4" w:rsidRPr="00AA3375">
        <w:rPr>
          <w:rFonts w:ascii="Abadi MT Condensed Light" w:hAnsi="Abadi MT Condensed Light" w:cs="Times New Roman"/>
          <w:szCs w:val="24"/>
        </w:rPr>
        <w:t>,</w:t>
      </w:r>
      <w:r w:rsidR="00650E5C" w:rsidRPr="00AA3375">
        <w:rPr>
          <w:rFonts w:ascii="Abadi MT Condensed Light" w:hAnsi="Abadi MT Condensed Light" w:cs="Times New Roman"/>
          <w:szCs w:val="24"/>
        </w:rPr>
        <w:t xml:space="preserve"> and</w:t>
      </w:r>
      <w:r w:rsidR="00AF2220" w:rsidRPr="00AA3375">
        <w:rPr>
          <w:rFonts w:ascii="Abadi MT Condensed Light" w:hAnsi="Abadi MT Condensed Light" w:cs="Times New Roman"/>
          <w:szCs w:val="24"/>
        </w:rPr>
        <w:t xml:space="preserve"> wish to go as point B.</w:t>
      </w:r>
    </w:p>
    <w:p w14:paraId="08A75131" w14:textId="1E4A2696" w:rsidR="00AF2220" w:rsidRPr="00AA3375" w:rsidRDefault="00AF222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From you</w:t>
      </w:r>
      <w:r w:rsidR="00DB075F" w:rsidRPr="00AA3375">
        <w:rPr>
          <w:rFonts w:ascii="Abadi MT Condensed Light" w:hAnsi="Abadi MT Condensed Light" w:cs="Times New Roman"/>
          <w:szCs w:val="24"/>
        </w:rPr>
        <w:t>r</w:t>
      </w:r>
      <w:r w:rsidR="00DD6A7A" w:rsidRPr="00AA3375">
        <w:rPr>
          <w:rFonts w:ascii="Abadi MT Condensed Light" w:hAnsi="Abadi MT Condensed Light" w:cs="Times New Roman"/>
          <w:szCs w:val="24"/>
        </w:rPr>
        <w:t xml:space="preserve"> niche, </w:t>
      </w:r>
      <w:r w:rsidR="00DB075F" w:rsidRPr="00AA3375">
        <w:rPr>
          <w:rFonts w:ascii="Abadi MT Condensed Light" w:hAnsi="Abadi MT Condensed Light" w:cs="Times New Roman"/>
          <w:szCs w:val="24"/>
        </w:rPr>
        <w:t>a</w:t>
      </w:r>
      <w:r w:rsidR="00127C38" w:rsidRPr="00AA3375">
        <w:rPr>
          <w:rFonts w:ascii="Abadi MT Condensed Light" w:hAnsi="Abadi MT Condensed Light" w:cs="Times New Roman"/>
          <w:szCs w:val="24"/>
        </w:rPr>
        <w:t>t</w:t>
      </w:r>
      <w:r w:rsidR="00DB075F" w:rsidRPr="00AA3375">
        <w:rPr>
          <w:rFonts w:ascii="Abadi MT Condensed Light" w:hAnsi="Abadi MT Condensed Light" w:cs="Times New Roman"/>
          <w:szCs w:val="24"/>
        </w:rPr>
        <w:t xml:space="preserve"> </w:t>
      </w:r>
      <w:r w:rsidR="00DD6A7A" w:rsidRPr="00AA3375">
        <w:rPr>
          <w:rFonts w:ascii="Abadi MT Condensed Light" w:hAnsi="Abadi MT Condensed Light" w:cs="Times New Roman"/>
          <w:szCs w:val="24"/>
        </w:rPr>
        <w:t xml:space="preserve">point A, </w:t>
      </w:r>
      <w:r w:rsidR="00127C38" w:rsidRPr="00AA3375">
        <w:rPr>
          <w:rFonts w:ascii="Abadi MT Condensed Light" w:hAnsi="Abadi MT Condensed Light" w:cs="Times New Roman"/>
          <w:szCs w:val="24"/>
        </w:rPr>
        <w:t xml:space="preserve">you </w:t>
      </w:r>
      <w:r w:rsidR="00650E5C" w:rsidRPr="00AA3375">
        <w:rPr>
          <w:rFonts w:ascii="Abadi MT Condensed Light" w:hAnsi="Abadi MT Condensed Light" w:cs="Times New Roman"/>
          <w:szCs w:val="24"/>
        </w:rPr>
        <w:t>must</w:t>
      </w:r>
      <w:r w:rsidR="00127C38" w:rsidRPr="00AA3375">
        <w:rPr>
          <w:rFonts w:ascii="Abadi MT Condensed Light" w:hAnsi="Abadi MT Condensed Light" w:cs="Times New Roman"/>
          <w:szCs w:val="24"/>
        </w:rPr>
        <w:t xml:space="preserve"> </w:t>
      </w:r>
      <w:r w:rsidR="00DD6A7A" w:rsidRPr="00AA3375">
        <w:rPr>
          <w:rFonts w:ascii="Abadi MT Condensed Light" w:hAnsi="Abadi MT Condensed Light" w:cs="Times New Roman"/>
          <w:szCs w:val="24"/>
        </w:rPr>
        <w:t>focus</w:t>
      </w:r>
      <w:r w:rsidR="00980CA2" w:rsidRPr="00AA3375">
        <w:rPr>
          <w:rFonts w:ascii="Abadi MT Condensed Light" w:hAnsi="Abadi MT Condensed Light" w:cs="Times New Roman"/>
          <w:szCs w:val="24"/>
        </w:rPr>
        <w:t xml:space="preserve"> on</w:t>
      </w:r>
      <w:r w:rsidR="007E0E36" w:rsidRPr="00AA3375">
        <w:rPr>
          <w:rFonts w:ascii="Abadi MT Condensed Light" w:hAnsi="Abadi MT Condensed Light" w:cs="Times New Roman"/>
          <w:szCs w:val="24"/>
        </w:rPr>
        <w:t xml:space="preserve"> p</w:t>
      </w:r>
      <w:r w:rsidR="00DD6A7A" w:rsidRPr="00AA3375">
        <w:rPr>
          <w:rFonts w:ascii="Abadi MT Condensed Light" w:hAnsi="Abadi MT Condensed Light" w:cs="Times New Roman"/>
          <w:szCs w:val="24"/>
        </w:rPr>
        <w:t>oint B and</w:t>
      </w:r>
      <w:r w:rsidR="00844291" w:rsidRPr="00AA3375">
        <w:rPr>
          <w:rFonts w:ascii="Abadi MT Condensed Light" w:hAnsi="Abadi MT Condensed Light" w:cs="Times New Roman"/>
          <w:szCs w:val="24"/>
        </w:rPr>
        <w:t xml:space="preserve"> estimate the journey. Then</w:t>
      </w:r>
      <w:r w:rsidR="00DD6A7A" w:rsidRPr="00AA3375">
        <w:rPr>
          <w:rFonts w:ascii="Abadi MT Condensed Light" w:hAnsi="Abadi MT Condensed Light" w:cs="Times New Roman"/>
          <w:szCs w:val="24"/>
        </w:rPr>
        <w:t xml:space="preserve"> do the milestones breakdown</w:t>
      </w:r>
      <w:r w:rsidR="00F81B80" w:rsidRPr="00AA3375">
        <w:rPr>
          <w:rFonts w:ascii="Abadi MT Condensed Light" w:hAnsi="Abadi MT Condensed Light" w:cs="Times New Roman"/>
          <w:szCs w:val="24"/>
        </w:rPr>
        <w:t xml:space="preserve">, </w:t>
      </w:r>
      <w:r w:rsidR="00DD6A7A" w:rsidRPr="00AA3375">
        <w:rPr>
          <w:rFonts w:ascii="Abadi MT Condensed Light" w:hAnsi="Abadi MT Condensed Light" w:cs="Times New Roman"/>
          <w:szCs w:val="24"/>
        </w:rPr>
        <w:t>from what you do, how you do it</w:t>
      </w:r>
      <w:r w:rsidR="00844291" w:rsidRPr="00AA3375">
        <w:rPr>
          <w:rFonts w:ascii="Abadi MT Condensed Light" w:hAnsi="Abadi MT Condensed Light" w:cs="Times New Roman"/>
          <w:szCs w:val="24"/>
        </w:rPr>
        <w:t xml:space="preserve"> when it should be done</w:t>
      </w:r>
      <w:r w:rsidR="00B2457D" w:rsidRPr="00AA3375">
        <w:rPr>
          <w:rFonts w:ascii="Abadi MT Condensed Light" w:hAnsi="Abadi MT Condensed Light" w:cs="Times New Roman"/>
          <w:szCs w:val="24"/>
        </w:rPr>
        <w:t>,</w:t>
      </w:r>
      <w:r w:rsidR="00507A6C" w:rsidRPr="00AA3375">
        <w:rPr>
          <w:rFonts w:ascii="Abadi MT Condensed Light" w:hAnsi="Abadi MT Condensed Light" w:cs="Times New Roman"/>
          <w:szCs w:val="24"/>
        </w:rPr>
        <w:t xml:space="preserve"> and more importantly</w:t>
      </w:r>
      <w:r w:rsidR="00B2457D" w:rsidRPr="00AA3375">
        <w:rPr>
          <w:rFonts w:ascii="Abadi MT Condensed Light" w:hAnsi="Abadi MT Condensed Light" w:cs="Times New Roman"/>
          <w:szCs w:val="24"/>
        </w:rPr>
        <w:t>,</w:t>
      </w:r>
      <w:r w:rsidR="00507A6C" w:rsidRPr="00AA3375">
        <w:rPr>
          <w:rFonts w:ascii="Abadi MT Condensed Light" w:hAnsi="Abadi MT Condensed Light" w:cs="Times New Roman"/>
          <w:szCs w:val="24"/>
        </w:rPr>
        <w:t xml:space="preserve"> how consistently you need to do it</w:t>
      </w:r>
      <w:r w:rsidR="00980CA2" w:rsidRPr="00AA3375">
        <w:rPr>
          <w:rFonts w:ascii="Abadi MT Condensed Light" w:hAnsi="Abadi MT Condensed Light" w:cs="Times New Roman"/>
          <w:szCs w:val="24"/>
        </w:rPr>
        <w:t>?</w:t>
      </w:r>
    </w:p>
    <w:p w14:paraId="6794A7A5" w14:textId="1DB71333" w:rsidR="00B473D0" w:rsidRPr="00AA3375" w:rsidRDefault="00C83AC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AC6B77" w:rsidRPr="00AA3375">
        <w:rPr>
          <w:rFonts w:ascii="Abadi MT Condensed Light" w:hAnsi="Abadi MT Condensed Light" w:cs="Times New Roman"/>
          <w:szCs w:val="24"/>
        </w:rPr>
        <w:t xml:space="preserve">his is meant to help </w:t>
      </w:r>
      <w:r w:rsidR="00980CA2" w:rsidRPr="00AA3375">
        <w:rPr>
          <w:rFonts w:ascii="Abadi MT Condensed Light" w:hAnsi="Abadi MT Condensed Light" w:cs="Times New Roman"/>
          <w:szCs w:val="24"/>
        </w:rPr>
        <w:t>scrutin</w:t>
      </w:r>
      <w:r w:rsidR="00580B07" w:rsidRPr="00AA3375">
        <w:rPr>
          <w:rFonts w:ascii="Abadi MT Condensed Light" w:hAnsi="Abadi MT Condensed Light" w:cs="Times New Roman"/>
          <w:szCs w:val="24"/>
        </w:rPr>
        <w:t>ize the navigation route</w:t>
      </w:r>
      <w:r w:rsidR="007B4ED8" w:rsidRPr="00AA3375">
        <w:rPr>
          <w:rFonts w:ascii="Abadi MT Condensed Light" w:hAnsi="Abadi MT Condensed Light" w:cs="Times New Roman"/>
          <w:szCs w:val="24"/>
        </w:rPr>
        <w:t>(s) to one</w:t>
      </w:r>
      <w:r w:rsidR="00B2457D" w:rsidRPr="00AA3375">
        <w:rPr>
          <w:rFonts w:ascii="Abadi MT Condensed Light" w:hAnsi="Abadi MT Condensed Light" w:cs="Times New Roman"/>
          <w:szCs w:val="24"/>
        </w:rPr>
        <w:t>'</w:t>
      </w:r>
      <w:r w:rsidR="007B4ED8" w:rsidRPr="00AA3375">
        <w:rPr>
          <w:rFonts w:ascii="Abadi MT Condensed Light" w:hAnsi="Abadi MT Condensed Light" w:cs="Times New Roman"/>
          <w:szCs w:val="24"/>
        </w:rPr>
        <w:t>s</w:t>
      </w:r>
      <w:r w:rsidR="00580B07" w:rsidRPr="00AA3375">
        <w:rPr>
          <w:rFonts w:ascii="Abadi MT Condensed Light" w:hAnsi="Abadi MT Condensed Light" w:cs="Times New Roman"/>
          <w:szCs w:val="24"/>
        </w:rPr>
        <w:t xml:space="preserve"> destiny and the requirements for safe</w:t>
      </w:r>
      <w:r w:rsidR="007B4ED8" w:rsidRPr="00AA3375">
        <w:rPr>
          <w:rFonts w:ascii="Abadi MT Condensed Light" w:hAnsi="Abadi MT Condensed Light" w:cs="Times New Roman"/>
          <w:szCs w:val="24"/>
        </w:rPr>
        <w:t xml:space="preserve"> travel</w:t>
      </w:r>
      <w:r w:rsidR="00B473D0" w:rsidRPr="00AA3375">
        <w:rPr>
          <w:rFonts w:ascii="Abadi MT Condensed Light" w:hAnsi="Abadi MT Condensed Light" w:cs="Times New Roman"/>
          <w:szCs w:val="24"/>
        </w:rPr>
        <w:t xml:space="preserve"> and</w:t>
      </w:r>
      <w:r w:rsidR="00580B07" w:rsidRPr="00AA3375">
        <w:rPr>
          <w:rFonts w:ascii="Abadi MT Condensed Light" w:hAnsi="Abadi MT Condensed Light" w:cs="Times New Roman"/>
          <w:szCs w:val="24"/>
        </w:rPr>
        <w:t xml:space="preserve"> arrival.</w:t>
      </w:r>
      <w:r w:rsidR="0081324A" w:rsidRPr="00AA3375">
        <w:rPr>
          <w:rFonts w:ascii="Abadi MT Condensed Light" w:hAnsi="Abadi MT Condensed Light" w:cs="Times New Roman"/>
          <w:szCs w:val="24"/>
        </w:rPr>
        <w:t xml:space="preserve"> </w:t>
      </w:r>
    </w:p>
    <w:p w14:paraId="533881D0" w14:textId="21D2B4B3" w:rsidR="0081324A" w:rsidRPr="00AA3375" w:rsidRDefault="00C54E7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Keep track </w:t>
      </w:r>
      <w:r w:rsidR="00BA764C" w:rsidRPr="00AA3375">
        <w:rPr>
          <w:rFonts w:ascii="Abadi MT Condensed Light" w:hAnsi="Abadi MT Condensed Light" w:cs="Times New Roman"/>
          <w:szCs w:val="24"/>
        </w:rPr>
        <w:t xml:space="preserve">of yourself </w:t>
      </w:r>
      <w:r w:rsidRPr="00AA3375">
        <w:rPr>
          <w:rFonts w:ascii="Abadi MT Condensed Light" w:hAnsi="Abadi MT Condensed Light" w:cs="Times New Roman"/>
          <w:szCs w:val="24"/>
        </w:rPr>
        <w:t>to ensure you are</w:t>
      </w:r>
      <w:r w:rsidR="008561E1" w:rsidRPr="00AA3375">
        <w:rPr>
          <w:rFonts w:ascii="Abadi MT Condensed Light" w:hAnsi="Abadi MT Condensed Light" w:cs="Times New Roman"/>
          <w:szCs w:val="24"/>
        </w:rPr>
        <w:t xml:space="preserve"> on </w:t>
      </w:r>
      <w:r w:rsidR="00B473D0" w:rsidRPr="00AA3375">
        <w:rPr>
          <w:rFonts w:ascii="Abadi MT Condensed Light" w:hAnsi="Abadi MT Condensed Light" w:cs="Times New Roman"/>
          <w:szCs w:val="24"/>
        </w:rPr>
        <w:t>course</w:t>
      </w:r>
      <w:r w:rsidR="00B2457D" w:rsidRPr="00AA3375">
        <w:rPr>
          <w:rFonts w:ascii="Abadi MT Condensed Light" w:hAnsi="Abadi MT Condensed Light" w:cs="Times New Roman"/>
          <w:szCs w:val="24"/>
        </w:rPr>
        <w:t>;</w:t>
      </w:r>
      <w:r w:rsidR="00B473D0" w:rsidRPr="00AA3375">
        <w:rPr>
          <w:rFonts w:ascii="Abadi MT Condensed Light" w:hAnsi="Abadi MT Condensed Light" w:cs="Times New Roman"/>
          <w:szCs w:val="24"/>
        </w:rPr>
        <w:t xml:space="preserve"> </w:t>
      </w:r>
      <w:r w:rsidR="00BA764C" w:rsidRPr="00AA3375">
        <w:rPr>
          <w:rFonts w:ascii="Abadi MT Condensed Light" w:hAnsi="Abadi MT Condensed Light" w:cs="Times New Roman"/>
          <w:szCs w:val="24"/>
        </w:rPr>
        <w:t>otherwise</w:t>
      </w:r>
      <w:r w:rsidR="00B2457D" w:rsidRPr="00AA3375">
        <w:rPr>
          <w:rFonts w:ascii="Abadi MT Condensed Light" w:hAnsi="Abadi MT Condensed Light" w:cs="Times New Roman"/>
          <w:szCs w:val="24"/>
        </w:rPr>
        <w:t>,</w:t>
      </w:r>
      <w:r w:rsidR="00BA764C" w:rsidRPr="00AA3375">
        <w:rPr>
          <w:rFonts w:ascii="Abadi MT Condensed Light" w:hAnsi="Abadi MT Condensed Light" w:cs="Times New Roman"/>
          <w:szCs w:val="24"/>
        </w:rPr>
        <w:t xml:space="preserve"> you will</w:t>
      </w:r>
      <w:r w:rsidR="008561E1" w:rsidRPr="00AA3375">
        <w:rPr>
          <w:rFonts w:ascii="Abadi MT Condensed Light" w:hAnsi="Abadi MT Condensed Light" w:cs="Times New Roman"/>
          <w:szCs w:val="24"/>
        </w:rPr>
        <w:t xml:space="preserve"> drift</w:t>
      </w:r>
      <w:r w:rsidR="00580B07" w:rsidRPr="00AA3375">
        <w:rPr>
          <w:rFonts w:ascii="Abadi MT Condensed Light" w:hAnsi="Abadi MT Condensed Light" w:cs="Times New Roman"/>
          <w:szCs w:val="24"/>
        </w:rPr>
        <w:t xml:space="preserve"> </w:t>
      </w:r>
      <w:r w:rsidR="00BA764C" w:rsidRPr="00AA3375">
        <w:rPr>
          <w:rFonts w:ascii="Abadi MT Condensed Light" w:hAnsi="Abadi MT Condensed Light" w:cs="Times New Roman"/>
          <w:szCs w:val="24"/>
        </w:rPr>
        <w:t>off</w:t>
      </w:r>
      <w:r w:rsidR="00B473D0" w:rsidRPr="00AA3375">
        <w:rPr>
          <w:rFonts w:ascii="Abadi MT Condensed Light" w:hAnsi="Abadi MT Condensed Light" w:cs="Times New Roman"/>
          <w:szCs w:val="24"/>
        </w:rPr>
        <w:t>.</w:t>
      </w:r>
    </w:p>
    <w:p w14:paraId="68C6A668" w14:textId="2B6B064E" w:rsidR="00580B07" w:rsidRPr="00AA3375" w:rsidRDefault="00580B0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98634C" w:rsidRPr="00AA3375">
        <w:rPr>
          <w:rFonts w:ascii="Abadi MT Condensed Light" w:hAnsi="Abadi MT Condensed Light" w:cs="Times New Roman"/>
          <w:szCs w:val="24"/>
        </w:rPr>
        <w:t>self is</w:t>
      </w:r>
      <w:r w:rsidR="007860A9" w:rsidRPr="00AA3375">
        <w:rPr>
          <w:rFonts w:ascii="Abadi MT Condensed Light" w:hAnsi="Abadi MT Condensed Light" w:cs="Times New Roman"/>
          <w:szCs w:val="24"/>
        </w:rPr>
        <w:t xml:space="preserve"> obligated</w:t>
      </w:r>
      <w:r w:rsidR="00C02B0C" w:rsidRPr="00AA3375">
        <w:rPr>
          <w:rFonts w:ascii="Abadi MT Condensed Light" w:hAnsi="Abadi MT Condensed Light" w:cs="Times New Roman"/>
          <w:szCs w:val="24"/>
        </w:rPr>
        <w:t xml:space="preserve"> to </w:t>
      </w:r>
      <w:r w:rsidR="00F2536C" w:rsidRPr="00AA3375">
        <w:rPr>
          <w:rFonts w:ascii="Abadi MT Condensed Light" w:hAnsi="Abadi MT Condensed Light" w:cs="Times New Roman"/>
          <w:szCs w:val="24"/>
        </w:rPr>
        <w:t>focus on</w:t>
      </w:r>
      <w:r w:rsidR="00C02B0C" w:rsidRPr="00AA3375">
        <w:rPr>
          <w:rFonts w:ascii="Abadi MT Condensed Light" w:hAnsi="Abadi MT Condensed Light" w:cs="Times New Roman"/>
          <w:szCs w:val="24"/>
        </w:rPr>
        <w:t xml:space="preserve"> the new</w:t>
      </w:r>
      <w:r w:rsidR="0098634C" w:rsidRPr="00AA3375">
        <w:rPr>
          <w:rFonts w:ascii="Abadi MT Condensed Light" w:hAnsi="Abadi MT Condensed Light" w:cs="Times New Roman"/>
          <w:szCs w:val="24"/>
        </w:rPr>
        <w:t xml:space="preserve"> point B</w:t>
      </w:r>
      <w:r w:rsidR="00F2536C" w:rsidRPr="00AA3375">
        <w:rPr>
          <w:rFonts w:ascii="Abadi MT Condensed Light" w:hAnsi="Abadi MT Condensed Light" w:cs="Times New Roman"/>
          <w:szCs w:val="24"/>
        </w:rPr>
        <w:t>: which is in terms of its requirement</w:t>
      </w:r>
      <w:r w:rsidR="0060618E" w:rsidRPr="00AA3375">
        <w:rPr>
          <w:rFonts w:ascii="Abadi MT Condensed Light" w:hAnsi="Abadi MT Condensed Light" w:cs="Times New Roman"/>
          <w:szCs w:val="24"/>
        </w:rPr>
        <w:t>s</w:t>
      </w:r>
      <w:r w:rsidR="00BA764C" w:rsidRPr="00AA3375">
        <w:rPr>
          <w:rFonts w:ascii="Abadi MT Condensed Light" w:hAnsi="Abadi MT Condensed Light" w:cs="Times New Roman"/>
          <w:szCs w:val="24"/>
        </w:rPr>
        <w:t xml:space="preserve"> which are</w:t>
      </w:r>
      <w:r w:rsidR="0060618E" w:rsidRPr="00AA3375">
        <w:rPr>
          <w:rFonts w:ascii="Abadi MT Condensed Light" w:hAnsi="Abadi MT Condensed Light" w:cs="Times New Roman"/>
          <w:szCs w:val="24"/>
        </w:rPr>
        <w:t xml:space="preserve"> </w:t>
      </w:r>
      <w:r w:rsidR="00324259" w:rsidRPr="00AA3375">
        <w:rPr>
          <w:rFonts w:ascii="Abadi MT Condensed Light" w:hAnsi="Abadi MT Condensed Light" w:cs="Times New Roman"/>
          <w:szCs w:val="24"/>
        </w:rPr>
        <w:t>energy, time</w:t>
      </w:r>
      <w:r w:rsidR="00B2457D" w:rsidRPr="00AA3375">
        <w:rPr>
          <w:rFonts w:ascii="Abadi MT Condensed Light" w:hAnsi="Abadi MT Condensed Light" w:cs="Times New Roman"/>
          <w:szCs w:val="24"/>
        </w:rPr>
        <w:t>,</w:t>
      </w:r>
      <w:r w:rsidR="00324259" w:rsidRPr="00AA3375">
        <w:rPr>
          <w:rFonts w:ascii="Abadi MT Condensed Light" w:hAnsi="Abadi MT Condensed Light" w:cs="Times New Roman"/>
          <w:szCs w:val="24"/>
        </w:rPr>
        <w:t xml:space="preserve"> and sacrifice.</w:t>
      </w:r>
      <w:r w:rsidR="0098634C" w:rsidRPr="00AA3375">
        <w:rPr>
          <w:rFonts w:ascii="Abadi MT Condensed Light" w:hAnsi="Abadi MT Condensed Light" w:cs="Times New Roman"/>
          <w:szCs w:val="24"/>
        </w:rPr>
        <w:t xml:space="preserve"> </w:t>
      </w:r>
    </w:p>
    <w:p w14:paraId="27EAD453" w14:textId="43DD988E" w:rsidR="007860A9" w:rsidRPr="00AA3375" w:rsidRDefault="00701E7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The amount of time needed to get to</w:t>
      </w:r>
      <w:r w:rsidR="001A7E96" w:rsidRPr="00AA3375">
        <w:rPr>
          <w:rFonts w:ascii="Abadi MT Condensed Light" w:hAnsi="Abadi MT Condensed Light" w:cs="Times New Roman"/>
          <w:szCs w:val="24"/>
        </w:rPr>
        <w:t xml:space="preserve"> dream </w:t>
      </w:r>
      <w:r w:rsidRPr="00AA3375">
        <w:rPr>
          <w:rFonts w:ascii="Abadi MT Condensed Light" w:hAnsi="Abadi MT Condensed Light" w:cs="Times New Roman"/>
          <w:szCs w:val="24"/>
        </w:rPr>
        <w:t xml:space="preserve">point </w:t>
      </w:r>
      <w:r w:rsidR="001A7E96" w:rsidRPr="00AA3375">
        <w:rPr>
          <w:rFonts w:ascii="Abadi MT Condensed Light" w:hAnsi="Abadi MT Condensed Light" w:cs="Times New Roman"/>
          <w:szCs w:val="24"/>
        </w:rPr>
        <w:t xml:space="preserve">B depends on the </w:t>
      </w:r>
      <w:r w:rsidR="00C239CA" w:rsidRPr="00AA3375">
        <w:rPr>
          <w:rFonts w:ascii="Abadi MT Condensed Light" w:hAnsi="Abadi MT Condensed Light" w:cs="Times New Roman"/>
          <w:szCs w:val="24"/>
        </w:rPr>
        <w:t>'</w:t>
      </w:r>
      <w:r w:rsidR="001A7E96" w:rsidRPr="00AA3375">
        <w:rPr>
          <w:rFonts w:ascii="Abadi MT Condensed Light" w:hAnsi="Abadi MT Condensed Light" w:cs="Times New Roman"/>
          <w:szCs w:val="24"/>
        </w:rPr>
        <w:t>distance</w:t>
      </w:r>
      <w:r w:rsidR="00C239CA" w:rsidRPr="00AA3375">
        <w:rPr>
          <w:rFonts w:ascii="Abadi MT Condensed Light" w:hAnsi="Abadi MT Condensed Light" w:cs="Times New Roman"/>
          <w:szCs w:val="24"/>
        </w:rPr>
        <w:t>'</w:t>
      </w:r>
      <w:r w:rsidR="001A7E96" w:rsidRPr="00AA3375">
        <w:rPr>
          <w:rFonts w:ascii="Abadi MT Condensed Light" w:hAnsi="Abadi MT Condensed Light" w:cs="Times New Roman"/>
          <w:szCs w:val="24"/>
        </w:rPr>
        <w:t xml:space="preserve"> effort and </w:t>
      </w:r>
      <w:r w:rsidRPr="00AA3375">
        <w:rPr>
          <w:rFonts w:ascii="Abadi MT Condensed Light" w:hAnsi="Abadi MT Condensed Light" w:cs="Times New Roman"/>
          <w:szCs w:val="24"/>
        </w:rPr>
        <w:t xml:space="preserve">the </w:t>
      </w:r>
      <w:r w:rsidR="004D0FA0" w:rsidRPr="00AA3375">
        <w:rPr>
          <w:rFonts w:ascii="Abadi MT Condensed Light" w:hAnsi="Abadi MT Condensed Light" w:cs="Times New Roman"/>
          <w:szCs w:val="24"/>
        </w:rPr>
        <w:t xml:space="preserve">probability of </w:t>
      </w:r>
      <w:r w:rsidRPr="00AA3375">
        <w:rPr>
          <w:rFonts w:ascii="Abadi MT Condensed Light" w:hAnsi="Abadi MT Condensed Light" w:cs="Times New Roman"/>
          <w:szCs w:val="24"/>
        </w:rPr>
        <w:t>your accuracy</w:t>
      </w:r>
      <w:r w:rsidR="004D0FA0" w:rsidRPr="00AA3375">
        <w:rPr>
          <w:rFonts w:ascii="Abadi MT Condensed Light" w:hAnsi="Abadi MT Condensed Light" w:cs="Times New Roman"/>
          <w:szCs w:val="24"/>
        </w:rPr>
        <w:t xml:space="preserve">. Time </w:t>
      </w:r>
      <w:r w:rsidR="00FC2032" w:rsidRPr="00AA3375">
        <w:rPr>
          <w:rFonts w:ascii="Abadi MT Condensed Light" w:hAnsi="Abadi MT Condensed Light" w:cs="Times New Roman"/>
          <w:szCs w:val="24"/>
        </w:rPr>
        <w:t>is</w:t>
      </w:r>
      <w:r w:rsidR="004D0FA0" w:rsidRPr="00AA3375">
        <w:rPr>
          <w:rFonts w:ascii="Abadi MT Condensed Light" w:hAnsi="Abadi MT Condensed Light" w:cs="Times New Roman"/>
          <w:szCs w:val="24"/>
        </w:rPr>
        <w:t xml:space="preserve"> a relative variable in whatever scenario.</w:t>
      </w:r>
    </w:p>
    <w:p w14:paraId="0D4E81D6" w14:textId="77777777" w:rsidR="00D87310" w:rsidRPr="00AA3375" w:rsidRDefault="004D0FA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 might not </w:t>
      </w:r>
      <w:r w:rsidR="00AF5ABD" w:rsidRPr="00AA3375">
        <w:rPr>
          <w:rFonts w:ascii="Abadi MT Condensed Light" w:hAnsi="Abadi MT Condensed Light" w:cs="Times New Roman"/>
          <w:szCs w:val="24"/>
        </w:rPr>
        <w:t xml:space="preserve">guarantee your arrival, but as the bible puts it, time and chance </w:t>
      </w:r>
      <w:r w:rsidR="0072325D" w:rsidRPr="00AA3375">
        <w:rPr>
          <w:rFonts w:ascii="Abadi MT Condensed Light" w:hAnsi="Abadi MT Condensed Light" w:cs="Times New Roman"/>
          <w:szCs w:val="24"/>
        </w:rPr>
        <w:t>happen</w:t>
      </w:r>
      <w:r w:rsidR="00AF5ABD" w:rsidRPr="00AA3375">
        <w:rPr>
          <w:rFonts w:ascii="Abadi MT Condensed Light" w:hAnsi="Abadi MT Condensed Light" w:cs="Times New Roman"/>
          <w:szCs w:val="24"/>
        </w:rPr>
        <w:t xml:space="preserve"> to all. </w:t>
      </w:r>
    </w:p>
    <w:p w14:paraId="76E0473F" w14:textId="27325E99" w:rsidR="00285E9A" w:rsidRPr="00AA3375" w:rsidRDefault="00AF5AB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That notwithstanding,</w:t>
      </w:r>
      <w:r w:rsidR="00CC0866" w:rsidRPr="00AA3375">
        <w:rPr>
          <w:rFonts w:ascii="Abadi MT Condensed Light" w:hAnsi="Abadi MT Condensed Light" w:cs="Times New Roman"/>
          <w:szCs w:val="24"/>
        </w:rPr>
        <w:t xml:space="preserve"> you can make smaller bests of your </w:t>
      </w:r>
      <w:r w:rsidR="00C239CA" w:rsidRPr="00AA3375">
        <w:rPr>
          <w:rFonts w:ascii="Abadi MT Condensed Light" w:hAnsi="Abadi MT Condensed Light" w:cs="Times New Roman"/>
          <w:szCs w:val="24"/>
        </w:rPr>
        <w:t>L</w:t>
      </w:r>
      <w:r w:rsidR="00CC0866" w:rsidRPr="00AA3375">
        <w:rPr>
          <w:rFonts w:ascii="Abadi MT Condensed Light" w:hAnsi="Abadi MT Condensed Light" w:cs="Times New Roman"/>
          <w:szCs w:val="24"/>
        </w:rPr>
        <w:t>ife from your daily activities</w:t>
      </w:r>
      <w:r w:rsidR="00D87310" w:rsidRPr="00AA3375">
        <w:rPr>
          <w:rFonts w:ascii="Abadi MT Condensed Light" w:hAnsi="Abadi MT Condensed Light" w:cs="Times New Roman"/>
          <w:szCs w:val="24"/>
        </w:rPr>
        <w:t>,</w:t>
      </w:r>
      <w:r w:rsidR="00CC0866" w:rsidRPr="00AA3375">
        <w:rPr>
          <w:rFonts w:ascii="Abadi MT Condensed Light" w:hAnsi="Abadi MT Condensed Light" w:cs="Times New Roman"/>
          <w:szCs w:val="24"/>
        </w:rPr>
        <w:t xml:space="preserve"> building up into the very possible and likable</w:t>
      </w:r>
      <w:r w:rsidR="00285E9A" w:rsidRPr="00AA3375">
        <w:rPr>
          <w:rFonts w:ascii="Abadi MT Condensed Light" w:hAnsi="Abadi MT Condensed Light" w:cs="Times New Roman"/>
          <w:szCs w:val="24"/>
        </w:rPr>
        <w:t xml:space="preserve"> future.</w:t>
      </w:r>
    </w:p>
    <w:p w14:paraId="151A2696" w14:textId="47E43826" w:rsidR="004D0FA0" w:rsidRPr="00AA3375" w:rsidRDefault="00285E9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After all</w:t>
      </w:r>
      <w:r w:rsidR="00140CE0" w:rsidRPr="00AA3375">
        <w:rPr>
          <w:rFonts w:ascii="Abadi MT Condensed Light" w:hAnsi="Abadi MT Condensed Light" w:cs="Times New Roman"/>
          <w:szCs w:val="24"/>
        </w:rPr>
        <w:t>, NOBODY has achieved the best in</w:t>
      </w:r>
      <w:r w:rsidRPr="00AA3375">
        <w:rPr>
          <w:rFonts w:ascii="Abadi MT Condensed Light" w:hAnsi="Abadi MT Condensed Light" w:cs="Times New Roman"/>
          <w:szCs w:val="24"/>
        </w:rPr>
        <w:t xml:space="preserve"> his or her </w:t>
      </w:r>
      <w:r w:rsidR="00B2457D" w:rsidRPr="00AA3375">
        <w:rPr>
          <w:rFonts w:ascii="Abadi MT Condensed Light" w:hAnsi="Abadi MT Condensed Light" w:cs="Times New Roman"/>
          <w:szCs w:val="24"/>
        </w:rPr>
        <w:t>l</w:t>
      </w:r>
      <w:r w:rsidRPr="00AA3375">
        <w:rPr>
          <w:rFonts w:ascii="Abadi MT Condensed Light" w:hAnsi="Abadi MT Condensed Light" w:cs="Times New Roman"/>
          <w:szCs w:val="24"/>
        </w:rPr>
        <w:t>ife, but they are still trying to make the best of it.</w:t>
      </w:r>
      <w:r w:rsidR="00960C4E" w:rsidRPr="00AA3375">
        <w:rPr>
          <w:rFonts w:ascii="Abadi MT Condensed Light" w:hAnsi="Abadi MT Condensed Light" w:cs="Times New Roman"/>
          <w:szCs w:val="24"/>
        </w:rPr>
        <w:t xml:space="preserve"> The </w:t>
      </w:r>
      <w:r w:rsidR="00C239CA" w:rsidRPr="00AA3375">
        <w:rPr>
          <w:rFonts w:ascii="Abadi MT Condensed Light" w:hAnsi="Abadi MT Condensed Light" w:cs="Times New Roman"/>
          <w:szCs w:val="24"/>
        </w:rPr>
        <w:t>'</w:t>
      </w:r>
      <w:r w:rsidR="00960C4E" w:rsidRPr="00AA3375">
        <w:rPr>
          <w:rFonts w:ascii="Abadi MT Condensed Light" w:hAnsi="Abadi MT Condensed Light" w:cs="Times New Roman"/>
          <w:szCs w:val="24"/>
        </w:rPr>
        <w:t>BEST</w:t>
      </w:r>
      <w:r w:rsidR="00C239CA" w:rsidRPr="00AA3375">
        <w:rPr>
          <w:rFonts w:ascii="Abadi MT Condensed Light" w:hAnsi="Abadi MT Condensed Light" w:cs="Times New Roman"/>
          <w:szCs w:val="24"/>
        </w:rPr>
        <w:t>'</w:t>
      </w:r>
      <w:r w:rsidR="00960C4E" w:rsidRPr="00AA3375">
        <w:rPr>
          <w:rFonts w:ascii="Abadi MT Condensed Light" w:hAnsi="Abadi MT Condensed Light" w:cs="Times New Roman"/>
          <w:szCs w:val="24"/>
        </w:rPr>
        <w:t xml:space="preserve"> is a constantly moving goal</w:t>
      </w:r>
      <w:r w:rsidR="00B2457D" w:rsidRPr="00AA3375">
        <w:rPr>
          <w:rFonts w:ascii="Abadi MT Condensed Light" w:hAnsi="Abadi MT Condensed Light" w:cs="Times New Roman"/>
          <w:szCs w:val="24"/>
        </w:rPr>
        <w:t>,</w:t>
      </w:r>
      <w:r w:rsidR="00140CE0" w:rsidRPr="00AA3375">
        <w:rPr>
          <w:rFonts w:ascii="Abadi MT Condensed Light" w:hAnsi="Abadi MT Condensed Light" w:cs="Times New Roman"/>
          <w:szCs w:val="24"/>
        </w:rPr>
        <w:t xml:space="preserve"> which is</w:t>
      </w:r>
      <w:r w:rsidR="00DB075F" w:rsidRPr="00AA3375">
        <w:rPr>
          <w:rFonts w:ascii="Abadi MT Condensed Light" w:hAnsi="Abadi MT Condensed Light" w:cs="Times New Roman"/>
          <w:szCs w:val="24"/>
        </w:rPr>
        <w:t xml:space="preserve"> a future status or class.</w:t>
      </w:r>
    </w:p>
    <w:p w14:paraId="27471525" w14:textId="194AD376" w:rsidR="00731A16" w:rsidRPr="00AA3375" w:rsidRDefault="000A1A4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Through this, the</w:t>
      </w:r>
      <w:r w:rsidR="00090A0A" w:rsidRPr="00AA3375">
        <w:rPr>
          <w:rFonts w:ascii="Abadi MT Condensed Light" w:hAnsi="Abadi MT Condensed Light" w:cs="Times New Roman"/>
          <w:szCs w:val="24"/>
        </w:rPr>
        <w:t xml:space="preserve"> best description of </w:t>
      </w:r>
      <w:r w:rsidR="00731A16" w:rsidRPr="00AA3375">
        <w:rPr>
          <w:rFonts w:ascii="Abadi MT Condensed Light" w:hAnsi="Abadi MT Condensed Light" w:cs="Times New Roman"/>
          <w:szCs w:val="24"/>
        </w:rPr>
        <w:t xml:space="preserve">dream life is </w:t>
      </w:r>
      <w:r w:rsidR="00226058" w:rsidRPr="00AA3375">
        <w:rPr>
          <w:rFonts w:ascii="Abadi MT Condensed Light" w:hAnsi="Abadi MT Condensed Light" w:cs="Times New Roman"/>
          <w:szCs w:val="24"/>
        </w:rPr>
        <w:t>vivid</w:t>
      </w:r>
      <w:r w:rsidR="00485CD0" w:rsidRPr="00AA3375">
        <w:rPr>
          <w:rFonts w:ascii="Abadi MT Condensed Light" w:hAnsi="Abadi MT Condensed Light" w:cs="Times New Roman"/>
          <w:szCs w:val="24"/>
        </w:rPr>
        <w:t xml:space="preserve">, from the </w:t>
      </w:r>
      <w:r w:rsidR="00632BC8" w:rsidRPr="00AA3375">
        <w:rPr>
          <w:rFonts w:ascii="Abadi MT Condensed Light" w:hAnsi="Abadi MT Condensed Light" w:cs="Times New Roman"/>
          <w:szCs w:val="24"/>
        </w:rPr>
        <w:t>point you start the lead,</w:t>
      </w:r>
      <w:r w:rsidR="00485CD0" w:rsidRPr="00AA3375">
        <w:rPr>
          <w:rFonts w:ascii="Abadi MT Condensed Light" w:hAnsi="Abadi MT Condensed Light" w:cs="Times New Roman"/>
          <w:szCs w:val="24"/>
        </w:rPr>
        <w:t xml:space="preserve"> </w:t>
      </w:r>
      <w:r w:rsidR="00A002AD" w:rsidRPr="00AA3375">
        <w:rPr>
          <w:rFonts w:ascii="Abadi MT Condensed Light" w:hAnsi="Abadi MT Condensed Light" w:cs="Times New Roman"/>
          <w:szCs w:val="24"/>
        </w:rPr>
        <w:t>but</w:t>
      </w:r>
      <w:r w:rsidR="00632BC8" w:rsidRPr="00AA3375">
        <w:rPr>
          <w:rFonts w:ascii="Abadi MT Condensed Light" w:hAnsi="Abadi MT Condensed Light" w:cs="Times New Roman"/>
          <w:szCs w:val="24"/>
        </w:rPr>
        <w:t xml:space="preserve"> surpris</w:t>
      </w:r>
      <w:r w:rsidR="0057424C" w:rsidRPr="00AA3375">
        <w:rPr>
          <w:rFonts w:ascii="Abadi MT Condensed Light" w:hAnsi="Abadi MT Condensed Light" w:cs="Times New Roman"/>
          <w:szCs w:val="24"/>
        </w:rPr>
        <w:t>i</w:t>
      </w:r>
      <w:r w:rsidR="00632BC8" w:rsidRPr="00AA3375">
        <w:rPr>
          <w:rFonts w:ascii="Abadi MT Condensed Light" w:hAnsi="Abadi MT Condensed Light" w:cs="Times New Roman"/>
          <w:szCs w:val="24"/>
        </w:rPr>
        <w:t>ngly,</w:t>
      </w:r>
      <w:r w:rsidR="00A002AD" w:rsidRPr="00AA3375">
        <w:rPr>
          <w:rFonts w:ascii="Abadi MT Condensed Light" w:hAnsi="Abadi MT Condensed Light" w:cs="Times New Roman"/>
          <w:szCs w:val="24"/>
        </w:rPr>
        <w:t xml:space="preserve"> it</w:t>
      </w:r>
      <w:r w:rsidR="00960C4E" w:rsidRPr="00AA3375">
        <w:rPr>
          <w:rFonts w:ascii="Abadi MT Condensed Light" w:hAnsi="Abadi MT Condensed Light" w:cs="Times New Roman"/>
          <w:szCs w:val="24"/>
        </w:rPr>
        <w:t xml:space="preserve"> </w:t>
      </w:r>
      <w:r w:rsidR="00632BC8" w:rsidRPr="00AA3375">
        <w:rPr>
          <w:rFonts w:ascii="Abadi MT Condensed Light" w:hAnsi="Abadi MT Condensed Light" w:cs="Times New Roman"/>
          <w:szCs w:val="24"/>
        </w:rPr>
        <w:t xml:space="preserve">keeps </w:t>
      </w:r>
      <w:r w:rsidR="0057424C" w:rsidRPr="00AA3375">
        <w:rPr>
          <w:rFonts w:ascii="Abadi MT Condensed Light" w:hAnsi="Abadi MT Condensed Light" w:cs="Times New Roman"/>
          <w:szCs w:val="24"/>
        </w:rPr>
        <w:t xml:space="preserve">on </w:t>
      </w:r>
      <w:r w:rsidR="00C440D7" w:rsidRPr="00AA3375">
        <w:rPr>
          <w:rFonts w:ascii="Abadi MT Condensed Light" w:hAnsi="Abadi MT Condensed Light" w:cs="Times New Roman"/>
          <w:szCs w:val="24"/>
        </w:rPr>
        <w:t>m</w:t>
      </w:r>
      <w:r w:rsidR="00632BC8" w:rsidRPr="00AA3375">
        <w:rPr>
          <w:rFonts w:ascii="Abadi MT Condensed Light" w:hAnsi="Abadi MT Condensed Light" w:cs="Times New Roman"/>
          <w:szCs w:val="24"/>
        </w:rPr>
        <w:t>oving</w:t>
      </w:r>
      <w:r w:rsidR="00AE44B0" w:rsidRPr="00AA3375">
        <w:rPr>
          <w:rFonts w:ascii="Abadi MT Condensed Light" w:hAnsi="Abadi MT Condensed Light" w:cs="Times New Roman"/>
          <w:szCs w:val="24"/>
        </w:rPr>
        <w:t xml:space="preserve"> as you approach it. This </w:t>
      </w:r>
      <w:r w:rsidR="00960C4E" w:rsidRPr="00AA3375">
        <w:rPr>
          <w:rFonts w:ascii="Abadi MT Condensed Light" w:hAnsi="Abadi MT Condensed Light" w:cs="Times New Roman"/>
          <w:szCs w:val="24"/>
        </w:rPr>
        <w:t>is the ambition</w:t>
      </w:r>
      <w:r w:rsidR="009917E5" w:rsidRPr="00AA3375">
        <w:rPr>
          <w:rFonts w:ascii="Abadi MT Condensed Light" w:hAnsi="Abadi MT Condensed Light" w:cs="Times New Roman"/>
          <w:szCs w:val="24"/>
        </w:rPr>
        <w:t xml:space="preserve"> when the horizon i</w:t>
      </w:r>
      <w:r w:rsidR="00AE44B0" w:rsidRPr="00AA3375">
        <w:rPr>
          <w:rFonts w:ascii="Abadi MT Condensed Light" w:hAnsi="Abadi MT Condensed Light" w:cs="Times New Roman"/>
          <w:szCs w:val="24"/>
        </w:rPr>
        <w:t>s magnificent.</w:t>
      </w:r>
    </w:p>
    <w:p w14:paraId="6D02FF4F" w14:textId="0163C20C" w:rsidR="006D79D0" w:rsidRPr="00AA3375" w:rsidRDefault="009917E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Now, what have you made of your </w:t>
      </w:r>
      <w:r w:rsidR="00B2457D"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ife today? </w:t>
      </w:r>
    </w:p>
    <w:p w14:paraId="270975DB" w14:textId="61AC80A3" w:rsidR="00E44A1E" w:rsidRPr="00AA3375" w:rsidRDefault="00C239C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t>
      </w:r>
      <w:r w:rsidR="009917E5" w:rsidRPr="00AA3375">
        <w:rPr>
          <w:rFonts w:ascii="Abadi MT Condensed Light" w:hAnsi="Abadi MT Condensed Light" w:cs="Times New Roman"/>
          <w:szCs w:val="24"/>
        </w:rPr>
        <w:t>YOUR</w:t>
      </w:r>
      <w:r w:rsidR="003E1ADA" w:rsidRPr="00AA3375">
        <w:rPr>
          <w:rFonts w:ascii="Abadi MT Condensed Light" w:hAnsi="Abadi MT Condensed Light" w:cs="Times New Roman"/>
          <w:szCs w:val="24"/>
        </w:rPr>
        <w:t>'</w:t>
      </w:r>
      <w:r w:rsidR="009917E5"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L</w:t>
      </w:r>
      <w:r w:rsidR="009917E5" w:rsidRPr="00AA3375">
        <w:rPr>
          <w:rFonts w:ascii="Abadi MT Condensed Light" w:hAnsi="Abadi MT Condensed Light" w:cs="Times New Roman"/>
          <w:szCs w:val="24"/>
        </w:rPr>
        <w:t>ife is both singular and plural in nature</w:t>
      </w:r>
      <w:r w:rsidR="006D79D0" w:rsidRPr="00AA3375">
        <w:rPr>
          <w:rFonts w:ascii="Abadi MT Condensed Light" w:hAnsi="Abadi MT Condensed Light" w:cs="Times New Roman"/>
          <w:szCs w:val="24"/>
        </w:rPr>
        <w:t>. T</w:t>
      </w:r>
      <w:r w:rsidR="0057424C" w:rsidRPr="00AA3375">
        <w:rPr>
          <w:rFonts w:ascii="Abadi MT Condensed Light" w:hAnsi="Abadi MT Condensed Light" w:cs="Times New Roman"/>
          <w:szCs w:val="24"/>
        </w:rPr>
        <w:t xml:space="preserve">he more you are working on </w:t>
      </w:r>
      <w:r w:rsidR="002648F4" w:rsidRPr="00AA3375">
        <w:rPr>
          <w:rFonts w:ascii="Abadi MT Condensed Light" w:hAnsi="Abadi MT Condensed Light" w:cs="Times New Roman"/>
          <w:szCs w:val="24"/>
        </w:rPr>
        <w:t xml:space="preserve">your life's particular state, the more the plural life is closing its gap to your Life, i.e., the more you are doing your </w:t>
      </w:r>
      <w:r w:rsidR="009647C6" w:rsidRPr="00AA3375">
        <w:rPr>
          <w:rFonts w:ascii="Abadi MT Condensed Light" w:hAnsi="Abadi MT Condensed Light" w:cs="Times New Roman"/>
          <w:szCs w:val="24"/>
        </w:rPr>
        <w:t>Life</w:t>
      </w:r>
      <w:r w:rsidR="00B2457D" w:rsidRPr="00AA3375">
        <w:rPr>
          <w:rFonts w:ascii="Abadi MT Condensed Light" w:hAnsi="Abadi MT Condensed Light" w:cs="Times New Roman"/>
          <w:szCs w:val="24"/>
        </w:rPr>
        <w:t>,</w:t>
      </w:r>
      <w:r w:rsidR="00E02FA8" w:rsidRPr="00AA3375">
        <w:rPr>
          <w:rFonts w:ascii="Abadi MT Condensed Light" w:hAnsi="Abadi MT Condensed Light" w:cs="Times New Roman"/>
          <w:szCs w:val="24"/>
        </w:rPr>
        <w:t xml:space="preserve"> the more the outside is creating opportunities</w:t>
      </w:r>
      <w:r w:rsidR="00D635DB" w:rsidRPr="00AA3375">
        <w:rPr>
          <w:rFonts w:ascii="Abadi MT Condensed Light" w:hAnsi="Abadi MT Condensed Light" w:cs="Times New Roman"/>
          <w:szCs w:val="24"/>
        </w:rPr>
        <w:t xml:space="preserve"> to make it </w:t>
      </w:r>
      <w:r w:rsidR="00E02FA8" w:rsidRPr="00AA3375">
        <w:rPr>
          <w:rFonts w:ascii="Abadi MT Condensed Light" w:hAnsi="Abadi MT Condensed Light" w:cs="Times New Roman"/>
          <w:szCs w:val="24"/>
        </w:rPr>
        <w:t>better</w:t>
      </w:r>
      <w:r w:rsidR="00D635DB" w:rsidRPr="00AA3375">
        <w:rPr>
          <w:rFonts w:ascii="Abadi MT Condensed Light" w:hAnsi="Abadi MT Condensed Light" w:cs="Times New Roman"/>
          <w:szCs w:val="24"/>
        </w:rPr>
        <w:t>.</w:t>
      </w:r>
    </w:p>
    <w:p w14:paraId="519CBE31" w14:textId="77777777" w:rsidR="001D0A07" w:rsidRPr="00AA3375" w:rsidRDefault="00E44A1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Making the best out of </w:t>
      </w:r>
      <w:r w:rsidR="00B2457D"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ife </w:t>
      </w:r>
      <w:r w:rsidR="00FC2032" w:rsidRPr="00AA3375">
        <w:rPr>
          <w:rFonts w:ascii="Abadi MT Condensed Light" w:hAnsi="Abadi MT Condensed Light" w:cs="Times New Roman"/>
          <w:szCs w:val="24"/>
        </w:rPr>
        <w:t>does not</w:t>
      </w:r>
      <w:r w:rsidRPr="00AA3375">
        <w:rPr>
          <w:rFonts w:ascii="Abadi MT Condensed Light" w:hAnsi="Abadi MT Condensed Light" w:cs="Times New Roman"/>
          <w:szCs w:val="24"/>
        </w:rPr>
        <w:t xml:space="preserve"> </w:t>
      </w:r>
      <w:r w:rsidR="00B2457D" w:rsidRPr="00AA3375">
        <w:rPr>
          <w:rFonts w:ascii="Abadi MT Condensed Light" w:hAnsi="Abadi MT Condensed Light" w:cs="Times New Roman"/>
          <w:szCs w:val="24"/>
        </w:rPr>
        <w:t>compare or compete with other lives, but it is all somehow linked with other people's lives, which is why we get fulfil</w:t>
      </w:r>
      <w:r w:rsidR="00AA7743" w:rsidRPr="00AA3375">
        <w:rPr>
          <w:rFonts w:ascii="Abadi MT Condensed Light" w:hAnsi="Abadi MT Condensed Light" w:cs="Times New Roman"/>
          <w:szCs w:val="24"/>
        </w:rPr>
        <w:t xml:space="preserve">lment from serving others right and giving a helping </w:t>
      </w:r>
      <w:r w:rsidR="004F39C0" w:rsidRPr="00AA3375">
        <w:rPr>
          <w:rFonts w:ascii="Abadi MT Condensed Light" w:hAnsi="Abadi MT Condensed Light" w:cs="Times New Roman"/>
          <w:szCs w:val="24"/>
        </w:rPr>
        <w:t>hand</w:t>
      </w:r>
      <w:r w:rsidR="001D0A07" w:rsidRPr="00AA3375">
        <w:rPr>
          <w:rFonts w:ascii="Abadi MT Condensed Light" w:hAnsi="Abadi MT Condensed Light" w:cs="Times New Roman"/>
          <w:szCs w:val="24"/>
        </w:rPr>
        <w:t>.</w:t>
      </w:r>
    </w:p>
    <w:p w14:paraId="30FB2BA6" w14:textId="3B0D137D" w:rsidR="00AA7743" w:rsidRPr="00AA3375" w:rsidRDefault="001D0A0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is all about </w:t>
      </w:r>
      <w:r w:rsidR="004F39C0" w:rsidRPr="00AA3375">
        <w:rPr>
          <w:rFonts w:ascii="Abadi MT Condensed Light" w:hAnsi="Abadi MT Condensed Light" w:cs="Times New Roman"/>
          <w:szCs w:val="24"/>
        </w:rPr>
        <w:t>Touching lives</w:t>
      </w:r>
    </w:p>
    <w:p w14:paraId="4C0B9731" w14:textId="77777777" w:rsidR="00130937" w:rsidRPr="00AA3375" w:rsidRDefault="00130937"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2EC65805" w14:textId="4AFC8EA4" w:rsidR="003632BE" w:rsidRPr="00AA3375" w:rsidRDefault="003632BE" w:rsidP="00CC5E28">
      <w:pPr>
        <w:pStyle w:val="Heading1"/>
        <w:rPr>
          <w:rFonts w:ascii="Abadi MT Condensed Light" w:hAnsi="Abadi MT Condensed Light"/>
        </w:rPr>
      </w:pPr>
      <w:bookmarkStart w:id="70" w:name="_Toc69903270"/>
      <w:r w:rsidRPr="00AA3375">
        <w:rPr>
          <w:rFonts w:ascii="Abadi MT Condensed Light" w:hAnsi="Abadi MT Condensed Light"/>
        </w:rPr>
        <w:lastRenderedPageBreak/>
        <w:t>COMPARISONS</w:t>
      </w:r>
      <w:bookmarkEnd w:id="70"/>
    </w:p>
    <w:p w14:paraId="715AF78B" w14:textId="687C38B9" w:rsidR="00A278BD" w:rsidRPr="00AA3375" w:rsidRDefault="00AD319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Comparison is </w:t>
      </w:r>
      <w:r w:rsidR="00FD2488" w:rsidRPr="00AA3375">
        <w:rPr>
          <w:rFonts w:ascii="Abadi MT Condensed Light" w:hAnsi="Abadi MT Condensed Light" w:cs="Times New Roman"/>
          <w:szCs w:val="24"/>
        </w:rPr>
        <w:t>a consideration or estimate of the similarities</w:t>
      </w:r>
      <w:r w:rsidR="00C473E8" w:rsidRPr="00AA3375">
        <w:rPr>
          <w:rFonts w:ascii="Abadi MT Condensed Light" w:hAnsi="Abadi MT Condensed Light" w:cs="Times New Roman"/>
          <w:szCs w:val="24"/>
        </w:rPr>
        <w:t xml:space="preserve"> or dissimilarities between two things or people.</w:t>
      </w:r>
      <w:r w:rsidR="00FD2488" w:rsidRPr="00AA3375">
        <w:rPr>
          <w:rFonts w:ascii="Abadi MT Condensed Light" w:hAnsi="Abadi MT Condensed Light" w:cs="Times New Roman"/>
          <w:szCs w:val="24"/>
        </w:rPr>
        <w:t xml:space="preserve"> </w:t>
      </w:r>
    </w:p>
    <w:p w14:paraId="0A2B940F" w14:textId="3950649C" w:rsidR="003632BE" w:rsidRPr="00AA3375" w:rsidRDefault="008D2A4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comparing of notes without good reason is </w:t>
      </w:r>
      <w:r w:rsidR="00A6125E" w:rsidRPr="00AA3375">
        <w:rPr>
          <w:rFonts w:ascii="Abadi MT Condensed Light" w:hAnsi="Abadi MT Condensed Light" w:cs="Times New Roman"/>
          <w:szCs w:val="24"/>
        </w:rPr>
        <w:t>wrong.</w:t>
      </w:r>
    </w:p>
    <w:p w14:paraId="44DBA791" w14:textId="77777777" w:rsidR="008C6E30" w:rsidRPr="00AA3375" w:rsidRDefault="003632B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Just create your scale, rate yourself honestly</w:t>
      </w:r>
      <w:r w:rsidR="000F35AA" w:rsidRPr="00AA3375">
        <w:rPr>
          <w:rFonts w:ascii="Abadi MT Condensed Light" w:hAnsi="Abadi MT Condensed Light" w:cs="Times New Roman"/>
          <w:szCs w:val="24"/>
        </w:rPr>
        <w:t xml:space="preserve"> to whatever direction of choice.</w:t>
      </w:r>
      <w:r w:rsidRPr="00AA3375">
        <w:rPr>
          <w:rFonts w:ascii="Abadi MT Condensed Light" w:hAnsi="Abadi MT Condensed Light" w:cs="Times New Roman"/>
          <w:szCs w:val="24"/>
        </w:rPr>
        <w:t xml:space="preserve"> </w:t>
      </w:r>
    </w:p>
    <w:p w14:paraId="39B82E48" w14:textId="749F4DB3" w:rsidR="003632BE" w:rsidRPr="00AA3375" w:rsidRDefault="003D27E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C</w:t>
      </w:r>
      <w:r w:rsidR="00BB6E0D" w:rsidRPr="00AA3375">
        <w:rPr>
          <w:rFonts w:ascii="Abadi MT Condensed Light" w:hAnsi="Abadi MT Condensed Light" w:cs="Times New Roman"/>
          <w:szCs w:val="24"/>
        </w:rPr>
        <w:t>omparisons</w:t>
      </w:r>
      <w:r w:rsidRPr="00AA3375">
        <w:rPr>
          <w:rFonts w:ascii="Abadi MT Condensed Light" w:hAnsi="Abadi MT Condensed Light" w:cs="Times New Roman"/>
          <w:szCs w:val="24"/>
        </w:rPr>
        <w:t xml:space="preserve"> </w:t>
      </w:r>
      <w:r w:rsidR="001459D6" w:rsidRPr="00AA3375">
        <w:rPr>
          <w:rFonts w:ascii="Abadi MT Condensed Light" w:hAnsi="Abadi MT Condensed Light" w:cs="Times New Roman"/>
          <w:szCs w:val="24"/>
        </w:rPr>
        <w:t>feature when one has a reference point to other people for his rating</w:t>
      </w:r>
      <w:r w:rsidR="00A058FF" w:rsidRPr="00AA3375">
        <w:rPr>
          <w:rFonts w:ascii="Abadi MT Condensed Light" w:hAnsi="Abadi MT Condensed Light" w:cs="Times New Roman"/>
          <w:szCs w:val="24"/>
        </w:rPr>
        <w:t xml:space="preserve"> (</w:t>
      </w:r>
      <w:r w:rsidR="0059510E" w:rsidRPr="00AA3375">
        <w:rPr>
          <w:rFonts w:ascii="Abadi MT Condensed Light" w:hAnsi="Abadi MT Condensed Light" w:cs="Times New Roman"/>
          <w:szCs w:val="24"/>
        </w:rPr>
        <w:t xml:space="preserve">whether good or bad </w:t>
      </w:r>
      <w:r w:rsidR="00B2457D" w:rsidRPr="00AA3375">
        <w:rPr>
          <w:rFonts w:ascii="Abadi MT Condensed Light" w:hAnsi="Abadi MT Condensed Light" w:cs="Times New Roman"/>
          <w:szCs w:val="24"/>
        </w:rPr>
        <w:t>concerning</w:t>
      </w:r>
      <w:r w:rsidR="00A058FF" w:rsidRPr="00AA3375">
        <w:rPr>
          <w:rFonts w:ascii="Abadi MT Condensed Light" w:hAnsi="Abadi MT Condensed Light" w:cs="Times New Roman"/>
          <w:szCs w:val="24"/>
        </w:rPr>
        <w:t xml:space="preserve"> the </w:t>
      </w:r>
      <w:r w:rsidR="00B2457D" w:rsidRPr="00AA3375">
        <w:rPr>
          <w:rFonts w:ascii="Abadi MT Condensed Light" w:hAnsi="Abadi MT Condensed Light" w:cs="Times New Roman"/>
          <w:szCs w:val="24"/>
        </w:rPr>
        <w:t>end</w:t>
      </w:r>
      <w:r w:rsidR="00A058FF" w:rsidRPr="00AA3375">
        <w:rPr>
          <w:rFonts w:ascii="Abadi MT Condensed Light" w:hAnsi="Abadi MT Condensed Light" w:cs="Times New Roman"/>
          <w:szCs w:val="24"/>
        </w:rPr>
        <w:t xml:space="preserve"> of co</w:t>
      </w:r>
      <w:r w:rsidR="00B2457D" w:rsidRPr="00AA3375">
        <w:rPr>
          <w:rFonts w:ascii="Abadi MT Condensed Light" w:hAnsi="Abadi MT Condensed Light" w:cs="Times New Roman"/>
          <w:szCs w:val="24"/>
        </w:rPr>
        <w:t>ntrast</w:t>
      </w:r>
      <w:r w:rsidR="00A058FF" w:rsidRPr="00AA3375">
        <w:rPr>
          <w:rFonts w:ascii="Abadi MT Condensed Light" w:hAnsi="Abadi MT Condensed Light" w:cs="Times New Roman"/>
          <w:szCs w:val="24"/>
        </w:rPr>
        <w:t>)</w:t>
      </w:r>
    </w:p>
    <w:p w14:paraId="69D45A5E" w14:textId="7352FCFB" w:rsidR="00A058FF" w:rsidRPr="00AA3375" w:rsidRDefault="00AE292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Comparison </w:t>
      </w:r>
      <w:r w:rsidR="00B2457D" w:rsidRPr="00AA3375">
        <w:rPr>
          <w:rFonts w:ascii="Abadi MT Condensed Light" w:hAnsi="Abadi MT Condensed Light" w:cs="Times New Roman"/>
          <w:szCs w:val="24"/>
        </w:rPr>
        <w:t xml:space="preserve">is prevalent with </w:t>
      </w:r>
      <w:r w:rsidR="008539F1" w:rsidRPr="00AA3375">
        <w:rPr>
          <w:rFonts w:ascii="Abadi MT Condensed Light" w:hAnsi="Abadi MT Condensed Light" w:cs="Times New Roman"/>
          <w:szCs w:val="24"/>
        </w:rPr>
        <w:t xml:space="preserve">people </w:t>
      </w:r>
      <w:r w:rsidR="00B2457D" w:rsidRPr="00AA3375">
        <w:rPr>
          <w:rFonts w:ascii="Abadi MT Condensed Light" w:hAnsi="Abadi MT Condensed Light" w:cs="Times New Roman"/>
          <w:szCs w:val="24"/>
        </w:rPr>
        <w:t>work</w:t>
      </w:r>
      <w:r w:rsidR="008A7FA1" w:rsidRPr="00AA3375">
        <w:rPr>
          <w:rFonts w:ascii="Abadi MT Condensed Light" w:hAnsi="Abadi MT Condensed Light" w:cs="Times New Roman"/>
          <w:szCs w:val="24"/>
        </w:rPr>
        <w:t xml:space="preserve">ing </w:t>
      </w:r>
      <w:r w:rsidR="00B2457D" w:rsidRPr="00AA3375">
        <w:rPr>
          <w:rFonts w:ascii="Abadi MT Condensed Light" w:hAnsi="Abadi MT Condensed Light" w:cs="Times New Roman"/>
          <w:szCs w:val="24"/>
        </w:rPr>
        <w:t xml:space="preserve">on </w:t>
      </w:r>
      <w:r w:rsidR="008A7FA1" w:rsidRPr="00AA3375">
        <w:rPr>
          <w:rFonts w:ascii="Abadi MT Condensed Light" w:hAnsi="Abadi MT Condensed Light" w:cs="Times New Roman"/>
          <w:szCs w:val="24"/>
        </w:rPr>
        <w:t>self-</w:t>
      </w:r>
      <w:r w:rsidR="008539F1" w:rsidRPr="00AA3375">
        <w:rPr>
          <w:rFonts w:ascii="Abadi MT Condensed Light" w:hAnsi="Abadi MT Condensed Light" w:cs="Times New Roman"/>
          <w:szCs w:val="24"/>
        </w:rPr>
        <w:t xml:space="preserve">esteem or </w:t>
      </w:r>
      <w:r w:rsidR="008A7FA1" w:rsidRPr="00AA3375">
        <w:rPr>
          <w:rFonts w:ascii="Abadi MT Condensed Light" w:hAnsi="Abadi MT Condensed Light" w:cs="Times New Roman"/>
          <w:szCs w:val="24"/>
        </w:rPr>
        <w:t>c</w:t>
      </w:r>
      <w:r w:rsidR="0059510E" w:rsidRPr="00AA3375">
        <w:rPr>
          <w:rFonts w:ascii="Abadi MT Condensed Light" w:hAnsi="Abadi MT Condensed Light" w:cs="Times New Roman"/>
          <w:szCs w:val="24"/>
        </w:rPr>
        <w:t>ompetenc</w:t>
      </w:r>
      <w:r w:rsidR="00B2457D" w:rsidRPr="00AA3375">
        <w:rPr>
          <w:rFonts w:ascii="Abadi MT Condensed Light" w:hAnsi="Abadi MT Condensed Light" w:cs="Times New Roman"/>
          <w:szCs w:val="24"/>
        </w:rPr>
        <w:t>i</w:t>
      </w:r>
      <w:r w:rsidR="00B86D87" w:rsidRPr="00AA3375">
        <w:rPr>
          <w:rFonts w:ascii="Abadi MT Condensed Light" w:hAnsi="Abadi MT Condensed Light" w:cs="Times New Roman"/>
          <w:szCs w:val="24"/>
        </w:rPr>
        <w:t>es in relation to those others in</w:t>
      </w:r>
      <w:r w:rsidR="00B2457D" w:rsidRPr="00AA3375">
        <w:rPr>
          <w:rFonts w:ascii="Abadi MT Condensed Light" w:hAnsi="Abadi MT Condensed Light" w:cs="Times New Roman"/>
          <w:szCs w:val="24"/>
        </w:rPr>
        <w:t xml:space="preserve"> the vicinity</w:t>
      </w:r>
      <w:r w:rsidR="008A7FA1" w:rsidRPr="00AA3375">
        <w:rPr>
          <w:rFonts w:ascii="Abadi MT Condensed Light" w:hAnsi="Abadi MT Condensed Light" w:cs="Times New Roman"/>
          <w:szCs w:val="24"/>
        </w:rPr>
        <w:t xml:space="preserve"> or around </w:t>
      </w:r>
      <w:r w:rsidR="003816A2" w:rsidRPr="00AA3375">
        <w:rPr>
          <w:rFonts w:ascii="Abadi MT Condensed Light" w:hAnsi="Abadi MT Condensed Light" w:cs="Times New Roman"/>
          <w:szCs w:val="24"/>
        </w:rPr>
        <w:t>their lives</w:t>
      </w:r>
      <w:r w:rsidR="008A7FA1" w:rsidRPr="00AA3375">
        <w:rPr>
          <w:rFonts w:ascii="Abadi MT Condensed Light" w:hAnsi="Abadi MT Condensed Light" w:cs="Times New Roman"/>
          <w:szCs w:val="24"/>
        </w:rPr>
        <w:t>.</w:t>
      </w:r>
    </w:p>
    <w:p w14:paraId="129BBCAA" w14:textId="5140763F" w:rsidR="00FC761A" w:rsidRPr="00AA3375" w:rsidRDefault="00B86D8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problem has rippled a long </w:t>
      </w:r>
      <w:r w:rsidR="008A7FA1" w:rsidRPr="00AA3375">
        <w:rPr>
          <w:rFonts w:ascii="Abadi MT Condensed Light" w:hAnsi="Abadi MT Condensed Light" w:cs="Times New Roman"/>
          <w:szCs w:val="24"/>
        </w:rPr>
        <w:t xml:space="preserve">way in worship, </w:t>
      </w:r>
      <w:r w:rsidR="00FC2032" w:rsidRPr="00AA3375">
        <w:rPr>
          <w:rFonts w:ascii="Abadi MT Condensed Light" w:hAnsi="Abadi MT Condensed Light" w:cs="Times New Roman"/>
          <w:szCs w:val="24"/>
        </w:rPr>
        <w:t>business</w:t>
      </w:r>
      <w:r w:rsidR="00FC761A" w:rsidRPr="00AA3375">
        <w:rPr>
          <w:rFonts w:ascii="Abadi MT Condensed Light" w:hAnsi="Abadi MT Condensed Light" w:cs="Times New Roman"/>
          <w:szCs w:val="24"/>
        </w:rPr>
        <w:t>, schools, families</w:t>
      </w:r>
      <w:r w:rsidR="00B2457D" w:rsidRPr="00AA3375">
        <w:rPr>
          <w:rFonts w:ascii="Abadi MT Condensed Light" w:hAnsi="Abadi MT Condensed Light" w:cs="Times New Roman"/>
          <w:szCs w:val="24"/>
        </w:rPr>
        <w:t>,</w:t>
      </w:r>
      <w:r w:rsidR="00FC761A" w:rsidRPr="00AA3375">
        <w:rPr>
          <w:rFonts w:ascii="Abadi MT Condensed Light" w:hAnsi="Abadi MT Condensed Light" w:cs="Times New Roman"/>
          <w:szCs w:val="24"/>
        </w:rPr>
        <w:t xml:space="preserve"> etc.</w:t>
      </w:r>
    </w:p>
    <w:p w14:paraId="5D9F7171" w14:textId="77777777" w:rsidR="00B82F62" w:rsidRPr="00AA3375" w:rsidRDefault="00FC761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comparisons of strategy would mean </w:t>
      </w:r>
      <w:r w:rsidR="00B2457D" w:rsidRPr="00AA3375">
        <w:rPr>
          <w:rFonts w:ascii="Abadi MT Condensed Light" w:hAnsi="Abadi MT Condensed Light" w:cs="Times New Roman"/>
          <w:szCs w:val="24"/>
        </w:rPr>
        <w:t>s</w:t>
      </w:r>
      <w:r w:rsidR="00D273C6" w:rsidRPr="00AA3375">
        <w:rPr>
          <w:rFonts w:ascii="Abadi MT Condensed Light" w:hAnsi="Abadi MT Condensed Light" w:cs="Times New Roman"/>
          <w:szCs w:val="24"/>
        </w:rPr>
        <w:t>uccess</w:t>
      </w:r>
      <w:r w:rsidR="00B2457D" w:rsidRPr="00AA3375">
        <w:rPr>
          <w:rFonts w:ascii="Abadi MT Condensed Light" w:hAnsi="Abadi MT Condensed Light" w:cs="Times New Roman"/>
          <w:szCs w:val="24"/>
        </w:rPr>
        <w:t>,</w:t>
      </w:r>
      <w:r w:rsidR="00D273C6" w:rsidRPr="00AA3375">
        <w:rPr>
          <w:rFonts w:ascii="Abadi MT Condensed Light" w:hAnsi="Abadi MT Condensed Light" w:cs="Times New Roman"/>
          <w:szCs w:val="24"/>
        </w:rPr>
        <w:t xml:space="preserve"> but the rest of </w:t>
      </w:r>
      <w:r w:rsidR="00B2457D" w:rsidRPr="00AA3375">
        <w:rPr>
          <w:rFonts w:ascii="Abadi MT Condensed Light" w:hAnsi="Abadi MT Condensed Light" w:cs="Times New Roman"/>
          <w:szCs w:val="24"/>
        </w:rPr>
        <w:t xml:space="preserve">the </w:t>
      </w:r>
      <w:r w:rsidR="00D273C6" w:rsidRPr="00AA3375">
        <w:rPr>
          <w:rFonts w:ascii="Abadi MT Condensed Light" w:hAnsi="Abadi MT Condensed Light" w:cs="Times New Roman"/>
          <w:szCs w:val="24"/>
        </w:rPr>
        <w:t xml:space="preserve">comparisons </w:t>
      </w:r>
      <w:r w:rsidR="00B86D87" w:rsidRPr="00AA3375">
        <w:rPr>
          <w:rFonts w:ascii="Abadi MT Condensed Light" w:hAnsi="Abadi MT Condensed Light" w:cs="Times New Roman"/>
          <w:szCs w:val="24"/>
        </w:rPr>
        <w:t>a</w:t>
      </w:r>
      <w:r w:rsidR="00D273C6" w:rsidRPr="00AA3375">
        <w:rPr>
          <w:rFonts w:ascii="Abadi MT Condensed Light" w:hAnsi="Abadi MT Condensed Light" w:cs="Times New Roman"/>
          <w:szCs w:val="24"/>
        </w:rPr>
        <w:t>re in</w:t>
      </w:r>
      <w:r w:rsidR="002A6F80" w:rsidRPr="00AA3375">
        <w:rPr>
          <w:rFonts w:ascii="Abadi MT Condensed Light" w:hAnsi="Abadi MT Condensed Light" w:cs="Times New Roman"/>
          <w:szCs w:val="24"/>
        </w:rPr>
        <w:t xml:space="preserve">ferior, especially in </w:t>
      </w:r>
      <w:r w:rsidR="00B2457D" w:rsidRPr="00AA3375">
        <w:rPr>
          <w:rFonts w:ascii="Abadi MT Condensed Light" w:hAnsi="Abadi MT Condensed Light" w:cs="Times New Roman"/>
          <w:szCs w:val="24"/>
        </w:rPr>
        <w:t>our lives</w:t>
      </w:r>
      <w:r w:rsidR="002A6F80" w:rsidRPr="00AA3375">
        <w:rPr>
          <w:rFonts w:ascii="Abadi MT Condensed Light" w:hAnsi="Abadi MT Condensed Light" w:cs="Times New Roman"/>
          <w:szCs w:val="24"/>
        </w:rPr>
        <w:t xml:space="preserve">. </w:t>
      </w:r>
    </w:p>
    <w:p w14:paraId="7BA18A8A" w14:textId="0B733406" w:rsidR="00926FA2" w:rsidRPr="00AA3375" w:rsidRDefault="002A6F8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Uniqueness is a great gem</w:t>
      </w:r>
      <w:r w:rsidR="00926FA2" w:rsidRPr="00AA3375">
        <w:rPr>
          <w:rFonts w:ascii="Abadi MT Condensed Light" w:hAnsi="Abadi MT Condensed Light" w:cs="Times New Roman"/>
          <w:szCs w:val="24"/>
        </w:rPr>
        <w:t>.</w:t>
      </w:r>
    </w:p>
    <w:p w14:paraId="141E45A3" w14:textId="77777777" w:rsidR="001643DD" w:rsidRPr="00AA3375" w:rsidRDefault="00926FA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future does not</w:t>
      </w:r>
      <w:r w:rsidR="00FC761A"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have somebody</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s name on it</w:t>
      </w:r>
      <w:r w:rsidR="00B2457D"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it would be yours as well</w:t>
      </w:r>
      <w:r w:rsidR="00130937"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with </w:t>
      </w:r>
      <w:r w:rsidR="00EA7559" w:rsidRPr="00AA3375">
        <w:rPr>
          <w:rFonts w:ascii="Abadi MT Condensed Light" w:hAnsi="Abadi MT Condensed Light" w:cs="Times New Roman"/>
          <w:szCs w:val="24"/>
        </w:rPr>
        <w:t xml:space="preserve">its </w:t>
      </w:r>
      <w:r w:rsidRPr="00AA3375">
        <w:rPr>
          <w:rFonts w:ascii="Abadi MT Condensed Light" w:hAnsi="Abadi MT Condensed Light" w:cs="Times New Roman"/>
          <w:szCs w:val="24"/>
        </w:rPr>
        <w:t>challenges and rewards. Do not compare</w:t>
      </w:r>
      <w:r w:rsidR="00EA7559" w:rsidRPr="00AA3375">
        <w:rPr>
          <w:rFonts w:ascii="Abadi MT Condensed Light" w:hAnsi="Abadi MT Condensed Light" w:cs="Times New Roman"/>
          <w:szCs w:val="24"/>
        </w:rPr>
        <w:t>,</w:t>
      </w:r>
      <w:r w:rsidR="001B3A68" w:rsidRPr="00AA3375">
        <w:rPr>
          <w:rFonts w:ascii="Abadi MT Condensed Light" w:hAnsi="Abadi MT Condensed Light" w:cs="Times New Roman"/>
          <w:szCs w:val="24"/>
        </w:rPr>
        <w:t xml:space="preserve"> but</w:t>
      </w:r>
      <w:r w:rsidR="00EA7559" w:rsidRPr="00AA3375">
        <w:rPr>
          <w:rFonts w:ascii="Abadi MT Condensed Light" w:hAnsi="Abadi MT Condensed Light" w:cs="Times New Roman"/>
          <w:szCs w:val="24"/>
        </w:rPr>
        <w:t xml:space="preserve"> </w:t>
      </w:r>
      <w:r w:rsidR="001B3A68" w:rsidRPr="00AA3375">
        <w:rPr>
          <w:rFonts w:ascii="Abadi MT Condensed Light" w:hAnsi="Abadi MT Condensed Light" w:cs="Times New Roman"/>
          <w:szCs w:val="24"/>
        </w:rPr>
        <w:t>embrace</w:t>
      </w:r>
      <w:r w:rsidR="000A585F" w:rsidRPr="00AA3375">
        <w:rPr>
          <w:rFonts w:ascii="Abadi MT Condensed Light" w:hAnsi="Abadi MT Condensed Light" w:cs="Times New Roman"/>
          <w:szCs w:val="24"/>
        </w:rPr>
        <w:t xml:space="preserve"> what is good</w:t>
      </w:r>
      <w:r w:rsidR="001B3A68" w:rsidRPr="00AA3375">
        <w:rPr>
          <w:rFonts w:ascii="Abadi MT Condensed Light" w:hAnsi="Abadi MT Condensed Light" w:cs="Times New Roman"/>
          <w:szCs w:val="24"/>
        </w:rPr>
        <w:t xml:space="preserve"> from others </w:t>
      </w:r>
      <w:r w:rsidR="00835F54" w:rsidRPr="00AA3375">
        <w:rPr>
          <w:rFonts w:ascii="Abadi MT Condensed Light" w:hAnsi="Abadi MT Condensed Light" w:cs="Times New Roman"/>
          <w:szCs w:val="24"/>
        </w:rPr>
        <w:t>t</w:t>
      </w:r>
      <w:r w:rsidR="001B3A68" w:rsidRPr="00AA3375">
        <w:rPr>
          <w:rFonts w:ascii="Abadi MT Condensed Light" w:hAnsi="Abadi MT Condensed Light" w:cs="Times New Roman"/>
          <w:szCs w:val="24"/>
        </w:rPr>
        <w:t>o</w:t>
      </w:r>
      <w:r w:rsidR="00835F54" w:rsidRPr="00AA3375">
        <w:rPr>
          <w:rFonts w:ascii="Abadi MT Condensed Light" w:hAnsi="Abadi MT Condensed Light" w:cs="Times New Roman"/>
          <w:szCs w:val="24"/>
        </w:rPr>
        <w:t xml:space="preserve"> buil</w:t>
      </w:r>
      <w:r w:rsidR="003F4F66" w:rsidRPr="00AA3375">
        <w:rPr>
          <w:rFonts w:ascii="Abadi MT Condensed Light" w:hAnsi="Abadi MT Condensed Light" w:cs="Times New Roman"/>
          <w:szCs w:val="24"/>
        </w:rPr>
        <w:t>d on yourself without detriment</w:t>
      </w:r>
      <w:r w:rsidR="00835F54" w:rsidRPr="00AA3375">
        <w:rPr>
          <w:rFonts w:ascii="Abadi MT Condensed Light" w:hAnsi="Abadi MT Condensed Light" w:cs="Times New Roman"/>
          <w:szCs w:val="24"/>
        </w:rPr>
        <w:t>.</w:t>
      </w:r>
      <w:r w:rsidR="001873C2" w:rsidRPr="00AA3375">
        <w:rPr>
          <w:rFonts w:ascii="Abadi MT Condensed Light" w:hAnsi="Abadi MT Condensed Light" w:cs="Times New Roman"/>
          <w:szCs w:val="24"/>
        </w:rPr>
        <w:t xml:space="preserve"> </w:t>
      </w:r>
    </w:p>
    <w:p w14:paraId="7F4CC697" w14:textId="6EC1EF7C" w:rsidR="008A7FA1" w:rsidRPr="00AA3375" w:rsidRDefault="001873C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Mentioned are </w:t>
      </w:r>
      <w:r w:rsidR="005D4680" w:rsidRPr="00AA3375">
        <w:rPr>
          <w:rFonts w:ascii="Abadi MT Condensed Light" w:hAnsi="Abadi MT Condensed Light" w:cs="Times New Roman"/>
          <w:szCs w:val="24"/>
        </w:rPr>
        <w:t xml:space="preserve">some of </w:t>
      </w:r>
      <w:r w:rsidRPr="00AA3375">
        <w:rPr>
          <w:rFonts w:ascii="Abadi MT Condensed Light" w:hAnsi="Abadi MT Condensed Light" w:cs="Times New Roman"/>
          <w:szCs w:val="24"/>
        </w:rPr>
        <w:t xml:space="preserve">the injuries </w:t>
      </w:r>
      <w:r w:rsidR="005D4680" w:rsidRPr="00AA3375">
        <w:rPr>
          <w:rFonts w:ascii="Abadi MT Condensed Light" w:hAnsi="Abadi MT Condensed Light" w:cs="Times New Roman"/>
          <w:szCs w:val="24"/>
        </w:rPr>
        <w:t>of</w:t>
      </w:r>
      <w:r w:rsidR="00127FBC" w:rsidRPr="00AA3375">
        <w:rPr>
          <w:rFonts w:ascii="Abadi MT Condensed Light" w:hAnsi="Abadi MT Condensed Light" w:cs="Times New Roman"/>
          <w:szCs w:val="24"/>
        </w:rPr>
        <w:t xml:space="preserve"> comparisons;</w:t>
      </w:r>
    </w:p>
    <w:p w14:paraId="3F6B95CD" w14:textId="3B10E0EE" w:rsidR="000A585F" w:rsidRPr="00AA3375" w:rsidRDefault="00254C75" w:rsidP="00BA5516">
      <w:pPr>
        <w:jc w:val="both"/>
        <w:rPr>
          <w:rFonts w:ascii="Abadi MT Condensed Light" w:hAnsi="Abadi MT Condensed Light" w:cs="Times New Roman"/>
          <w:b/>
          <w:szCs w:val="24"/>
        </w:rPr>
      </w:pPr>
      <w:r w:rsidRPr="00AA3375">
        <w:rPr>
          <w:rFonts w:ascii="Abadi MT Condensed Light" w:hAnsi="Abadi MT Condensed Light" w:cs="Times New Roman"/>
          <w:b/>
          <w:szCs w:val="24"/>
        </w:rPr>
        <w:t>C</w:t>
      </w:r>
      <w:r w:rsidR="00127FBC" w:rsidRPr="00AA3375">
        <w:rPr>
          <w:rFonts w:ascii="Abadi MT Condensed Light" w:hAnsi="Abadi MT Condensed Light" w:cs="Times New Roman"/>
          <w:b/>
          <w:szCs w:val="24"/>
        </w:rPr>
        <w:t>ompa</w:t>
      </w:r>
      <w:r w:rsidRPr="00AA3375">
        <w:rPr>
          <w:rFonts w:ascii="Abadi MT Condensed Light" w:hAnsi="Abadi MT Condensed Light" w:cs="Times New Roman"/>
          <w:b/>
          <w:szCs w:val="24"/>
        </w:rPr>
        <w:t>rison among</w:t>
      </w:r>
      <w:r w:rsidR="000A585F" w:rsidRPr="00AA3375">
        <w:rPr>
          <w:rFonts w:ascii="Abadi MT Condensed Light" w:hAnsi="Abadi MT Condensed Light" w:cs="Times New Roman"/>
          <w:b/>
          <w:szCs w:val="24"/>
        </w:rPr>
        <w:t xml:space="preserve"> siblings</w:t>
      </w:r>
    </w:p>
    <w:p w14:paraId="1D5EB88F" w14:textId="5C65E7B4" w:rsidR="005368DF" w:rsidRPr="00AA3375" w:rsidRDefault="000A585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From </w:t>
      </w:r>
      <w:r w:rsidR="00B2457D"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same family</w:t>
      </w:r>
      <w:r w:rsidR="00BF08F3" w:rsidRPr="00AA3375">
        <w:rPr>
          <w:rFonts w:ascii="Abadi MT Condensed Light" w:hAnsi="Abadi MT Condensed Light" w:cs="Times New Roman"/>
          <w:szCs w:val="24"/>
        </w:rPr>
        <w:t xml:space="preserve"> upbringing, the ordinary mind </w:t>
      </w:r>
      <w:r w:rsidR="0072325D" w:rsidRPr="00AA3375">
        <w:rPr>
          <w:rFonts w:ascii="Abadi MT Condensed Light" w:hAnsi="Abadi MT Condensed Light" w:cs="Times New Roman"/>
          <w:szCs w:val="24"/>
        </w:rPr>
        <w:t>thinks</w:t>
      </w:r>
      <w:r w:rsidR="00D172F0" w:rsidRPr="00AA3375">
        <w:rPr>
          <w:rFonts w:ascii="Abadi MT Condensed Light" w:hAnsi="Abadi MT Condensed Light" w:cs="Times New Roman"/>
          <w:szCs w:val="24"/>
        </w:rPr>
        <w:t xml:space="preserve"> the level of </w:t>
      </w:r>
      <w:r w:rsidR="00C239CA" w:rsidRPr="00AA3375">
        <w:rPr>
          <w:rFonts w:ascii="Abadi MT Condensed Light" w:hAnsi="Abadi MT Condensed Light" w:cs="Times New Roman"/>
          <w:szCs w:val="24"/>
        </w:rPr>
        <w:t>S</w:t>
      </w:r>
      <w:r w:rsidR="00D172F0" w:rsidRPr="00AA3375">
        <w:rPr>
          <w:rFonts w:ascii="Abadi MT Condensed Light" w:hAnsi="Abadi MT Condensed Light" w:cs="Times New Roman"/>
          <w:szCs w:val="24"/>
        </w:rPr>
        <w:t>uccess or prosperity</w:t>
      </w:r>
      <w:r w:rsidR="003A40C5" w:rsidRPr="00AA3375">
        <w:rPr>
          <w:rFonts w:ascii="Abadi MT Condensed Light" w:hAnsi="Abadi MT Condensed Light" w:cs="Times New Roman"/>
          <w:szCs w:val="24"/>
        </w:rPr>
        <w:t xml:space="preserve"> of the family</w:t>
      </w:r>
      <w:r w:rsidR="00E20E73" w:rsidRPr="00AA3375">
        <w:rPr>
          <w:rFonts w:ascii="Abadi MT Condensed Light" w:hAnsi="Abadi MT Condensed Light" w:cs="Times New Roman"/>
          <w:szCs w:val="24"/>
        </w:rPr>
        <w:t xml:space="preserve"> members shall be the same. But sorry, it can never be </w:t>
      </w:r>
      <w:r w:rsidR="003A40C5" w:rsidRPr="00AA3375">
        <w:rPr>
          <w:rFonts w:ascii="Abadi MT Condensed Light" w:hAnsi="Abadi MT Condensed Light" w:cs="Times New Roman"/>
          <w:szCs w:val="24"/>
        </w:rPr>
        <w:t>the case</w:t>
      </w:r>
      <w:r w:rsidR="005368DF" w:rsidRPr="00AA3375">
        <w:rPr>
          <w:rFonts w:ascii="Abadi MT Condensed Light" w:hAnsi="Abadi MT Condensed Light" w:cs="Times New Roman"/>
          <w:szCs w:val="24"/>
        </w:rPr>
        <w:t>.</w:t>
      </w:r>
    </w:p>
    <w:p w14:paraId="55DB0CAE" w14:textId="41DCFE7B" w:rsidR="00835F54" w:rsidRPr="00AA3375" w:rsidRDefault="00E20E7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w:t>
      </w:r>
      <w:r w:rsidR="005368DF"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5368DF" w:rsidRPr="00AA3375">
        <w:rPr>
          <w:rFonts w:ascii="Abadi MT Condensed Light" w:hAnsi="Abadi MT Condensed Light" w:cs="Times New Roman"/>
          <w:szCs w:val="24"/>
        </w:rPr>
        <w:t xml:space="preserve">ife </w:t>
      </w:r>
      <w:r w:rsidR="00B2457D" w:rsidRPr="00AA3375">
        <w:rPr>
          <w:rFonts w:ascii="Abadi MT Condensed Light" w:hAnsi="Abadi MT Condensed Light" w:cs="Times New Roman"/>
          <w:szCs w:val="24"/>
        </w:rPr>
        <w:t xml:space="preserve">of a person is </w:t>
      </w:r>
      <w:r w:rsidR="00237084" w:rsidRPr="00AA3375">
        <w:rPr>
          <w:rFonts w:ascii="Abadi MT Condensed Light" w:hAnsi="Abadi MT Condensed Light" w:cs="Times New Roman"/>
          <w:szCs w:val="24"/>
        </w:rPr>
        <w:t>god</w:t>
      </w:r>
      <w:r w:rsidR="00B2457D" w:rsidRPr="00AA3375">
        <w:rPr>
          <w:rFonts w:ascii="Abadi MT Condensed Light" w:hAnsi="Abadi MT Condensed Light" w:cs="Times New Roman"/>
          <w:szCs w:val="24"/>
        </w:rPr>
        <w:t>-</w:t>
      </w:r>
      <w:r w:rsidR="00237084" w:rsidRPr="00AA3375">
        <w:rPr>
          <w:rFonts w:ascii="Abadi MT Condensed Light" w:hAnsi="Abadi MT Condensed Light" w:cs="Times New Roman"/>
          <w:szCs w:val="24"/>
        </w:rPr>
        <w:t>sent and</w:t>
      </w:r>
      <w:r w:rsidR="0044773D" w:rsidRPr="00AA3375">
        <w:rPr>
          <w:rFonts w:ascii="Abadi MT Condensed Light" w:hAnsi="Abadi MT Condensed Light" w:cs="Times New Roman"/>
          <w:szCs w:val="24"/>
        </w:rPr>
        <w:t xml:space="preserve"> high</w:t>
      </w:r>
      <w:r w:rsidR="005368DF" w:rsidRPr="00AA3375">
        <w:rPr>
          <w:rFonts w:ascii="Abadi MT Condensed Light" w:hAnsi="Abadi MT Condensed Light" w:cs="Times New Roman"/>
          <w:szCs w:val="24"/>
        </w:rPr>
        <w:t>ly influenced by exposure, sacrifice</w:t>
      </w:r>
      <w:r w:rsidR="00237084" w:rsidRPr="00AA3375">
        <w:rPr>
          <w:rFonts w:ascii="Abadi MT Condensed Light" w:hAnsi="Abadi MT Condensed Light" w:cs="Times New Roman"/>
          <w:szCs w:val="24"/>
        </w:rPr>
        <w:t>s</w:t>
      </w:r>
      <w:r w:rsidR="00017070" w:rsidRPr="00AA3375">
        <w:rPr>
          <w:rFonts w:ascii="Abadi MT Condensed Light" w:hAnsi="Abadi MT Condensed Light" w:cs="Times New Roman"/>
          <w:szCs w:val="24"/>
        </w:rPr>
        <w:t>, efforts</w:t>
      </w:r>
      <w:r w:rsidR="00B2457D" w:rsidRPr="00AA3375">
        <w:rPr>
          <w:rFonts w:ascii="Abadi MT Condensed Light" w:hAnsi="Abadi MT Condensed Light" w:cs="Times New Roman"/>
          <w:szCs w:val="24"/>
        </w:rPr>
        <w:t>,</w:t>
      </w:r>
      <w:r w:rsidR="00017070" w:rsidRPr="00AA3375">
        <w:rPr>
          <w:rFonts w:ascii="Abadi MT Condensed Light" w:hAnsi="Abadi MT Condensed Light" w:cs="Times New Roman"/>
          <w:szCs w:val="24"/>
        </w:rPr>
        <w:t xml:space="preserve"> and opportunities.</w:t>
      </w:r>
      <w:r w:rsidR="003A40C5" w:rsidRPr="00AA3375">
        <w:rPr>
          <w:rFonts w:ascii="Abadi MT Condensed Light" w:hAnsi="Abadi MT Condensed Light" w:cs="Times New Roman"/>
          <w:szCs w:val="24"/>
        </w:rPr>
        <w:t xml:space="preserve"> </w:t>
      </w:r>
    </w:p>
    <w:p w14:paraId="4F825B08" w14:textId="04CEF4BD" w:rsidR="003632BE" w:rsidRPr="00AA3375" w:rsidRDefault="0023708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The </w:t>
      </w:r>
      <w:r w:rsidR="00B2457D" w:rsidRPr="00AA3375">
        <w:rPr>
          <w:rFonts w:ascii="Abadi MT Condensed Light" w:hAnsi="Abadi MT Condensed Light" w:cs="Times New Roman"/>
          <w:szCs w:val="24"/>
        </w:rPr>
        <w:t>comparison versi</w:t>
      </w:r>
      <w:r w:rsidRPr="00AA3375">
        <w:rPr>
          <w:rFonts w:ascii="Abadi MT Condensed Light" w:hAnsi="Abadi MT Condensed Light" w:cs="Times New Roman"/>
          <w:szCs w:val="24"/>
        </w:rPr>
        <w:t>on</w:t>
      </w:r>
      <w:r w:rsidR="00017070" w:rsidRPr="00AA3375">
        <w:rPr>
          <w:rFonts w:ascii="Abadi MT Condensed Light" w:hAnsi="Abadi MT Condensed Light" w:cs="Times New Roman"/>
          <w:szCs w:val="24"/>
        </w:rPr>
        <w:t xml:space="preserve"> draws negative energy</w:t>
      </w:r>
      <w:r w:rsidR="00085E16" w:rsidRPr="00AA3375">
        <w:rPr>
          <w:rFonts w:ascii="Abadi MT Condensed Light" w:hAnsi="Abadi MT Condensed Light" w:cs="Times New Roman"/>
          <w:szCs w:val="24"/>
        </w:rPr>
        <w:t xml:space="preserve"> amongst siblings</w:t>
      </w:r>
      <w:r w:rsidR="00017070" w:rsidRPr="00AA3375">
        <w:rPr>
          <w:rFonts w:ascii="Abadi MT Condensed Light" w:hAnsi="Abadi MT Condensed Light" w:cs="Times New Roman"/>
          <w:szCs w:val="24"/>
        </w:rPr>
        <w:t xml:space="preserve"> in the</w:t>
      </w:r>
      <w:r w:rsidR="00A66EF9" w:rsidRPr="00AA3375">
        <w:rPr>
          <w:rFonts w:ascii="Abadi MT Condensed Light" w:hAnsi="Abadi MT Condensed Light" w:cs="Times New Roman"/>
          <w:szCs w:val="24"/>
        </w:rPr>
        <w:t xml:space="preserve"> family giving birth to immeasurable</w:t>
      </w:r>
      <w:r w:rsidR="00C33DA3" w:rsidRPr="00AA3375">
        <w:rPr>
          <w:rFonts w:ascii="Abadi MT Condensed Light" w:hAnsi="Abadi MT Condensed Light" w:cs="Times New Roman"/>
          <w:szCs w:val="24"/>
        </w:rPr>
        <w:t xml:space="preserve"> jealousy</w:t>
      </w:r>
      <w:r w:rsidR="0026454B" w:rsidRPr="00AA3375">
        <w:rPr>
          <w:rFonts w:ascii="Abadi MT Condensed Light" w:hAnsi="Abadi MT Condensed Light" w:cs="Times New Roman"/>
          <w:szCs w:val="24"/>
        </w:rPr>
        <w:t>, prejudice</w:t>
      </w:r>
      <w:r w:rsidR="00B2457D" w:rsidRPr="00AA3375">
        <w:rPr>
          <w:rFonts w:ascii="Abadi MT Condensed Light" w:hAnsi="Abadi MT Condensed Light" w:cs="Times New Roman"/>
          <w:szCs w:val="24"/>
        </w:rPr>
        <w:t>,</w:t>
      </w:r>
      <w:r w:rsidR="0026454B" w:rsidRPr="00AA3375">
        <w:rPr>
          <w:rFonts w:ascii="Abadi MT Condensed Light" w:hAnsi="Abadi MT Condensed Light" w:cs="Times New Roman"/>
          <w:szCs w:val="24"/>
        </w:rPr>
        <w:t xml:space="preserve"> and hatred among siblings</w:t>
      </w:r>
      <w:r w:rsidR="00841E03" w:rsidRPr="00AA3375">
        <w:rPr>
          <w:rFonts w:ascii="Abadi MT Condensed Light" w:hAnsi="Abadi MT Condensed Light" w:cs="Times New Roman"/>
          <w:szCs w:val="24"/>
        </w:rPr>
        <w:t>.</w:t>
      </w:r>
    </w:p>
    <w:p w14:paraId="4D8BB89A" w14:textId="5F71E544" w:rsidR="00841E03" w:rsidRPr="00AA3375" w:rsidRDefault="00841E0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this regard, the parents should take charge and stir</w:t>
      </w:r>
      <w:r w:rsidR="00083D87" w:rsidRPr="00AA3375">
        <w:rPr>
          <w:rFonts w:ascii="Abadi MT Condensed Light" w:hAnsi="Abadi MT Condensed Light" w:cs="Times New Roman"/>
          <w:szCs w:val="24"/>
        </w:rPr>
        <w:t xml:space="preserve"> up</w:t>
      </w:r>
      <w:r w:rsidRPr="00AA3375">
        <w:rPr>
          <w:rFonts w:ascii="Abadi MT Condensed Light" w:hAnsi="Abadi MT Condensed Light" w:cs="Times New Roman"/>
          <w:szCs w:val="24"/>
        </w:rPr>
        <w:t xml:space="preserve"> unity.</w:t>
      </w:r>
    </w:p>
    <w:p w14:paraId="56EB2A5B" w14:textId="267C348F" w:rsidR="009E4C21" w:rsidRPr="00AA3375" w:rsidRDefault="009E4C2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B2457D" w:rsidRPr="00AA3375">
        <w:rPr>
          <w:rFonts w:ascii="Abadi MT Condensed Light" w:hAnsi="Abadi MT Condensed Light" w:cs="Times New Roman"/>
          <w:szCs w:val="24"/>
        </w:rPr>
        <w:t>rivalry level</w:t>
      </w:r>
      <w:r w:rsidR="00A66EF9" w:rsidRPr="00AA3375">
        <w:rPr>
          <w:rFonts w:ascii="Abadi MT Condensed Light" w:hAnsi="Abadi MT Condensed Light" w:cs="Times New Roman"/>
          <w:szCs w:val="24"/>
        </w:rPr>
        <w:t xml:space="preserve"> stirs hatred </w:t>
      </w:r>
      <w:r w:rsidRPr="00AA3375">
        <w:rPr>
          <w:rFonts w:ascii="Abadi MT Condensed Light" w:hAnsi="Abadi MT Condensed Light" w:cs="Times New Roman"/>
          <w:szCs w:val="24"/>
        </w:rPr>
        <w:t>that</w:t>
      </w:r>
      <w:r w:rsidR="00A15CF9" w:rsidRPr="00AA3375">
        <w:rPr>
          <w:rFonts w:ascii="Abadi MT Condensed Light" w:hAnsi="Abadi MT Condensed Light" w:cs="Times New Roman"/>
          <w:szCs w:val="24"/>
        </w:rPr>
        <w:t xml:space="preserve"> causes </w:t>
      </w:r>
      <w:r w:rsidR="00B2457D" w:rsidRPr="00AA3375">
        <w:rPr>
          <w:rFonts w:ascii="Abadi MT Condensed Light" w:hAnsi="Abadi MT Condensed Light" w:cs="Times New Roman"/>
          <w:szCs w:val="24"/>
        </w:rPr>
        <w:t>siblings' division</w:t>
      </w:r>
      <w:r w:rsidR="00083D87" w:rsidRPr="00AA3375">
        <w:rPr>
          <w:rFonts w:ascii="Abadi MT Condensed Light" w:hAnsi="Abadi MT Condensed Light" w:cs="Times New Roman"/>
          <w:szCs w:val="24"/>
        </w:rPr>
        <w:t>s</w:t>
      </w:r>
      <w:r w:rsidR="00B2457D" w:rsidRPr="00AA3375">
        <w:rPr>
          <w:rFonts w:ascii="Abadi MT Condensed Light" w:hAnsi="Abadi MT Condensed Light" w:cs="Times New Roman"/>
          <w:szCs w:val="24"/>
        </w:rPr>
        <w:t>,</w:t>
      </w:r>
      <w:r w:rsidR="00083D87" w:rsidRPr="00AA3375">
        <w:rPr>
          <w:rFonts w:ascii="Abadi MT Condensed Light" w:hAnsi="Abadi MT Condensed Light" w:cs="Times New Roman"/>
          <w:szCs w:val="24"/>
        </w:rPr>
        <w:t xml:space="preserve"> </w:t>
      </w:r>
      <w:r w:rsidR="00A15CF9" w:rsidRPr="00AA3375">
        <w:rPr>
          <w:rFonts w:ascii="Abadi MT Condensed Light" w:hAnsi="Abadi MT Condensed Light" w:cs="Times New Roman"/>
          <w:szCs w:val="24"/>
        </w:rPr>
        <w:t>making</w:t>
      </w:r>
      <w:r w:rsidR="00083D87" w:rsidRPr="00AA3375">
        <w:rPr>
          <w:rFonts w:ascii="Abadi MT Condensed Light" w:hAnsi="Abadi MT Condensed Light" w:cs="Times New Roman"/>
          <w:szCs w:val="24"/>
        </w:rPr>
        <w:t xml:space="preserve"> them</w:t>
      </w:r>
      <w:r w:rsidR="00A15CF9" w:rsidRPr="00AA3375">
        <w:rPr>
          <w:rFonts w:ascii="Abadi MT Condensed Light" w:hAnsi="Abadi MT Condensed Light" w:cs="Times New Roman"/>
          <w:szCs w:val="24"/>
        </w:rPr>
        <w:t xml:space="preserve"> feel</w:t>
      </w:r>
      <w:r w:rsidRPr="00AA3375">
        <w:rPr>
          <w:rFonts w:ascii="Abadi MT Condensed Light" w:hAnsi="Abadi MT Condensed Light" w:cs="Times New Roman"/>
          <w:szCs w:val="24"/>
        </w:rPr>
        <w:t xml:space="preserve"> un</w:t>
      </w:r>
      <w:r w:rsidR="00A15CF9" w:rsidRPr="00AA3375">
        <w:rPr>
          <w:rFonts w:ascii="Abadi MT Condensed Light" w:hAnsi="Abadi MT Condensed Light" w:cs="Times New Roman"/>
          <w:szCs w:val="24"/>
        </w:rPr>
        <w:t>loved, disliked not considering</w:t>
      </w:r>
      <w:r w:rsidRPr="00AA3375">
        <w:rPr>
          <w:rFonts w:ascii="Abadi MT Condensed Light" w:hAnsi="Abadi MT Condensed Light" w:cs="Times New Roman"/>
          <w:szCs w:val="24"/>
        </w:rPr>
        <w:t xml:space="preserve"> their </w:t>
      </w:r>
      <w:r w:rsidR="00A15CF9" w:rsidRPr="00AA3375">
        <w:rPr>
          <w:rFonts w:ascii="Abadi MT Condensed Light" w:hAnsi="Abadi MT Condensed Light" w:cs="Times New Roman"/>
          <w:szCs w:val="24"/>
        </w:rPr>
        <w:t>irresponsibility</w:t>
      </w:r>
      <w:r w:rsidR="00757116" w:rsidRPr="00AA3375">
        <w:rPr>
          <w:rFonts w:ascii="Abadi MT Condensed Light" w:hAnsi="Abadi MT Condensed Light" w:cs="Times New Roman"/>
          <w:szCs w:val="24"/>
        </w:rPr>
        <w:t xml:space="preserve"> and </w:t>
      </w:r>
      <w:r w:rsidRPr="00AA3375">
        <w:rPr>
          <w:rFonts w:ascii="Abadi MT Condensed Light" w:hAnsi="Abadi MT Condensed Light" w:cs="Times New Roman"/>
          <w:szCs w:val="24"/>
        </w:rPr>
        <w:t>un</w:t>
      </w:r>
      <w:r w:rsidR="001E606D" w:rsidRPr="00AA3375">
        <w:rPr>
          <w:rFonts w:ascii="Abadi MT Condensed Light" w:hAnsi="Abadi MT Condensed Light" w:cs="Times New Roman"/>
          <w:szCs w:val="24"/>
        </w:rPr>
        <w:t>-</w:t>
      </w:r>
      <w:r w:rsidR="00757116" w:rsidRPr="00AA3375">
        <w:rPr>
          <w:rFonts w:ascii="Abadi MT Condensed Light" w:hAnsi="Abadi MT Condensed Light" w:cs="Times New Roman"/>
          <w:szCs w:val="24"/>
        </w:rPr>
        <w:t xml:space="preserve">involvement </w:t>
      </w:r>
      <w:r w:rsidR="00083D87" w:rsidRPr="00AA3375">
        <w:rPr>
          <w:rFonts w:ascii="Abadi MT Condensed Light" w:hAnsi="Abadi MT Condensed Light" w:cs="Times New Roman"/>
          <w:szCs w:val="24"/>
        </w:rPr>
        <w:t>in</w:t>
      </w:r>
      <w:r w:rsidR="00757116" w:rsidRPr="00AA3375">
        <w:rPr>
          <w:rFonts w:ascii="Abadi MT Condensed Light" w:hAnsi="Abadi MT Condensed Light" w:cs="Times New Roman"/>
          <w:szCs w:val="24"/>
        </w:rPr>
        <w:t xml:space="preserve"> their lives.</w:t>
      </w:r>
    </w:p>
    <w:p w14:paraId="16C4C6D8" w14:textId="609A8C12" w:rsidR="001E606D" w:rsidRPr="00AA3375" w:rsidRDefault="00083D8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However, l</w:t>
      </w:r>
      <w:r w:rsidR="001E606D" w:rsidRPr="00AA3375">
        <w:rPr>
          <w:rFonts w:ascii="Abadi MT Condensed Light" w:hAnsi="Abadi MT Condensed Light" w:cs="Times New Roman"/>
          <w:szCs w:val="24"/>
        </w:rPr>
        <w:t xml:space="preserve">ives </w:t>
      </w:r>
      <w:r w:rsidR="005F4BC0" w:rsidRPr="00AA3375">
        <w:rPr>
          <w:rFonts w:ascii="Abadi MT Condensed Light" w:hAnsi="Abadi MT Condensed Light" w:cs="Times New Roman"/>
          <w:szCs w:val="24"/>
        </w:rPr>
        <w:t>can never</w:t>
      </w:r>
      <w:r w:rsidR="00453BBF" w:rsidRPr="00AA3375">
        <w:rPr>
          <w:rFonts w:ascii="Abadi MT Condensed Light" w:hAnsi="Abadi MT Condensed Light" w:cs="Times New Roman"/>
          <w:szCs w:val="24"/>
        </w:rPr>
        <w:t xml:space="preserve"> be</w:t>
      </w:r>
      <w:r w:rsidR="001E606D" w:rsidRPr="00AA3375">
        <w:rPr>
          <w:rFonts w:ascii="Abadi MT Condensed Light" w:hAnsi="Abadi MT Condensed Light" w:cs="Times New Roman"/>
          <w:szCs w:val="24"/>
        </w:rPr>
        <w:t xml:space="preserve"> </w:t>
      </w:r>
      <w:r w:rsidR="005F4BC0" w:rsidRPr="00AA3375">
        <w:rPr>
          <w:rFonts w:ascii="Abadi MT Condensed Light" w:hAnsi="Abadi MT Condensed Light" w:cs="Times New Roman"/>
          <w:szCs w:val="24"/>
        </w:rPr>
        <w:t>equal</w:t>
      </w:r>
      <w:r w:rsidR="00B2457D" w:rsidRPr="00AA3375">
        <w:rPr>
          <w:rFonts w:ascii="Abadi MT Condensed Light" w:hAnsi="Abadi MT Condensed Light" w:cs="Times New Roman"/>
          <w:szCs w:val="24"/>
        </w:rPr>
        <w:t>,</w:t>
      </w:r>
      <w:r w:rsidR="005F4BC0" w:rsidRPr="00AA3375">
        <w:rPr>
          <w:rFonts w:ascii="Abadi MT Condensed Light" w:hAnsi="Abadi MT Condensed Light" w:cs="Times New Roman"/>
          <w:szCs w:val="24"/>
        </w:rPr>
        <w:t xml:space="preserve"> and we should come to terms with reality.</w:t>
      </w:r>
      <w:r w:rsidR="00E4642B" w:rsidRPr="00AA3375">
        <w:rPr>
          <w:rFonts w:ascii="Abadi MT Condensed Light" w:hAnsi="Abadi MT Condensed Light" w:cs="Times New Roman"/>
          <w:szCs w:val="24"/>
        </w:rPr>
        <w:t xml:space="preserve"> Making children understand their rightfulness as children is lifelong. Partiality </w:t>
      </w:r>
      <w:r w:rsidR="00254C75" w:rsidRPr="00AA3375">
        <w:rPr>
          <w:rFonts w:ascii="Abadi MT Condensed Light" w:hAnsi="Abadi MT Condensed Light" w:cs="Times New Roman"/>
          <w:szCs w:val="24"/>
        </w:rPr>
        <w:t xml:space="preserve">with </w:t>
      </w:r>
      <w:r w:rsidR="00E4642B" w:rsidRPr="00AA3375">
        <w:rPr>
          <w:rFonts w:ascii="Abadi MT Condensed Light" w:hAnsi="Abadi MT Condensed Light" w:cs="Times New Roman"/>
          <w:szCs w:val="24"/>
        </w:rPr>
        <w:t xml:space="preserve">parents should be </w:t>
      </w:r>
      <w:r w:rsidR="00254C75" w:rsidRPr="00AA3375">
        <w:rPr>
          <w:rFonts w:ascii="Abadi MT Condensed Light" w:hAnsi="Abadi MT Condensed Light" w:cs="Times New Roman"/>
          <w:szCs w:val="24"/>
        </w:rPr>
        <w:t>discouraged.</w:t>
      </w:r>
    </w:p>
    <w:p w14:paraId="160D0185" w14:textId="10594B59" w:rsidR="00ED078C" w:rsidRPr="00AA3375" w:rsidRDefault="00A25739" w:rsidP="00BA5516">
      <w:pPr>
        <w:jc w:val="both"/>
        <w:rPr>
          <w:rFonts w:ascii="Abadi MT Condensed Light" w:hAnsi="Abadi MT Condensed Light" w:cs="Times New Roman"/>
          <w:b/>
          <w:szCs w:val="24"/>
        </w:rPr>
      </w:pPr>
      <w:r w:rsidRPr="00AA3375">
        <w:rPr>
          <w:rFonts w:ascii="Abadi MT Condensed Light" w:hAnsi="Abadi MT Condensed Light" w:cs="Times New Roman"/>
          <w:b/>
          <w:szCs w:val="24"/>
        </w:rPr>
        <w:t>C</w:t>
      </w:r>
      <w:r w:rsidR="00254C75" w:rsidRPr="00AA3375">
        <w:rPr>
          <w:rFonts w:ascii="Abadi MT Condensed Light" w:hAnsi="Abadi MT Condensed Light" w:cs="Times New Roman"/>
          <w:b/>
          <w:szCs w:val="24"/>
        </w:rPr>
        <w:t>omparison</w:t>
      </w:r>
      <w:r w:rsidRPr="00AA3375">
        <w:rPr>
          <w:rFonts w:ascii="Abadi MT Condensed Light" w:hAnsi="Abadi MT Condensed Light" w:cs="Times New Roman"/>
          <w:b/>
          <w:szCs w:val="24"/>
        </w:rPr>
        <w:t xml:space="preserve"> among</w:t>
      </w:r>
      <w:r w:rsidR="008207D5" w:rsidRPr="00AA3375">
        <w:rPr>
          <w:rFonts w:ascii="Abadi MT Condensed Light" w:hAnsi="Abadi MT Condensed Light" w:cs="Times New Roman"/>
          <w:b/>
          <w:szCs w:val="24"/>
        </w:rPr>
        <w:t xml:space="preserve"> children</w:t>
      </w:r>
    </w:p>
    <w:p w14:paraId="4CAC5492" w14:textId="276B25D5" w:rsidR="00A25739" w:rsidRPr="00AA3375" w:rsidRDefault="00DF208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A25739" w:rsidRPr="00AA3375">
        <w:rPr>
          <w:rFonts w:ascii="Abadi MT Condensed Light" w:hAnsi="Abadi MT Condensed Light" w:cs="Times New Roman"/>
          <w:szCs w:val="24"/>
        </w:rPr>
        <w:t>his</w:t>
      </w:r>
      <w:r w:rsidR="00322830" w:rsidRPr="00AA3375">
        <w:rPr>
          <w:rFonts w:ascii="Abadi MT Condensed Light" w:hAnsi="Abadi MT Condensed Light" w:cs="Times New Roman"/>
          <w:szCs w:val="24"/>
        </w:rPr>
        <w:t xml:space="preserve"> is instigated by</w:t>
      </w:r>
      <w:r w:rsidR="00DE5146" w:rsidRPr="00AA3375">
        <w:rPr>
          <w:rFonts w:ascii="Abadi MT Condensed Light" w:hAnsi="Abadi MT Condensed Light" w:cs="Times New Roman"/>
          <w:szCs w:val="24"/>
        </w:rPr>
        <w:t xml:space="preserve"> parents who </w:t>
      </w:r>
      <w:r w:rsidRPr="00AA3375">
        <w:rPr>
          <w:rFonts w:ascii="Abadi MT Condensed Light" w:hAnsi="Abadi MT Condensed Light" w:cs="Times New Roman"/>
          <w:szCs w:val="24"/>
        </w:rPr>
        <w:t>imply some children are better than others.</w:t>
      </w:r>
    </w:p>
    <w:p w14:paraId="0C0015E0" w14:textId="3DB0D401" w:rsidR="008207D5" w:rsidRPr="00AA3375" w:rsidRDefault="0032283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differ</w:t>
      </w:r>
      <w:r w:rsidR="00B2457D" w:rsidRPr="00AA3375">
        <w:rPr>
          <w:rFonts w:ascii="Abadi MT Condensed Light" w:hAnsi="Abadi MT Condensed Light" w:cs="Times New Roman"/>
          <w:szCs w:val="24"/>
        </w:rPr>
        <w:t>s</w:t>
      </w:r>
      <w:r w:rsidR="008207D5" w:rsidRPr="00AA3375">
        <w:rPr>
          <w:rFonts w:ascii="Abadi MT Condensed Light" w:hAnsi="Abadi MT Condensed Light" w:cs="Times New Roman"/>
          <w:szCs w:val="24"/>
        </w:rPr>
        <w:t xml:space="preserve"> from one parent to a</w:t>
      </w:r>
      <w:r w:rsidR="00DF2081" w:rsidRPr="00AA3375">
        <w:rPr>
          <w:rFonts w:ascii="Abadi MT Condensed Light" w:hAnsi="Abadi MT Condensed Light" w:cs="Times New Roman"/>
          <w:szCs w:val="24"/>
        </w:rPr>
        <w:t xml:space="preserve">nother- but it is </w:t>
      </w:r>
      <w:r w:rsidR="00767466" w:rsidRPr="00AA3375">
        <w:rPr>
          <w:rFonts w:ascii="Abadi MT Condensed Light" w:hAnsi="Abadi MT Condensed Light" w:cs="Times New Roman"/>
          <w:szCs w:val="24"/>
        </w:rPr>
        <w:t>existential</w:t>
      </w:r>
      <w:r w:rsidR="008207D5" w:rsidRPr="00AA3375">
        <w:rPr>
          <w:rFonts w:ascii="Abadi MT Condensed Light" w:hAnsi="Abadi MT Condensed Light" w:cs="Times New Roman"/>
          <w:szCs w:val="24"/>
        </w:rPr>
        <w:t>.</w:t>
      </w:r>
    </w:p>
    <w:p w14:paraId="0B6BAF76" w14:textId="0EC689D3" w:rsidR="00015388" w:rsidRPr="00AA3375" w:rsidRDefault="008207D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w:t>
      </w:r>
      <w:r w:rsidR="00EA2E43" w:rsidRPr="00AA3375">
        <w:rPr>
          <w:rFonts w:ascii="Abadi MT Condensed Light" w:hAnsi="Abadi MT Condensed Light" w:cs="Times New Roman"/>
          <w:szCs w:val="24"/>
        </w:rPr>
        <w:t>ever,</w:t>
      </w:r>
      <w:r w:rsidRPr="00AA3375">
        <w:rPr>
          <w:rFonts w:ascii="Abadi MT Condensed Light" w:hAnsi="Abadi MT Condensed Light" w:cs="Times New Roman"/>
          <w:szCs w:val="24"/>
        </w:rPr>
        <w:t xml:space="preserve"> it</w:t>
      </w:r>
      <w:r w:rsidR="00EA2E43" w:rsidRPr="00AA3375">
        <w:rPr>
          <w:rFonts w:ascii="Abadi MT Condensed Light" w:hAnsi="Abadi MT Condensed Light" w:cs="Times New Roman"/>
          <w:szCs w:val="24"/>
        </w:rPr>
        <w:t xml:space="preserve">s existence around us should not influence </w:t>
      </w:r>
      <w:r w:rsidR="00B2457D" w:rsidRPr="00AA3375">
        <w:rPr>
          <w:rFonts w:ascii="Abadi MT Condensed Light" w:hAnsi="Abadi MT Condensed Light" w:cs="Times New Roman"/>
          <w:szCs w:val="24"/>
        </w:rPr>
        <w:t xml:space="preserve">how we treat our children or </w:t>
      </w:r>
      <w:r w:rsidR="00255DDE" w:rsidRPr="00AA3375">
        <w:rPr>
          <w:rFonts w:ascii="Abadi MT Condensed Light" w:hAnsi="Abadi MT Condensed Light" w:cs="Times New Roman"/>
          <w:szCs w:val="24"/>
        </w:rPr>
        <w:t>otherwise</w:t>
      </w:r>
      <w:r w:rsidR="00EA2E43" w:rsidRPr="00AA3375">
        <w:rPr>
          <w:rFonts w:ascii="Abadi MT Condensed Light" w:hAnsi="Abadi MT Condensed Light" w:cs="Times New Roman"/>
          <w:szCs w:val="24"/>
        </w:rPr>
        <w:t>.</w:t>
      </w:r>
      <w:r w:rsidR="009336D7" w:rsidRPr="00AA3375">
        <w:rPr>
          <w:rFonts w:ascii="Abadi MT Condensed Light" w:hAnsi="Abadi MT Condensed Light" w:cs="Times New Roman"/>
          <w:szCs w:val="24"/>
        </w:rPr>
        <w:t xml:space="preserve"> The comparison </w:t>
      </w:r>
      <w:r w:rsidR="00731033" w:rsidRPr="00AA3375">
        <w:rPr>
          <w:rFonts w:ascii="Abadi MT Condensed Light" w:hAnsi="Abadi MT Condensed Light" w:cs="Times New Roman"/>
          <w:szCs w:val="24"/>
        </w:rPr>
        <w:t xml:space="preserve">factor biases our </w:t>
      </w:r>
      <w:r w:rsidR="00767466" w:rsidRPr="00AA3375">
        <w:rPr>
          <w:rFonts w:ascii="Abadi MT Condensed Light" w:hAnsi="Abadi MT Condensed Light" w:cs="Times New Roman"/>
          <w:szCs w:val="24"/>
        </w:rPr>
        <w:t xml:space="preserve">thinking into </w:t>
      </w:r>
      <w:r w:rsidR="007F2065" w:rsidRPr="00AA3375">
        <w:rPr>
          <w:rFonts w:ascii="Abadi MT Condensed Light" w:hAnsi="Abadi MT Condensed Light" w:cs="Times New Roman"/>
          <w:szCs w:val="24"/>
        </w:rPr>
        <w:t xml:space="preserve">justifying why </w:t>
      </w:r>
      <w:r w:rsidR="00255DDE" w:rsidRPr="00AA3375">
        <w:rPr>
          <w:rFonts w:ascii="Abadi MT Condensed Light" w:hAnsi="Abadi MT Condensed Light" w:cs="Times New Roman"/>
          <w:szCs w:val="24"/>
        </w:rPr>
        <w:t xml:space="preserve">some </w:t>
      </w:r>
      <w:r w:rsidR="00731033" w:rsidRPr="00AA3375">
        <w:rPr>
          <w:rFonts w:ascii="Abadi MT Condensed Light" w:hAnsi="Abadi MT Condensed Light" w:cs="Times New Roman"/>
          <w:szCs w:val="24"/>
        </w:rPr>
        <w:t xml:space="preserve">are </w:t>
      </w:r>
      <w:r w:rsidR="0072325D" w:rsidRPr="00AA3375">
        <w:rPr>
          <w:rFonts w:ascii="Abadi MT Condensed Light" w:hAnsi="Abadi MT Condensed Light" w:cs="Times New Roman"/>
          <w:szCs w:val="24"/>
        </w:rPr>
        <w:t>dearer</w:t>
      </w:r>
      <w:r w:rsidR="00731033" w:rsidRPr="00AA3375">
        <w:rPr>
          <w:rFonts w:ascii="Abadi MT Condensed Light" w:hAnsi="Abadi MT Condensed Light" w:cs="Times New Roman"/>
          <w:szCs w:val="24"/>
        </w:rPr>
        <w:t xml:space="preserve"> to parents</w:t>
      </w:r>
      <w:r w:rsidR="007F2065" w:rsidRPr="00AA3375">
        <w:rPr>
          <w:rFonts w:ascii="Abadi MT Condensed Light" w:hAnsi="Abadi MT Condensed Light" w:cs="Times New Roman"/>
          <w:szCs w:val="24"/>
        </w:rPr>
        <w:t xml:space="preserve"> than </w:t>
      </w:r>
      <w:r w:rsidR="004B47F8" w:rsidRPr="00AA3375">
        <w:rPr>
          <w:rFonts w:ascii="Abadi MT Condensed Light" w:hAnsi="Abadi MT Condensed Light" w:cs="Times New Roman"/>
          <w:szCs w:val="24"/>
        </w:rPr>
        <w:t>the rest</w:t>
      </w:r>
      <w:r w:rsidR="00B2457D" w:rsidRPr="00AA3375">
        <w:rPr>
          <w:rFonts w:ascii="Abadi MT Condensed Light" w:hAnsi="Abadi MT Condensed Light" w:cs="Times New Roman"/>
          <w:szCs w:val="24"/>
        </w:rPr>
        <w:t>,</w:t>
      </w:r>
      <w:r w:rsidR="00731033" w:rsidRPr="00AA3375">
        <w:rPr>
          <w:rFonts w:ascii="Abadi MT Condensed Light" w:hAnsi="Abadi MT Condensed Light" w:cs="Times New Roman"/>
          <w:szCs w:val="24"/>
        </w:rPr>
        <w:t xml:space="preserve"> </w:t>
      </w:r>
      <w:r w:rsidR="00015388" w:rsidRPr="00AA3375">
        <w:rPr>
          <w:rFonts w:ascii="Abadi MT Condensed Light" w:hAnsi="Abadi MT Condensed Light" w:cs="Times New Roman"/>
          <w:szCs w:val="24"/>
        </w:rPr>
        <w:t xml:space="preserve">e.g., </w:t>
      </w:r>
      <w:r w:rsidR="00FD0C21" w:rsidRPr="00AA3375">
        <w:rPr>
          <w:rFonts w:ascii="Abadi MT Condensed Light" w:hAnsi="Abadi MT Condensed Light" w:cs="Times New Roman"/>
          <w:szCs w:val="24"/>
        </w:rPr>
        <w:t xml:space="preserve">for </w:t>
      </w:r>
      <w:r w:rsidR="007F2065" w:rsidRPr="00AA3375">
        <w:rPr>
          <w:rFonts w:ascii="Abadi MT Condensed Light" w:hAnsi="Abadi MT Condensed Light" w:cs="Times New Roman"/>
          <w:szCs w:val="24"/>
        </w:rPr>
        <w:t xml:space="preserve">wealth, </w:t>
      </w:r>
      <w:r w:rsidR="00731033" w:rsidRPr="00AA3375">
        <w:rPr>
          <w:rFonts w:ascii="Abadi MT Condensed Light" w:hAnsi="Abadi MT Condensed Light" w:cs="Times New Roman"/>
          <w:szCs w:val="24"/>
        </w:rPr>
        <w:t>marital s</w:t>
      </w:r>
      <w:r w:rsidR="00564672" w:rsidRPr="00AA3375">
        <w:rPr>
          <w:rFonts w:ascii="Abadi MT Condensed Light" w:hAnsi="Abadi MT Condensed Light" w:cs="Times New Roman"/>
          <w:szCs w:val="24"/>
        </w:rPr>
        <w:t>t</w:t>
      </w:r>
      <w:r w:rsidR="00015388" w:rsidRPr="00AA3375">
        <w:rPr>
          <w:rFonts w:ascii="Abadi MT Condensed Light" w:hAnsi="Abadi MT Condensed Light" w:cs="Times New Roman"/>
          <w:szCs w:val="24"/>
        </w:rPr>
        <w:t>atus, age</w:t>
      </w:r>
      <w:r w:rsidR="00B2457D" w:rsidRPr="00AA3375">
        <w:rPr>
          <w:rFonts w:ascii="Abadi MT Condensed Light" w:hAnsi="Abadi MT Condensed Light" w:cs="Times New Roman"/>
          <w:szCs w:val="24"/>
        </w:rPr>
        <w:t>,</w:t>
      </w:r>
      <w:r w:rsidR="00015388" w:rsidRPr="00AA3375">
        <w:rPr>
          <w:rFonts w:ascii="Abadi MT Condensed Light" w:hAnsi="Abadi MT Condensed Light" w:cs="Times New Roman"/>
          <w:szCs w:val="24"/>
        </w:rPr>
        <w:t xml:space="preserve"> etc.</w:t>
      </w:r>
    </w:p>
    <w:p w14:paraId="497CF0BD" w14:textId="77777777" w:rsidR="00322830" w:rsidRPr="00AA3375" w:rsidRDefault="0001538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w:t>
      </w:r>
      <w:r w:rsidR="00731033" w:rsidRPr="00AA3375">
        <w:rPr>
          <w:rFonts w:ascii="Abadi MT Condensed Light" w:hAnsi="Abadi MT Condensed Light" w:cs="Times New Roman"/>
          <w:szCs w:val="24"/>
        </w:rPr>
        <w:t>n my th</w:t>
      </w:r>
      <w:r w:rsidRPr="00AA3375">
        <w:rPr>
          <w:rFonts w:ascii="Abadi MT Condensed Light" w:hAnsi="Abadi MT Condensed Light" w:cs="Times New Roman"/>
          <w:szCs w:val="24"/>
        </w:rPr>
        <w:t>inking, this is</w:t>
      </w:r>
      <w:r w:rsidR="00564672" w:rsidRPr="00AA3375">
        <w:rPr>
          <w:rFonts w:ascii="Abadi MT Condensed Light" w:hAnsi="Abadi MT Condensed Light" w:cs="Times New Roman"/>
          <w:szCs w:val="24"/>
        </w:rPr>
        <w:t xml:space="preserve"> a fallacy- bu</w:t>
      </w:r>
      <w:r w:rsidR="00322830" w:rsidRPr="00AA3375">
        <w:rPr>
          <w:rFonts w:ascii="Abadi MT Condensed Light" w:hAnsi="Abadi MT Condensed Light" w:cs="Times New Roman"/>
          <w:szCs w:val="24"/>
        </w:rPr>
        <w:t xml:space="preserve">t emptiness is also unlovable. </w:t>
      </w:r>
    </w:p>
    <w:p w14:paraId="7A53DB95" w14:textId="087DA6BB" w:rsidR="008207D5" w:rsidRPr="00AA3375" w:rsidRDefault="0032283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w:t>
      </w:r>
      <w:r w:rsidR="00564672" w:rsidRPr="00AA3375">
        <w:rPr>
          <w:rFonts w:ascii="Abadi MT Condensed Light" w:hAnsi="Abadi MT Condensed Light" w:cs="Times New Roman"/>
          <w:szCs w:val="24"/>
        </w:rPr>
        <w:t xml:space="preserve">ou </w:t>
      </w:r>
      <w:r w:rsidR="006337D7" w:rsidRPr="00AA3375">
        <w:rPr>
          <w:rFonts w:ascii="Abadi MT Condensed Light" w:hAnsi="Abadi MT Condensed Light" w:cs="Times New Roman"/>
          <w:szCs w:val="24"/>
        </w:rPr>
        <w:t>cannot</w:t>
      </w:r>
      <w:r w:rsidR="00564672" w:rsidRPr="00AA3375">
        <w:rPr>
          <w:rFonts w:ascii="Abadi MT Condensed Light" w:hAnsi="Abadi MT Condensed Light" w:cs="Times New Roman"/>
          <w:szCs w:val="24"/>
        </w:rPr>
        <w:t xml:space="preserve"> be </w:t>
      </w:r>
      <w:r w:rsidR="00B2457D" w:rsidRPr="00AA3375">
        <w:rPr>
          <w:rFonts w:ascii="Abadi MT Condensed Light" w:hAnsi="Abadi MT Condensed Light" w:cs="Times New Roman"/>
          <w:szCs w:val="24"/>
        </w:rPr>
        <w:t>any</w:t>
      </w:r>
      <w:r w:rsidR="00564672" w:rsidRPr="00AA3375">
        <w:rPr>
          <w:rFonts w:ascii="Abadi MT Condensed Light" w:hAnsi="Abadi MT Condensed Light" w:cs="Times New Roman"/>
          <w:szCs w:val="24"/>
        </w:rPr>
        <w:t>thing</w:t>
      </w:r>
      <w:r w:rsidRPr="00AA3375">
        <w:rPr>
          <w:rFonts w:ascii="Abadi MT Condensed Light" w:hAnsi="Abadi MT Condensed Light" w:cs="Times New Roman"/>
          <w:szCs w:val="24"/>
        </w:rPr>
        <w:t>.</w:t>
      </w:r>
    </w:p>
    <w:p w14:paraId="11C99ACE" w14:textId="14FE7BA0" w:rsidR="00675973" w:rsidRPr="00AA3375" w:rsidRDefault="00C8697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child is a child, </w:t>
      </w:r>
      <w:r w:rsidR="00564672" w:rsidRPr="00AA3375">
        <w:rPr>
          <w:rFonts w:ascii="Abadi MT Condensed Light" w:hAnsi="Abadi MT Condensed Light" w:cs="Times New Roman"/>
          <w:szCs w:val="24"/>
        </w:rPr>
        <w:t>boy or a girl,</w:t>
      </w:r>
      <w:r w:rsidR="00B444A4" w:rsidRPr="00AA3375">
        <w:rPr>
          <w:rFonts w:ascii="Abadi MT Condensed Light" w:hAnsi="Abadi MT Condensed Light" w:cs="Times New Roman"/>
          <w:szCs w:val="24"/>
        </w:rPr>
        <w:t xml:space="preserve"> firstborn or lastborn</w:t>
      </w:r>
      <w:r w:rsidR="002168DC" w:rsidRPr="00AA3375">
        <w:rPr>
          <w:rFonts w:ascii="Abadi MT Condensed Light" w:hAnsi="Abadi MT Condensed Light" w:cs="Times New Roman"/>
          <w:szCs w:val="24"/>
        </w:rPr>
        <w:t>;</w:t>
      </w:r>
      <w:r w:rsidR="00675973" w:rsidRPr="00AA3375">
        <w:rPr>
          <w:rFonts w:ascii="Abadi MT Condensed Light" w:hAnsi="Abadi MT Condensed Light" w:cs="Times New Roman"/>
          <w:szCs w:val="24"/>
        </w:rPr>
        <w:t xml:space="preserve"> they should be treated equally as </w:t>
      </w:r>
      <w:r w:rsidR="00B444A4" w:rsidRPr="00AA3375">
        <w:rPr>
          <w:rFonts w:ascii="Abadi MT Condensed Light" w:hAnsi="Abadi MT Condensed Light" w:cs="Times New Roman"/>
          <w:szCs w:val="24"/>
        </w:rPr>
        <w:t xml:space="preserve">children. </w:t>
      </w:r>
    </w:p>
    <w:p w14:paraId="7E1BDF95" w14:textId="66A25F4F" w:rsidR="00DB72B6" w:rsidRPr="00AA3375" w:rsidRDefault="0067597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Parents are also ob</w:t>
      </w:r>
      <w:r w:rsidR="005B53CB" w:rsidRPr="00AA3375">
        <w:rPr>
          <w:rFonts w:ascii="Abadi MT Condensed Light" w:hAnsi="Abadi MT Condensed Light" w:cs="Times New Roman"/>
          <w:szCs w:val="24"/>
        </w:rPr>
        <w:t>liged</w:t>
      </w:r>
      <w:r w:rsidR="00B444A4" w:rsidRPr="00AA3375">
        <w:rPr>
          <w:rFonts w:ascii="Abadi MT Condensed Light" w:hAnsi="Abadi MT Condensed Light" w:cs="Times New Roman"/>
          <w:szCs w:val="24"/>
        </w:rPr>
        <w:t xml:space="preserve"> </w:t>
      </w:r>
      <w:r w:rsidR="00C86974" w:rsidRPr="00AA3375">
        <w:rPr>
          <w:rFonts w:ascii="Abadi MT Condensed Light" w:hAnsi="Abadi MT Condensed Light" w:cs="Times New Roman"/>
          <w:szCs w:val="24"/>
        </w:rPr>
        <w:t xml:space="preserve">to </w:t>
      </w:r>
      <w:r w:rsidR="00B444A4" w:rsidRPr="00AA3375">
        <w:rPr>
          <w:rFonts w:ascii="Abadi MT Condensed Light" w:hAnsi="Abadi MT Condensed Light" w:cs="Times New Roman"/>
          <w:szCs w:val="24"/>
        </w:rPr>
        <w:t>bring up their children</w:t>
      </w:r>
      <w:r w:rsidR="00E723A6" w:rsidRPr="00AA3375">
        <w:rPr>
          <w:rFonts w:ascii="Abadi MT Condensed Light" w:hAnsi="Abadi MT Condensed Light" w:cs="Times New Roman"/>
          <w:szCs w:val="24"/>
        </w:rPr>
        <w:t xml:space="preserve"> in the same way and let th</w:t>
      </w:r>
      <w:r w:rsidR="005B53CB" w:rsidRPr="00AA3375">
        <w:rPr>
          <w:rFonts w:ascii="Abadi MT Condensed Light" w:hAnsi="Abadi MT Condensed Light" w:cs="Times New Roman"/>
          <w:szCs w:val="24"/>
        </w:rPr>
        <w:t>em love one another and love them</w:t>
      </w:r>
      <w:r w:rsidR="00E723A6" w:rsidRPr="00AA3375">
        <w:rPr>
          <w:rFonts w:ascii="Abadi MT Condensed Light" w:hAnsi="Abadi MT Condensed Light" w:cs="Times New Roman"/>
          <w:szCs w:val="24"/>
        </w:rPr>
        <w:t xml:space="preserve"> as </w:t>
      </w:r>
      <w:r w:rsidR="002648F4" w:rsidRPr="00AA3375">
        <w:rPr>
          <w:rFonts w:ascii="Abadi MT Condensed Light" w:hAnsi="Abadi MT Condensed Light" w:cs="Times New Roman"/>
          <w:szCs w:val="24"/>
        </w:rPr>
        <w:t xml:space="preserve">a </w:t>
      </w:r>
      <w:r w:rsidR="00E723A6" w:rsidRPr="00AA3375">
        <w:rPr>
          <w:rFonts w:ascii="Abadi MT Condensed Light" w:hAnsi="Abadi MT Condensed Light" w:cs="Times New Roman"/>
          <w:szCs w:val="24"/>
        </w:rPr>
        <w:t>paren</w:t>
      </w:r>
      <w:r w:rsidR="00494700" w:rsidRPr="00AA3375">
        <w:rPr>
          <w:rFonts w:ascii="Abadi MT Condensed Light" w:hAnsi="Abadi MT Condensed Light" w:cs="Times New Roman"/>
          <w:szCs w:val="24"/>
        </w:rPr>
        <w:t>t(s) unless oth</w:t>
      </w:r>
      <w:r w:rsidR="00DF02D4" w:rsidRPr="00AA3375">
        <w:rPr>
          <w:rFonts w:ascii="Abadi MT Condensed Light" w:hAnsi="Abadi MT Condensed Light" w:cs="Times New Roman"/>
          <w:szCs w:val="24"/>
        </w:rPr>
        <w:t>erwise intended. This upright parenting bonds</w:t>
      </w:r>
      <w:r w:rsidR="00494700" w:rsidRPr="00AA3375">
        <w:rPr>
          <w:rFonts w:ascii="Abadi MT Condensed Light" w:hAnsi="Abadi MT Condensed Light" w:cs="Times New Roman"/>
          <w:szCs w:val="24"/>
        </w:rPr>
        <w:t xml:space="preserve"> </w:t>
      </w:r>
      <w:r w:rsidR="00916B42" w:rsidRPr="00AA3375">
        <w:rPr>
          <w:rFonts w:ascii="Abadi MT Condensed Light" w:hAnsi="Abadi MT Condensed Light" w:cs="Times New Roman"/>
          <w:szCs w:val="24"/>
        </w:rPr>
        <w:t>children</w:t>
      </w:r>
      <w:r w:rsidR="00DF02D4" w:rsidRPr="00AA3375">
        <w:rPr>
          <w:rFonts w:ascii="Abadi MT Condensed Light" w:hAnsi="Abadi MT Condensed Light" w:cs="Times New Roman"/>
          <w:szCs w:val="24"/>
        </w:rPr>
        <w:t>.</w:t>
      </w:r>
    </w:p>
    <w:p w14:paraId="515EEA0A" w14:textId="77777777" w:rsidR="00CC5E28" w:rsidRPr="00AA3375" w:rsidRDefault="00CC5E28" w:rsidP="00BA5516">
      <w:pPr>
        <w:jc w:val="both"/>
        <w:rPr>
          <w:rFonts w:ascii="Abadi MT Condensed Light" w:hAnsi="Abadi MT Condensed Light" w:cs="Times New Roman"/>
          <w:b/>
          <w:szCs w:val="24"/>
        </w:rPr>
      </w:pPr>
    </w:p>
    <w:p w14:paraId="0E5D4C18" w14:textId="41C22DAC" w:rsidR="00E723A6" w:rsidRPr="00AA3375" w:rsidRDefault="00916B42" w:rsidP="00BA5516">
      <w:pPr>
        <w:jc w:val="both"/>
        <w:rPr>
          <w:rFonts w:ascii="Abadi MT Condensed Light" w:hAnsi="Abadi MT Condensed Light" w:cs="Times New Roman"/>
          <w:b/>
          <w:szCs w:val="24"/>
        </w:rPr>
      </w:pPr>
      <w:r w:rsidRPr="00AA3375">
        <w:rPr>
          <w:rFonts w:ascii="Abadi MT Condensed Light" w:hAnsi="Abadi MT Condensed Light" w:cs="Times New Roman"/>
          <w:b/>
          <w:szCs w:val="24"/>
        </w:rPr>
        <w:t>Comparing</w:t>
      </w:r>
      <w:r w:rsidR="00E723A6" w:rsidRPr="00AA3375">
        <w:rPr>
          <w:rFonts w:ascii="Abadi MT Condensed Light" w:hAnsi="Abadi MT Condensed Light" w:cs="Times New Roman"/>
          <w:b/>
          <w:szCs w:val="24"/>
        </w:rPr>
        <w:t xml:space="preserve"> with relatives</w:t>
      </w:r>
      <w:r w:rsidR="000C677C" w:rsidRPr="00AA3375">
        <w:rPr>
          <w:rFonts w:ascii="Abadi MT Condensed Light" w:hAnsi="Abadi MT Condensed Light" w:cs="Times New Roman"/>
          <w:b/>
          <w:szCs w:val="24"/>
        </w:rPr>
        <w:t>, friends, neighbors</w:t>
      </w:r>
      <w:r w:rsidR="002648F4" w:rsidRPr="00AA3375">
        <w:rPr>
          <w:rFonts w:ascii="Abadi MT Condensed Light" w:hAnsi="Abadi MT Condensed Light" w:cs="Times New Roman"/>
          <w:b/>
          <w:szCs w:val="24"/>
        </w:rPr>
        <w:t>,</w:t>
      </w:r>
      <w:r w:rsidR="000C677C" w:rsidRPr="00AA3375">
        <w:rPr>
          <w:rFonts w:ascii="Abadi MT Condensed Light" w:hAnsi="Abadi MT Condensed Light" w:cs="Times New Roman"/>
          <w:b/>
          <w:szCs w:val="24"/>
        </w:rPr>
        <w:t xml:space="preserve"> or the people you know</w:t>
      </w:r>
    </w:p>
    <w:p w14:paraId="02EBD40D" w14:textId="40D347FE" w:rsidR="0023435E" w:rsidRPr="00AA3375" w:rsidRDefault="00300BA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Live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r w:rsidR="000C677C" w:rsidRPr="00AA3375">
        <w:rPr>
          <w:rFonts w:ascii="Abadi MT Condensed Light" w:hAnsi="Abadi MT Condensed Light" w:cs="Times New Roman"/>
          <w:szCs w:val="24"/>
        </w:rPr>
        <w:t xml:space="preserve"> well and contentedly</w:t>
      </w:r>
      <w:r w:rsidR="002648F4" w:rsidRPr="00AA3375">
        <w:rPr>
          <w:rFonts w:ascii="Abadi MT Condensed Light" w:hAnsi="Abadi MT Condensed Light" w:cs="Times New Roman"/>
          <w:szCs w:val="24"/>
        </w:rPr>
        <w:t>;</w:t>
      </w:r>
      <w:r w:rsidR="0023435E" w:rsidRPr="00AA3375">
        <w:rPr>
          <w:rFonts w:ascii="Abadi MT Condensed Light" w:hAnsi="Abadi MT Condensed Light" w:cs="Times New Roman"/>
          <w:szCs w:val="24"/>
        </w:rPr>
        <w:t xml:space="preserve"> you never know about tomorrow.</w:t>
      </w:r>
    </w:p>
    <w:p w14:paraId="2C3CFD07" w14:textId="26BE2299" w:rsidR="000C677C" w:rsidRPr="00AA3375" w:rsidRDefault="002343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0C677C" w:rsidRPr="00AA3375">
        <w:rPr>
          <w:rFonts w:ascii="Abadi MT Condensed Light" w:hAnsi="Abadi MT Condensed Light" w:cs="Times New Roman"/>
          <w:szCs w:val="24"/>
        </w:rPr>
        <w:t>he grass /pasture</w:t>
      </w:r>
      <w:r w:rsidR="00892315" w:rsidRPr="00AA3375">
        <w:rPr>
          <w:rFonts w:ascii="Abadi MT Condensed Light" w:hAnsi="Abadi MT Condensed Light" w:cs="Times New Roman"/>
          <w:szCs w:val="24"/>
        </w:rPr>
        <w:t xml:space="preserve"> across is not as sweet as you </w:t>
      </w:r>
      <w:r w:rsidR="005D36E8" w:rsidRPr="00AA3375">
        <w:rPr>
          <w:rFonts w:ascii="Abadi MT Condensed Light" w:hAnsi="Abadi MT Condensed Light" w:cs="Times New Roman"/>
          <w:szCs w:val="24"/>
        </w:rPr>
        <w:t>think</w:t>
      </w:r>
      <w:r w:rsidR="00892315" w:rsidRPr="00AA3375">
        <w:rPr>
          <w:rFonts w:ascii="Abadi MT Condensed Light" w:hAnsi="Abadi MT Condensed Light" w:cs="Times New Roman"/>
          <w:szCs w:val="24"/>
        </w:rPr>
        <w:t xml:space="preserve">. You </w:t>
      </w:r>
      <w:r w:rsidRPr="00AA3375">
        <w:rPr>
          <w:rFonts w:ascii="Abadi MT Condensed Light" w:hAnsi="Abadi MT Condensed Light" w:cs="Times New Roman"/>
          <w:szCs w:val="24"/>
        </w:rPr>
        <w:t xml:space="preserve">may </w:t>
      </w:r>
      <w:r w:rsidR="00892315" w:rsidRPr="00AA3375">
        <w:rPr>
          <w:rFonts w:ascii="Abadi MT Condensed Light" w:hAnsi="Abadi MT Condensed Light" w:cs="Times New Roman"/>
          <w:szCs w:val="24"/>
        </w:rPr>
        <w:t>never k</w:t>
      </w:r>
      <w:r w:rsidR="00300BA9" w:rsidRPr="00AA3375">
        <w:rPr>
          <w:rFonts w:ascii="Abadi MT Condensed Light" w:hAnsi="Abadi MT Condensed Light" w:cs="Times New Roman"/>
          <w:szCs w:val="24"/>
        </w:rPr>
        <w:t>now about the underlying work and</w:t>
      </w:r>
      <w:r w:rsidR="00892315" w:rsidRPr="00AA3375">
        <w:rPr>
          <w:rFonts w:ascii="Abadi MT Condensed Light" w:hAnsi="Abadi MT Condensed Light" w:cs="Times New Roman"/>
          <w:szCs w:val="24"/>
        </w:rPr>
        <w:t xml:space="preserve"> sacrifice.</w:t>
      </w:r>
    </w:p>
    <w:p w14:paraId="6BBEC3CC" w14:textId="029CF179" w:rsidR="0023435E" w:rsidRPr="00AA3375" w:rsidRDefault="0089231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Live your dream</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not your show</w:t>
      </w:r>
      <w:r w:rsidR="00300BA9" w:rsidRPr="00AA3375">
        <w:rPr>
          <w:rFonts w:ascii="Abadi MT Condensed Light" w:hAnsi="Abadi MT Condensed Light" w:cs="Times New Roman"/>
          <w:szCs w:val="24"/>
        </w:rPr>
        <w:t xml:space="preserve">. </w:t>
      </w:r>
    </w:p>
    <w:p w14:paraId="3AC3B3E2" w14:textId="3845BCA7" w:rsidR="00892315" w:rsidRPr="00AA3375" w:rsidRDefault="00300BA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Do not envy ever</w:t>
      </w:r>
      <w:r w:rsidR="00B918B4" w:rsidRPr="00AA3375">
        <w:rPr>
          <w:rFonts w:ascii="Abadi MT Condensed Light" w:hAnsi="Abadi MT Condensed Light" w:cs="Times New Roman"/>
          <w:szCs w:val="24"/>
        </w:rPr>
        <w:t xml:space="preserve">ything </w:t>
      </w:r>
      <w:r w:rsidR="004F0664" w:rsidRPr="00AA3375">
        <w:rPr>
          <w:rFonts w:ascii="Abadi MT Condensed Light" w:hAnsi="Abadi MT Condensed Light" w:cs="Times New Roman"/>
          <w:szCs w:val="24"/>
        </w:rPr>
        <w:t>across the bridge</w:t>
      </w:r>
      <w:r w:rsidR="0097569F" w:rsidRPr="00AA3375">
        <w:rPr>
          <w:rFonts w:ascii="Abadi MT Condensed Light" w:hAnsi="Abadi MT Condensed Light" w:cs="Times New Roman"/>
          <w:szCs w:val="24"/>
        </w:rPr>
        <w:t>,</w:t>
      </w:r>
      <w:r w:rsidR="00B918B4" w:rsidRPr="00AA3375">
        <w:rPr>
          <w:rFonts w:ascii="Abadi MT Condensed Light" w:hAnsi="Abadi MT Condensed Light" w:cs="Times New Roman"/>
          <w:szCs w:val="24"/>
        </w:rPr>
        <w:t xml:space="preserve"> </w:t>
      </w:r>
      <w:r w:rsidR="0097569F" w:rsidRPr="00AA3375">
        <w:rPr>
          <w:rFonts w:ascii="Abadi MT Condensed Light" w:hAnsi="Abadi MT Condensed Light" w:cs="Times New Roman"/>
          <w:szCs w:val="24"/>
        </w:rPr>
        <w:t xml:space="preserve">you </w:t>
      </w:r>
      <w:r w:rsidR="004F0664" w:rsidRPr="00AA3375">
        <w:rPr>
          <w:rFonts w:ascii="Abadi MT Condensed Light" w:hAnsi="Abadi MT Condensed Light" w:cs="Times New Roman"/>
          <w:szCs w:val="24"/>
        </w:rPr>
        <w:t>may</w:t>
      </w:r>
      <w:r w:rsidR="0097569F" w:rsidRPr="00AA3375">
        <w:rPr>
          <w:rFonts w:ascii="Abadi MT Condensed Light" w:hAnsi="Abadi MT Condensed Light" w:cs="Times New Roman"/>
          <w:szCs w:val="24"/>
        </w:rPr>
        <w:t xml:space="preserve"> see </w:t>
      </w:r>
      <w:r w:rsidR="00B918B4" w:rsidRPr="00AA3375">
        <w:rPr>
          <w:rFonts w:ascii="Abadi MT Condensed Light" w:hAnsi="Abadi MT Condensed Light" w:cs="Times New Roman"/>
          <w:szCs w:val="24"/>
        </w:rPr>
        <w:t xml:space="preserve">the </w:t>
      </w:r>
      <w:r w:rsidR="003E1ADA" w:rsidRPr="00AA3375">
        <w:rPr>
          <w:rFonts w:ascii="Abadi MT Condensed Light" w:hAnsi="Abadi MT Condensed Light" w:cs="Times New Roman"/>
          <w:szCs w:val="24"/>
        </w:rPr>
        <w:t>'</w:t>
      </w:r>
      <w:r w:rsidR="00636830" w:rsidRPr="00AA3375">
        <w:rPr>
          <w:rFonts w:ascii="Abadi MT Condensed Light" w:hAnsi="Abadi MT Condensed Light" w:cs="Times New Roman"/>
          <w:szCs w:val="24"/>
        </w:rPr>
        <w:t>brooks</w:t>
      </w:r>
      <w:r w:rsidR="003E1ADA" w:rsidRPr="00AA3375">
        <w:rPr>
          <w:rFonts w:ascii="Abadi MT Condensed Light" w:hAnsi="Abadi MT Condensed Light" w:cs="Times New Roman"/>
          <w:szCs w:val="24"/>
        </w:rPr>
        <w:t>'</w:t>
      </w:r>
      <w:r w:rsidR="00B918B4" w:rsidRPr="00AA3375">
        <w:rPr>
          <w:rFonts w:ascii="Abadi MT Condensed Light" w:hAnsi="Abadi MT Condensed Light" w:cs="Times New Roman"/>
          <w:szCs w:val="24"/>
        </w:rPr>
        <w:t xml:space="preserve"> flowing down</w:t>
      </w:r>
      <w:r w:rsidR="0023435E" w:rsidRPr="00AA3375">
        <w:rPr>
          <w:rFonts w:ascii="Abadi MT Condensed Light" w:hAnsi="Abadi MT Condensed Light" w:cs="Times New Roman"/>
          <w:szCs w:val="24"/>
        </w:rPr>
        <w:t>,</w:t>
      </w:r>
      <w:r w:rsidR="00B918B4" w:rsidRPr="00AA3375">
        <w:rPr>
          <w:rFonts w:ascii="Abadi MT Condensed Light" w:hAnsi="Abadi MT Condensed Light" w:cs="Times New Roman"/>
          <w:szCs w:val="24"/>
        </w:rPr>
        <w:t xml:space="preserve"> but </w:t>
      </w:r>
      <w:r w:rsidR="0097569F" w:rsidRPr="00AA3375">
        <w:rPr>
          <w:rFonts w:ascii="Abadi MT Condensed Light" w:hAnsi="Abadi MT Condensed Light" w:cs="Times New Roman"/>
          <w:szCs w:val="24"/>
        </w:rPr>
        <w:t xml:space="preserve">you never know </w:t>
      </w:r>
      <w:r w:rsidR="00B918B4" w:rsidRPr="00AA3375">
        <w:rPr>
          <w:rFonts w:ascii="Abadi MT Condensed Light" w:hAnsi="Abadi MT Condensed Light" w:cs="Times New Roman"/>
          <w:szCs w:val="24"/>
        </w:rPr>
        <w:t>th</w:t>
      </w:r>
      <w:r w:rsidR="0097569F" w:rsidRPr="00AA3375">
        <w:rPr>
          <w:rFonts w:ascii="Abadi MT Condensed Light" w:hAnsi="Abadi MT Condensed Light" w:cs="Times New Roman"/>
          <w:szCs w:val="24"/>
        </w:rPr>
        <w:t xml:space="preserve">e level of devastation </w:t>
      </w:r>
      <w:r w:rsidR="00F85737" w:rsidRPr="00AA3375">
        <w:rPr>
          <w:rFonts w:ascii="Abadi MT Condensed Light" w:hAnsi="Abadi MT Condensed Light" w:cs="Times New Roman"/>
          <w:szCs w:val="24"/>
        </w:rPr>
        <w:t xml:space="preserve">left </w:t>
      </w:r>
      <w:r w:rsidR="00AB5D34" w:rsidRPr="00AA3375">
        <w:rPr>
          <w:rFonts w:ascii="Abadi MT Condensed Light" w:hAnsi="Abadi MT Condensed Light" w:cs="Times New Roman"/>
          <w:szCs w:val="24"/>
        </w:rPr>
        <w:t>upstream by the broken dam</w:t>
      </w:r>
      <w:r w:rsidR="005F5C0F" w:rsidRPr="00AA3375">
        <w:rPr>
          <w:rFonts w:ascii="Abadi MT Condensed Light" w:hAnsi="Abadi MT Condensed Light" w:cs="Times New Roman"/>
          <w:szCs w:val="24"/>
        </w:rPr>
        <w:t>.</w:t>
      </w:r>
      <w:r w:rsidR="00AB5D34" w:rsidRPr="00AA3375">
        <w:rPr>
          <w:rFonts w:ascii="Abadi MT Condensed Light" w:hAnsi="Abadi MT Condensed Light" w:cs="Times New Roman"/>
          <w:szCs w:val="24"/>
        </w:rPr>
        <w:t xml:space="preserve"> It would be unfathomable how p</w:t>
      </w:r>
      <w:r w:rsidR="005F5C0F" w:rsidRPr="00AA3375">
        <w:rPr>
          <w:rFonts w:ascii="Abadi MT Condensed Light" w:hAnsi="Abadi MT Condensed Light" w:cs="Times New Roman"/>
          <w:szCs w:val="24"/>
        </w:rPr>
        <w:t>eople</w:t>
      </w:r>
      <w:r w:rsidR="00636830" w:rsidRPr="00AA3375">
        <w:rPr>
          <w:rFonts w:ascii="Abadi MT Condensed Light" w:hAnsi="Abadi MT Condensed Light" w:cs="Times New Roman"/>
          <w:szCs w:val="24"/>
        </w:rPr>
        <w:t xml:space="preserve"> drowned</w:t>
      </w:r>
      <w:r w:rsidR="005F5C0F" w:rsidRPr="00AA3375">
        <w:rPr>
          <w:rFonts w:ascii="Abadi MT Condensed Light" w:hAnsi="Abadi MT Condensed Light" w:cs="Times New Roman"/>
          <w:szCs w:val="24"/>
        </w:rPr>
        <w:t xml:space="preserve"> and</w:t>
      </w:r>
      <w:r w:rsidR="00591B0E" w:rsidRPr="00AA3375">
        <w:rPr>
          <w:rFonts w:ascii="Abadi MT Condensed Light" w:hAnsi="Abadi MT Condensed Light" w:cs="Times New Roman"/>
          <w:szCs w:val="24"/>
        </w:rPr>
        <w:t xml:space="preserve"> the property </w:t>
      </w:r>
      <w:r w:rsidR="00272A13" w:rsidRPr="00AA3375">
        <w:rPr>
          <w:rFonts w:ascii="Abadi MT Condensed Light" w:hAnsi="Abadi MT Condensed Light" w:cs="Times New Roman"/>
          <w:szCs w:val="24"/>
        </w:rPr>
        <w:t>destroyed</w:t>
      </w:r>
      <w:r w:rsidR="005F5C0F" w:rsidRPr="00AA3375">
        <w:rPr>
          <w:rFonts w:ascii="Abadi MT Condensed Light" w:hAnsi="Abadi MT Condensed Light" w:cs="Times New Roman"/>
          <w:szCs w:val="24"/>
        </w:rPr>
        <w:t>.</w:t>
      </w:r>
    </w:p>
    <w:p w14:paraId="1EA375FE" w14:textId="776CFE8A" w:rsidR="00CD3B46" w:rsidRPr="00AA3375" w:rsidRDefault="005F5C0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If you must compare, </w:t>
      </w:r>
      <w:r w:rsidR="00A42AB7" w:rsidRPr="00AA3375">
        <w:rPr>
          <w:rFonts w:ascii="Abadi MT Condensed Light" w:hAnsi="Abadi MT Condensed Light" w:cs="Times New Roman"/>
          <w:szCs w:val="24"/>
        </w:rPr>
        <w:t>do i</w:t>
      </w:r>
      <w:r w:rsidR="00DC009A" w:rsidRPr="00AA3375">
        <w:rPr>
          <w:rFonts w:ascii="Abadi MT Condensed Light" w:hAnsi="Abadi MT Condensed Light" w:cs="Times New Roman"/>
          <w:szCs w:val="24"/>
        </w:rPr>
        <w:t>t cutting across</w:t>
      </w:r>
      <w:r w:rsidR="00A42AB7" w:rsidRPr="00AA3375">
        <w:rPr>
          <w:rFonts w:ascii="Abadi MT Condensed Light" w:hAnsi="Abadi MT Condensed Light" w:cs="Times New Roman"/>
          <w:szCs w:val="24"/>
        </w:rPr>
        <w:t xml:space="preserve"> efforts, pa</w:t>
      </w:r>
      <w:r w:rsidR="00630529" w:rsidRPr="00AA3375">
        <w:rPr>
          <w:rFonts w:ascii="Abadi MT Condensed Light" w:hAnsi="Abadi MT Condensed Light" w:cs="Times New Roman"/>
          <w:szCs w:val="24"/>
        </w:rPr>
        <w:t>ins, s</w:t>
      </w:r>
      <w:r w:rsidR="00DC009A" w:rsidRPr="00AA3375">
        <w:rPr>
          <w:rFonts w:ascii="Abadi MT Condensed Light" w:hAnsi="Abadi MT Condensed Light" w:cs="Times New Roman"/>
          <w:szCs w:val="24"/>
        </w:rPr>
        <w:t>truggles</w:t>
      </w:r>
      <w:r w:rsidR="002648F4" w:rsidRPr="00AA3375">
        <w:rPr>
          <w:rFonts w:ascii="Abadi MT Condensed Light" w:hAnsi="Abadi MT Condensed Light" w:cs="Times New Roman"/>
          <w:szCs w:val="24"/>
        </w:rPr>
        <w:t>, and finally, your counterparts' deserved succes</w:t>
      </w:r>
      <w:r w:rsidR="00CD3B46" w:rsidRPr="00AA3375">
        <w:rPr>
          <w:rFonts w:ascii="Abadi MT Condensed Light" w:hAnsi="Abadi MT Condensed Light" w:cs="Times New Roman"/>
          <w:szCs w:val="24"/>
        </w:rPr>
        <w:t>s.</w:t>
      </w:r>
    </w:p>
    <w:p w14:paraId="2663E9AF" w14:textId="1C8A3046" w:rsidR="00A91938" w:rsidRPr="00AA3375" w:rsidRDefault="0050695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Be wary</w:t>
      </w:r>
      <w:r w:rsidR="00C1483B" w:rsidRPr="00AA3375">
        <w:rPr>
          <w:rFonts w:ascii="Abadi MT Condensed Light" w:hAnsi="Abadi MT Condensed Light" w:cs="Times New Roman"/>
          <w:szCs w:val="24"/>
        </w:rPr>
        <w:t xml:space="preserve"> </w:t>
      </w:r>
      <w:r w:rsidR="002648F4" w:rsidRPr="00AA3375">
        <w:rPr>
          <w:rFonts w:ascii="Abadi MT Condensed Light" w:hAnsi="Abadi MT Condensed Light" w:cs="Times New Roman"/>
          <w:szCs w:val="24"/>
        </w:rPr>
        <w:t>of</w:t>
      </w:r>
      <w:r w:rsidR="00630529" w:rsidRPr="00AA3375">
        <w:rPr>
          <w:rFonts w:ascii="Abadi MT Condensed Light" w:hAnsi="Abadi MT Condensed Light" w:cs="Times New Roman"/>
          <w:szCs w:val="24"/>
        </w:rPr>
        <w:t xml:space="preserve"> </w:t>
      </w:r>
      <w:r w:rsidR="00823D01" w:rsidRPr="00AA3375">
        <w:rPr>
          <w:rFonts w:ascii="Abadi MT Condensed Light" w:hAnsi="Abadi MT Condensed Light" w:cs="Times New Roman"/>
          <w:szCs w:val="24"/>
        </w:rPr>
        <w:t>what you eat from the other</w:t>
      </w:r>
      <w:r w:rsidR="003E1ADA" w:rsidRPr="00AA3375">
        <w:rPr>
          <w:rFonts w:ascii="Abadi MT Condensed Light" w:hAnsi="Abadi MT Condensed Light" w:cs="Times New Roman"/>
          <w:szCs w:val="24"/>
        </w:rPr>
        <w:t>'</w:t>
      </w:r>
      <w:r w:rsidR="00823D01" w:rsidRPr="00AA3375">
        <w:rPr>
          <w:rFonts w:ascii="Abadi MT Condensed Light" w:hAnsi="Abadi MT Condensed Light" w:cs="Times New Roman"/>
          <w:szCs w:val="24"/>
        </w:rPr>
        <w:t xml:space="preserve">s </w:t>
      </w:r>
      <w:r w:rsidR="00A91938" w:rsidRPr="00AA3375">
        <w:rPr>
          <w:rFonts w:ascii="Abadi MT Condensed Light" w:hAnsi="Abadi MT Condensed Light" w:cs="Times New Roman"/>
          <w:szCs w:val="24"/>
        </w:rPr>
        <w:t>plates</w:t>
      </w:r>
      <w:r w:rsidR="00C55902" w:rsidRPr="00AA3375">
        <w:rPr>
          <w:rFonts w:ascii="Abadi MT Condensed Light" w:hAnsi="Abadi MT Condensed Light" w:cs="Times New Roman"/>
          <w:szCs w:val="24"/>
        </w:rPr>
        <w:t xml:space="preserve">. </w:t>
      </w:r>
    </w:p>
    <w:p w14:paraId="00D8C3BD" w14:textId="7C6AB369" w:rsidR="005D36E8" w:rsidRPr="00AA3375" w:rsidRDefault="00A9193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E</w:t>
      </w:r>
      <w:r w:rsidR="00C55902" w:rsidRPr="00AA3375">
        <w:rPr>
          <w:rFonts w:ascii="Abadi MT Condensed Light" w:hAnsi="Abadi MT Condensed Light" w:cs="Times New Roman"/>
          <w:szCs w:val="24"/>
        </w:rPr>
        <w:t>xecute</w:t>
      </w:r>
      <w:r w:rsidR="00BA0509" w:rsidRPr="00AA3375">
        <w:rPr>
          <w:rFonts w:ascii="Abadi MT Condensed Light" w:hAnsi="Abadi MT Condensed Light" w:cs="Times New Roman"/>
          <w:szCs w:val="24"/>
        </w:rPr>
        <w:t xml:space="preserve"> your</w:t>
      </w:r>
      <w:r w:rsidR="00DC009A" w:rsidRPr="00AA3375">
        <w:rPr>
          <w:rFonts w:ascii="Abadi MT Condensed Light" w:hAnsi="Abadi MT Condensed Light" w:cs="Times New Roman"/>
          <w:szCs w:val="24"/>
        </w:rPr>
        <w:t xml:space="preserve"> </w:t>
      </w:r>
      <w:r w:rsidR="00BA0509" w:rsidRPr="00AA3375">
        <w:rPr>
          <w:rFonts w:ascii="Abadi MT Condensed Light" w:hAnsi="Abadi MT Condensed Light" w:cs="Times New Roman"/>
          <w:szCs w:val="24"/>
        </w:rPr>
        <w:t>plans</w:t>
      </w:r>
      <w:r w:rsidR="002648F4" w:rsidRPr="00AA3375">
        <w:rPr>
          <w:rFonts w:ascii="Abadi MT Condensed Light" w:hAnsi="Abadi MT Condensed Light" w:cs="Times New Roman"/>
          <w:szCs w:val="24"/>
        </w:rPr>
        <w:t>,</w:t>
      </w:r>
      <w:r w:rsidR="00047344" w:rsidRPr="00AA3375">
        <w:rPr>
          <w:rFonts w:ascii="Abadi MT Condensed Light" w:hAnsi="Abadi MT Condensed Light" w:cs="Times New Roman"/>
          <w:szCs w:val="24"/>
        </w:rPr>
        <w:t xml:space="preserve"> wishes</w:t>
      </w:r>
      <w:r w:rsidR="002648F4" w:rsidRPr="00AA3375">
        <w:rPr>
          <w:rFonts w:ascii="Abadi MT Condensed Light" w:hAnsi="Abadi MT Condensed Light" w:cs="Times New Roman"/>
          <w:szCs w:val="24"/>
        </w:rPr>
        <w:t>,</w:t>
      </w:r>
      <w:r w:rsidR="00C1483B" w:rsidRPr="00AA3375">
        <w:rPr>
          <w:rFonts w:ascii="Abadi MT Condensed Light" w:hAnsi="Abadi MT Condensed Light" w:cs="Times New Roman"/>
          <w:szCs w:val="24"/>
        </w:rPr>
        <w:t xml:space="preserve"> </w:t>
      </w:r>
      <w:r w:rsidR="00047344" w:rsidRPr="00AA3375">
        <w:rPr>
          <w:rFonts w:ascii="Abadi MT Condensed Light" w:hAnsi="Abadi MT Condensed Light" w:cs="Times New Roman"/>
          <w:szCs w:val="24"/>
        </w:rPr>
        <w:t>dream</w:t>
      </w:r>
      <w:r w:rsidR="002648F4" w:rsidRPr="00AA3375">
        <w:rPr>
          <w:rFonts w:ascii="Abadi MT Condensed Light" w:hAnsi="Abadi MT Condensed Light" w:cs="Times New Roman"/>
          <w:szCs w:val="24"/>
        </w:rPr>
        <w:t>s,</w:t>
      </w:r>
      <w:r w:rsidR="00047344" w:rsidRPr="00AA3375">
        <w:rPr>
          <w:rFonts w:ascii="Abadi MT Condensed Light" w:hAnsi="Abadi MT Condensed Light" w:cs="Times New Roman"/>
          <w:szCs w:val="24"/>
        </w:rPr>
        <w:t xml:space="preserve"> and you</w:t>
      </w:r>
      <w:r w:rsidR="00636830" w:rsidRPr="00AA3375">
        <w:rPr>
          <w:rFonts w:ascii="Abadi MT Condensed Light" w:hAnsi="Abadi MT Condensed Light" w:cs="Times New Roman"/>
          <w:szCs w:val="24"/>
        </w:rPr>
        <w:t xml:space="preserve"> will get to it, fulfi</w:t>
      </w:r>
      <w:r w:rsidR="002648F4" w:rsidRPr="00AA3375">
        <w:rPr>
          <w:rFonts w:ascii="Abadi MT Condensed Light" w:hAnsi="Abadi MT Condensed Light" w:cs="Times New Roman"/>
          <w:szCs w:val="24"/>
        </w:rPr>
        <w:t>l</w:t>
      </w:r>
      <w:r w:rsidR="00636830" w:rsidRPr="00AA3375">
        <w:rPr>
          <w:rFonts w:ascii="Abadi MT Condensed Light" w:hAnsi="Abadi MT Condensed Light" w:cs="Times New Roman"/>
          <w:szCs w:val="24"/>
        </w:rPr>
        <w:t>lment</w:t>
      </w:r>
      <w:r w:rsidR="002648F4" w:rsidRPr="00AA3375">
        <w:rPr>
          <w:rFonts w:ascii="Abadi MT Condensed Light" w:hAnsi="Abadi MT Condensed Light" w:cs="Times New Roman"/>
          <w:szCs w:val="24"/>
        </w:rPr>
        <w:t>,</w:t>
      </w:r>
      <w:r w:rsidR="00636830" w:rsidRPr="00AA3375">
        <w:rPr>
          <w:rFonts w:ascii="Abadi MT Condensed Light" w:hAnsi="Abadi MT Condensed Light" w:cs="Times New Roman"/>
          <w:szCs w:val="24"/>
        </w:rPr>
        <w:t xml:space="preserve"> and actual </w:t>
      </w:r>
      <w:r w:rsidR="00C239CA" w:rsidRPr="00AA3375">
        <w:rPr>
          <w:rFonts w:ascii="Abadi MT Condensed Light" w:hAnsi="Abadi MT Condensed Light" w:cs="Times New Roman"/>
          <w:szCs w:val="24"/>
        </w:rPr>
        <w:t>S</w:t>
      </w:r>
      <w:r w:rsidR="00636830" w:rsidRPr="00AA3375">
        <w:rPr>
          <w:rFonts w:ascii="Abadi MT Condensed Light" w:hAnsi="Abadi MT Condensed Light" w:cs="Times New Roman"/>
          <w:szCs w:val="24"/>
        </w:rPr>
        <w:t>uccess.</w:t>
      </w:r>
    </w:p>
    <w:p w14:paraId="2471B603" w14:textId="608421CD" w:rsidR="00A91938" w:rsidRPr="00AA3375" w:rsidRDefault="00A9193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Any other comparisons </w:t>
      </w:r>
      <w:r w:rsidR="005B4F73" w:rsidRPr="00AA3375">
        <w:rPr>
          <w:rFonts w:ascii="Abadi MT Condensed Light" w:hAnsi="Abadi MT Condensed Light" w:cs="Times New Roman"/>
          <w:szCs w:val="24"/>
        </w:rPr>
        <w:t>there of?</w:t>
      </w:r>
    </w:p>
    <w:p w14:paraId="48118CFD" w14:textId="48C529C8" w:rsidR="005B4F73" w:rsidRPr="00AA3375" w:rsidRDefault="005B4F7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comparison is a comparison </w:t>
      </w:r>
      <w:r w:rsidR="002C1F67" w:rsidRPr="00AA3375">
        <w:rPr>
          <w:rFonts w:ascii="Abadi MT Condensed Light" w:hAnsi="Abadi MT Condensed Light" w:cs="Times New Roman"/>
          <w:szCs w:val="24"/>
        </w:rPr>
        <w:t>also.</w:t>
      </w:r>
    </w:p>
    <w:p w14:paraId="16D9ECF3" w14:textId="77777777" w:rsidR="005D36E8" w:rsidRPr="00AA3375" w:rsidRDefault="005D36E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4163DE1A" w14:textId="77777777" w:rsidR="005F5C0F" w:rsidRPr="00AA3375" w:rsidRDefault="005D36E8" w:rsidP="00CC5E28">
      <w:pPr>
        <w:pStyle w:val="Heading1"/>
        <w:rPr>
          <w:rFonts w:ascii="Abadi MT Condensed Light" w:hAnsi="Abadi MT Condensed Light"/>
        </w:rPr>
      </w:pPr>
      <w:bookmarkStart w:id="71" w:name="_Toc69903271"/>
      <w:r w:rsidRPr="00AA3375">
        <w:rPr>
          <w:rFonts w:ascii="Abadi MT Condensed Light" w:hAnsi="Abadi MT Condensed Light"/>
        </w:rPr>
        <w:lastRenderedPageBreak/>
        <w:t>LIFE AS A DRAMA</w:t>
      </w:r>
      <w:bookmarkEnd w:id="71"/>
    </w:p>
    <w:p w14:paraId="42292EC1" w14:textId="77777777" w:rsidR="0073366D" w:rsidRPr="00AA3375" w:rsidRDefault="005D36E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w:t>
      </w:r>
      <w:r w:rsidR="0073366D" w:rsidRPr="00AA3375">
        <w:rPr>
          <w:rFonts w:ascii="Abadi MT Condensed Light" w:hAnsi="Abadi MT Condensed Light" w:cs="Times New Roman"/>
          <w:szCs w:val="24"/>
        </w:rPr>
        <w:t xml:space="preserve"> is TRUE and nothing</w:t>
      </w:r>
      <w:r w:rsidR="0035364C" w:rsidRPr="00AA3375">
        <w:rPr>
          <w:rFonts w:ascii="Abadi MT Condensed Light" w:hAnsi="Abadi MT Condensed Light" w:cs="Times New Roman"/>
          <w:szCs w:val="24"/>
        </w:rPr>
        <w:t xml:space="preserve"> </w:t>
      </w:r>
      <w:r w:rsidR="00BF3031" w:rsidRPr="00AA3375">
        <w:rPr>
          <w:rFonts w:ascii="Abadi MT Condensed Light" w:hAnsi="Abadi MT Condensed Light" w:cs="Times New Roman"/>
          <w:szCs w:val="24"/>
        </w:rPr>
        <w:t>personal</w:t>
      </w:r>
      <w:r w:rsidR="00FC2956" w:rsidRPr="00AA3375">
        <w:rPr>
          <w:rFonts w:ascii="Abadi MT Condensed Light" w:hAnsi="Abadi MT Condensed Light" w:cs="Times New Roman"/>
          <w:szCs w:val="24"/>
        </w:rPr>
        <w:t>.</w:t>
      </w:r>
      <w:r w:rsidR="00FE43B3" w:rsidRPr="00AA3375">
        <w:rPr>
          <w:rFonts w:ascii="Abadi MT Condensed Light" w:hAnsi="Abadi MT Condensed Light" w:cs="Times New Roman"/>
          <w:szCs w:val="24"/>
        </w:rPr>
        <w:t xml:space="preserve"> </w:t>
      </w:r>
    </w:p>
    <w:p w14:paraId="2F4C56C9" w14:textId="69781922" w:rsidR="005D36E8" w:rsidRPr="00AA3375" w:rsidRDefault="00BF303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might sound</w:t>
      </w:r>
      <w:r w:rsidR="0073366D" w:rsidRPr="00AA3375">
        <w:rPr>
          <w:rFonts w:ascii="Abadi MT Condensed Light" w:hAnsi="Abadi MT Condensed Light" w:cs="Times New Roman"/>
          <w:szCs w:val="24"/>
        </w:rPr>
        <w:t xml:space="preserve"> ridiculous</w:t>
      </w:r>
      <w:r w:rsidR="002648F4" w:rsidRPr="00AA3375">
        <w:rPr>
          <w:rFonts w:ascii="Abadi MT Condensed Light" w:hAnsi="Abadi MT Condensed Light" w:cs="Times New Roman"/>
          <w:szCs w:val="24"/>
        </w:rPr>
        <w:t>,</w:t>
      </w:r>
      <w:r w:rsidR="00FE43B3" w:rsidRPr="00AA3375">
        <w:rPr>
          <w:rFonts w:ascii="Abadi MT Condensed Light" w:hAnsi="Abadi MT Condensed Light" w:cs="Times New Roman"/>
          <w:szCs w:val="24"/>
        </w:rPr>
        <w:t xml:space="preserve"> but it is </w:t>
      </w:r>
      <w:r w:rsidR="002648F4" w:rsidRPr="00AA3375">
        <w:rPr>
          <w:rFonts w:ascii="Abadi MT Condensed Light" w:hAnsi="Abadi MT Condensed Light" w:cs="Times New Roman"/>
          <w:szCs w:val="24"/>
        </w:rPr>
        <w:t>i</w:t>
      </w:r>
      <w:r w:rsidR="00FE43B3" w:rsidRPr="00AA3375">
        <w:rPr>
          <w:rFonts w:ascii="Abadi MT Condensed Light" w:hAnsi="Abadi MT Condensed Light" w:cs="Times New Roman"/>
          <w:szCs w:val="24"/>
        </w:rPr>
        <w:t>ndisputable.</w:t>
      </w:r>
    </w:p>
    <w:p w14:paraId="1EAA3C2E" w14:textId="3F691BCC" w:rsidR="00FE43B3" w:rsidRPr="00AA3375" w:rsidRDefault="00FE43B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w:t>
      </w:r>
      <w:r w:rsidR="005462CD" w:rsidRPr="00AA3375">
        <w:rPr>
          <w:rFonts w:ascii="Abadi MT Condensed Light" w:hAnsi="Abadi MT Condensed Light" w:cs="Times New Roman"/>
          <w:szCs w:val="24"/>
        </w:rPr>
        <w:t>drama is a play</w:t>
      </w:r>
      <w:r w:rsidRPr="00AA3375">
        <w:rPr>
          <w:rFonts w:ascii="Abadi MT Condensed Light" w:hAnsi="Abadi MT Condensed Light" w:cs="Times New Roman"/>
          <w:szCs w:val="24"/>
        </w:rPr>
        <w:t xml:space="preserve"> part</w:t>
      </w:r>
      <w:r w:rsidR="005462CD" w:rsidRPr="00AA3375">
        <w:rPr>
          <w:rFonts w:ascii="Abadi MT Condensed Light" w:hAnsi="Abadi MT Condensed Light" w:cs="Times New Roman"/>
          <w:szCs w:val="24"/>
        </w:rPr>
        <w:t xml:space="preserve"> of an episode</w:t>
      </w:r>
      <w:r w:rsidRPr="00AA3375">
        <w:rPr>
          <w:rFonts w:ascii="Abadi MT Condensed Light" w:hAnsi="Abadi MT Condensed Light" w:cs="Times New Roman"/>
          <w:szCs w:val="24"/>
        </w:rPr>
        <w:t xml:space="preserve"> o</w:t>
      </w:r>
      <w:r w:rsidR="005462CD" w:rsidRPr="00AA3375">
        <w:rPr>
          <w:rFonts w:ascii="Abadi MT Condensed Light" w:hAnsi="Abadi MT Condensed Light" w:cs="Times New Roman"/>
          <w:szCs w:val="24"/>
        </w:rPr>
        <w:t>r</w:t>
      </w:r>
      <w:r w:rsidRPr="00AA3375">
        <w:rPr>
          <w:rFonts w:ascii="Abadi MT Condensed Light" w:hAnsi="Abadi MT Condensed Light" w:cs="Times New Roman"/>
          <w:szCs w:val="24"/>
        </w:rPr>
        <w:t xml:space="preserve"> </w:t>
      </w:r>
      <w:r w:rsidR="005462CD" w:rsidRPr="00AA3375">
        <w:rPr>
          <w:rFonts w:ascii="Abadi MT Condensed Light" w:hAnsi="Abadi MT Condensed Light" w:cs="Times New Roman"/>
          <w:szCs w:val="24"/>
        </w:rPr>
        <w:t xml:space="preserve">a </w:t>
      </w:r>
      <w:r w:rsidRPr="00AA3375">
        <w:rPr>
          <w:rFonts w:ascii="Abadi MT Condensed Light" w:hAnsi="Abadi MT Condensed Light" w:cs="Times New Roman"/>
          <w:szCs w:val="24"/>
        </w:rPr>
        <w:t>scene</w:t>
      </w:r>
      <w:r w:rsidR="005462CD" w:rsidRPr="00AA3375">
        <w:rPr>
          <w:rFonts w:ascii="Abadi MT Condensed Light" w:hAnsi="Abadi MT Condensed Light" w:cs="Times New Roman"/>
          <w:szCs w:val="24"/>
        </w:rPr>
        <w:t xml:space="preserve"> in acti</w:t>
      </w:r>
      <w:r w:rsidR="001A4F0B" w:rsidRPr="00AA3375">
        <w:rPr>
          <w:rFonts w:ascii="Abadi MT Condensed Light" w:hAnsi="Abadi MT Condensed Light" w:cs="Times New Roman"/>
          <w:szCs w:val="24"/>
        </w:rPr>
        <w:t>on.</w:t>
      </w:r>
    </w:p>
    <w:p w14:paraId="03D37E6A" w14:textId="49DFE220" w:rsidR="001A4F0B" w:rsidRPr="00AA3375" w:rsidRDefault="001A4F0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the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 we live</w:t>
      </w:r>
      <w:r w:rsidR="00EF2F54" w:rsidRPr="00AA3375">
        <w:rPr>
          <w:rFonts w:ascii="Abadi MT Condensed Light" w:hAnsi="Abadi MT Condensed Light" w:cs="Times New Roman"/>
          <w:szCs w:val="24"/>
        </w:rPr>
        <w:t xml:space="preserve">, you </w:t>
      </w:r>
      <w:r w:rsidRPr="00AA3375">
        <w:rPr>
          <w:rFonts w:ascii="Abadi MT Condensed Light" w:hAnsi="Abadi MT Condensed Light" w:cs="Times New Roman"/>
          <w:szCs w:val="24"/>
        </w:rPr>
        <w:t>faithfully, willingly</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or unwillingly</w:t>
      </w:r>
      <w:r w:rsidR="00EF2F54" w:rsidRPr="00AA3375">
        <w:rPr>
          <w:rFonts w:ascii="Abadi MT Condensed Light" w:hAnsi="Abadi MT Condensed Light" w:cs="Times New Roman"/>
          <w:szCs w:val="24"/>
        </w:rPr>
        <w:t xml:space="preserve"> act</w:t>
      </w:r>
      <w:r w:rsidR="00EE6BD4" w:rsidRPr="00AA3375">
        <w:rPr>
          <w:rFonts w:ascii="Abadi MT Condensed Light" w:hAnsi="Abadi MT Condensed Light" w:cs="Times New Roman"/>
          <w:szCs w:val="24"/>
        </w:rPr>
        <w:t xml:space="preserve"> on</w:t>
      </w:r>
      <w:r w:rsidR="00EF2F54" w:rsidRPr="00AA3375">
        <w:rPr>
          <w:rFonts w:ascii="Abadi MT Condensed Light" w:hAnsi="Abadi MT Condensed Light" w:cs="Times New Roman"/>
          <w:szCs w:val="24"/>
        </w:rPr>
        <w:t xml:space="preserve"> your part with or without consent. You </w:t>
      </w:r>
      <w:r w:rsidR="00614E07" w:rsidRPr="00AA3375">
        <w:rPr>
          <w:rFonts w:ascii="Abadi MT Condensed Light" w:hAnsi="Abadi MT Condensed Light" w:cs="Times New Roman"/>
          <w:szCs w:val="24"/>
        </w:rPr>
        <w:t xml:space="preserve">may take note, </w:t>
      </w:r>
      <w:r w:rsidR="00EF2F54" w:rsidRPr="00AA3375">
        <w:rPr>
          <w:rFonts w:ascii="Abadi MT Condensed Light" w:hAnsi="Abadi MT Condensed Light" w:cs="Times New Roman"/>
          <w:szCs w:val="24"/>
        </w:rPr>
        <w:t>know</w:t>
      </w:r>
      <w:r w:rsidR="002648F4" w:rsidRPr="00AA3375">
        <w:rPr>
          <w:rFonts w:ascii="Abadi MT Condensed Light" w:hAnsi="Abadi MT Condensed Light" w:cs="Times New Roman"/>
          <w:szCs w:val="24"/>
        </w:rPr>
        <w:t>,</w:t>
      </w:r>
      <w:r w:rsidR="00EF2F54" w:rsidRPr="00AA3375">
        <w:rPr>
          <w:rFonts w:ascii="Abadi MT Condensed Light" w:hAnsi="Abadi MT Condensed Light" w:cs="Times New Roman"/>
          <w:szCs w:val="24"/>
        </w:rPr>
        <w:t xml:space="preserve"> or should remember that </w:t>
      </w:r>
      <w:r w:rsidR="006F6229" w:rsidRPr="00AA3375">
        <w:rPr>
          <w:rFonts w:ascii="Abadi MT Condensed Light" w:hAnsi="Abadi MT Condensed Light" w:cs="Times New Roman"/>
          <w:szCs w:val="24"/>
        </w:rPr>
        <w:t>it is</w:t>
      </w:r>
      <w:r w:rsidR="00EF2F54" w:rsidRPr="00AA3375">
        <w:rPr>
          <w:rFonts w:ascii="Abadi MT Condensed Light" w:hAnsi="Abadi MT Condensed Light" w:cs="Times New Roman"/>
          <w:szCs w:val="24"/>
        </w:rPr>
        <w:t xml:space="preserve"> your </w:t>
      </w:r>
      <w:r w:rsidR="0073366D" w:rsidRPr="00AA3375">
        <w:rPr>
          <w:rFonts w:ascii="Abadi MT Condensed Light" w:hAnsi="Abadi MT Condensed Light" w:cs="Times New Roman"/>
          <w:szCs w:val="24"/>
        </w:rPr>
        <w:t xml:space="preserve">drama </w:t>
      </w:r>
      <w:r w:rsidR="00EF2F54" w:rsidRPr="00AA3375">
        <w:rPr>
          <w:rFonts w:ascii="Abadi MT Condensed Light" w:hAnsi="Abadi MT Condensed Light" w:cs="Times New Roman"/>
          <w:szCs w:val="24"/>
        </w:rPr>
        <w:t>part that you are doing</w:t>
      </w:r>
      <w:r w:rsidR="00614E07" w:rsidRPr="00AA3375">
        <w:rPr>
          <w:rFonts w:ascii="Abadi MT Condensed Light" w:hAnsi="Abadi MT Condensed Light" w:cs="Times New Roman"/>
          <w:szCs w:val="24"/>
        </w:rPr>
        <w:t>- your LIFE.</w:t>
      </w:r>
    </w:p>
    <w:p w14:paraId="63A569D8" w14:textId="55E584F4" w:rsidR="00D14BBF" w:rsidRPr="00AA3375" w:rsidRDefault="00592F7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is lived in small b</w:t>
      </w:r>
      <w:r w:rsidR="00614E07" w:rsidRPr="00AA3375">
        <w:rPr>
          <w:rFonts w:ascii="Abadi MT Condensed Light" w:hAnsi="Abadi MT Condensed Light" w:cs="Times New Roman"/>
          <w:szCs w:val="24"/>
        </w:rPr>
        <w:t>its</w:t>
      </w:r>
      <w:r w:rsidRPr="00AA3375">
        <w:rPr>
          <w:rFonts w:ascii="Abadi MT Condensed Light" w:hAnsi="Abadi MT Condensed Light" w:cs="Times New Roman"/>
          <w:szCs w:val="24"/>
        </w:rPr>
        <w:t xml:space="preserve"> </w:t>
      </w:r>
      <w:r w:rsidR="00614E07"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of </w:t>
      </w:r>
      <w:r w:rsidR="00614E07" w:rsidRPr="00AA3375">
        <w:rPr>
          <w:rFonts w:ascii="Abadi MT Condensed Light" w:hAnsi="Abadi MT Condensed Light" w:cs="Times New Roman"/>
          <w:szCs w:val="24"/>
        </w:rPr>
        <w:t>seconds)</w:t>
      </w:r>
      <w:r w:rsidR="002648F4" w:rsidRPr="00AA3375">
        <w:rPr>
          <w:rFonts w:ascii="Abadi MT Condensed Light" w:hAnsi="Abadi MT Condensed Light" w:cs="Times New Roman"/>
          <w:szCs w:val="24"/>
        </w:rPr>
        <w:t>,</w:t>
      </w:r>
      <w:r w:rsidR="00614E07" w:rsidRPr="00AA3375">
        <w:rPr>
          <w:rFonts w:ascii="Abadi MT Condensed Light" w:hAnsi="Abadi MT Condensed Light" w:cs="Times New Roman"/>
          <w:szCs w:val="24"/>
        </w:rPr>
        <w:t xml:space="preserve"> building up into </w:t>
      </w:r>
      <w:r w:rsidRPr="00AA3375">
        <w:rPr>
          <w:rFonts w:ascii="Abadi MT Condensed Light" w:hAnsi="Abadi MT Condensed Light" w:cs="Times New Roman"/>
          <w:szCs w:val="24"/>
        </w:rPr>
        <w:t xml:space="preserve">days, months, </w:t>
      </w:r>
      <w:r w:rsidR="00614E07" w:rsidRPr="00AA3375">
        <w:rPr>
          <w:rFonts w:ascii="Abadi MT Condensed Light" w:hAnsi="Abadi MT Condensed Light" w:cs="Times New Roman"/>
          <w:szCs w:val="24"/>
        </w:rPr>
        <w:t>years</w:t>
      </w:r>
      <w:r w:rsidR="002648F4" w:rsidRPr="00AA3375">
        <w:rPr>
          <w:rFonts w:ascii="Abadi MT Condensed Light" w:hAnsi="Abadi MT Condensed Light" w:cs="Times New Roman"/>
          <w:szCs w:val="24"/>
        </w:rPr>
        <w:t>,</w:t>
      </w:r>
      <w:r w:rsidR="0073366D" w:rsidRPr="00AA3375">
        <w:rPr>
          <w:rFonts w:ascii="Abadi MT Condensed Light" w:hAnsi="Abadi MT Condensed Light" w:cs="Times New Roman"/>
          <w:szCs w:val="24"/>
        </w:rPr>
        <w:t xml:space="preserve"> or decades</w:t>
      </w:r>
      <w:r w:rsidR="00D14BBF" w:rsidRPr="00AA3375">
        <w:rPr>
          <w:rFonts w:ascii="Abadi MT Condensed Light" w:hAnsi="Abadi MT Condensed Light" w:cs="Times New Roman"/>
          <w:szCs w:val="24"/>
        </w:rPr>
        <w:t>, up to a lifetime.</w:t>
      </w:r>
    </w:p>
    <w:p w14:paraId="5BDA6C4B" w14:textId="2A22563F" w:rsidR="00D14BBF" w:rsidRPr="00AA3375" w:rsidRDefault="00D14BB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 life well</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lived is a life </w:t>
      </w:r>
      <w:r w:rsidR="008C314F" w:rsidRPr="00AA3375">
        <w:rPr>
          <w:rFonts w:ascii="Abadi MT Condensed Light" w:hAnsi="Abadi MT Condensed Light" w:cs="Times New Roman"/>
          <w:szCs w:val="24"/>
        </w:rPr>
        <w:t>a</w:t>
      </w:r>
      <w:r w:rsidR="006F6229" w:rsidRPr="00AA3375">
        <w:rPr>
          <w:rFonts w:ascii="Abadi MT Condensed Light" w:hAnsi="Abadi MT Condensed Light" w:cs="Times New Roman"/>
          <w:szCs w:val="24"/>
        </w:rPr>
        <w:t>cted</w:t>
      </w:r>
      <w:r w:rsidR="008C314F" w:rsidRPr="00AA3375">
        <w:rPr>
          <w:rFonts w:ascii="Abadi MT Condensed Light" w:hAnsi="Abadi MT Condensed Light" w:cs="Times New Roman"/>
          <w:szCs w:val="24"/>
        </w:rPr>
        <w:t xml:space="preserve"> right.</w:t>
      </w:r>
    </w:p>
    <w:p w14:paraId="65795781" w14:textId="538014EB" w:rsidR="00156E44" w:rsidRPr="00AA3375" w:rsidRDefault="00D14BB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Now, are you acting </w:t>
      </w:r>
      <w:r w:rsidR="00156CBF" w:rsidRPr="00AA3375">
        <w:rPr>
          <w:rFonts w:ascii="Abadi MT Condensed Light" w:hAnsi="Abadi MT Condensed Light" w:cs="Times New Roman"/>
          <w:szCs w:val="24"/>
        </w:rPr>
        <w:t xml:space="preserve">well and right </w:t>
      </w:r>
      <w:r w:rsidR="002648F4" w:rsidRPr="00AA3375">
        <w:rPr>
          <w:rFonts w:ascii="Abadi MT Condensed Light" w:hAnsi="Abadi MT Condensed Light" w:cs="Times New Roman"/>
          <w:szCs w:val="24"/>
        </w:rPr>
        <w:t>o</w:t>
      </w:r>
      <w:r w:rsidR="00156CBF" w:rsidRPr="00AA3375">
        <w:rPr>
          <w:rFonts w:ascii="Abadi MT Condensed Light" w:hAnsi="Abadi MT Condensed Light" w:cs="Times New Roman"/>
          <w:szCs w:val="24"/>
        </w:rPr>
        <w:t>n your part?</w:t>
      </w:r>
    </w:p>
    <w:p w14:paraId="6A126EB2" w14:textId="612A69DF" w:rsidR="000869CA" w:rsidRPr="00AA3375" w:rsidRDefault="007A756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If you</w:t>
      </w:r>
      <w:r w:rsidR="0075516B" w:rsidRPr="00AA3375">
        <w:rPr>
          <w:rFonts w:ascii="Abadi MT Condensed Light" w:hAnsi="Abadi MT Condensed Light" w:cs="Times New Roman"/>
          <w:szCs w:val="24"/>
        </w:rPr>
        <w:t xml:space="preserve"> t</w:t>
      </w:r>
      <w:r w:rsidR="00156CBF" w:rsidRPr="00AA3375">
        <w:rPr>
          <w:rFonts w:ascii="Abadi MT Condensed Light" w:hAnsi="Abadi MT Condensed Light" w:cs="Times New Roman"/>
          <w:szCs w:val="24"/>
        </w:rPr>
        <w:t xml:space="preserve">ake two actors </w:t>
      </w:r>
      <w:r w:rsidRPr="00AA3375">
        <w:rPr>
          <w:rFonts w:ascii="Abadi MT Condensed Light" w:hAnsi="Abadi MT Condensed Light" w:cs="Times New Roman"/>
          <w:szCs w:val="24"/>
        </w:rPr>
        <w:t>competing for a position in</w:t>
      </w:r>
      <w:r w:rsidR="00156CBF" w:rsidRPr="00AA3375">
        <w:rPr>
          <w:rFonts w:ascii="Abadi MT Condensed Light" w:hAnsi="Abadi MT Condensed Light" w:cs="Times New Roman"/>
          <w:szCs w:val="24"/>
        </w:rPr>
        <w:t xml:space="preserve"> a play, the b</w:t>
      </w:r>
      <w:r w:rsidRPr="00AA3375">
        <w:rPr>
          <w:rFonts w:ascii="Abadi MT Condensed Light" w:hAnsi="Abadi MT Condensed Light" w:cs="Times New Roman"/>
          <w:szCs w:val="24"/>
        </w:rPr>
        <w:t>est of the actors</w:t>
      </w:r>
      <w:r w:rsidR="0075516B" w:rsidRPr="00AA3375">
        <w:rPr>
          <w:rFonts w:ascii="Abadi MT Condensed Light" w:hAnsi="Abadi MT Condensed Light" w:cs="Times New Roman"/>
          <w:szCs w:val="24"/>
        </w:rPr>
        <w:t xml:space="preserve"> i</w:t>
      </w:r>
      <w:r w:rsidR="007B62D7" w:rsidRPr="00AA3375">
        <w:rPr>
          <w:rFonts w:ascii="Abadi MT Condensed Light" w:hAnsi="Abadi MT Condensed Light" w:cs="Times New Roman"/>
          <w:szCs w:val="24"/>
        </w:rPr>
        <w:t xml:space="preserve">s </w:t>
      </w:r>
      <w:r w:rsidRPr="00AA3375">
        <w:rPr>
          <w:rFonts w:ascii="Abadi MT Condensed Light" w:hAnsi="Abadi MT Condensed Light" w:cs="Times New Roman"/>
          <w:szCs w:val="24"/>
        </w:rPr>
        <w:t>alway</w:t>
      </w:r>
      <w:r w:rsidR="0031081F" w:rsidRPr="00AA3375">
        <w:rPr>
          <w:rFonts w:ascii="Abadi MT Condensed Light" w:hAnsi="Abadi MT Condensed Light" w:cs="Times New Roman"/>
          <w:szCs w:val="24"/>
        </w:rPr>
        <w:t xml:space="preserve">s </w:t>
      </w:r>
      <w:r w:rsidR="007B62D7" w:rsidRPr="00AA3375">
        <w:rPr>
          <w:rFonts w:ascii="Abadi MT Condensed Light" w:hAnsi="Abadi MT Condensed Light" w:cs="Times New Roman"/>
          <w:szCs w:val="24"/>
        </w:rPr>
        <w:t>re</w:t>
      </w:r>
      <w:r w:rsidR="00156CBF" w:rsidRPr="00AA3375">
        <w:rPr>
          <w:rFonts w:ascii="Abadi MT Condensed Light" w:hAnsi="Abadi MT Condensed Light" w:cs="Times New Roman"/>
          <w:szCs w:val="24"/>
        </w:rPr>
        <w:t>tained</w:t>
      </w:r>
      <w:r w:rsidR="009B12BA" w:rsidRPr="00AA3375">
        <w:rPr>
          <w:rFonts w:ascii="Abadi MT Condensed Light" w:hAnsi="Abadi MT Condensed Light" w:cs="Times New Roman"/>
          <w:szCs w:val="24"/>
        </w:rPr>
        <w:t xml:space="preserve"> in that</w:t>
      </w:r>
      <w:r w:rsidR="003C73FD" w:rsidRPr="00AA3375">
        <w:rPr>
          <w:rFonts w:ascii="Abadi MT Condensed Light" w:hAnsi="Abadi MT Condensed Light" w:cs="Times New Roman"/>
          <w:szCs w:val="24"/>
        </w:rPr>
        <w:t xml:space="preserve"> part of </w:t>
      </w:r>
      <w:r w:rsidR="002648F4" w:rsidRPr="00AA3375">
        <w:rPr>
          <w:rFonts w:ascii="Abadi MT Condensed Light" w:hAnsi="Abadi MT Condensed Light" w:cs="Times New Roman"/>
          <w:szCs w:val="24"/>
        </w:rPr>
        <w:t xml:space="preserve">the </w:t>
      </w:r>
      <w:r w:rsidR="003C73FD" w:rsidRPr="00AA3375">
        <w:rPr>
          <w:rFonts w:ascii="Abadi MT Condensed Light" w:hAnsi="Abadi MT Condensed Light" w:cs="Times New Roman"/>
          <w:szCs w:val="24"/>
        </w:rPr>
        <w:t>play</w:t>
      </w:r>
      <w:r w:rsidR="00156CBF" w:rsidRPr="00AA3375">
        <w:rPr>
          <w:rFonts w:ascii="Abadi MT Condensed Light" w:hAnsi="Abadi MT Condensed Light" w:cs="Times New Roman"/>
          <w:szCs w:val="24"/>
        </w:rPr>
        <w:t>.</w:t>
      </w:r>
    </w:p>
    <w:p w14:paraId="602D86FE" w14:textId="67165366" w:rsidR="00156CBF" w:rsidRPr="00AA3375" w:rsidRDefault="000869C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Ordinarily, if two ac</w:t>
      </w:r>
      <w:r w:rsidR="00805369" w:rsidRPr="00AA3375">
        <w:rPr>
          <w:rFonts w:ascii="Abadi MT Condensed Light" w:hAnsi="Abadi MT Condensed Light" w:cs="Times New Roman"/>
          <w:szCs w:val="24"/>
        </w:rPr>
        <w:t xml:space="preserve">tors </w:t>
      </w:r>
      <w:r w:rsidR="002168DC" w:rsidRPr="00AA3375">
        <w:rPr>
          <w:rFonts w:ascii="Abadi MT Condensed Light" w:hAnsi="Abadi MT Condensed Light" w:cs="Times New Roman"/>
          <w:szCs w:val="24"/>
        </w:rPr>
        <w:t>play</w:t>
      </w:r>
      <w:r w:rsidR="00805369" w:rsidRPr="00AA3375">
        <w:rPr>
          <w:rFonts w:ascii="Abadi MT Condensed Light" w:hAnsi="Abadi MT Condensed Light" w:cs="Times New Roman"/>
          <w:szCs w:val="24"/>
        </w:rPr>
        <w:t xml:space="preserve"> the part of a pauper and the other one as a tycoon</w:t>
      </w:r>
      <w:r w:rsidR="00C95890" w:rsidRPr="00AA3375">
        <w:rPr>
          <w:rFonts w:ascii="Abadi MT Condensed Light" w:hAnsi="Abadi MT Condensed Light" w:cs="Times New Roman"/>
          <w:szCs w:val="24"/>
        </w:rPr>
        <w:t xml:space="preserve"> </w:t>
      </w:r>
      <w:r w:rsidR="00805369" w:rsidRPr="00AA3375">
        <w:rPr>
          <w:rFonts w:ascii="Abadi MT Condensed Light" w:hAnsi="Abadi MT Condensed Light" w:cs="Times New Roman"/>
          <w:szCs w:val="24"/>
        </w:rPr>
        <w:t xml:space="preserve">- who lives well in the scene? </w:t>
      </w:r>
    </w:p>
    <w:p w14:paraId="4DA0A06E" w14:textId="1A2790F0" w:rsidR="00AF165A" w:rsidRPr="00AA3375" w:rsidRDefault="0080536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Of course, the </w:t>
      </w:r>
      <w:r w:rsidR="00032E8F" w:rsidRPr="00AA3375">
        <w:rPr>
          <w:rFonts w:ascii="Abadi MT Condensed Light" w:hAnsi="Abadi MT Condensed Light" w:cs="Times New Roman"/>
          <w:szCs w:val="24"/>
        </w:rPr>
        <w:t>poor man lives and suffers his insufficiency in the entire episode</w:t>
      </w:r>
      <w:r w:rsidR="002168DC" w:rsidRPr="00AA3375">
        <w:rPr>
          <w:rFonts w:ascii="Abadi MT Condensed Light" w:hAnsi="Abadi MT Condensed Light" w:cs="Times New Roman"/>
          <w:szCs w:val="24"/>
        </w:rPr>
        <w:t>. Simultaneously,</w:t>
      </w:r>
      <w:r w:rsidR="00032E8F" w:rsidRPr="00AA3375">
        <w:rPr>
          <w:rFonts w:ascii="Abadi MT Condensed Light" w:hAnsi="Abadi MT Condensed Light" w:cs="Times New Roman"/>
          <w:szCs w:val="24"/>
        </w:rPr>
        <w:t xml:space="preserve"> the tycoon has the bests of what </w:t>
      </w:r>
      <w:r w:rsidR="00C239CA" w:rsidRPr="00AA3375">
        <w:rPr>
          <w:rFonts w:ascii="Abadi MT Condensed Light" w:hAnsi="Abadi MT Condensed Light" w:cs="Times New Roman"/>
          <w:szCs w:val="24"/>
        </w:rPr>
        <w:t>L</w:t>
      </w:r>
      <w:r w:rsidR="00032E8F" w:rsidRPr="00AA3375">
        <w:rPr>
          <w:rFonts w:ascii="Abadi MT Condensed Light" w:hAnsi="Abadi MT Condensed Light" w:cs="Times New Roman"/>
          <w:szCs w:val="24"/>
        </w:rPr>
        <w:t>ife offers</w:t>
      </w:r>
      <w:r w:rsidR="00E57B24" w:rsidRPr="00AA3375">
        <w:rPr>
          <w:rFonts w:ascii="Abadi MT Condensed Light" w:hAnsi="Abadi MT Condensed Light" w:cs="Times New Roman"/>
          <w:szCs w:val="24"/>
        </w:rPr>
        <w:t xml:space="preserve"> in material things- good food, apparel, money</w:t>
      </w:r>
      <w:r w:rsidR="002168DC" w:rsidRPr="00AA3375">
        <w:rPr>
          <w:rFonts w:ascii="Abadi MT Condensed Light" w:hAnsi="Abadi MT Condensed Light" w:cs="Times New Roman"/>
          <w:szCs w:val="24"/>
        </w:rPr>
        <w:t>,</w:t>
      </w:r>
      <w:r w:rsidR="00E57B24" w:rsidRPr="00AA3375">
        <w:rPr>
          <w:rFonts w:ascii="Abadi MT Condensed Light" w:hAnsi="Abadi MT Condensed Light" w:cs="Times New Roman"/>
          <w:szCs w:val="24"/>
        </w:rPr>
        <w:t xml:space="preserve"> and all material privileges</w:t>
      </w:r>
      <w:r w:rsidR="002168DC" w:rsidRPr="00AA3375">
        <w:rPr>
          <w:rFonts w:ascii="Abadi MT Condensed Light" w:hAnsi="Abadi MT Condensed Light" w:cs="Times New Roman"/>
          <w:szCs w:val="24"/>
        </w:rPr>
        <w:t>,</w:t>
      </w:r>
      <w:r w:rsidR="00E57B24" w:rsidRPr="00AA3375">
        <w:rPr>
          <w:rFonts w:ascii="Abadi MT Condensed Light" w:hAnsi="Abadi MT Condensed Light" w:cs="Times New Roman"/>
          <w:szCs w:val="24"/>
        </w:rPr>
        <w:t xml:space="preserve"> </w:t>
      </w:r>
      <w:r w:rsidR="00AF165A" w:rsidRPr="00AA3375">
        <w:rPr>
          <w:rFonts w:ascii="Abadi MT Condensed Light" w:hAnsi="Abadi MT Condensed Light" w:cs="Times New Roman"/>
          <w:szCs w:val="24"/>
        </w:rPr>
        <w:t>not to mention</w:t>
      </w:r>
      <w:r w:rsidR="00E57B24" w:rsidRPr="00AA3375">
        <w:rPr>
          <w:rFonts w:ascii="Abadi MT Condensed Light" w:hAnsi="Abadi MT Condensed Light" w:cs="Times New Roman"/>
          <w:szCs w:val="24"/>
        </w:rPr>
        <w:t xml:space="preserve"> the servants.</w:t>
      </w:r>
    </w:p>
    <w:p w14:paraId="263773DB" w14:textId="76A24C34" w:rsidR="00805369" w:rsidRPr="00AA3375" w:rsidRDefault="003305F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w:t>
      </w:r>
      <w:r w:rsidR="008A6D19" w:rsidRPr="00AA3375">
        <w:rPr>
          <w:rFonts w:ascii="Abadi MT Condensed Light" w:hAnsi="Abadi MT Condensed Light" w:cs="Times New Roman"/>
          <w:szCs w:val="24"/>
        </w:rPr>
        <w:t>herever and</w:t>
      </w:r>
      <w:r w:rsidR="00AF165A" w:rsidRPr="00AA3375">
        <w:rPr>
          <w:rFonts w:ascii="Abadi MT Condensed Light" w:hAnsi="Abadi MT Condensed Light" w:cs="Times New Roman"/>
          <w:szCs w:val="24"/>
        </w:rPr>
        <w:t xml:space="preserve"> </w:t>
      </w:r>
      <w:r w:rsidR="00661B39" w:rsidRPr="00AA3375">
        <w:rPr>
          <w:rFonts w:ascii="Abadi MT Condensed Light" w:hAnsi="Abadi MT Condensed Light" w:cs="Times New Roman"/>
          <w:szCs w:val="24"/>
        </w:rPr>
        <w:t xml:space="preserve">in </w:t>
      </w:r>
      <w:r w:rsidR="00AF165A" w:rsidRPr="00AA3375">
        <w:rPr>
          <w:rFonts w:ascii="Abadi MT Condensed Light" w:hAnsi="Abadi MT Condensed Light" w:cs="Times New Roman"/>
          <w:szCs w:val="24"/>
        </w:rPr>
        <w:t>whatever you do</w:t>
      </w:r>
      <w:r w:rsidRPr="00AA3375">
        <w:rPr>
          <w:rFonts w:ascii="Abadi MT Condensed Light" w:hAnsi="Abadi MT Condensed Light" w:cs="Times New Roman"/>
          <w:szCs w:val="24"/>
        </w:rPr>
        <w:t xml:space="preserve"> in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r w:rsidR="0027664B" w:rsidRPr="00AA3375">
        <w:rPr>
          <w:rFonts w:ascii="Abadi MT Condensed Light" w:hAnsi="Abadi MT Condensed Light" w:cs="Times New Roman"/>
          <w:szCs w:val="24"/>
        </w:rPr>
        <w:t>, that is your</w:t>
      </w:r>
      <w:r w:rsidR="00AF165A" w:rsidRPr="00AA3375">
        <w:rPr>
          <w:rFonts w:ascii="Abadi MT Condensed Light" w:hAnsi="Abadi MT Condensed Light" w:cs="Times New Roman"/>
          <w:szCs w:val="24"/>
        </w:rPr>
        <w:t xml:space="preserve"> part</w:t>
      </w:r>
      <w:r w:rsidR="0027664B" w:rsidRPr="00AA3375">
        <w:rPr>
          <w:rFonts w:ascii="Abadi MT Condensed Light" w:hAnsi="Abadi MT Condensed Light" w:cs="Times New Roman"/>
          <w:szCs w:val="24"/>
        </w:rPr>
        <w:t xml:space="preserve"> of </w:t>
      </w:r>
      <w:r w:rsidR="002168DC" w:rsidRPr="00AA3375">
        <w:rPr>
          <w:rFonts w:ascii="Abadi MT Condensed Light" w:hAnsi="Abadi MT Condensed Light" w:cs="Times New Roman"/>
          <w:szCs w:val="24"/>
        </w:rPr>
        <w:t xml:space="preserve">the </w:t>
      </w:r>
      <w:r w:rsidR="0027664B" w:rsidRPr="00AA3375">
        <w:rPr>
          <w:rFonts w:ascii="Abadi MT Condensed Light" w:hAnsi="Abadi MT Condensed Light" w:cs="Times New Roman"/>
          <w:szCs w:val="24"/>
        </w:rPr>
        <w:t>play. Disgustingly tru</w:t>
      </w:r>
      <w:r w:rsidR="00A277D0" w:rsidRPr="00AA3375">
        <w:rPr>
          <w:rFonts w:ascii="Abadi MT Condensed Light" w:hAnsi="Abadi MT Condensed Light" w:cs="Times New Roman"/>
          <w:szCs w:val="24"/>
        </w:rPr>
        <w:t>e, t</w:t>
      </w:r>
      <w:r w:rsidR="0001623C" w:rsidRPr="00AA3375">
        <w:rPr>
          <w:rFonts w:ascii="Abadi MT Condensed Light" w:hAnsi="Abadi MT Condensed Light" w:cs="Times New Roman"/>
          <w:szCs w:val="24"/>
        </w:rPr>
        <w:t xml:space="preserve">he drama of </w:t>
      </w:r>
      <w:r w:rsidR="002168DC" w:rsidRPr="00AA3375">
        <w:rPr>
          <w:rFonts w:ascii="Abadi MT Condensed Light" w:hAnsi="Abadi MT Condensed Light" w:cs="Times New Roman"/>
          <w:szCs w:val="24"/>
        </w:rPr>
        <w:t>l</w:t>
      </w:r>
      <w:r w:rsidR="0001623C" w:rsidRPr="00AA3375">
        <w:rPr>
          <w:rFonts w:ascii="Abadi MT Condensed Light" w:hAnsi="Abadi MT Condensed Light" w:cs="Times New Roman"/>
          <w:szCs w:val="24"/>
        </w:rPr>
        <w:t>ife is never</w:t>
      </w:r>
      <w:r w:rsidR="002168DC" w:rsidRPr="00AA3375">
        <w:rPr>
          <w:rFonts w:ascii="Abadi MT Condensed Light" w:hAnsi="Abadi MT Condensed Light" w:cs="Times New Roman"/>
          <w:szCs w:val="24"/>
        </w:rPr>
        <w:t>-</w:t>
      </w:r>
      <w:r w:rsidR="0001623C" w:rsidRPr="00AA3375">
        <w:rPr>
          <w:rFonts w:ascii="Abadi MT Condensed Light" w:hAnsi="Abadi MT Condensed Light" w:cs="Times New Roman"/>
          <w:szCs w:val="24"/>
        </w:rPr>
        <w:t>ending</w:t>
      </w:r>
      <w:r w:rsidR="002168DC" w:rsidRPr="00AA3375">
        <w:rPr>
          <w:rFonts w:ascii="Abadi MT Condensed Light" w:hAnsi="Abadi MT Condensed Light" w:cs="Times New Roman"/>
          <w:szCs w:val="24"/>
        </w:rPr>
        <w:t>. F</w:t>
      </w:r>
      <w:r w:rsidR="0001623C" w:rsidRPr="00AA3375">
        <w:rPr>
          <w:rFonts w:ascii="Abadi MT Condensed Light" w:hAnsi="Abadi MT Condensed Light" w:cs="Times New Roman"/>
          <w:szCs w:val="24"/>
        </w:rPr>
        <w:t>or that</w:t>
      </w:r>
      <w:r w:rsidR="00E57B24" w:rsidRPr="00AA3375">
        <w:rPr>
          <w:rFonts w:ascii="Abadi MT Condensed Light" w:hAnsi="Abadi MT Condensed Light" w:cs="Times New Roman"/>
          <w:szCs w:val="24"/>
        </w:rPr>
        <w:t xml:space="preserve"> </w:t>
      </w:r>
      <w:r w:rsidR="0027664B" w:rsidRPr="00AA3375">
        <w:rPr>
          <w:rFonts w:ascii="Abadi MT Condensed Light" w:hAnsi="Abadi MT Condensed Light" w:cs="Times New Roman"/>
          <w:szCs w:val="24"/>
        </w:rPr>
        <w:t>reason</w:t>
      </w:r>
      <w:r w:rsidR="002168DC" w:rsidRPr="00AA3375">
        <w:rPr>
          <w:rFonts w:ascii="Abadi MT Condensed Light" w:hAnsi="Abadi MT Condensed Light" w:cs="Times New Roman"/>
          <w:szCs w:val="24"/>
        </w:rPr>
        <w:t>, your role (LIFE) is visible in what</w:t>
      </w:r>
      <w:r w:rsidR="00434BEE" w:rsidRPr="00AA3375">
        <w:rPr>
          <w:rFonts w:ascii="Abadi MT Condensed Light" w:hAnsi="Abadi MT Condensed Light" w:cs="Times New Roman"/>
          <w:szCs w:val="24"/>
        </w:rPr>
        <w:t>ever</w:t>
      </w:r>
      <w:r w:rsidR="002168DC" w:rsidRPr="00AA3375">
        <w:rPr>
          <w:rFonts w:ascii="Abadi MT Condensed Light" w:hAnsi="Abadi MT Condensed Light" w:cs="Times New Roman"/>
          <w:szCs w:val="24"/>
        </w:rPr>
        <w:t xml:space="preserve"> you do; comparatively, if you play the best,</w:t>
      </w:r>
      <w:r w:rsidR="0066056F" w:rsidRPr="00AA3375">
        <w:rPr>
          <w:rFonts w:ascii="Abadi MT Condensed Light" w:hAnsi="Abadi MT Condensed Light" w:cs="Times New Roman"/>
          <w:szCs w:val="24"/>
        </w:rPr>
        <w:t xml:space="preserve"> you automatically</w:t>
      </w:r>
      <w:r w:rsidR="009B12BA" w:rsidRPr="00AA3375">
        <w:rPr>
          <w:rFonts w:ascii="Abadi MT Condensed Light" w:hAnsi="Abadi MT Condensed Light" w:cs="Times New Roman"/>
          <w:szCs w:val="24"/>
        </w:rPr>
        <w:t xml:space="preserve"> keep put.</w:t>
      </w:r>
    </w:p>
    <w:p w14:paraId="6BBA6524" w14:textId="64D4D5CD" w:rsidR="00FF3B38" w:rsidRPr="00AA3375" w:rsidRDefault="008D616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Looking back, if something is amiss or</w:t>
      </w:r>
      <w:r w:rsidR="009B12BA" w:rsidRPr="00AA3375">
        <w:rPr>
          <w:rFonts w:ascii="Abadi MT Condensed Light" w:hAnsi="Abadi MT Condensed Light" w:cs="Times New Roman"/>
          <w:szCs w:val="24"/>
        </w:rPr>
        <w:t xml:space="preserve"> has ch</w:t>
      </w:r>
      <w:r w:rsidR="00C8553E" w:rsidRPr="00AA3375">
        <w:rPr>
          <w:rFonts w:ascii="Abadi MT Condensed Light" w:hAnsi="Abadi MT Condensed Light" w:cs="Times New Roman"/>
          <w:szCs w:val="24"/>
        </w:rPr>
        <w:t>ange</w:t>
      </w:r>
      <w:r w:rsidRPr="00AA3375">
        <w:rPr>
          <w:rFonts w:ascii="Abadi MT Condensed Light" w:hAnsi="Abadi MT Condensed Light" w:cs="Times New Roman"/>
          <w:szCs w:val="24"/>
        </w:rPr>
        <w:t xml:space="preserve">d </w:t>
      </w:r>
      <w:r w:rsidR="002168DC" w:rsidRPr="00AA3375">
        <w:rPr>
          <w:rFonts w:ascii="Abadi MT Condensed Light" w:hAnsi="Abadi MT Condensed Light" w:cs="Times New Roman"/>
          <w:szCs w:val="24"/>
        </w:rPr>
        <w:t>o</w:t>
      </w:r>
      <w:r w:rsidRPr="00AA3375">
        <w:rPr>
          <w:rFonts w:ascii="Abadi MT Condensed Light" w:hAnsi="Abadi MT Condensed Light" w:cs="Times New Roman"/>
          <w:szCs w:val="24"/>
        </w:rPr>
        <w:t>n your part, it is obvious</w:t>
      </w:r>
      <w:r w:rsidR="00FF3B38"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that </w:t>
      </w:r>
      <w:r w:rsidR="005B5264" w:rsidRPr="00AA3375">
        <w:rPr>
          <w:rFonts w:ascii="Abadi MT Condensed Light" w:hAnsi="Abadi MT Condensed Light" w:cs="Times New Roman"/>
          <w:szCs w:val="24"/>
        </w:rPr>
        <w:t>something catalyz</w:t>
      </w:r>
      <w:r w:rsidR="00927897" w:rsidRPr="00AA3375">
        <w:rPr>
          <w:rFonts w:ascii="Abadi MT Condensed Light" w:hAnsi="Abadi MT Condensed Light" w:cs="Times New Roman"/>
          <w:szCs w:val="24"/>
        </w:rPr>
        <w:t>ed the chan</w:t>
      </w:r>
      <w:r w:rsidR="00FF3B38" w:rsidRPr="00AA3375">
        <w:rPr>
          <w:rFonts w:ascii="Abadi MT Condensed Light" w:hAnsi="Abadi MT Condensed Light" w:cs="Times New Roman"/>
          <w:szCs w:val="24"/>
        </w:rPr>
        <w:t>ges.</w:t>
      </w:r>
      <w:r w:rsidR="00927897" w:rsidRPr="00AA3375">
        <w:rPr>
          <w:rFonts w:ascii="Abadi MT Condensed Light" w:hAnsi="Abadi MT Condensed Light" w:cs="Times New Roman"/>
          <w:szCs w:val="24"/>
        </w:rPr>
        <w:t xml:space="preserve"> </w:t>
      </w:r>
    </w:p>
    <w:p w14:paraId="38644E82" w14:textId="14653BF9" w:rsidR="009B12BA" w:rsidRPr="00AA3375" w:rsidRDefault="00FF3B3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I</w:t>
      </w:r>
      <w:r w:rsidR="007C2A93" w:rsidRPr="00AA3375">
        <w:rPr>
          <w:rFonts w:ascii="Abadi MT Condensed Light" w:hAnsi="Abadi MT Condensed Light" w:cs="Times New Roman"/>
          <w:szCs w:val="24"/>
        </w:rPr>
        <w:t>n this regard,</w:t>
      </w:r>
      <w:r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7C2A93" w:rsidRPr="00AA3375">
        <w:rPr>
          <w:rFonts w:ascii="Abadi MT Condensed Light" w:hAnsi="Abadi MT Condensed Light" w:cs="Times New Roman"/>
          <w:szCs w:val="24"/>
        </w:rPr>
        <w:t>ife will work</w:t>
      </w:r>
      <w:r w:rsidRPr="00AA3375">
        <w:rPr>
          <w:rFonts w:ascii="Abadi MT Condensed Light" w:hAnsi="Abadi MT Condensed Light" w:cs="Times New Roman"/>
          <w:szCs w:val="24"/>
        </w:rPr>
        <w:t xml:space="preserve"> on placing y</w:t>
      </w:r>
      <w:r w:rsidR="008D6161" w:rsidRPr="00AA3375">
        <w:rPr>
          <w:rFonts w:ascii="Abadi MT Condensed Light" w:hAnsi="Abadi MT Condensed Light" w:cs="Times New Roman"/>
          <w:szCs w:val="24"/>
        </w:rPr>
        <w:t>ou</w:t>
      </w:r>
      <w:r w:rsidR="0073145A" w:rsidRPr="00AA3375">
        <w:rPr>
          <w:rFonts w:ascii="Abadi MT Condensed Light" w:hAnsi="Abadi MT Condensed Light" w:cs="Times New Roman"/>
          <w:szCs w:val="24"/>
        </w:rPr>
        <w:t xml:space="preserve"> where you can act best.</w:t>
      </w:r>
    </w:p>
    <w:p w14:paraId="47818B55" w14:textId="650F21A3" w:rsidR="003304CF" w:rsidRPr="00AA3375" w:rsidRDefault="007C2A9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might not be</w:t>
      </w:r>
      <w:r w:rsidR="0073145A" w:rsidRPr="00AA3375">
        <w:rPr>
          <w:rFonts w:ascii="Abadi MT Condensed Light" w:hAnsi="Abadi MT Condensed Light" w:cs="Times New Roman"/>
          <w:szCs w:val="24"/>
        </w:rPr>
        <w:t xml:space="preserve"> true</w:t>
      </w:r>
      <w:r w:rsidR="00856E5B" w:rsidRPr="00AA3375">
        <w:rPr>
          <w:rFonts w:ascii="Abadi MT Condensed Light" w:hAnsi="Abadi MT Condensed Light" w:cs="Times New Roman"/>
          <w:szCs w:val="24"/>
        </w:rPr>
        <w:t xml:space="preserve"> you say</w:t>
      </w:r>
      <w:r w:rsidRPr="00AA3375">
        <w:rPr>
          <w:rFonts w:ascii="Abadi MT Condensed Light" w:hAnsi="Abadi MT Condensed Light" w:cs="Times New Roman"/>
          <w:szCs w:val="24"/>
        </w:rPr>
        <w:t xml:space="preserve">, but </w:t>
      </w:r>
      <w:r w:rsidR="002168DC" w:rsidRPr="00AA3375">
        <w:rPr>
          <w:rFonts w:ascii="Abadi MT Condensed Light" w:hAnsi="Abadi MT Condensed Light" w:cs="Times New Roman"/>
          <w:szCs w:val="24"/>
        </w:rPr>
        <w:t>n</w:t>
      </w:r>
      <w:r w:rsidR="003304CF" w:rsidRPr="00AA3375">
        <w:rPr>
          <w:rFonts w:ascii="Abadi MT Condensed Light" w:hAnsi="Abadi MT Condensed Light" w:cs="Times New Roman"/>
          <w:szCs w:val="24"/>
        </w:rPr>
        <w:t xml:space="preserve">ow come the underprivileged or the well up behave </w:t>
      </w:r>
      <w:r w:rsidR="00C350F6" w:rsidRPr="00AA3375">
        <w:rPr>
          <w:rFonts w:ascii="Abadi MT Condensed Light" w:hAnsi="Abadi MT Condensed Light" w:cs="Times New Roman"/>
          <w:szCs w:val="24"/>
        </w:rPr>
        <w:t xml:space="preserve">in </w:t>
      </w:r>
      <w:r w:rsidR="003304CF" w:rsidRPr="00AA3375">
        <w:rPr>
          <w:rFonts w:ascii="Abadi MT Condensed Light" w:hAnsi="Abadi MT Condensed Light" w:cs="Times New Roman"/>
          <w:szCs w:val="24"/>
        </w:rPr>
        <w:t>their statuses</w:t>
      </w:r>
      <w:r w:rsidR="003416EA" w:rsidRPr="00AA3375">
        <w:rPr>
          <w:rFonts w:ascii="Abadi MT Condensed Light" w:hAnsi="Abadi MT Condensed Light" w:cs="Times New Roman"/>
          <w:szCs w:val="24"/>
        </w:rPr>
        <w:t xml:space="preserve">? How is it that a good driver behaves and acts like one? A good lawyer is just a good lawyer. </w:t>
      </w:r>
      <w:r w:rsidR="008C314F" w:rsidRPr="00AA3375">
        <w:rPr>
          <w:rFonts w:ascii="Abadi MT Condensed Light" w:hAnsi="Abadi MT Condensed Light" w:cs="Times New Roman"/>
          <w:szCs w:val="24"/>
        </w:rPr>
        <w:t>That is</w:t>
      </w:r>
      <w:r w:rsidR="003416EA" w:rsidRPr="00AA3375">
        <w:rPr>
          <w:rFonts w:ascii="Abadi MT Condensed Light" w:hAnsi="Abadi MT Condensed Light" w:cs="Times New Roman"/>
          <w:szCs w:val="24"/>
        </w:rPr>
        <w:t xml:space="preserve"> it.</w:t>
      </w:r>
    </w:p>
    <w:p w14:paraId="4FCB169E" w14:textId="60A24E15" w:rsidR="003416EA" w:rsidRPr="00AA3375" w:rsidRDefault="00C350F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Like it</w:t>
      </w:r>
      <w:r w:rsidR="003416EA" w:rsidRPr="00AA3375">
        <w:rPr>
          <w:rFonts w:ascii="Abadi MT Condensed Light" w:hAnsi="Abadi MT Condensed Light" w:cs="Times New Roman"/>
          <w:szCs w:val="24"/>
        </w:rPr>
        <w:t xml:space="preserve"> or </w:t>
      </w:r>
      <w:r w:rsidR="00A87DF5" w:rsidRPr="00AA3375">
        <w:rPr>
          <w:rFonts w:ascii="Abadi MT Condensed Light" w:hAnsi="Abadi MT Condensed Light" w:cs="Times New Roman"/>
          <w:szCs w:val="24"/>
        </w:rPr>
        <w:t>not, your play part</w:t>
      </w:r>
      <w:r w:rsidRPr="00AA3375">
        <w:rPr>
          <w:rFonts w:ascii="Abadi MT Condensed Light" w:hAnsi="Abadi MT Condensed Light" w:cs="Times New Roman"/>
          <w:szCs w:val="24"/>
        </w:rPr>
        <w:t xml:space="preserve"> is at your discretion, and y</w:t>
      </w:r>
      <w:r w:rsidR="00C54AE3" w:rsidRPr="00AA3375">
        <w:rPr>
          <w:rFonts w:ascii="Abadi MT Condensed Light" w:hAnsi="Abadi MT Condensed Light" w:cs="Times New Roman"/>
          <w:szCs w:val="24"/>
        </w:rPr>
        <w:t xml:space="preserve">ou get </w:t>
      </w:r>
      <w:r w:rsidR="00E201B0" w:rsidRPr="00AA3375">
        <w:rPr>
          <w:rFonts w:ascii="Abadi MT Condensed Light" w:hAnsi="Abadi MT Condensed Light" w:cs="Times New Roman"/>
          <w:szCs w:val="24"/>
        </w:rPr>
        <w:t>assigned</w:t>
      </w:r>
      <w:r w:rsidR="00A214B8" w:rsidRPr="00AA3375">
        <w:rPr>
          <w:rFonts w:ascii="Abadi MT Condensed Light" w:hAnsi="Abadi MT Condensed Light" w:cs="Times New Roman"/>
          <w:szCs w:val="24"/>
        </w:rPr>
        <w:t xml:space="preserve"> </w:t>
      </w:r>
      <w:r w:rsidR="002168DC" w:rsidRPr="00AA3375">
        <w:rPr>
          <w:rFonts w:ascii="Abadi MT Condensed Light" w:hAnsi="Abadi MT Condensed Light" w:cs="Times New Roman"/>
          <w:szCs w:val="24"/>
        </w:rPr>
        <w:t>to</w:t>
      </w:r>
      <w:r w:rsidR="00A214B8" w:rsidRPr="00AA3375">
        <w:rPr>
          <w:rFonts w:ascii="Abadi MT Condensed Light" w:hAnsi="Abadi MT Condensed Light" w:cs="Times New Roman"/>
          <w:szCs w:val="24"/>
        </w:rPr>
        <w:t xml:space="preserve"> the</w:t>
      </w:r>
      <w:r w:rsidR="000C75D8" w:rsidRPr="00AA3375">
        <w:rPr>
          <w:rFonts w:ascii="Abadi MT Condensed Light" w:hAnsi="Abadi MT Condensed Light" w:cs="Times New Roman"/>
          <w:szCs w:val="24"/>
        </w:rPr>
        <w:t xml:space="preserve"> appropriate</w:t>
      </w:r>
      <w:r w:rsidR="00E40F43" w:rsidRPr="00AA3375">
        <w:rPr>
          <w:rFonts w:ascii="Abadi MT Condensed Light" w:hAnsi="Abadi MT Condensed Light" w:cs="Times New Roman"/>
          <w:szCs w:val="24"/>
        </w:rPr>
        <w:t xml:space="preserve"> </w:t>
      </w:r>
      <w:r w:rsidR="000C75D8" w:rsidRPr="00AA3375">
        <w:rPr>
          <w:rFonts w:ascii="Abadi MT Condensed Light" w:hAnsi="Abadi MT Condensed Light" w:cs="Times New Roman"/>
          <w:szCs w:val="24"/>
        </w:rPr>
        <w:t>position.</w:t>
      </w:r>
    </w:p>
    <w:p w14:paraId="3D2F83F7" w14:textId="7277A50A" w:rsidR="00577232" w:rsidRPr="00AA3375" w:rsidRDefault="00BD3B7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If you wish</w:t>
      </w:r>
      <w:r w:rsidR="00FE0021" w:rsidRPr="00AA3375">
        <w:rPr>
          <w:rFonts w:ascii="Abadi MT Condensed Light" w:hAnsi="Abadi MT Condensed Light" w:cs="Times New Roman"/>
          <w:szCs w:val="24"/>
        </w:rPr>
        <w:t xml:space="preserve"> to change</w:t>
      </w:r>
      <w:r w:rsidR="00DC6764" w:rsidRPr="00AA3375">
        <w:rPr>
          <w:rFonts w:ascii="Abadi MT Condensed Light" w:hAnsi="Abadi MT Condensed Light" w:cs="Times New Roman"/>
          <w:szCs w:val="24"/>
        </w:rPr>
        <w:t xml:space="preserve"> your</w:t>
      </w:r>
      <w:r w:rsidR="00577232" w:rsidRPr="00AA3375">
        <w:rPr>
          <w:rFonts w:ascii="Abadi MT Condensed Light" w:hAnsi="Abadi MT Condensed Light" w:cs="Times New Roman"/>
          <w:szCs w:val="24"/>
        </w:rPr>
        <w:t xml:space="preserve"> part </w:t>
      </w:r>
      <w:r w:rsidR="00DC6764" w:rsidRPr="00AA3375">
        <w:rPr>
          <w:rFonts w:ascii="Abadi MT Condensed Light" w:hAnsi="Abadi MT Condensed Light" w:cs="Times New Roman"/>
          <w:szCs w:val="24"/>
        </w:rPr>
        <w:t xml:space="preserve">of </w:t>
      </w:r>
      <w:r w:rsidR="002168DC" w:rsidRPr="00AA3375">
        <w:rPr>
          <w:rFonts w:ascii="Abadi MT Condensed Light" w:hAnsi="Abadi MT Condensed Light" w:cs="Times New Roman"/>
          <w:szCs w:val="24"/>
        </w:rPr>
        <w:t xml:space="preserve">the </w:t>
      </w:r>
      <w:r w:rsidR="00DC6764" w:rsidRPr="00AA3375">
        <w:rPr>
          <w:rFonts w:ascii="Abadi MT Condensed Light" w:hAnsi="Abadi MT Condensed Light" w:cs="Times New Roman"/>
          <w:szCs w:val="24"/>
        </w:rPr>
        <w:t xml:space="preserve">play </w:t>
      </w:r>
      <w:r w:rsidR="00577232" w:rsidRPr="00AA3375">
        <w:rPr>
          <w:rFonts w:ascii="Abadi MT Condensed Light" w:hAnsi="Abadi MT Condensed Light" w:cs="Times New Roman"/>
          <w:szCs w:val="24"/>
        </w:rPr>
        <w:t xml:space="preserve">or </w:t>
      </w:r>
      <w:r w:rsidR="00DC6764" w:rsidRPr="00AA3375">
        <w:rPr>
          <w:rFonts w:ascii="Abadi MT Condensed Light" w:hAnsi="Abadi MT Condensed Light" w:cs="Times New Roman"/>
          <w:szCs w:val="24"/>
        </w:rPr>
        <w:t xml:space="preserve">play another </w:t>
      </w:r>
      <w:r w:rsidR="00577232" w:rsidRPr="00AA3375">
        <w:rPr>
          <w:rFonts w:ascii="Abadi MT Condensed Light" w:hAnsi="Abadi MT Condensed Light" w:cs="Times New Roman"/>
          <w:szCs w:val="24"/>
        </w:rPr>
        <w:t>character</w:t>
      </w:r>
      <w:r w:rsidR="001452F5" w:rsidRPr="00AA3375">
        <w:rPr>
          <w:rFonts w:ascii="Abadi MT Condensed Light" w:hAnsi="Abadi MT Condensed Light" w:cs="Times New Roman"/>
          <w:szCs w:val="24"/>
        </w:rPr>
        <w:t>, you have all it ta</w:t>
      </w:r>
      <w:r w:rsidR="00DC6764" w:rsidRPr="00AA3375">
        <w:rPr>
          <w:rFonts w:ascii="Abadi MT Condensed Light" w:hAnsi="Abadi MT Condensed Light" w:cs="Times New Roman"/>
          <w:szCs w:val="24"/>
        </w:rPr>
        <w:t xml:space="preserve">kes. Change your </w:t>
      </w:r>
      <w:r w:rsidR="006730F9" w:rsidRPr="00AA3375">
        <w:rPr>
          <w:rFonts w:ascii="Abadi MT Condensed Light" w:hAnsi="Abadi MT Condensed Light" w:cs="Times New Roman"/>
          <w:szCs w:val="24"/>
        </w:rPr>
        <w:t>play</w:t>
      </w:r>
      <w:r w:rsidR="00DC6764" w:rsidRPr="00AA3375">
        <w:rPr>
          <w:rFonts w:ascii="Abadi MT Condensed Light" w:hAnsi="Abadi MT Condensed Light" w:cs="Times New Roman"/>
          <w:szCs w:val="24"/>
        </w:rPr>
        <w:t xml:space="preserve"> </w:t>
      </w:r>
      <w:r w:rsidR="006730F9" w:rsidRPr="00AA3375">
        <w:rPr>
          <w:rFonts w:ascii="Abadi MT Condensed Light" w:hAnsi="Abadi MT Condensed Light" w:cs="Times New Roman"/>
          <w:szCs w:val="24"/>
        </w:rPr>
        <w:t>for</w:t>
      </w:r>
      <w:r w:rsidR="00DC6764" w:rsidRPr="00AA3375">
        <w:rPr>
          <w:rFonts w:ascii="Abadi MT Condensed Light" w:hAnsi="Abadi MT Condensed Light" w:cs="Times New Roman"/>
          <w:szCs w:val="24"/>
        </w:rPr>
        <w:t xml:space="preserve"> the position of</w:t>
      </w:r>
      <w:r w:rsidR="001452F5" w:rsidRPr="00AA3375">
        <w:rPr>
          <w:rFonts w:ascii="Abadi MT Condensed Light" w:hAnsi="Abadi MT Condensed Light" w:cs="Times New Roman"/>
          <w:szCs w:val="24"/>
        </w:rPr>
        <w:t xml:space="preserve"> envy; p</w:t>
      </w:r>
      <w:r w:rsidR="0067768B" w:rsidRPr="00AA3375">
        <w:rPr>
          <w:rFonts w:ascii="Abadi MT Condensed Light" w:hAnsi="Abadi MT Condensed Light" w:cs="Times New Roman"/>
          <w:szCs w:val="24"/>
        </w:rPr>
        <w:t>repare and p</w:t>
      </w:r>
      <w:r w:rsidR="001452F5" w:rsidRPr="00AA3375">
        <w:rPr>
          <w:rFonts w:ascii="Abadi MT Condensed Light" w:hAnsi="Abadi MT Condensed Light" w:cs="Times New Roman"/>
          <w:szCs w:val="24"/>
        </w:rPr>
        <w:t>lay</w:t>
      </w:r>
      <w:r w:rsidR="00293BA1" w:rsidRPr="00AA3375">
        <w:rPr>
          <w:rFonts w:ascii="Abadi MT Condensed Light" w:hAnsi="Abadi MT Condensed Light" w:cs="Times New Roman"/>
          <w:szCs w:val="24"/>
        </w:rPr>
        <w:t xml:space="preserve"> appropriately for</w:t>
      </w:r>
      <w:r w:rsidR="00FA173B" w:rsidRPr="00AA3375">
        <w:rPr>
          <w:rFonts w:ascii="Abadi MT Condensed Light" w:hAnsi="Abadi MT Condensed Light" w:cs="Times New Roman"/>
          <w:szCs w:val="24"/>
        </w:rPr>
        <w:t xml:space="preserve"> </w:t>
      </w:r>
      <w:r w:rsidR="006F0287" w:rsidRPr="00AA3375">
        <w:rPr>
          <w:rFonts w:ascii="Abadi MT Condensed Light" w:hAnsi="Abadi MT Condensed Light" w:cs="Times New Roman"/>
          <w:szCs w:val="24"/>
        </w:rPr>
        <w:t xml:space="preserve">the </w:t>
      </w:r>
      <w:r w:rsidR="00293BA1" w:rsidRPr="00AA3375">
        <w:rPr>
          <w:rFonts w:ascii="Abadi MT Condensed Light" w:hAnsi="Abadi MT Condensed Light" w:cs="Times New Roman"/>
          <w:szCs w:val="24"/>
        </w:rPr>
        <w:t xml:space="preserve">new </w:t>
      </w:r>
      <w:r w:rsidR="00FA173B" w:rsidRPr="00AA3375">
        <w:rPr>
          <w:rFonts w:ascii="Abadi MT Condensed Light" w:hAnsi="Abadi MT Condensed Light" w:cs="Times New Roman"/>
          <w:szCs w:val="24"/>
        </w:rPr>
        <w:t>positioning.</w:t>
      </w:r>
    </w:p>
    <w:p w14:paraId="13BD46EA" w14:textId="77777777" w:rsidR="006F0287" w:rsidRPr="00AA3375" w:rsidRDefault="00FA173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But be warned not to play </w:t>
      </w:r>
      <w:r w:rsidR="00EE5A53" w:rsidRPr="00AA3375">
        <w:rPr>
          <w:rFonts w:ascii="Abadi MT Condensed Light" w:hAnsi="Abadi MT Condensed Light" w:cs="Times New Roman"/>
          <w:szCs w:val="24"/>
        </w:rPr>
        <w:t>preten</w:t>
      </w:r>
      <w:r w:rsidR="00293BA1" w:rsidRPr="00AA3375">
        <w:rPr>
          <w:rFonts w:ascii="Abadi MT Condensed Light" w:hAnsi="Abadi MT Condensed Light" w:cs="Times New Roman"/>
          <w:szCs w:val="24"/>
        </w:rPr>
        <w:t>tiously</w:t>
      </w:r>
      <w:r w:rsidR="002168DC" w:rsidRPr="00AA3375">
        <w:rPr>
          <w:rFonts w:ascii="Abadi MT Condensed Light" w:hAnsi="Abadi MT Condensed Light" w:cs="Times New Roman"/>
          <w:szCs w:val="24"/>
        </w:rPr>
        <w:t>. O</w:t>
      </w:r>
      <w:r w:rsidR="00293BA1" w:rsidRPr="00AA3375">
        <w:rPr>
          <w:rFonts w:ascii="Abadi MT Condensed Light" w:hAnsi="Abadi MT Condensed Light" w:cs="Times New Roman"/>
          <w:szCs w:val="24"/>
        </w:rPr>
        <w:t>therwise</w:t>
      </w:r>
      <w:r w:rsidR="002168DC" w:rsidRPr="00AA3375">
        <w:rPr>
          <w:rFonts w:ascii="Abadi MT Condensed Light" w:hAnsi="Abadi MT Condensed Light" w:cs="Times New Roman"/>
          <w:szCs w:val="24"/>
        </w:rPr>
        <w:t>,</w:t>
      </w:r>
      <w:r w:rsidR="00293BA1" w:rsidRPr="00AA3375">
        <w:rPr>
          <w:rFonts w:ascii="Abadi MT Condensed Light" w:hAnsi="Abadi MT Condensed Light" w:cs="Times New Roman"/>
          <w:szCs w:val="24"/>
        </w:rPr>
        <w:t xml:space="preserve"> </w:t>
      </w:r>
      <w:r w:rsidR="002168DC" w:rsidRPr="00AA3375">
        <w:rPr>
          <w:rFonts w:ascii="Abadi MT Condensed Light" w:hAnsi="Abadi MT Condensed Light" w:cs="Times New Roman"/>
          <w:szCs w:val="24"/>
        </w:rPr>
        <w:t>Life's potential changes</w:t>
      </w:r>
      <w:r w:rsidR="00EE5A53" w:rsidRPr="00AA3375">
        <w:rPr>
          <w:rFonts w:ascii="Abadi MT Condensed Light" w:hAnsi="Abadi MT Condensed Light" w:cs="Times New Roman"/>
          <w:szCs w:val="24"/>
        </w:rPr>
        <w:t xml:space="preserve"> might </w:t>
      </w:r>
      <w:r w:rsidR="00462AA8" w:rsidRPr="00AA3375">
        <w:rPr>
          <w:rFonts w:ascii="Abadi MT Condensed Light" w:hAnsi="Abadi MT Condensed Light" w:cs="Times New Roman"/>
          <w:szCs w:val="24"/>
        </w:rPr>
        <w:t xml:space="preserve">skip you, </w:t>
      </w:r>
      <w:r w:rsidR="006A6E23" w:rsidRPr="00AA3375">
        <w:rPr>
          <w:rFonts w:ascii="Abadi MT Condensed Light" w:hAnsi="Abadi MT Condensed Light" w:cs="Times New Roman"/>
          <w:szCs w:val="24"/>
        </w:rPr>
        <w:t xml:space="preserve">subjecting you to </w:t>
      </w:r>
      <w:r w:rsidR="00462AA8" w:rsidRPr="00AA3375">
        <w:rPr>
          <w:rFonts w:ascii="Abadi MT Condensed Light" w:hAnsi="Abadi MT Condensed Light" w:cs="Times New Roman"/>
          <w:szCs w:val="24"/>
        </w:rPr>
        <w:t>a worse position of play in the</w:t>
      </w:r>
      <w:r w:rsidR="006A6E23" w:rsidRPr="00AA3375">
        <w:rPr>
          <w:rFonts w:ascii="Abadi MT Condensed Light" w:hAnsi="Abadi MT Condensed Light" w:cs="Times New Roman"/>
          <w:szCs w:val="24"/>
        </w:rPr>
        <w:t xml:space="preserve"> drama</w:t>
      </w:r>
      <w:r w:rsidR="00462AA8" w:rsidRPr="00AA3375">
        <w:rPr>
          <w:rFonts w:ascii="Abadi MT Condensed Light" w:hAnsi="Abadi MT Condensed Light" w:cs="Times New Roman"/>
          <w:szCs w:val="24"/>
        </w:rPr>
        <w:t xml:space="preserve"> of LIFE</w:t>
      </w:r>
      <w:r w:rsidR="006A6E23" w:rsidRPr="00AA3375">
        <w:rPr>
          <w:rFonts w:ascii="Abadi MT Condensed Light" w:hAnsi="Abadi MT Condensed Light" w:cs="Times New Roman"/>
          <w:szCs w:val="24"/>
        </w:rPr>
        <w:t>.</w:t>
      </w:r>
      <w:r w:rsidR="006F0287" w:rsidRPr="00AA3375">
        <w:rPr>
          <w:rFonts w:ascii="Abadi MT Condensed Light" w:hAnsi="Abadi MT Condensed Light" w:cs="Times New Roman"/>
          <w:szCs w:val="24"/>
        </w:rPr>
        <w:t xml:space="preserve"> </w:t>
      </w:r>
    </w:p>
    <w:p w14:paraId="62E66907" w14:textId="2EA89087" w:rsidR="006A6E23" w:rsidRPr="00AA3375" w:rsidRDefault="006F028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Faithfulness still Counts</w:t>
      </w:r>
    </w:p>
    <w:p w14:paraId="3C582AA1" w14:textId="612DE576" w:rsidR="00FA173B" w:rsidRPr="00AA3375" w:rsidRDefault="006A6E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i</w:t>
      </w:r>
      <w:r w:rsidR="00462AA8" w:rsidRPr="00AA3375">
        <w:rPr>
          <w:rFonts w:ascii="Abadi MT Condensed Light" w:hAnsi="Abadi MT Condensed Light" w:cs="Times New Roman"/>
          <w:szCs w:val="24"/>
        </w:rPr>
        <w:t xml:space="preserve">s </w:t>
      </w:r>
      <w:r w:rsidR="00E7498D" w:rsidRPr="00AA3375">
        <w:rPr>
          <w:rFonts w:ascii="Abadi MT Condensed Light" w:hAnsi="Abadi MT Condensed Light" w:cs="Times New Roman"/>
          <w:szCs w:val="24"/>
        </w:rPr>
        <w:t>imperative to know</w:t>
      </w:r>
      <w:r w:rsidR="006207EE" w:rsidRPr="00AA3375">
        <w:rPr>
          <w:rFonts w:ascii="Abadi MT Condensed Light" w:hAnsi="Abadi MT Condensed Light" w:cs="Times New Roman"/>
          <w:szCs w:val="24"/>
        </w:rPr>
        <w:t xml:space="preserve"> and</w:t>
      </w:r>
      <w:r w:rsidR="00E7498D" w:rsidRPr="00AA3375">
        <w:rPr>
          <w:rFonts w:ascii="Abadi MT Condensed Light" w:hAnsi="Abadi MT Condensed Light" w:cs="Times New Roman"/>
          <w:szCs w:val="24"/>
        </w:rPr>
        <w:t xml:space="preserve"> </w:t>
      </w:r>
      <w:r w:rsidR="008D1868" w:rsidRPr="00AA3375">
        <w:rPr>
          <w:rFonts w:ascii="Abadi MT Condensed Light" w:hAnsi="Abadi MT Condensed Light" w:cs="Times New Roman"/>
          <w:szCs w:val="24"/>
        </w:rPr>
        <w:t xml:space="preserve">understand that </w:t>
      </w:r>
      <w:r w:rsidR="00462AA8" w:rsidRPr="00AA3375">
        <w:rPr>
          <w:rFonts w:ascii="Abadi MT Condensed Light" w:hAnsi="Abadi MT Condensed Light" w:cs="Times New Roman"/>
          <w:szCs w:val="24"/>
        </w:rPr>
        <w:t>it</w:t>
      </w:r>
      <w:r w:rsidR="00FA173B" w:rsidRPr="00AA3375">
        <w:rPr>
          <w:rFonts w:ascii="Abadi MT Condensed Light" w:hAnsi="Abadi MT Condensed Light" w:cs="Times New Roman"/>
          <w:szCs w:val="24"/>
        </w:rPr>
        <w:t xml:space="preserve"> </w:t>
      </w:r>
      <w:r w:rsidR="00E7498D" w:rsidRPr="00AA3375">
        <w:rPr>
          <w:rFonts w:ascii="Abadi MT Condensed Light" w:hAnsi="Abadi MT Condensed Light" w:cs="Times New Roman"/>
          <w:szCs w:val="24"/>
        </w:rPr>
        <w:t>might</w:t>
      </w:r>
      <w:r w:rsidR="00FA173B" w:rsidRPr="00AA3375">
        <w:rPr>
          <w:rFonts w:ascii="Abadi MT Condensed Light" w:hAnsi="Abadi MT Condensed Light" w:cs="Times New Roman"/>
          <w:szCs w:val="24"/>
        </w:rPr>
        <w:t xml:space="preserve"> take time.</w:t>
      </w:r>
    </w:p>
    <w:p w14:paraId="1D682A59" w14:textId="5447D5EA" w:rsidR="00AB0C70" w:rsidRPr="00AA3375" w:rsidRDefault="00AB0C7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Just </w:t>
      </w:r>
      <w:r w:rsidR="00EB07A3" w:rsidRPr="00AA3375">
        <w:rPr>
          <w:rFonts w:ascii="Abadi MT Condensed Light" w:hAnsi="Abadi MT Condensed Light" w:cs="Times New Roman"/>
          <w:szCs w:val="24"/>
        </w:rPr>
        <w:t>as</w:t>
      </w:r>
      <w:r w:rsidRPr="00AA3375">
        <w:rPr>
          <w:rFonts w:ascii="Abadi MT Condensed Light" w:hAnsi="Abadi MT Condensed Light" w:cs="Times New Roman"/>
          <w:szCs w:val="24"/>
        </w:rPr>
        <w:t xml:space="preserve"> you receive blessings you so rightfully or fairly</w:t>
      </w:r>
      <w:r w:rsidR="00EB07A3" w:rsidRPr="00AA3375">
        <w:rPr>
          <w:rFonts w:ascii="Abadi MT Condensed Light" w:hAnsi="Abadi MT Condensed Light" w:cs="Times New Roman"/>
          <w:szCs w:val="24"/>
        </w:rPr>
        <w:t xml:space="preserve"> deserve, so</w:t>
      </w:r>
      <w:r w:rsidRPr="00AA3375">
        <w:rPr>
          <w:rFonts w:ascii="Abadi MT Condensed Light" w:hAnsi="Abadi MT Condensed Light" w:cs="Times New Roman"/>
          <w:szCs w:val="24"/>
        </w:rPr>
        <w:t xml:space="preserve"> is</w:t>
      </w:r>
      <w:r w:rsidR="008D1868" w:rsidRPr="00AA3375">
        <w:rPr>
          <w:rFonts w:ascii="Abadi MT Condensed Light" w:hAnsi="Abadi MT Condensed Light" w:cs="Times New Roman"/>
          <w:szCs w:val="24"/>
        </w:rPr>
        <w:t xml:space="preserve"> the case </w:t>
      </w:r>
      <w:r w:rsidR="00FF1F61" w:rsidRPr="00AA3375">
        <w:rPr>
          <w:rFonts w:ascii="Abadi MT Condensed Light" w:hAnsi="Abadi MT Condensed Light" w:cs="Times New Roman"/>
          <w:szCs w:val="24"/>
        </w:rPr>
        <w:t xml:space="preserve">with </w:t>
      </w:r>
      <w:r w:rsidR="00E40F43" w:rsidRPr="00AA3375">
        <w:rPr>
          <w:rFonts w:ascii="Abadi MT Condensed Light" w:hAnsi="Abadi MT Condensed Light" w:cs="Times New Roman"/>
          <w:szCs w:val="24"/>
        </w:rPr>
        <w:t>the good lives we dream of</w:t>
      </w:r>
      <w:r w:rsidR="00D21157" w:rsidRPr="00AA3375">
        <w:rPr>
          <w:rFonts w:ascii="Abadi MT Condensed Light" w:hAnsi="Abadi MT Condensed Light" w:cs="Times New Roman"/>
          <w:szCs w:val="24"/>
        </w:rPr>
        <w:t xml:space="preserve"> in the drama.</w:t>
      </w:r>
    </w:p>
    <w:p w14:paraId="4C082CD3" w14:textId="77777777" w:rsidR="009A2770" w:rsidRPr="00AA3375" w:rsidRDefault="00F744C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may </w:t>
      </w:r>
      <w:r w:rsidR="00F53CE9" w:rsidRPr="00AA3375">
        <w:rPr>
          <w:rFonts w:ascii="Abadi MT Condensed Light" w:hAnsi="Abadi MT Condensed Light" w:cs="Times New Roman"/>
          <w:szCs w:val="24"/>
        </w:rPr>
        <w:t xml:space="preserve">also </w:t>
      </w:r>
      <w:r w:rsidRPr="00AA3375">
        <w:rPr>
          <w:rFonts w:ascii="Abadi MT Condensed Light" w:hAnsi="Abadi MT Condensed Light" w:cs="Times New Roman"/>
          <w:szCs w:val="24"/>
        </w:rPr>
        <w:t>play or act your part as you wish, but remember that you die by how you live</w:t>
      </w:r>
      <w:r w:rsidR="005240D7" w:rsidRPr="00AA3375">
        <w:rPr>
          <w:rFonts w:ascii="Abadi MT Condensed Light" w:hAnsi="Abadi MT Condensed Light" w:cs="Times New Roman"/>
          <w:szCs w:val="24"/>
        </w:rPr>
        <w:t>;</w:t>
      </w:r>
      <w:r w:rsidR="00FF1F61" w:rsidRPr="00AA3375">
        <w:rPr>
          <w:rFonts w:ascii="Abadi MT Condensed Light" w:hAnsi="Abadi MT Condensed Light" w:cs="Times New Roman"/>
          <w:szCs w:val="24"/>
        </w:rPr>
        <w:t xml:space="preserve"> </w:t>
      </w:r>
      <w:r w:rsidR="005240D7" w:rsidRPr="00AA3375">
        <w:rPr>
          <w:rFonts w:ascii="Abadi MT Condensed Light" w:hAnsi="Abadi MT Condensed Light" w:cs="Times New Roman"/>
          <w:szCs w:val="24"/>
        </w:rPr>
        <w:t>not</w:t>
      </w:r>
      <w:r w:rsidR="00FF1F61" w:rsidRPr="00AA3375">
        <w:rPr>
          <w:rFonts w:ascii="Abadi MT Condensed Light" w:hAnsi="Abadi MT Condensed Light" w:cs="Times New Roman"/>
          <w:szCs w:val="24"/>
        </w:rPr>
        <w:t xml:space="preserve"> </w:t>
      </w:r>
      <w:r w:rsidR="005240D7" w:rsidRPr="00AA3375">
        <w:rPr>
          <w:rFonts w:ascii="Abadi MT Condensed Light" w:hAnsi="Abadi MT Condensed Light" w:cs="Times New Roman"/>
          <w:szCs w:val="24"/>
        </w:rPr>
        <w:t>forgetting</w:t>
      </w:r>
      <w:r w:rsidR="00FF1F61" w:rsidRPr="00AA3375">
        <w:rPr>
          <w:rFonts w:ascii="Abadi MT Condensed Light" w:hAnsi="Abadi MT Condensed Light" w:cs="Times New Roman"/>
          <w:szCs w:val="24"/>
        </w:rPr>
        <w:t xml:space="preserve"> everyone </w:t>
      </w:r>
      <w:r w:rsidR="002168DC" w:rsidRPr="00AA3375">
        <w:rPr>
          <w:rFonts w:ascii="Abadi MT Condensed Light" w:hAnsi="Abadi MT Condensed Light" w:cs="Times New Roman"/>
          <w:szCs w:val="24"/>
        </w:rPr>
        <w:t>participates</w:t>
      </w:r>
      <w:r w:rsidR="0035364C" w:rsidRPr="00AA3375">
        <w:rPr>
          <w:rFonts w:ascii="Abadi MT Condensed Light" w:hAnsi="Abadi MT Condensed Light" w:cs="Times New Roman"/>
          <w:szCs w:val="24"/>
        </w:rPr>
        <w:t xml:space="preserve"> in the same drama</w:t>
      </w:r>
      <w:r w:rsidR="001E3246" w:rsidRPr="00AA3375">
        <w:rPr>
          <w:rFonts w:ascii="Abadi MT Condensed Light" w:hAnsi="Abadi MT Condensed Light" w:cs="Times New Roman"/>
          <w:szCs w:val="24"/>
        </w:rPr>
        <w:t xml:space="preserve">, every acting is a lesson </w:t>
      </w:r>
      <w:r w:rsidR="005A0584" w:rsidRPr="00AA3375">
        <w:rPr>
          <w:rFonts w:ascii="Abadi MT Condensed Light" w:hAnsi="Abadi MT Condensed Light" w:cs="Times New Roman"/>
          <w:szCs w:val="24"/>
        </w:rPr>
        <w:t>to the other participants in</w:t>
      </w:r>
      <w:r w:rsidR="001E3246" w:rsidRPr="00AA3375">
        <w:rPr>
          <w:rFonts w:ascii="Abadi MT Condensed Light" w:hAnsi="Abadi MT Condensed Light" w:cs="Times New Roman"/>
          <w:szCs w:val="24"/>
        </w:rPr>
        <w:t xml:space="preserve"> </w:t>
      </w:r>
      <w:r w:rsidR="005A0584" w:rsidRPr="00AA3375">
        <w:rPr>
          <w:rFonts w:ascii="Abadi MT Condensed Light" w:hAnsi="Abadi MT Condensed Light" w:cs="Times New Roman"/>
          <w:szCs w:val="24"/>
        </w:rPr>
        <w:t xml:space="preserve">the </w:t>
      </w:r>
      <w:r w:rsidR="009A2770" w:rsidRPr="00AA3375">
        <w:rPr>
          <w:rFonts w:ascii="Abadi MT Condensed Light" w:hAnsi="Abadi MT Condensed Light" w:cs="Times New Roman"/>
          <w:szCs w:val="24"/>
        </w:rPr>
        <w:t xml:space="preserve">entire </w:t>
      </w:r>
      <w:r w:rsidR="005A0584" w:rsidRPr="00AA3375">
        <w:rPr>
          <w:rFonts w:ascii="Abadi MT Condensed Light" w:hAnsi="Abadi MT Condensed Light" w:cs="Times New Roman"/>
          <w:szCs w:val="24"/>
        </w:rPr>
        <w:t xml:space="preserve">drama of </w:t>
      </w:r>
      <w:r w:rsidR="00C239CA" w:rsidRPr="00AA3375">
        <w:rPr>
          <w:rFonts w:ascii="Abadi MT Condensed Light" w:hAnsi="Abadi MT Condensed Light" w:cs="Times New Roman"/>
          <w:szCs w:val="24"/>
        </w:rPr>
        <w:t>L</w:t>
      </w:r>
      <w:r w:rsidR="005240D7" w:rsidRPr="00AA3375">
        <w:rPr>
          <w:rFonts w:ascii="Abadi MT Condensed Light" w:hAnsi="Abadi MT Condensed Light" w:cs="Times New Roman"/>
          <w:szCs w:val="24"/>
        </w:rPr>
        <w:t>ife</w:t>
      </w:r>
      <w:r w:rsidR="009A2770" w:rsidRPr="00AA3375">
        <w:rPr>
          <w:rFonts w:ascii="Abadi MT Condensed Light" w:hAnsi="Abadi MT Condensed Light" w:cs="Times New Roman"/>
          <w:szCs w:val="24"/>
        </w:rPr>
        <w:t>;</w:t>
      </w:r>
    </w:p>
    <w:p w14:paraId="25DEA912" w14:textId="544BA1E9" w:rsidR="00F744C3" w:rsidRPr="00AA3375" w:rsidRDefault="009A277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might be a screen while</w:t>
      </w:r>
      <w:r w:rsidR="00B804A3" w:rsidRPr="00AA3375">
        <w:rPr>
          <w:rFonts w:ascii="Abadi MT Condensed Light" w:hAnsi="Abadi MT Condensed Light" w:cs="Times New Roman"/>
          <w:szCs w:val="24"/>
        </w:rPr>
        <w:t xml:space="preserve"> you</w:t>
      </w:r>
      <w:r w:rsidR="00C77FF8" w:rsidRPr="00AA3375">
        <w:rPr>
          <w:rFonts w:ascii="Abadi MT Condensed Light" w:hAnsi="Abadi MT Condensed Light" w:cs="Times New Roman"/>
          <w:szCs w:val="24"/>
        </w:rPr>
        <w:t xml:space="preserve"> live</w:t>
      </w:r>
      <w:r w:rsidR="006C419B" w:rsidRPr="00AA3375">
        <w:rPr>
          <w:rFonts w:ascii="Abadi MT Condensed Light" w:hAnsi="Abadi MT Condensed Light" w:cs="Times New Roman"/>
          <w:szCs w:val="24"/>
        </w:rPr>
        <w:t xml:space="preserve"> or a reference</w:t>
      </w:r>
      <w:r w:rsidR="0015253E" w:rsidRPr="00AA3375">
        <w:rPr>
          <w:rFonts w:ascii="Abadi MT Condensed Light" w:hAnsi="Abadi MT Condensed Light" w:cs="Times New Roman"/>
          <w:szCs w:val="24"/>
        </w:rPr>
        <w:t xml:space="preserve"> book</w:t>
      </w:r>
      <w:r w:rsidR="00F744C3" w:rsidRPr="00AA3375">
        <w:rPr>
          <w:rFonts w:ascii="Abadi MT Condensed Light" w:hAnsi="Abadi MT Condensed Light" w:cs="Times New Roman"/>
          <w:szCs w:val="24"/>
        </w:rPr>
        <w:br w:type="page"/>
      </w:r>
    </w:p>
    <w:p w14:paraId="6A08D893" w14:textId="77777777" w:rsidR="00F744C3" w:rsidRPr="00AA3375" w:rsidRDefault="00F744C3" w:rsidP="00CC5E28">
      <w:pPr>
        <w:pStyle w:val="Heading1"/>
        <w:rPr>
          <w:rFonts w:ascii="Abadi MT Condensed Light" w:hAnsi="Abadi MT Condensed Light"/>
        </w:rPr>
      </w:pPr>
      <w:bookmarkStart w:id="72" w:name="_Toc69903272"/>
      <w:r w:rsidRPr="00AA3375">
        <w:rPr>
          <w:rFonts w:ascii="Abadi MT Condensed Light" w:hAnsi="Abadi MT Condensed Light"/>
        </w:rPr>
        <w:lastRenderedPageBreak/>
        <w:t>TRUE SUCCESS</w:t>
      </w:r>
      <w:bookmarkEnd w:id="72"/>
    </w:p>
    <w:p w14:paraId="706972B7" w14:textId="64AF9DC6" w:rsidR="0045115E" w:rsidRPr="00AA3375" w:rsidRDefault="004511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is where you get</w:t>
      </w:r>
      <w:r w:rsidR="00C14E7B" w:rsidRPr="00AA3375">
        <w:rPr>
          <w:rFonts w:ascii="Abadi MT Condensed Light" w:hAnsi="Abadi MT Condensed Light" w:cs="Times New Roman"/>
          <w:szCs w:val="24"/>
        </w:rPr>
        <w:t xml:space="preserve"> to</w:t>
      </w:r>
      <w:r w:rsidRPr="00AA3375">
        <w:rPr>
          <w:rFonts w:ascii="Abadi MT Condensed Light" w:hAnsi="Abadi MT Condensed Light" w:cs="Times New Roman"/>
          <w:szCs w:val="24"/>
        </w:rPr>
        <w:t xml:space="preserve"> the best of what you put yourself into.</w:t>
      </w:r>
    </w:p>
    <w:p w14:paraId="1862C53A" w14:textId="4A6CDCA2" w:rsidR="00BA20D9" w:rsidRPr="00AA3375" w:rsidRDefault="004511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TRUE and SUCCESS have no specific de</w:t>
      </w:r>
      <w:r w:rsidR="00F25716" w:rsidRPr="00AA3375">
        <w:rPr>
          <w:rFonts w:ascii="Abadi MT Condensed Light" w:hAnsi="Abadi MT Condensed Light" w:cs="Times New Roman"/>
          <w:szCs w:val="24"/>
        </w:rPr>
        <w:t>finition in nature</w:t>
      </w:r>
      <w:r w:rsidR="00A91D1A" w:rsidRPr="00AA3375">
        <w:rPr>
          <w:rFonts w:ascii="Abadi MT Condensed Light" w:hAnsi="Abadi MT Condensed Light" w:cs="Times New Roman"/>
          <w:szCs w:val="24"/>
        </w:rPr>
        <w:t xml:space="preserve"> as per</w:t>
      </w:r>
      <w:r w:rsidR="00C14E7B" w:rsidRPr="00AA3375">
        <w:rPr>
          <w:rFonts w:ascii="Abadi MT Condensed Light" w:hAnsi="Abadi MT Condensed Light" w:cs="Times New Roman"/>
          <w:szCs w:val="24"/>
        </w:rPr>
        <w:t xml:space="preserve"> this context</w:t>
      </w:r>
      <w:r w:rsidR="002648F4" w:rsidRPr="00AA3375">
        <w:rPr>
          <w:rFonts w:ascii="Abadi MT Condensed Light" w:hAnsi="Abadi MT Condensed Light" w:cs="Times New Roman"/>
          <w:szCs w:val="24"/>
        </w:rPr>
        <w:t>;</w:t>
      </w:r>
      <w:r w:rsidR="00F25716" w:rsidRPr="00AA3375">
        <w:rPr>
          <w:rFonts w:ascii="Abadi MT Condensed Light" w:hAnsi="Abadi MT Condensed Light" w:cs="Times New Roman"/>
          <w:szCs w:val="24"/>
        </w:rPr>
        <w:t xml:space="preserve"> it varies from one region, village</w:t>
      </w:r>
      <w:r w:rsidR="00A91D1A" w:rsidRPr="00AA3375">
        <w:rPr>
          <w:rFonts w:ascii="Abadi MT Condensed Light" w:hAnsi="Abadi MT Condensed Light" w:cs="Times New Roman"/>
          <w:szCs w:val="24"/>
        </w:rPr>
        <w:t xml:space="preserve">, institution, denomination, </w:t>
      </w:r>
      <w:r w:rsidR="00F25716" w:rsidRPr="00AA3375">
        <w:rPr>
          <w:rFonts w:ascii="Abadi MT Condensed Light" w:hAnsi="Abadi MT Condensed Light" w:cs="Times New Roman"/>
          <w:szCs w:val="24"/>
        </w:rPr>
        <w:t>religion, family, individual</w:t>
      </w:r>
      <w:r w:rsidR="002648F4" w:rsidRPr="00AA3375">
        <w:rPr>
          <w:rFonts w:ascii="Abadi MT Condensed Light" w:hAnsi="Abadi MT Condensed Light" w:cs="Times New Roman"/>
          <w:szCs w:val="24"/>
        </w:rPr>
        <w:t>,</w:t>
      </w:r>
      <w:r w:rsidR="00A91D1A" w:rsidRPr="00AA3375">
        <w:rPr>
          <w:rFonts w:ascii="Abadi MT Condensed Light" w:hAnsi="Abadi MT Condensed Light" w:cs="Times New Roman"/>
          <w:szCs w:val="24"/>
        </w:rPr>
        <w:t xml:space="preserve"> or</w:t>
      </w:r>
      <w:r w:rsidR="005247DC" w:rsidRPr="00AA3375">
        <w:rPr>
          <w:rFonts w:ascii="Abadi MT Condensed Light" w:hAnsi="Abadi MT Condensed Light" w:cs="Times New Roman"/>
          <w:szCs w:val="24"/>
        </w:rPr>
        <w:t xml:space="preserve"> any other dependents. </w:t>
      </w:r>
    </w:p>
    <w:p w14:paraId="20350788" w14:textId="1F2CF0AF" w:rsidR="0045115E" w:rsidRPr="00AA3375" w:rsidRDefault="00CE385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5247DC" w:rsidRPr="00AA3375">
        <w:rPr>
          <w:rFonts w:ascii="Abadi MT Condensed Light" w:hAnsi="Abadi MT Condensed Light" w:cs="Times New Roman"/>
          <w:szCs w:val="24"/>
        </w:rPr>
        <w:t xml:space="preserve">his </w:t>
      </w:r>
      <w:r w:rsidRPr="00AA3375">
        <w:rPr>
          <w:rFonts w:ascii="Abadi MT Condensed Light" w:hAnsi="Abadi MT Condensed Light" w:cs="Times New Roman"/>
          <w:szCs w:val="24"/>
        </w:rPr>
        <w:t xml:space="preserve">model </w:t>
      </w:r>
      <w:r w:rsidR="005247DC" w:rsidRPr="00AA3375">
        <w:rPr>
          <w:rFonts w:ascii="Abadi MT Condensed Light" w:hAnsi="Abadi MT Condensed Light" w:cs="Times New Roman"/>
          <w:szCs w:val="24"/>
        </w:rPr>
        <w:t>might not be ac</w:t>
      </w:r>
      <w:r w:rsidR="00BA20D9" w:rsidRPr="00AA3375">
        <w:rPr>
          <w:rFonts w:ascii="Abadi MT Condensed Light" w:hAnsi="Abadi MT Condensed Light" w:cs="Times New Roman"/>
          <w:szCs w:val="24"/>
        </w:rPr>
        <w:t xml:space="preserve">ceptable across </w:t>
      </w:r>
      <w:r w:rsidR="002648F4" w:rsidRPr="00AA3375">
        <w:rPr>
          <w:rFonts w:ascii="Abadi MT Condensed Light" w:hAnsi="Abadi MT Condensed Light" w:cs="Times New Roman"/>
          <w:szCs w:val="24"/>
        </w:rPr>
        <w:t xml:space="preserve">the </w:t>
      </w:r>
      <w:r w:rsidR="00BA20D9" w:rsidRPr="00AA3375">
        <w:rPr>
          <w:rFonts w:ascii="Abadi MT Condensed Light" w:hAnsi="Abadi MT Condensed Light" w:cs="Times New Roman"/>
          <w:szCs w:val="24"/>
        </w:rPr>
        <w:t>bo</w:t>
      </w:r>
      <w:r w:rsidR="009344EF" w:rsidRPr="00AA3375">
        <w:rPr>
          <w:rFonts w:ascii="Abadi MT Condensed Light" w:hAnsi="Abadi MT Condensed Light" w:cs="Times New Roman"/>
          <w:szCs w:val="24"/>
        </w:rPr>
        <w:t>ard, but it is indispensable</w:t>
      </w:r>
      <w:r w:rsidR="00BA20D9" w:rsidRPr="00AA3375">
        <w:rPr>
          <w:rFonts w:ascii="Abadi MT Condensed Light" w:hAnsi="Abadi MT Condensed Light" w:cs="Times New Roman"/>
          <w:szCs w:val="24"/>
        </w:rPr>
        <w:t xml:space="preserve"> at whatever level.</w:t>
      </w:r>
    </w:p>
    <w:p w14:paraId="2D6EAE7F" w14:textId="1E695EF1" w:rsidR="00BA20D9" w:rsidRPr="00AA3375" w:rsidRDefault="009344E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Now, a</w:t>
      </w:r>
      <w:r w:rsidR="00BA20D9" w:rsidRPr="00AA3375">
        <w:rPr>
          <w:rFonts w:ascii="Abadi MT Condensed Light" w:hAnsi="Abadi MT Condensed Light" w:cs="Times New Roman"/>
          <w:szCs w:val="24"/>
        </w:rPr>
        <w:t xml:space="preserve">re you pursuing </w:t>
      </w:r>
      <w:r w:rsidR="004D0374" w:rsidRPr="00AA3375">
        <w:rPr>
          <w:rFonts w:ascii="Abadi MT Condensed Light" w:hAnsi="Abadi MT Condensed Light" w:cs="Times New Roman"/>
          <w:szCs w:val="24"/>
        </w:rPr>
        <w:t xml:space="preserve">just </w:t>
      </w:r>
      <w:r w:rsidR="00C239CA" w:rsidRPr="00AA3375">
        <w:rPr>
          <w:rFonts w:ascii="Abadi MT Condensed Light" w:hAnsi="Abadi MT Condensed Light" w:cs="Times New Roman"/>
          <w:szCs w:val="24"/>
        </w:rPr>
        <w:t>S</w:t>
      </w:r>
      <w:r w:rsidR="00BA20D9" w:rsidRPr="00AA3375">
        <w:rPr>
          <w:rFonts w:ascii="Abadi MT Condensed Light" w:hAnsi="Abadi MT Condensed Light" w:cs="Times New Roman"/>
          <w:szCs w:val="24"/>
        </w:rPr>
        <w:t xml:space="preserve">uccess or true </w:t>
      </w:r>
      <w:r w:rsidR="00C239CA" w:rsidRPr="00AA3375">
        <w:rPr>
          <w:rFonts w:ascii="Abadi MT Condensed Light" w:hAnsi="Abadi MT Condensed Light" w:cs="Times New Roman"/>
          <w:szCs w:val="24"/>
        </w:rPr>
        <w:t>S</w:t>
      </w:r>
      <w:r w:rsidR="00BA20D9" w:rsidRPr="00AA3375">
        <w:rPr>
          <w:rFonts w:ascii="Abadi MT Condensed Light" w:hAnsi="Abadi MT Condensed Light" w:cs="Times New Roman"/>
          <w:szCs w:val="24"/>
        </w:rPr>
        <w:t>uccess</w:t>
      </w:r>
      <w:r w:rsidR="0066323D" w:rsidRPr="00AA3375">
        <w:rPr>
          <w:rFonts w:ascii="Abadi MT Condensed Light" w:hAnsi="Abadi MT Condensed Light" w:cs="Times New Roman"/>
          <w:szCs w:val="24"/>
        </w:rPr>
        <w:t>?</w:t>
      </w:r>
    </w:p>
    <w:p w14:paraId="0A28F98F" w14:textId="4E79D222" w:rsidR="0066323D" w:rsidRPr="00AA3375" w:rsidRDefault="0066323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What a</w:t>
      </w:r>
      <w:r w:rsidR="00E94819" w:rsidRPr="00AA3375">
        <w:rPr>
          <w:rFonts w:ascii="Abadi MT Condensed Light" w:hAnsi="Abadi MT Condensed Light" w:cs="Times New Roman"/>
          <w:szCs w:val="24"/>
        </w:rPr>
        <w:t xml:space="preserve">re the guiding posts </w:t>
      </w:r>
      <w:r w:rsidRPr="00AA3375">
        <w:rPr>
          <w:rFonts w:ascii="Abadi MT Condensed Light" w:hAnsi="Abadi MT Condensed Light" w:cs="Times New Roman"/>
          <w:szCs w:val="24"/>
        </w:rPr>
        <w:t>for the boundary lines?</w:t>
      </w:r>
    </w:p>
    <w:p w14:paraId="75C68CEC" w14:textId="4B0ECC21" w:rsidR="000A1BD3" w:rsidRPr="00AA3375" w:rsidRDefault="0066323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 c</w:t>
      </w:r>
      <w:r w:rsidR="00E94819" w:rsidRPr="00AA3375">
        <w:rPr>
          <w:rFonts w:ascii="Abadi MT Condensed Light" w:hAnsi="Abadi MT Condensed Light" w:cs="Times New Roman"/>
          <w:szCs w:val="24"/>
        </w:rPr>
        <w:t>annot tell</w:t>
      </w:r>
      <w:r w:rsidR="001E09CA" w:rsidRPr="00AA3375">
        <w:rPr>
          <w:rFonts w:ascii="Abadi MT Condensed Light" w:hAnsi="Abadi MT Condensed Light" w:cs="Times New Roman"/>
          <w:szCs w:val="24"/>
        </w:rPr>
        <w:t xml:space="preserve"> on</w:t>
      </w:r>
      <w:r w:rsidR="00E94819" w:rsidRPr="00AA3375">
        <w:rPr>
          <w:rFonts w:ascii="Abadi MT Condensed Light" w:hAnsi="Abadi MT Condensed Light" w:cs="Times New Roman"/>
          <w:szCs w:val="24"/>
        </w:rPr>
        <w:t xml:space="preserve"> </w:t>
      </w:r>
      <w:r w:rsidR="003E1ADA" w:rsidRPr="00AA3375">
        <w:rPr>
          <w:rFonts w:ascii="Abadi MT Condensed Light" w:hAnsi="Abadi MT Condensed Light" w:cs="Times New Roman"/>
          <w:szCs w:val="24"/>
        </w:rPr>
        <w:t>'</w:t>
      </w:r>
      <w:r w:rsidR="00E94819" w:rsidRPr="00AA3375">
        <w:rPr>
          <w:rFonts w:ascii="Abadi MT Condensed Light" w:hAnsi="Abadi MT Condensed Light" w:cs="Times New Roman"/>
          <w:szCs w:val="24"/>
        </w:rPr>
        <w:t>true success</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wholesomely, but </w:t>
      </w:r>
      <w:r w:rsidR="001E09CA" w:rsidRPr="00AA3375">
        <w:rPr>
          <w:rFonts w:ascii="Abadi MT Condensed Light" w:hAnsi="Abadi MT Condensed Light" w:cs="Times New Roman"/>
          <w:szCs w:val="24"/>
        </w:rPr>
        <w:t>I can hint on what it is</w:t>
      </w:r>
      <w:r w:rsidR="00371743" w:rsidRPr="00AA3375">
        <w:rPr>
          <w:rFonts w:ascii="Abadi MT Condensed Light" w:hAnsi="Abadi MT Condensed Light" w:cs="Times New Roman"/>
          <w:szCs w:val="24"/>
        </w:rPr>
        <w:t xml:space="preserve"> not;</w:t>
      </w:r>
      <w:r w:rsidR="000A1BD3" w:rsidRPr="00AA3375">
        <w:rPr>
          <w:rFonts w:ascii="Abadi MT Condensed Light" w:hAnsi="Abadi MT Condensed Light" w:cs="Times New Roman"/>
          <w:szCs w:val="24"/>
        </w:rPr>
        <w:t xml:space="preserve"> </w:t>
      </w:r>
    </w:p>
    <w:p w14:paraId="60FA97FF" w14:textId="6E8A67F3" w:rsidR="0066323D" w:rsidRPr="00AA3375" w:rsidRDefault="000A1BD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w:t>
      </w:r>
      <w:r w:rsidR="00371743" w:rsidRPr="00AA3375">
        <w:rPr>
          <w:rFonts w:ascii="Abadi MT Condensed Light" w:hAnsi="Abadi MT Condensed Light" w:cs="Times New Roman"/>
          <w:szCs w:val="24"/>
        </w:rPr>
        <w:t>re you struggling with</w:t>
      </w:r>
      <w:r w:rsidR="0045610E" w:rsidRPr="00AA3375">
        <w:rPr>
          <w:rFonts w:ascii="Abadi MT Condensed Light" w:hAnsi="Abadi MT Condensed Light" w:cs="Times New Roman"/>
          <w:szCs w:val="24"/>
        </w:rPr>
        <w:t xml:space="preserve"> Insomnia, lack of fulfi</w:t>
      </w:r>
      <w:r w:rsidR="002648F4" w:rsidRPr="00AA3375">
        <w:rPr>
          <w:rFonts w:ascii="Abadi MT Condensed Light" w:hAnsi="Abadi MT Condensed Light" w:cs="Times New Roman"/>
          <w:szCs w:val="24"/>
        </w:rPr>
        <w:t>l</w:t>
      </w:r>
      <w:r w:rsidR="0045610E" w:rsidRPr="00AA3375">
        <w:rPr>
          <w:rFonts w:ascii="Abadi MT Condensed Light" w:hAnsi="Abadi MT Condensed Light" w:cs="Times New Roman"/>
          <w:szCs w:val="24"/>
        </w:rPr>
        <w:t xml:space="preserve">lment, dissatisfaction, </w:t>
      </w:r>
      <w:r w:rsidRPr="00AA3375">
        <w:rPr>
          <w:rFonts w:ascii="Abadi MT Condensed Light" w:hAnsi="Abadi MT Condensed Light" w:cs="Times New Roman"/>
          <w:szCs w:val="24"/>
        </w:rPr>
        <w:t xml:space="preserve">noisy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 ugly neighborhood, denial</w:t>
      </w:r>
      <w:r w:rsidR="006E0A01" w:rsidRPr="00AA3375">
        <w:rPr>
          <w:rFonts w:ascii="Abadi MT Condensed Light" w:hAnsi="Abadi MT Condensed Light" w:cs="Times New Roman"/>
          <w:szCs w:val="24"/>
        </w:rPr>
        <w:t>, life-work</w:t>
      </w:r>
      <w:r w:rsidR="0066323D" w:rsidRPr="00AA3375">
        <w:rPr>
          <w:rFonts w:ascii="Abadi MT Condensed Light" w:hAnsi="Abadi MT Condensed Light" w:cs="Times New Roman"/>
          <w:szCs w:val="24"/>
        </w:rPr>
        <w:t xml:space="preserve"> </w:t>
      </w:r>
      <w:r w:rsidR="006E0A01" w:rsidRPr="00AA3375">
        <w:rPr>
          <w:rFonts w:ascii="Abadi MT Condensed Light" w:hAnsi="Abadi MT Condensed Light" w:cs="Times New Roman"/>
          <w:szCs w:val="24"/>
        </w:rPr>
        <w:t>imbalance, unmet financial obligations</w:t>
      </w:r>
      <w:r w:rsidR="002648F4" w:rsidRPr="00AA3375">
        <w:rPr>
          <w:rFonts w:ascii="Abadi MT Condensed Light" w:hAnsi="Abadi MT Condensed Light" w:cs="Times New Roman"/>
          <w:szCs w:val="24"/>
        </w:rPr>
        <w:t>,</w:t>
      </w:r>
      <w:r w:rsidR="006E0A01" w:rsidRPr="00AA3375">
        <w:rPr>
          <w:rFonts w:ascii="Abadi MT Condensed Light" w:hAnsi="Abadi MT Condensed Light" w:cs="Times New Roman"/>
          <w:szCs w:val="24"/>
        </w:rPr>
        <w:t xml:space="preserve"> and the like</w:t>
      </w:r>
      <w:r w:rsidR="00073447" w:rsidRPr="00AA3375">
        <w:rPr>
          <w:rFonts w:ascii="Abadi MT Condensed Light" w:hAnsi="Abadi MT Condensed Light" w:cs="Times New Roman"/>
          <w:szCs w:val="24"/>
        </w:rPr>
        <w:t>?</w:t>
      </w:r>
    </w:p>
    <w:p w14:paraId="08A6028F" w14:textId="0AC24289" w:rsidR="00073447" w:rsidRPr="00AA3375" w:rsidRDefault="0007344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 </w:t>
      </w:r>
      <w:r w:rsidR="00371743" w:rsidRPr="00AA3375">
        <w:rPr>
          <w:rFonts w:ascii="Abadi MT Condensed Light" w:hAnsi="Abadi MT Condensed Light" w:cs="Times New Roman"/>
          <w:szCs w:val="24"/>
        </w:rPr>
        <w:t xml:space="preserve">can bet you are far from </w:t>
      </w:r>
      <w:r w:rsidR="003E1ADA" w:rsidRPr="00AA3375">
        <w:rPr>
          <w:rFonts w:ascii="Abadi MT Condensed Light" w:hAnsi="Abadi MT Condensed Light" w:cs="Times New Roman"/>
          <w:szCs w:val="24"/>
        </w:rPr>
        <w:t>'</w:t>
      </w:r>
      <w:r w:rsidR="00371743" w:rsidRPr="00AA3375">
        <w:rPr>
          <w:rFonts w:ascii="Abadi MT Condensed Light" w:hAnsi="Abadi MT Condensed Light" w:cs="Times New Roman"/>
          <w:szCs w:val="24"/>
        </w:rPr>
        <w:t xml:space="preserve">true </w:t>
      </w:r>
      <w:r w:rsidR="00A65804" w:rsidRPr="00AA3375">
        <w:rPr>
          <w:rFonts w:ascii="Abadi MT Condensed Light" w:hAnsi="Abadi MT Condensed Light" w:cs="Times New Roman"/>
          <w:szCs w:val="24"/>
        </w:rPr>
        <w:t>successes</w:t>
      </w:r>
      <w:r w:rsidR="002648F4" w:rsidRPr="00AA3375">
        <w:rPr>
          <w:rFonts w:ascii="Abadi MT Condensed Light" w:hAnsi="Abadi MT Condensed Light" w:cs="Times New Roman"/>
          <w:szCs w:val="24"/>
        </w:rPr>
        <w:t>.</w:t>
      </w:r>
      <w:r w:rsidR="003E1ADA" w:rsidRPr="00AA3375">
        <w:rPr>
          <w:rFonts w:ascii="Abadi MT Condensed Light" w:hAnsi="Abadi MT Condensed Light" w:cs="Times New Roman"/>
          <w:szCs w:val="24"/>
        </w:rPr>
        <w:t>'</w:t>
      </w:r>
    </w:p>
    <w:p w14:paraId="63BCD128" w14:textId="67AA4913" w:rsidR="00073447" w:rsidRPr="00AA3375" w:rsidRDefault="00073447" w:rsidP="00BA5516">
      <w:pPr>
        <w:jc w:val="both"/>
        <w:rPr>
          <w:rFonts w:ascii="Abadi MT Condensed Light" w:hAnsi="Abadi MT Condensed Light"/>
          <w:szCs w:val="24"/>
        </w:rPr>
      </w:pPr>
      <w:r w:rsidRPr="00AA3375">
        <w:rPr>
          <w:rFonts w:ascii="Abadi MT Condensed Light" w:hAnsi="Abadi MT Condensed Light"/>
          <w:szCs w:val="24"/>
        </w:rPr>
        <w:t xml:space="preserve">It is as easy as </w:t>
      </w:r>
      <w:r w:rsidR="0072325D" w:rsidRPr="00AA3375">
        <w:rPr>
          <w:rFonts w:ascii="Abadi MT Condensed Light" w:hAnsi="Abadi MT Condensed Light"/>
          <w:szCs w:val="24"/>
        </w:rPr>
        <w:t xml:space="preserve">it is </w:t>
      </w:r>
      <w:r w:rsidRPr="00AA3375">
        <w:rPr>
          <w:rFonts w:ascii="Abadi MT Condensed Light" w:hAnsi="Abadi MT Condensed Light"/>
          <w:szCs w:val="24"/>
        </w:rPr>
        <w:t>hard</w:t>
      </w:r>
      <w:r w:rsidR="002648F4" w:rsidRPr="00AA3375">
        <w:rPr>
          <w:rFonts w:ascii="Abadi MT Condensed Light" w:hAnsi="Abadi MT Condensed Light"/>
          <w:szCs w:val="24"/>
        </w:rPr>
        <w:t>;</w:t>
      </w:r>
      <w:r w:rsidRPr="00AA3375">
        <w:rPr>
          <w:rFonts w:ascii="Abadi MT Condensed Light" w:hAnsi="Abadi MT Condensed Light"/>
          <w:szCs w:val="24"/>
        </w:rPr>
        <w:t xml:space="preserve"> you must first understand the cause and address it</w:t>
      </w:r>
      <w:r w:rsidR="00C17F68" w:rsidRPr="00AA3375">
        <w:rPr>
          <w:rFonts w:ascii="Abadi MT Condensed Light" w:hAnsi="Abadi MT Condensed Light"/>
          <w:szCs w:val="24"/>
        </w:rPr>
        <w:t>.</w:t>
      </w:r>
      <w:r w:rsidR="00A65804" w:rsidRPr="00AA3375">
        <w:rPr>
          <w:rFonts w:ascii="Abadi MT Condensed Light" w:hAnsi="Abadi MT Condensed Light"/>
          <w:szCs w:val="24"/>
        </w:rPr>
        <w:t xml:space="preserve"> Evaluate </w:t>
      </w:r>
      <w:r w:rsidR="00904CAE" w:rsidRPr="00AA3375">
        <w:rPr>
          <w:rFonts w:ascii="Abadi MT Condensed Light" w:hAnsi="Abadi MT Condensed Light"/>
          <w:szCs w:val="24"/>
        </w:rPr>
        <w:t>the cause and investigate its origin. That way</w:t>
      </w:r>
      <w:r w:rsidR="002648F4" w:rsidRPr="00AA3375">
        <w:rPr>
          <w:rFonts w:ascii="Abadi MT Condensed Light" w:hAnsi="Abadi MT Condensed Light"/>
          <w:szCs w:val="24"/>
        </w:rPr>
        <w:t>,</w:t>
      </w:r>
      <w:r w:rsidR="00904CAE" w:rsidRPr="00AA3375">
        <w:rPr>
          <w:rFonts w:ascii="Abadi MT Condensed Light" w:hAnsi="Abadi MT Condensed Light"/>
          <w:szCs w:val="24"/>
        </w:rPr>
        <w:t xml:space="preserve"> it will be a challenge half addressed.</w:t>
      </w:r>
    </w:p>
    <w:p w14:paraId="5DB0E7FC" w14:textId="7C0BDF82" w:rsidR="00C17F68" w:rsidRPr="00AA3375" w:rsidRDefault="005551B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Create</w:t>
      </w:r>
      <w:r w:rsidR="00BB13C4" w:rsidRPr="00AA3375">
        <w:rPr>
          <w:rFonts w:ascii="Abadi MT Condensed Light" w:hAnsi="Abadi MT Condensed Light" w:cs="Times New Roman"/>
          <w:szCs w:val="24"/>
        </w:rPr>
        <w:t xml:space="preserve"> time and internalize</w:t>
      </w:r>
      <w:r w:rsidR="00C17F68" w:rsidRPr="00AA3375">
        <w:rPr>
          <w:rFonts w:ascii="Abadi MT Condensed Light" w:hAnsi="Abadi MT Condensed Light" w:cs="Times New Roman"/>
          <w:szCs w:val="24"/>
        </w:rPr>
        <w:t xml:space="preserve"> that you cannot </w:t>
      </w:r>
      <w:r w:rsidR="00BB13C4" w:rsidRPr="00AA3375">
        <w:rPr>
          <w:rFonts w:ascii="Abadi MT Condensed Light" w:hAnsi="Abadi MT Condensed Light" w:cs="Times New Roman"/>
          <w:szCs w:val="24"/>
        </w:rPr>
        <w:t xml:space="preserve">have everything </w:t>
      </w:r>
      <w:r w:rsidR="002648F4" w:rsidRPr="00AA3375">
        <w:rPr>
          <w:rFonts w:ascii="Abadi MT Condensed Light" w:hAnsi="Abadi MT Condensed Light" w:cs="Times New Roman"/>
          <w:szCs w:val="24"/>
        </w:rPr>
        <w:t>simultaneously</w:t>
      </w:r>
      <w:r w:rsidRPr="00AA3375">
        <w:rPr>
          <w:rFonts w:ascii="Abadi MT Condensed Light" w:hAnsi="Abadi MT Condensed Light" w:cs="Times New Roman"/>
          <w:szCs w:val="24"/>
        </w:rPr>
        <w:t>;</w:t>
      </w:r>
      <w:r w:rsidR="00BB13C4" w:rsidRPr="00AA3375">
        <w:rPr>
          <w:rFonts w:ascii="Abadi MT Condensed Light" w:hAnsi="Abadi MT Condensed Light" w:cs="Times New Roman"/>
          <w:szCs w:val="24"/>
        </w:rPr>
        <w:t xml:space="preserve"> </w:t>
      </w:r>
      <w:r w:rsidR="006F09B3" w:rsidRPr="00AA3375">
        <w:rPr>
          <w:rFonts w:ascii="Abadi MT Condensed Light" w:hAnsi="Abadi MT Condensed Light" w:cs="Times New Roman"/>
          <w:szCs w:val="24"/>
        </w:rPr>
        <w:t xml:space="preserve">ambitions </w:t>
      </w:r>
      <w:r w:rsidR="00C10DBA" w:rsidRPr="00AA3375">
        <w:rPr>
          <w:rFonts w:ascii="Abadi MT Condensed Light" w:hAnsi="Abadi MT Condensed Light" w:cs="Times New Roman"/>
          <w:szCs w:val="24"/>
        </w:rPr>
        <w:t>do not</w:t>
      </w:r>
      <w:r w:rsidR="00C17F68" w:rsidRPr="00AA3375">
        <w:rPr>
          <w:rFonts w:ascii="Abadi MT Condensed Light" w:hAnsi="Abadi MT Condensed Light" w:cs="Times New Roman"/>
          <w:szCs w:val="24"/>
        </w:rPr>
        <w:t xml:space="preserve"> bring </w:t>
      </w:r>
      <w:r w:rsidR="00C239CA" w:rsidRPr="00AA3375">
        <w:rPr>
          <w:rFonts w:ascii="Abadi MT Condensed Light" w:hAnsi="Abadi MT Condensed Light" w:cs="Times New Roman"/>
          <w:szCs w:val="24"/>
        </w:rPr>
        <w:t>S</w:t>
      </w:r>
      <w:r w:rsidR="00C17F68" w:rsidRPr="00AA3375">
        <w:rPr>
          <w:rFonts w:ascii="Abadi MT Condensed Light" w:hAnsi="Abadi MT Condensed Light" w:cs="Times New Roman"/>
          <w:szCs w:val="24"/>
        </w:rPr>
        <w:t>uccess</w:t>
      </w:r>
      <w:r w:rsidR="002648F4" w:rsidRPr="00AA3375">
        <w:rPr>
          <w:rFonts w:ascii="Abadi MT Condensed Light" w:hAnsi="Abadi MT Condensed Light" w:cs="Times New Roman"/>
          <w:szCs w:val="24"/>
        </w:rPr>
        <w:t>,</w:t>
      </w:r>
      <w:r w:rsidR="00C17F68" w:rsidRPr="00AA3375">
        <w:rPr>
          <w:rFonts w:ascii="Abadi MT Condensed Light" w:hAnsi="Abadi MT Condensed Light" w:cs="Times New Roman"/>
          <w:szCs w:val="24"/>
        </w:rPr>
        <w:t xml:space="preserve"> but they are achievable.</w:t>
      </w:r>
    </w:p>
    <w:p w14:paraId="66C0A36F" w14:textId="1F79CFFD" w:rsidR="004847FC" w:rsidRPr="00AA3375" w:rsidRDefault="00C17F6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Start from doing the </w:t>
      </w:r>
      <w:r w:rsidR="00764F9C" w:rsidRPr="00AA3375">
        <w:rPr>
          <w:rFonts w:ascii="Abadi MT Condensed Light" w:hAnsi="Abadi MT Condensed Light" w:cs="Times New Roman"/>
          <w:szCs w:val="24"/>
        </w:rPr>
        <w:t>basics right</w:t>
      </w:r>
      <w:r w:rsidR="005551B2" w:rsidRPr="00AA3375">
        <w:rPr>
          <w:rFonts w:ascii="Abadi MT Condensed Light" w:hAnsi="Abadi MT Condensed Light" w:cs="Times New Roman"/>
          <w:szCs w:val="24"/>
        </w:rPr>
        <w:t xml:space="preserve">, </w:t>
      </w:r>
      <w:r w:rsidR="00764F9C" w:rsidRPr="00AA3375">
        <w:rPr>
          <w:rFonts w:ascii="Abadi MT Condensed Light" w:hAnsi="Abadi MT Condensed Light" w:cs="Times New Roman"/>
          <w:szCs w:val="24"/>
        </w:rPr>
        <w:t>sleep well</w:t>
      </w:r>
      <w:r w:rsidR="00033060" w:rsidRPr="00AA3375">
        <w:rPr>
          <w:rFonts w:ascii="Abadi MT Condensed Light" w:hAnsi="Abadi MT Condensed Light" w:cs="Times New Roman"/>
          <w:szCs w:val="24"/>
        </w:rPr>
        <w:t>, eat well, dress well</w:t>
      </w:r>
      <w:r w:rsidR="002648F4" w:rsidRPr="00AA3375">
        <w:rPr>
          <w:rFonts w:ascii="Abadi MT Condensed Light" w:hAnsi="Abadi MT Condensed Light" w:cs="Times New Roman"/>
          <w:szCs w:val="24"/>
        </w:rPr>
        <w:t>,</w:t>
      </w:r>
      <w:r w:rsidR="00033060" w:rsidRPr="00AA3375">
        <w:rPr>
          <w:rFonts w:ascii="Abadi MT Condensed Light" w:hAnsi="Abadi MT Condensed Light" w:cs="Times New Roman"/>
          <w:szCs w:val="24"/>
        </w:rPr>
        <w:t xml:space="preserve"> etc.</w:t>
      </w:r>
      <w:r w:rsidR="002648F4" w:rsidRPr="00AA3375">
        <w:rPr>
          <w:rFonts w:ascii="Abadi MT Condensed Light" w:hAnsi="Abadi MT Condensed Light" w:cs="Times New Roman"/>
          <w:szCs w:val="24"/>
        </w:rPr>
        <w:t>;</w:t>
      </w:r>
      <w:r w:rsidR="00033060" w:rsidRPr="00AA3375">
        <w:rPr>
          <w:rFonts w:ascii="Abadi MT Condensed Light" w:hAnsi="Abadi MT Condensed Light" w:cs="Times New Roman"/>
          <w:szCs w:val="24"/>
        </w:rPr>
        <w:t xml:space="preserve"> in this regard,</w:t>
      </w:r>
      <w:r w:rsidR="00764F9C" w:rsidRPr="00AA3375">
        <w:rPr>
          <w:rFonts w:ascii="Abadi MT Condensed Light" w:hAnsi="Abadi MT Condensed Light" w:cs="Times New Roman"/>
          <w:szCs w:val="24"/>
        </w:rPr>
        <w:t xml:space="preserve"> the </w:t>
      </w:r>
      <w:r w:rsidR="003E1ADA" w:rsidRPr="00AA3375">
        <w:rPr>
          <w:rFonts w:ascii="Abadi MT Condensed Light" w:hAnsi="Abadi MT Condensed Light" w:cs="Times New Roman"/>
          <w:szCs w:val="24"/>
        </w:rPr>
        <w:t>'</w:t>
      </w:r>
      <w:r w:rsidR="00764F9C" w:rsidRPr="00AA3375">
        <w:rPr>
          <w:rFonts w:ascii="Abadi MT Condensed Light" w:hAnsi="Abadi MT Condensed Light" w:cs="Times New Roman"/>
          <w:szCs w:val="24"/>
        </w:rPr>
        <w:t>well</w:t>
      </w:r>
      <w:r w:rsidR="003E1ADA" w:rsidRPr="00AA3375">
        <w:rPr>
          <w:rFonts w:ascii="Abadi MT Condensed Light" w:hAnsi="Abadi MT Condensed Light" w:cs="Times New Roman"/>
          <w:szCs w:val="24"/>
        </w:rPr>
        <w:t>'</w:t>
      </w:r>
      <w:r w:rsidR="00764F9C" w:rsidRPr="00AA3375">
        <w:rPr>
          <w:rFonts w:ascii="Abadi MT Condensed Light" w:hAnsi="Abadi MT Condensed Light" w:cs="Times New Roman"/>
          <w:szCs w:val="24"/>
        </w:rPr>
        <w:t xml:space="preserve"> is </w:t>
      </w:r>
      <w:r w:rsidR="004847FC" w:rsidRPr="00AA3375">
        <w:rPr>
          <w:rFonts w:ascii="Abadi MT Condensed Light" w:hAnsi="Abadi MT Condensed Light" w:cs="Times New Roman"/>
          <w:szCs w:val="24"/>
        </w:rPr>
        <w:t>not an adjective of class or standard.</w:t>
      </w:r>
    </w:p>
    <w:p w14:paraId="074AC0F4" w14:textId="1E5D9C77" w:rsidR="00806BC6" w:rsidRPr="00AA3375" w:rsidRDefault="004847F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Sleeping well is achievable since </w:t>
      </w:r>
      <w:r w:rsidR="002168DC" w:rsidRPr="00AA3375">
        <w:rPr>
          <w:rFonts w:ascii="Abadi MT Condensed Light" w:hAnsi="Abadi MT Condensed Light" w:cs="Times New Roman"/>
          <w:szCs w:val="24"/>
        </w:rPr>
        <w:t>sleep hours</w:t>
      </w:r>
      <w:r w:rsidRPr="00AA3375">
        <w:rPr>
          <w:rFonts w:ascii="Abadi MT Condensed Light" w:hAnsi="Abadi MT Condensed Light" w:cs="Times New Roman"/>
          <w:szCs w:val="24"/>
        </w:rPr>
        <w:t xml:space="preserve"> are not </w:t>
      </w:r>
      <w:r w:rsidR="00FC2032" w:rsidRPr="00AA3375">
        <w:rPr>
          <w:rFonts w:ascii="Abadi MT Condensed Light" w:hAnsi="Abadi MT Condensed Light" w:cs="Times New Roman"/>
          <w:szCs w:val="24"/>
        </w:rPr>
        <w:t>person-hours</w:t>
      </w:r>
      <w:r w:rsidR="00806BC6" w:rsidRPr="00AA3375">
        <w:rPr>
          <w:rFonts w:ascii="Abadi MT Condensed Light" w:hAnsi="Abadi MT Condensed Light" w:cs="Times New Roman"/>
          <w:szCs w:val="24"/>
        </w:rPr>
        <w:t xml:space="preserve">, </w:t>
      </w:r>
      <w:r w:rsidR="00A04AC0" w:rsidRPr="00AA3375">
        <w:rPr>
          <w:rFonts w:ascii="Abadi MT Condensed Light" w:hAnsi="Abadi MT Condensed Light" w:cs="Times New Roman"/>
          <w:szCs w:val="24"/>
        </w:rPr>
        <w:t>for</w:t>
      </w:r>
      <w:r w:rsidRPr="00AA3375">
        <w:rPr>
          <w:rFonts w:ascii="Abadi MT Condensed Light" w:hAnsi="Abadi MT Condensed Light" w:cs="Times New Roman"/>
          <w:szCs w:val="24"/>
        </w:rPr>
        <w:t xml:space="preserve"> per hour</w:t>
      </w:r>
      <w:r w:rsidR="00806BC6" w:rsidRPr="00AA3375">
        <w:rPr>
          <w:rFonts w:ascii="Abadi MT Condensed Light" w:hAnsi="Abadi MT Condensed Light" w:cs="Times New Roman"/>
          <w:szCs w:val="24"/>
        </w:rPr>
        <w:t xml:space="preserve"> rating or</w:t>
      </w:r>
      <w:r w:rsidRPr="00AA3375">
        <w:rPr>
          <w:rFonts w:ascii="Abadi MT Condensed Light" w:hAnsi="Abadi MT Condensed Light" w:cs="Times New Roman"/>
          <w:szCs w:val="24"/>
        </w:rPr>
        <w:t xml:space="preserve"> pricing</w:t>
      </w:r>
      <w:r w:rsidR="00A04AC0" w:rsidRPr="00AA3375">
        <w:rPr>
          <w:rFonts w:ascii="Abadi MT Condensed Light" w:hAnsi="Abadi MT Condensed Light" w:cs="Times New Roman"/>
          <w:szCs w:val="24"/>
        </w:rPr>
        <w:t xml:space="preserve">. </w:t>
      </w:r>
    </w:p>
    <w:p w14:paraId="59D90C22" w14:textId="07E70843" w:rsidR="00C17F68" w:rsidRPr="00AA3375" w:rsidRDefault="00A04AC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w:t>
      </w:r>
      <w:r w:rsidR="00806BC6" w:rsidRPr="00AA3375">
        <w:rPr>
          <w:rFonts w:ascii="Abadi MT Condensed Light" w:hAnsi="Abadi MT Condensed Light" w:cs="Times New Roman"/>
          <w:szCs w:val="24"/>
        </w:rPr>
        <w:t xml:space="preserve">all </w:t>
      </w:r>
      <w:r w:rsidRPr="00AA3375">
        <w:rPr>
          <w:rFonts w:ascii="Abadi MT Condensed Light" w:hAnsi="Abadi MT Condensed Light" w:cs="Times New Roman"/>
          <w:szCs w:val="24"/>
        </w:rPr>
        <w:t>entails shutting down the entir</w:t>
      </w:r>
      <w:r w:rsidR="00806BC6" w:rsidRPr="00AA3375">
        <w:rPr>
          <w:rFonts w:ascii="Abadi MT Condensed Light" w:hAnsi="Abadi MT Condensed Light" w:cs="Times New Roman"/>
          <w:szCs w:val="24"/>
        </w:rPr>
        <w:t>e system to relax and rejuvenate</w:t>
      </w:r>
      <w:r w:rsidRPr="00AA3375">
        <w:rPr>
          <w:rFonts w:ascii="Abadi MT Condensed Light" w:hAnsi="Abadi MT Condensed Light" w:cs="Times New Roman"/>
          <w:szCs w:val="24"/>
        </w:rPr>
        <w:t xml:space="preserve"> for another day</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s work</w:t>
      </w:r>
      <w:r w:rsidR="00033060" w:rsidRPr="00AA3375">
        <w:rPr>
          <w:rFonts w:ascii="Abadi MT Condensed Light" w:hAnsi="Abadi MT Condensed Light" w:cs="Times New Roman"/>
          <w:szCs w:val="24"/>
        </w:rPr>
        <w:t xml:space="preserve"> life- to fight again.</w:t>
      </w:r>
    </w:p>
    <w:p w14:paraId="76B356BB" w14:textId="0061D6E1" w:rsidR="00047A8B" w:rsidRPr="00AA3375" w:rsidRDefault="00806BC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It is </w:t>
      </w:r>
      <w:r w:rsidR="00047A8B" w:rsidRPr="00AA3375">
        <w:rPr>
          <w:rFonts w:ascii="Abadi MT Condensed Light" w:hAnsi="Abadi MT Condensed Light" w:cs="Times New Roman"/>
          <w:szCs w:val="24"/>
        </w:rPr>
        <w:t xml:space="preserve">in </w:t>
      </w:r>
      <w:r w:rsidRPr="00AA3375">
        <w:rPr>
          <w:rFonts w:ascii="Abadi MT Condensed Light" w:hAnsi="Abadi MT Condensed Light" w:cs="Times New Roman"/>
          <w:szCs w:val="24"/>
        </w:rPr>
        <w:t xml:space="preserve">the </w:t>
      </w:r>
      <w:r w:rsidR="00047A8B" w:rsidRPr="00AA3375">
        <w:rPr>
          <w:rFonts w:ascii="Abadi MT Condensed Light" w:hAnsi="Abadi MT Condensed Light" w:cs="Times New Roman"/>
          <w:szCs w:val="24"/>
        </w:rPr>
        <w:t xml:space="preserve">new day that it </w:t>
      </w:r>
      <w:r w:rsidR="00572B0D" w:rsidRPr="00AA3375">
        <w:rPr>
          <w:rFonts w:ascii="Abadi MT Condensed Light" w:hAnsi="Abadi MT Condensed Light" w:cs="Times New Roman"/>
          <w:szCs w:val="24"/>
        </w:rPr>
        <w:t>all reactivates the milestones</w:t>
      </w:r>
      <w:r w:rsidR="00047A8B" w:rsidRPr="00AA3375">
        <w:rPr>
          <w:rFonts w:ascii="Abadi MT Condensed Light" w:hAnsi="Abadi MT Condensed Light" w:cs="Times New Roman"/>
          <w:szCs w:val="24"/>
        </w:rPr>
        <w:t xml:space="preserve"> for better or worse.</w:t>
      </w:r>
    </w:p>
    <w:p w14:paraId="591330BA" w14:textId="557C9107" w:rsidR="00047A8B" w:rsidRPr="00AA3375" w:rsidRDefault="00572B0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Conclusively, true </w:t>
      </w:r>
      <w:r w:rsidR="00C239CA" w:rsidRPr="00AA3375">
        <w:rPr>
          <w:rFonts w:ascii="Abadi MT Condensed Light" w:hAnsi="Abadi MT Condensed Light" w:cs="Times New Roman"/>
          <w:szCs w:val="24"/>
        </w:rPr>
        <w:t>S</w:t>
      </w:r>
      <w:r w:rsidRPr="00AA3375">
        <w:rPr>
          <w:rFonts w:ascii="Abadi MT Condensed Light" w:hAnsi="Abadi MT Condensed Light" w:cs="Times New Roman"/>
          <w:szCs w:val="24"/>
        </w:rPr>
        <w:t xml:space="preserve">uccess is </w:t>
      </w:r>
      <w:r w:rsidR="00BF0D47" w:rsidRPr="00AA3375">
        <w:rPr>
          <w:rFonts w:ascii="Abadi MT Condensed Light" w:hAnsi="Abadi MT Condensed Light" w:cs="Times New Roman"/>
          <w:szCs w:val="24"/>
        </w:rPr>
        <w:t>at a sacrifice</w:t>
      </w:r>
      <w:r w:rsidR="002168DC" w:rsidRPr="00AA3375">
        <w:rPr>
          <w:rFonts w:ascii="Abadi MT Condensed Light" w:hAnsi="Abadi MT Condensed Light" w:cs="Times New Roman"/>
          <w:szCs w:val="24"/>
        </w:rPr>
        <w:t>,</w:t>
      </w:r>
      <w:r w:rsidR="00BF0D47" w:rsidRPr="00AA3375">
        <w:rPr>
          <w:rFonts w:ascii="Abadi MT Condensed Light" w:hAnsi="Abadi MT Condensed Light" w:cs="Times New Roman"/>
          <w:szCs w:val="24"/>
        </w:rPr>
        <w:t xml:space="preserve"> but ab</w:t>
      </w:r>
      <w:r w:rsidR="00E21375" w:rsidRPr="00AA3375">
        <w:rPr>
          <w:rFonts w:ascii="Abadi MT Condensed Light" w:hAnsi="Abadi MT Condensed Light" w:cs="Times New Roman"/>
          <w:szCs w:val="24"/>
        </w:rPr>
        <w:t>ove all</w:t>
      </w:r>
      <w:r w:rsidR="002168DC" w:rsidRPr="00AA3375">
        <w:rPr>
          <w:rFonts w:ascii="Abadi MT Condensed Light" w:hAnsi="Abadi MT Condensed Light" w:cs="Times New Roman"/>
          <w:szCs w:val="24"/>
        </w:rPr>
        <w:t>,</w:t>
      </w:r>
      <w:r w:rsidR="00E21375" w:rsidRPr="00AA3375">
        <w:rPr>
          <w:rFonts w:ascii="Abadi MT Condensed Light" w:hAnsi="Abadi MT Condensed Light" w:cs="Times New Roman"/>
          <w:szCs w:val="24"/>
        </w:rPr>
        <w:t xml:space="preserve"> it is within your </w:t>
      </w:r>
      <w:r w:rsidRPr="00AA3375">
        <w:rPr>
          <w:rFonts w:ascii="Abadi MT Condensed Light" w:hAnsi="Abadi MT Condensed Light" w:cs="Times New Roman"/>
          <w:szCs w:val="24"/>
        </w:rPr>
        <w:t>reach</w:t>
      </w:r>
      <w:r w:rsidR="00BF0D47"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scope</w:t>
      </w:r>
      <w:r w:rsidR="002168DC" w:rsidRPr="00AA3375">
        <w:rPr>
          <w:rFonts w:ascii="Abadi MT Condensed Light" w:hAnsi="Abadi MT Condensed Light" w:cs="Times New Roman"/>
          <w:szCs w:val="24"/>
        </w:rPr>
        <w:t>,</w:t>
      </w:r>
      <w:r w:rsidR="00BF0D47" w:rsidRPr="00AA3375">
        <w:rPr>
          <w:rFonts w:ascii="Abadi MT Condensed Light" w:hAnsi="Abadi MT Condensed Light" w:cs="Times New Roman"/>
          <w:szCs w:val="24"/>
        </w:rPr>
        <w:t xml:space="preserve"> and efforts</w:t>
      </w:r>
      <w:r w:rsidR="002168DC" w:rsidRPr="00AA3375">
        <w:rPr>
          <w:rFonts w:ascii="Abadi MT Condensed Light" w:hAnsi="Abadi MT Condensed Light" w:cs="Times New Roman"/>
          <w:szCs w:val="24"/>
        </w:rPr>
        <w:t>,</w:t>
      </w:r>
      <w:r w:rsidR="00BF0D47" w:rsidRPr="00AA3375">
        <w:rPr>
          <w:rFonts w:ascii="Abadi MT Condensed Light" w:hAnsi="Abadi MT Condensed Light" w:cs="Times New Roman"/>
          <w:szCs w:val="24"/>
        </w:rPr>
        <w:t xml:space="preserve"> </w:t>
      </w:r>
      <w:r w:rsidR="00E21375" w:rsidRPr="00AA3375">
        <w:rPr>
          <w:rFonts w:ascii="Abadi MT Condensed Light" w:hAnsi="Abadi MT Condensed Light" w:cs="Times New Roman"/>
          <w:szCs w:val="24"/>
        </w:rPr>
        <w:t>not to mention that it is</w:t>
      </w:r>
      <w:r w:rsidR="00BF0D47" w:rsidRPr="00AA3375">
        <w:rPr>
          <w:rFonts w:ascii="Abadi MT Condensed Light" w:hAnsi="Abadi MT Condensed Light" w:cs="Times New Roman"/>
          <w:szCs w:val="24"/>
        </w:rPr>
        <w:t xml:space="preserve"> self-regulated, moderated</w:t>
      </w:r>
      <w:r w:rsidR="002168DC" w:rsidRPr="00AA3375">
        <w:rPr>
          <w:rFonts w:ascii="Abadi MT Condensed Light" w:hAnsi="Abadi MT Condensed Light" w:cs="Times New Roman"/>
          <w:szCs w:val="24"/>
        </w:rPr>
        <w:t>,</w:t>
      </w:r>
      <w:r w:rsidR="00BF0D47" w:rsidRPr="00AA3375">
        <w:rPr>
          <w:rFonts w:ascii="Abadi MT Condensed Light" w:hAnsi="Abadi MT Condensed Light" w:cs="Times New Roman"/>
          <w:szCs w:val="24"/>
        </w:rPr>
        <w:t xml:space="preserve"> or limited</w:t>
      </w:r>
      <w:r w:rsidR="00E21375" w:rsidRPr="00AA3375">
        <w:rPr>
          <w:rFonts w:ascii="Abadi MT Condensed Light" w:hAnsi="Abadi MT Condensed Light" w:cs="Times New Roman"/>
          <w:szCs w:val="24"/>
        </w:rPr>
        <w:t>.</w:t>
      </w:r>
      <w:r w:rsidR="00047A8B" w:rsidRPr="00AA3375">
        <w:rPr>
          <w:rFonts w:ascii="Abadi MT Condensed Light" w:hAnsi="Abadi MT Condensed Light" w:cs="Times New Roman"/>
          <w:szCs w:val="24"/>
        </w:rPr>
        <w:br w:type="page"/>
      </w:r>
    </w:p>
    <w:p w14:paraId="504145E2" w14:textId="77777777" w:rsidR="00806BC6" w:rsidRPr="00AA3375" w:rsidRDefault="00047A8B" w:rsidP="00CC5E28">
      <w:pPr>
        <w:pStyle w:val="Heading1"/>
        <w:rPr>
          <w:rFonts w:ascii="Abadi MT Condensed Light" w:hAnsi="Abadi MT Condensed Light"/>
        </w:rPr>
      </w:pPr>
      <w:bookmarkStart w:id="73" w:name="_Toc69903273"/>
      <w:r w:rsidRPr="00AA3375">
        <w:rPr>
          <w:rFonts w:ascii="Abadi MT Condensed Light" w:hAnsi="Abadi MT Condensed Light"/>
        </w:rPr>
        <w:lastRenderedPageBreak/>
        <w:t>QUALITY OF LIFE</w:t>
      </w:r>
      <w:bookmarkEnd w:id="73"/>
    </w:p>
    <w:p w14:paraId="7322C1AB" w14:textId="71CD1F47" w:rsidR="00047A8B" w:rsidRPr="00AA3375" w:rsidRDefault="00344CE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Quality is </w:t>
      </w:r>
      <w:r w:rsidR="007C6F74" w:rsidRPr="00AA3375">
        <w:rPr>
          <w:rFonts w:ascii="Abadi MT Condensed Light" w:hAnsi="Abadi MT Condensed Light" w:cs="Times New Roman"/>
          <w:szCs w:val="24"/>
        </w:rPr>
        <w:t xml:space="preserve">an </w:t>
      </w:r>
      <w:r w:rsidRPr="00AA3375">
        <w:rPr>
          <w:rFonts w:ascii="Abadi MT Condensed Light" w:hAnsi="Abadi MT Condensed Light" w:cs="Times New Roman"/>
          <w:szCs w:val="24"/>
        </w:rPr>
        <w:t>at</w:t>
      </w:r>
      <w:r w:rsidR="007C6F74" w:rsidRPr="00AA3375">
        <w:rPr>
          <w:rFonts w:ascii="Abadi MT Condensed Light" w:hAnsi="Abadi MT Condensed Light" w:cs="Times New Roman"/>
          <w:szCs w:val="24"/>
        </w:rPr>
        <w:t>tribute</w:t>
      </w:r>
      <w:r w:rsidRPr="00AA3375">
        <w:rPr>
          <w:rFonts w:ascii="Abadi MT Condensed Light" w:hAnsi="Abadi MT Condensed Light" w:cs="Times New Roman"/>
          <w:szCs w:val="24"/>
        </w:rPr>
        <w:t xml:space="preserve"> to a </w:t>
      </w:r>
      <w:r w:rsidR="00741318" w:rsidRPr="00AA3375">
        <w:rPr>
          <w:rFonts w:ascii="Abadi MT Condensed Light" w:hAnsi="Abadi MT Condensed Light" w:cs="Times New Roman"/>
          <w:szCs w:val="24"/>
        </w:rPr>
        <w:t>high position,</w:t>
      </w:r>
      <w:r w:rsidRPr="00AA3375">
        <w:rPr>
          <w:rFonts w:ascii="Abadi MT Condensed Light" w:hAnsi="Abadi MT Condensed Light" w:cs="Times New Roman"/>
          <w:szCs w:val="24"/>
        </w:rPr>
        <w:t xml:space="preserve"> standard</w:t>
      </w:r>
      <w:r w:rsidR="002648F4" w:rsidRPr="00AA3375">
        <w:rPr>
          <w:rFonts w:ascii="Abadi MT Condensed Light" w:hAnsi="Abadi MT Condensed Light" w:cs="Times New Roman"/>
          <w:szCs w:val="24"/>
        </w:rPr>
        <w:t>,</w:t>
      </w:r>
      <w:r w:rsidR="00741318" w:rsidRPr="00AA3375">
        <w:rPr>
          <w:rFonts w:ascii="Abadi MT Condensed Light" w:hAnsi="Abadi MT Condensed Light" w:cs="Times New Roman"/>
          <w:szCs w:val="24"/>
        </w:rPr>
        <w:t xml:space="preserve"> or ranking</w:t>
      </w:r>
      <w:r w:rsidRPr="00AA3375">
        <w:rPr>
          <w:rFonts w:ascii="Abadi MT Condensed Light" w:hAnsi="Abadi MT Condensed Light" w:cs="Times New Roman"/>
          <w:szCs w:val="24"/>
        </w:rPr>
        <w:t xml:space="preserve">; some </w:t>
      </w:r>
      <w:r w:rsidR="002648F4" w:rsidRPr="00AA3375">
        <w:rPr>
          <w:rFonts w:ascii="Abadi MT Condensed Light" w:hAnsi="Abadi MT Condensed Light" w:cs="Times New Roman"/>
          <w:szCs w:val="24"/>
        </w:rPr>
        <w:t>are</w:t>
      </w:r>
      <w:r w:rsidRPr="00AA3375">
        <w:rPr>
          <w:rFonts w:ascii="Abadi MT Condensed Light" w:hAnsi="Abadi MT Condensed Light" w:cs="Times New Roman"/>
          <w:szCs w:val="24"/>
        </w:rPr>
        <w:t xml:space="preserve"> better </w:t>
      </w:r>
      <w:r w:rsidR="00741318" w:rsidRPr="00AA3375">
        <w:rPr>
          <w:rFonts w:ascii="Abadi MT Condensed Light" w:hAnsi="Abadi MT Condensed Light" w:cs="Times New Roman"/>
          <w:szCs w:val="24"/>
        </w:rPr>
        <w:t>or a</w:t>
      </w:r>
      <w:r w:rsidRPr="00AA3375">
        <w:rPr>
          <w:rFonts w:ascii="Abadi MT Condensed Light" w:hAnsi="Abadi MT Condensed Light" w:cs="Times New Roman"/>
          <w:szCs w:val="24"/>
        </w:rPr>
        <w:t xml:space="preserve"> level of excellence.</w:t>
      </w:r>
    </w:p>
    <w:p w14:paraId="176CC3C5" w14:textId="7BA0CA4A" w:rsidR="00344CE5" w:rsidRPr="00AA3375" w:rsidRDefault="00344CE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If you got </w:t>
      </w:r>
      <w:r w:rsidR="007C6F74" w:rsidRPr="00AA3375">
        <w:rPr>
          <w:rFonts w:ascii="Abadi MT Condensed Light" w:hAnsi="Abadi MT Condensed Light" w:cs="Times New Roman"/>
          <w:szCs w:val="24"/>
        </w:rPr>
        <w:t>the wording right</w:t>
      </w:r>
      <w:r w:rsidR="00AC1C15" w:rsidRPr="00AA3375">
        <w:rPr>
          <w:rFonts w:ascii="Abadi MT Condensed Light" w:hAnsi="Abadi MT Condensed Light" w:cs="Times New Roman"/>
          <w:szCs w:val="24"/>
        </w:rPr>
        <w:t>, quality</w:t>
      </w:r>
      <w:r w:rsidR="007C6F74" w:rsidRPr="00AA3375">
        <w:rPr>
          <w:rFonts w:ascii="Abadi MT Condensed Light" w:hAnsi="Abadi MT Condensed Light" w:cs="Times New Roman"/>
          <w:szCs w:val="24"/>
        </w:rPr>
        <w:t xml:space="preserve"> is descriptive and relative from one person to the other.</w:t>
      </w:r>
    </w:p>
    <w:p w14:paraId="429F1FC7" w14:textId="77777777" w:rsidR="00927514" w:rsidRPr="00AA3375" w:rsidRDefault="0092751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Of- referential to</w:t>
      </w:r>
    </w:p>
    <w:p w14:paraId="6D92EC82" w14:textId="18B9D760" w:rsidR="00927514" w:rsidRPr="00AA3375" w:rsidRDefault="0092751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w:t>
      </w:r>
      <w:r w:rsidR="0054492E" w:rsidRPr="00AA3375">
        <w:rPr>
          <w:rFonts w:ascii="Abadi MT Condensed Light" w:hAnsi="Abadi MT Condensed Light" w:cs="Times New Roman"/>
          <w:szCs w:val="24"/>
        </w:rPr>
        <w:t xml:space="preserve"> is the breath in</w:t>
      </w:r>
      <w:r w:rsidRPr="00AA3375">
        <w:rPr>
          <w:rFonts w:ascii="Abadi MT Condensed Light" w:hAnsi="Abadi MT Condensed Light" w:cs="Times New Roman"/>
          <w:szCs w:val="24"/>
        </w:rPr>
        <w:t xml:space="preserve"> us, a time preceding </w:t>
      </w:r>
      <w:r w:rsidR="0054492E" w:rsidRPr="00AA3375">
        <w:rPr>
          <w:rFonts w:ascii="Abadi MT Condensed Light" w:hAnsi="Abadi MT Condensed Light" w:cs="Times New Roman"/>
          <w:szCs w:val="24"/>
        </w:rPr>
        <w:t>the death of a liv</w:t>
      </w:r>
      <w:r w:rsidRPr="00AA3375">
        <w:rPr>
          <w:rFonts w:ascii="Abadi MT Condensed Light" w:hAnsi="Abadi MT Condensed Light" w:cs="Times New Roman"/>
          <w:szCs w:val="24"/>
        </w:rPr>
        <w:t>ing</w:t>
      </w:r>
      <w:r w:rsidR="0054492E" w:rsidRPr="00AA3375">
        <w:rPr>
          <w:rFonts w:ascii="Abadi MT Condensed Light" w:hAnsi="Abadi MT Condensed Light" w:cs="Times New Roman"/>
          <w:szCs w:val="24"/>
        </w:rPr>
        <w:t xml:space="preserve"> thing</w:t>
      </w:r>
      <w:r w:rsidR="002648F4" w:rsidRPr="00AA3375">
        <w:rPr>
          <w:rFonts w:ascii="Abadi MT Condensed Light" w:hAnsi="Abadi MT Condensed Light" w:cs="Times New Roman"/>
          <w:szCs w:val="24"/>
        </w:rPr>
        <w:t>—a</w:t>
      </w:r>
      <w:r w:rsidR="00D03D34" w:rsidRPr="00AA3375">
        <w:rPr>
          <w:rFonts w:ascii="Abadi MT Condensed Light" w:hAnsi="Abadi MT Condensed Light" w:cs="Times New Roman"/>
          <w:szCs w:val="24"/>
        </w:rPr>
        <w:t xml:space="preserve"> worthwhile existence.</w:t>
      </w:r>
    </w:p>
    <w:p w14:paraId="3888218D" w14:textId="5CF2A5C9" w:rsidR="00D03D34" w:rsidRPr="00AA3375" w:rsidRDefault="00F3281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Q</w:t>
      </w:r>
      <w:r w:rsidR="00D03D34" w:rsidRPr="00AA3375">
        <w:rPr>
          <w:rFonts w:ascii="Abadi MT Condensed Light" w:hAnsi="Abadi MT Condensed Light" w:cs="Times New Roman"/>
          <w:szCs w:val="24"/>
        </w:rPr>
        <w:t xml:space="preserve">uality of </w:t>
      </w:r>
      <w:r w:rsidR="00C239CA" w:rsidRPr="00AA3375">
        <w:rPr>
          <w:rFonts w:ascii="Abadi MT Condensed Light" w:hAnsi="Abadi MT Condensed Light" w:cs="Times New Roman"/>
          <w:szCs w:val="24"/>
        </w:rPr>
        <w:t>L</w:t>
      </w:r>
      <w:r w:rsidR="00D03D34" w:rsidRPr="00AA3375">
        <w:rPr>
          <w:rFonts w:ascii="Abadi MT Condensed Light" w:hAnsi="Abadi MT Condensed Light" w:cs="Times New Roman"/>
          <w:szCs w:val="24"/>
        </w:rPr>
        <w:t>if</w:t>
      </w:r>
      <w:r w:rsidR="00FA4B5C" w:rsidRPr="00AA3375">
        <w:rPr>
          <w:rFonts w:ascii="Abadi MT Condensed Light" w:hAnsi="Abadi MT Condensed Light" w:cs="Times New Roman"/>
          <w:szCs w:val="24"/>
        </w:rPr>
        <w:t>e</w:t>
      </w:r>
      <w:r w:rsidRPr="00AA3375">
        <w:rPr>
          <w:rFonts w:ascii="Abadi MT Condensed Light" w:hAnsi="Abadi MT Condensed Light" w:cs="Times New Roman"/>
          <w:szCs w:val="24"/>
        </w:rPr>
        <w:t xml:space="preserve"> </w:t>
      </w:r>
      <w:r w:rsidR="00B140F2" w:rsidRPr="00AA3375">
        <w:rPr>
          <w:rFonts w:ascii="Abadi MT Condensed Light" w:hAnsi="Abadi MT Condensed Light" w:cs="Times New Roman"/>
          <w:szCs w:val="24"/>
        </w:rPr>
        <w:t xml:space="preserve">is the worthiness of </w:t>
      </w:r>
      <w:r w:rsidR="00C239CA" w:rsidRPr="00AA3375">
        <w:rPr>
          <w:rFonts w:ascii="Abadi MT Condensed Light" w:hAnsi="Abadi MT Condensed Light" w:cs="Times New Roman"/>
          <w:szCs w:val="24"/>
        </w:rPr>
        <w:t>L</w:t>
      </w:r>
      <w:r w:rsidR="00B140F2" w:rsidRPr="00AA3375">
        <w:rPr>
          <w:rFonts w:ascii="Abadi MT Condensed Light" w:hAnsi="Abadi MT Condensed Light" w:cs="Times New Roman"/>
          <w:szCs w:val="24"/>
        </w:rPr>
        <w:t>ife for</w:t>
      </w:r>
      <w:r w:rsidR="00BB0CB3" w:rsidRPr="00AA3375">
        <w:rPr>
          <w:rFonts w:ascii="Abadi MT Condensed Light" w:hAnsi="Abadi MT Condensed Light" w:cs="Times New Roman"/>
          <w:szCs w:val="24"/>
        </w:rPr>
        <w:t xml:space="preserve"> every</w:t>
      </w:r>
      <w:r w:rsidR="00B140F2" w:rsidRPr="00AA3375">
        <w:rPr>
          <w:rFonts w:ascii="Abadi MT Condensed Light" w:hAnsi="Abadi MT Condensed Light" w:cs="Times New Roman"/>
          <w:szCs w:val="24"/>
        </w:rPr>
        <w:t xml:space="preserve"> time and energy</w:t>
      </w:r>
      <w:r w:rsidR="004D7CBE" w:rsidRPr="00AA3375">
        <w:rPr>
          <w:rFonts w:ascii="Abadi MT Condensed Light" w:hAnsi="Abadi MT Condensed Light" w:cs="Times New Roman"/>
          <w:szCs w:val="24"/>
        </w:rPr>
        <w:t xml:space="preserve"> spent on every day</w:t>
      </w:r>
      <w:r w:rsidR="00D03D34" w:rsidRPr="00AA3375">
        <w:rPr>
          <w:rFonts w:ascii="Abadi MT Condensed Light" w:hAnsi="Abadi MT Condensed Light" w:cs="Times New Roman"/>
          <w:szCs w:val="24"/>
        </w:rPr>
        <w:t xml:space="preserve"> of our breath</w:t>
      </w:r>
      <w:r w:rsidRPr="00AA3375">
        <w:rPr>
          <w:rFonts w:ascii="Abadi MT Condensed Light" w:hAnsi="Abadi MT Condensed Light" w:cs="Times New Roman"/>
          <w:szCs w:val="24"/>
        </w:rPr>
        <w:t>;</w:t>
      </w:r>
      <w:r w:rsidR="004D7CBE" w:rsidRPr="00AA3375">
        <w:rPr>
          <w:rFonts w:ascii="Abadi MT Condensed Light" w:hAnsi="Abadi MT Condensed Light" w:cs="Times New Roman"/>
          <w:szCs w:val="24"/>
        </w:rPr>
        <w:t xml:space="preserve"> in</w:t>
      </w:r>
      <w:r w:rsidRPr="00AA3375">
        <w:rPr>
          <w:rFonts w:ascii="Abadi MT Condensed Light" w:hAnsi="Abadi MT Condensed Light" w:cs="Times New Roman"/>
          <w:szCs w:val="24"/>
        </w:rPr>
        <w:t xml:space="preserve"> the</w:t>
      </w:r>
      <w:r w:rsidR="004D7CBE"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4D7CBE" w:rsidRPr="00AA3375">
        <w:rPr>
          <w:rFonts w:ascii="Abadi MT Condensed Light" w:hAnsi="Abadi MT Condensed Light" w:cs="Times New Roman"/>
          <w:szCs w:val="24"/>
        </w:rPr>
        <w:t>ife</w:t>
      </w:r>
      <w:r w:rsidR="002648F4" w:rsidRPr="00AA3375">
        <w:rPr>
          <w:rFonts w:ascii="Abadi MT Condensed Light" w:hAnsi="Abadi MT Condensed Light" w:cs="Times New Roman"/>
          <w:szCs w:val="24"/>
        </w:rPr>
        <w:t>,</w:t>
      </w:r>
      <w:r w:rsidR="004D7CBE" w:rsidRPr="00AA3375">
        <w:rPr>
          <w:rFonts w:ascii="Abadi MT Condensed Light" w:hAnsi="Abadi MT Condensed Light" w:cs="Times New Roman"/>
          <w:szCs w:val="24"/>
        </w:rPr>
        <w:t xml:space="preserve"> we live</w:t>
      </w:r>
      <w:r w:rsidR="00BA25CC" w:rsidRPr="00AA3375">
        <w:rPr>
          <w:rFonts w:ascii="Abadi MT Condensed Light" w:hAnsi="Abadi MT Condensed Light" w:cs="Times New Roman"/>
          <w:szCs w:val="24"/>
        </w:rPr>
        <w:t>.</w:t>
      </w:r>
    </w:p>
    <w:p w14:paraId="597BEE78" w14:textId="0089737C" w:rsidR="00393B8D" w:rsidRPr="00AA3375" w:rsidRDefault="00BA25C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B37DFA" w:rsidRPr="00AA3375">
        <w:rPr>
          <w:rFonts w:ascii="Abadi MT Condensed Light" w:hAnsi="Abadi MT Condensed Light" w:cs="Times New Roman"/>
          <w:szCs w:val="24"/>
        </w:rPr>
        <w:t>quality (</w:t>
      </w:r>
      <w:r w:rsidRPr="00AA3375">
        <w:rPr>
          <w:rFonts w:ascii="Abadi MT Condensed Light" w:hAnsi="Abadi MT Condensed Light" w:cs="Times New Roman"/>
          <w:szCs w:val="24"/>
        </w:rPr>
        <w:t xml:space="preserve">ness) does not incline on </w:t>
      </w:r>
      <w:r w:rsidR="002648F4" w:rsidRPr="00AA3375">
        <w:rPr>
          <w:rFonts w:ascii="Abadi MT Condensed Light" w:hAnsi="Abadi MT Condensed Light" w:cs="Times New Roman"/>
          <w:szCs w:val="24"/>
        </w:rPr>
        <w:t>life's physical human rating,</w:t>
      </w:r>
      <w:r w:rsidR="0054492E" w:rsidRPr="00AA3375">
        <w:rPr>
          <w:rFonts w:ascii="Abadi MT Condensed Light" w:hAnsi="Abadi MT Condensed Light" w:cs="Times New Roman"/>
          <w:szCs w:val="24"/>
        </w:rPr>
        <w:t xml:space="preserve"> </w:t>
      </w:r>
      <w:r w:rsidR="00210A67" w:rsidRPr="00AA3375">
        <w:rPr>
          <w:rFonts w:ascii="Abadi MT Condensed Light" w:hAnsi="Abadi MT Condensed Light" w:cs="Times New Roman"/>
          <w:szCs w:val="24"/>
        </w:rPr>
        <w:t xml:space="preserve">i.e., </w:t>
      </w:r>
      <w:r w:rsidR="00FF02CC" w:rsidRPr="00AA3375">
        <w:rPr>
          <w:rFonts w:ascii="Abadi MT Condensed Light" w:hAnsi="Abadi MT Condensed Light" w:cs="Times New Roman"/>
          <w:szCs w:val="24"/>
        </w:rPr>
        <w:t xml:space="preserve">material or immaterial things. </w:t>
      </w:r>
      <w:r w:rsidR="002648F4" w:rsidRPr="00AA3375">
        <w:rPr>
          <w:rFonts w:ascii="Abadi MT Condensed Light" w:hAnsi="Abadi MT Condensed Light" w:cs="Times New Roman"/>
          <w:szCs w:val="24"/>
        </w:rPr>
        <w:t>Life's quality</w:t>
      </w:r>
      <w:r w:rsidR="00FF02CC" w:rsidRPr="00AA3375">
        <w:rPr>
          <w:rFonts w:ascii="Abadi MT Condensed Light" w:hAnsi="Abadi MT Condensed Light" w:cs="Times New Roman"/>
          <w:szCs w:val="24"/>
        </w:rPr>
        <w:t xml:space="preserve"> is realized on a </w:t>
      </w:r>
      <w:r w:rsidR="006F1DA5" w:rsidRPr="00AA3375">
        <w:rPr>
          <w:rFonts w:ascii="Abadi MT Condensed Light" w:hAnsi="Abadi MT Condensed Light" w:cs="Times New Roman"/>
          <w:szCs w:val="24"/>
        </w:rPr>
        <w:t>day-to-day</w:t>
      </w:r>
      <w:r w:rsidR="00FF02CC" w:rsidRPr="00AA3375">
        <w:rPr>
          <w:rFonts w:ascii="Abadi MT Condensed Light" w:hAnsi="Abadi MT Condensed Light" w:cs="Times New Roman"/>
          <w:szCs w:val="24"/>
        </w:rPr>
        <w:t xml:space="preserve"> basis and is </w:t>
      </w:r>
      <w:r w:rsidR="00DB54E7" w:rsidRPr="00AA3375">
        <w:rPr>
          <w:rFonts w:ascii="Abadi MT Condensed Light" w:hAnsi="Abadi MT Condensed Light" w:cs="Times New Roman"/>
          <w:szCs w:val="24"/>
        </w:rPr>
        <w:t>when you poss</w:t>
      </w:r>
      <w:r w:rsidR="00210A67" w:rsidRPr="00AA3375">
        <w:rPr>
          <w:rFonts w:ascii="Abadi MT Condensed Light" w:hAnsi="Abadi MT Condensed Light" w:cs="Times New Roman"/>
          <w:szCs w:val="24"/>
        </w:rPr>
        <w:t>ibly give the best for you</w:t>
      </w:r>
      <w:r w:rsidR="002648F4" w:rsidRPr="00AA3375">
        <w:rPr>
          <w:rFonts w:ascii="Abadi MT Condensed Light" w:hAnsi="Abadi MT Condensed Light" w:cs="Times New Roman"/>
          <w:szCs w:val="24"/>
        </w:rPr>
        <w:t>rself</w:t>
      </w:r>
      <w:r w:rsidR="00210A67" w:rsidRPr="00AA3375">
        <w:rPr>
          <w:rFonts w:ascii="Abadi MT Condensed Light" w:hAnsi="Abadi MT Condensed Light" w:cs="Times New Roman"/>
          <w:szCs w:val="24"/>
        </w:rPr>
        <w:t xml:space="preserve"> and</w:t>
      </w:r>
      <w:r w:rsidR="00DB54E7" w:rsidRPr="00AA3375">
        <w:rPr>
          <w:rFonts w:ascii="Abadi MT Condensed Light" w:hAnsi="Abadi MT Condensed Light" w:cs="Times New Roman"/>
          <w:szCs w:val="24"/>
        </w:rPr>
        <w:t xml:space="preserve"> </w:t>
      </w:r>
      <w:r w:rsidR="00210A67" w:rsidRPr="00AA3375">
        <w:rPr>
          <w:rFonts w:ascii="Abadi MT Condensed Light" w:hAnsi="Abadi MT Condensed Light" w:cs="Times New Roman"/>
          <w:szCs w:val="24"/>
        </w:rPr>
        <w:t xml:space="preserve">for </w:t>
      </w:r>
      <w:r w:rsidR="00DB54E7" w:rsidRPr="00AA3375">
        <w:rPr>
          <w:rFonts w:ascii="Abadi MT Condensed Light" w:hAnsi="Abadi MT Condensed Light" w:cs="Times New Roman"/>
          <w:szCs w:val="24"/>
        </w:rPr>
        <w:t>what you want.</w:t>
      </w:r>
    </w:p>
    <w:p w14:paraId="0278600B" w14:textId="7C4DF7B8" w:rsidR="00393B8D" w:rsidRPr="00AA3375" w:rsidRDefault="00393B8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Nevertheless, a general rating of quality by all the legends, scholars</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illiterates would be good sleep, better health</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etc.</w:t>
      </w:r>
    </w:p>
    <w:p w14:paraId="5F092F6E" w14:textId="2D8DFC4C" w:rsidR="00DD104F" w:rsidRPr="00AA3375" w:rsidRDefault="00393B8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quality of </w:t>
      </w:r>
      <w:r w:rsidR="002648F4" w:rsidRPr="00AA3375">
        <w:rPr>
          <w:rFonts w:ascii="Abadi MT Condensed Light" w:hAnsi="Abadi MT Condensed Light" w:cs="Times New Roman"/>
          <w:szCs w:val="24"/>
        </w:rPr>
        <w:t>l</w:t>
      </w:r>
      <w:r w:rsidRPr="00AA3375">
        <w:rPr>
          <w:rFonts w:ascii="Abadi MT Condensed Light" w:hAnsi="Abadi MT Condensed Light" w:cs="Times New Roman"/>
          <w:szCs w:val="24"/>
        </w:rPr>
        <w:t>ife of an individual</w:t>
      </w:r>
      <w:r w:rsidR="00DD104F" w:rsidRPr="00AA3375">
        <w:rPr>
          <w:rFonts w:ascii="Abadi MT Condensed Light" w:hAnsi="Abadi MT Condensed Light" w:cs="Times New Roman"/>
          <w:szCs w:val="24"/>
        </w:rPr>
        <w:t xml:space="preserve"> is as achievable as </w:t>
      </w:r>
      <w:r w:rsidR="004710B0" w:rsidRPr="00AA3375">
        <w:rPr>
          <w:rFonts w:ascii="Abadi MT Condensed Light" w:hAnsi="Abadi MT Condensed Light" w:cs="Times New Roman"/>
          <w:szCs w:val="24"/>
        </w:rPr>
        <w:t>wi</w:t>
      </w:r>
      <w:r w:rsidR="004F262E" w:rsidRPr="00AA3375">
        <w:rPr>
          <w:rFonts w:ascii="Abadi MT Condensed Light" w:hAnsi="Abadi MT Condensed Light" w:cs="Times New Roman"/>
          <w:szCs w:val="24"/>
        </w:rPr>
        <w:t>shed by</w:t>
      </w:r>
      <w:r w:rsidR="004710B0" w:rsidRPr="00AA3375">
        <w:rPr>
          <w:rFonts w:ascii="Abadi MT Condensed Light" w:hAnsi="Abadi MT Condensed Light" w:cs="Times New Roman"/>
          <w:szCs w:val="24"/>
        </w:rPr>
        <w:t xml:space="preserve"> </w:t>
      </w:r>
      <w:r w:rsidR="00DD104F" w:rsidRPr="00AA3375">
        <w:rPr>
          <w:rFonts w:ascii="Abadi MT Condensed Light" w:hAnsi="Abadi MT Condensed Light" w:cs="Times New Roman"/>
          <w:szCs w:val="24"/>
        </w:rPr>
        <w:t xml:space="preserve">the </w:t>
      </w:r>
      <w:r w:rsidR="00C10E48" w:rsidRPr="00AA3375">
        <w:rPr>
          <w:rFonts w:ascii="Abadi MT Condensed Light" w:hAnsi="Abadi MT Condensed Light" w:cs="Times New Roman"/>
          <w:szCs w:val="24"/>
        </w:rPr>
        <w:t>c</w:t>
      </w:r>
      <w:r w:rsidR="004710B0" w:rsidRPr="00AA3375">
        <w:rPr>
          <w:rFonts w:ascii="Abadi MT Condensed Light" w:hAnsi="Abadi MT Condensed Light" w:cs="Times New Roman"/>
          <w:szCs w:val="24"/>
        </w:rPr>
        <w:t>oncerned person,</w:t>
      </w:r>
      <w:r w:rsidR="00C10E48" w:rsidRPr="00AA3375">
        <w:rPr>
          <w:rFonts w:ascii="Abadi MT Condensed Light" w:hAnsi="Abadi MT Condensed Light" w:cs="Times New Roman"/>
          <w:szCs w:val="24"/>
        </w:rPr>
        <w:t xml:space="preserve"> just </w:t>
      </w:r>
      <w:r w:rsidR="00776AD6" w:rsidRPr="00AA3375">
        <w:rPr>
          <w:rFonts w:ascii="Abadi MT Condensed Light" w:hAnsi="Abadi MT Condensed Light" w:cs="Times New Roman"/>
          <w:szCs w:val="24"/>
        </w:rPr>
        <w:t>by the virtue that one</w:t>
      </w:r>
      <w:r w:rsidR="00DD104F" w:rsidRPr="00AA3375">
        <w:rPr>
          <w:rFonts w:ascii="Abadi MT Condensed Light" w:hAnsi="Abadi MT Condensed Light" w:cs="Times New Roman"/>
          <w:szCs w:val="24"/>
        </w:rPr>
        <w:t xml:space="preserve"> know</w:t>
      </w:r>
      <w:r w:rsidR="004710B0" w:rsidRPr="00AA3375">
        <w:rPr>
          <w:rFonts w:ascii="Abadi MT Condensed Light" w:hAnsi="Abadi MT Condensed Light" w:cs="Times New Roman"/>
          <w:szCs w:val="24"/>
        </w:rPr>
        <w:t>s</w:t>
      </w:r>
      <w:r w:rsidR="00C10E48" w:rsidRPr="00AA3375">
        <w:rPr>
          <w:rFonts w:ascii="Abadi MT Condensed Light" w:hAnsi="Abadi MT Condensed Light" w:cs="Times New Roman"/>
          <w:szCs w:val="24"/>
        </w:rPr>
        <w:t xml:space="preserve"> the </w:t>
      </w:r>
      <w:r w:rsidR="00F56FC2" w:rsidRPr="00AA3375">
        <w:rPr>
          <w:rFonts w:ascii="Abadi MT Condensed Light" w:hAnsi="Abadi MT Condensed Light" w:cs="Times New Roman"/>
          <w:szCs w:val="24"/>
        </w:rPr>
        <w:t>features</w:t>
      </w:r>
      <w:r w:rsidR="00C10E48" w:rsidRPr="00AA3375">
        <w:rPr>
          <w:rFonts w:ascii="Abadi MT Condensed Light" w:hAnsi="Abadi MT Condensed Light" w:cs="Times New Roman"/>
          <w:szCs w:val="24"/>
        </w:rPr>
        <w:t xml:space="preserve"> of </w:t>
      </w:r>
      <w:r w:rsidR="004710B0" w:rsidRPr="00AA3375">
        <w:rPr>
          <w:rFonts w:ascii="Abadi MT Condensed Light" w:hAnsi="Abadi MT Condensed Light" w:cs="Times New Roman"/>
          <w:szCs w:val="24"/>
        </w:rPr>
        <w:t xml:space="preserve">the </w:t>
      </w:r>
      <w:r w:rsidR="00C239CA" w:rsidRPr="00AA3375">
        <w:rPr>
          <w:rFonts w:ascii="Abadi MT Condensed Light" w:hAnsi="Abadi MT Condensed Light" w:cs="Times New Roman"/>
          <w:szCs w:val="24"/>
        </w:rPr>
        <w:t>L</w:t>
      </w:r>
      <w:r w:rsidR="00776AD6" w:rsidRPr="00AA3375">
        <w:rPr>
          <w:rFonts w:ascii="Abadi MT Condensed Light" w:hAnsi="Abadi MT Condensed Light" w:cs="Times New Roman"/>
          <w:szCs w:val="24"/>
        </w:rPr>
        <w:t>ife he/she</w:t>
      </w:r>
      <w:r w:rsidR="00C10E48" w:rsidRPr="00AA3375">
        <w:rPr>
          <w:rFonts w:ascii="Abadi MT Condensed Light" w:hAnsi="Abadi MT Condensed Light" w:cs="Times New Roman"/>
          <w:szCs w:val="24"/>
        </w:rPr>
        <w:t xml:space="preserve"> wants</w:t>
      </w:r>
      <w:r w:rsidR="00776AD6" w:rsidRPr="00AA3375">
        <w:rPr>
          <w:rFonts w:ascii="Abadi MT Condensed Light" w:hAnsi="Abadi MT Condensed Light" w:cs="Times New Roman"/>
          <w:szCs w:val="24"/>
        </w:rPr>
        <w:t>.</w:t>
      </w:r>
    </w:p>
    <w:p w14:paraId="7E6D79F5" w14:textId="5911908E" w:rsidR="00564286" w:rsidRPr="00AA3375" w:rsidRDefault="0056428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actor is bent on putt</w:t>
      </w:r>
      <w:r w:rsidR="00776AD6" w:rsidRPr="00AA3375">
        <w:rPr>
          <w:rFonts w:ascii="Abadi MT Condensed Light" w:hAnsi="Abadi MT Condensed Light" w:cs="Times New Roman"/>
          <w:szCs w:val="24"/>
        </w:rPr>
        <w:t>ing efforts towards it on a</w:t>
      </w:r>
      <w:r w:rsidRPr="00AA3375">
        <w:rPr>
          <w:rFonts w:ascii="Abadi MT Condensed Light" w:hAnsi="Abadi MT Condensed Light" w:cs="Times New Roman"/>
          <w:szCs w:val="24"/>
        </w:rPr>
        <w:t xml:space="preserve"> fast note </w:t>
      </w:r>
      <w:r w:rsidR="00B93D96" w:rsidRPr="00AA3375">
        <w:rPr>
          <w:rFonts w:ascii="Abadi MT Condensed Light" w:hAnsi="Abadi MT Condensed Light" w:cs="Times New Roman"/>
          <w:szCs w:val="24"/>
        </w:rPr>
        <w:t>where</w:t>
      </w:r>
      <w:r w:rsidR="00776AD6" w:rsidRPr="00AA3375">
        <w:rPr>
          <w:rFonts w:ascii="Abadi MT Condensed Light" w:hAnsi="Abadi MT Condensed Light" w:cs="Times New Roman"/>
          <w:szCs w:val="24"/>
        </w:rPr>
        <w:t xml:space="preserve">ver </w:t>
      </w:r>
      <w:r w:rsidR="00B93D96" w:rsidRPr="00AA3375">
        <w:rPr>
          <w:rFonts w:ascii="Abadi MT Condensed Light" w:hAnsi="Abadi MT Condensed Light" w:cs="Times New Roman"/>
          <w:szCs w:val="24"/>
        </w:rPr>
        <w:t xml:space="preserve">&amp; </w:t>
      </w:r>
      <w:r w:rsidRPr="00AA3375">
        <w:rPr>
          <w:rFonts w:ascii="Abadi MT Condensed Light" w:hAnsi="Abadi MT Condensed Light" w:cs="Times New Roman"/>
          <w:szCs w:val="24"/>
        </w:rPr>
        <w:t>when</w:t>
      </w:r>
      <w:r w:rsidR="00776AD6" w:rsidRPr="00AA3375">
        <w:rPr>
          <w:rFonts w:ascii="Abadi MT Condensed Light" w:hAnsi="Abadi MT Condensed Light" w:cs="Times New Roman"/>
          <w:szCs w:val="24"/>
        </w:rPr>
        <w:t>ever</w:t>
      </w:r>
      <w:r w:rsidR="00B93D96"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he so</w:t>
      </w:r>
      <w:r w:rsidR="00B93D96" w:rsidRPr="00AA3375">
        <w:rPr>
          <w:rFonts w:ascii="Abadi MT Condensed Light" w:hAnsi="Abadi MT Condensed Light" w:cs="Times New Roman"/>
          <w:szCs w:val="24"/>
        </w:rPr>
        <w:t xml:space="preserve"> wishes. It might not</w:t>
      </w:r>
      <w:r w:rsidR="00AE76B3" w:rsidRPr="00AA3375">
        <w:rPr>
          <w:rFonts w:ascii="Abadi MT Condensed Light" w:hAnsi="Abadi MT Condensed Light" w:cs="Times New Roman"/>
          <w:szCs w:val="24"/>
        </w:rPr>
        <w:t xml:space="preserve"> </w:t>
      </w:r>
      <w:r w:rsidR="00D26F7D" w:rsidRPr="00AA3375">
        <w:rPr>
          <w:rFonts w:ascii="Abadi MT Condensed Light" w:hAnsi="Abadi MT Condensed Light" w:cs="Times New Roman"/>
          <w:szCs w:val="24"/>
        </w:rPr>
        <w:t>be possible</w:t>
      </w:r>
      <w:r w:rsidR="00AE76B3" w:rsidRPr="00AA3375">
        <w:rPr>
          <w:rFonts w:ascii="Abadi MT Condensed Light" w:hAnsi="Abadi MT Condensed Light" w:cs="Times New Roman"/>
          <w:szCs w:val="24"/>
        </w:rPr>
        <w:t xml:space="preserve"> </w:t>
      </w:r>
      <w:r w:rsidR="00B93D96" w:rsidRPr="00AA3375">
        <w:rPr>
          <w:rFonts w:ascii="Abadi MT Condensed Light" w:hAnsi="Abadi MT Condensed Light" w:cs="Times New Roman"/>
          <w:szCs w:val="24"/>
        </w:rPr>
        <w:t xml:space="preserve">to achieve everything </w:t>
      </w:r>
      <w:r w:rsidR="00E125E9" w:rsidRPr="00AA3375">
        <w:rPr>
          <w:rFonts w:ascii="Abadi MT Condensed Light" w:hAnsi="Abadi MT Condensed Light" w:cs="Times New Roman"/>
          <w:szCs w:val="24"/>
        </w:rPr>
        <w:t xml:space="preserve">in the twinkling of an eye, but on this </w:t>
      </w:r>
      <w:r w:rsidR="00DE2B02" w:rsidRPr="00AA3375">
        <w:rPr>
          <w:rFonts w:ascii="Abadi MT Condensed Light" w:hAnsi="Abadi MT Condensed Light" w:cs="Times New Roman"/>
          <w:szCs w:val="24"/>
        </w:rPr>
        <w:t>route,</w:t>
      </w:r>
      <w:r w:rsidR="00E125E9" w:rsidRPr="00AA3375">
        <w:rPr>
          <w:rFonts w:ascii="Abadi MT Condensed Light" w:hAnsi="Abadi MT Condensed Light" w:cs="Times New Roman"/>
          <w:szCs w:val="24"/>
        </w:rPr>
        <w:t xml:space="preserve"> you at least can</w:t>
      </w:r>
      <w:r w:rsidR="00AE76B3" w:rsidRPr="00AA3375">
        <w:rPr>
          <w:rFonts w:ascii="Abadi MT Condensed Light" w:hAnsi="Abadi MT Condensed Light" w:cs="Times New Roman"/>
          <w:szCs w:val="24"/>
        </w:rPr>
        <w:t xml:space="preserve"> decide to clear or live with limitations, challenges</w:t>
      </w:r>
      <w:r w:rsidR="002168DC" w:rsidRPr="00AA3375">
        <w:rPr>
          <w:rFonts w:ascii="Abadi MT Condensed Light" w:hAnsi="Abadi MT Condensed Light" w:cs="Times New Roman"/>
          <w:szCs w:val="24"/>
        </w:rPr>
        <w:t>,</w:t>
      </w:r>
      <w:r w:rsidR="00AE76B3" w:rsidRPr="00AA3375">
        <w:rPr>
          <w:rFonts w:ascii="Abadi MT Condensed Light" w:hAnsi="Abadi MT Condensed Light" w:cs="Times New Roman"/>
          <w:szCs w:val="24"/>
        </w:rPr>
        <w:t xml:space="preserve"> or hindrances in</w:t>
      </w:r>
      <w:r w:rsidR="008B4899" w:rsidRPr="00AA3375">
        <w:rPr>
          <w:rFonts w:ascii="Abadi MT Condensed Light" w:hAnsi="Abadi MT Condensed Light" w:cs="Times New Roman"/>
          <w:szCs w:val="24"/>
        </w:rPr>
        <w:t xml:space="preserve"> </w:t>
      </w:r>
      <w:r w:rsidR="00AE76B3" w:rsidRPr="00AA3375">
        <w:rPr>
          <w:rFonts w:ascii="Abadi MT Condensed Light" w:hAnsi="Abadi MT Condensed Light" w:cs="Times New Roman"/>
          <w:szCs w:val="24"/>
        </w:rPr>
        <w:t xml:space="preserve">your </w:t>
      </w:r>
      <w:r w:rsidR="00C239CA" w:rsidRPr="00AA3375">
        <w:rPr>
          <w:rFonts w:ascii="Abadi MT Condensed Light" w:hAnsi="Abadi MT Condensed Light" w:cs="Times New Roman"/>
          <w:szCs w:val="24"/>
        </w:rPr>
        <w:t>L</w:t>
      </w:r>
      <w:r w:rsidR="008B4899" w:rsidRPr="00AA3375">
        <w:rPr>
          <w:rFonts w:ascii="Abadi MT Condensed Light" w:hAnsi="Abadi MT Condensed Light" w:cs="Times New Roman"/>
          <w:szCs w:val="24"/>
        </w:rPr>
        <w:t>ife.</w:t>
      </w:r>
    </w:p>
    <w:p w14:paraId="48ECAB88" w14:textId="74848F63" w:rsidR="008B4899" w:rsidRPr="00AA3375" w:rsidRDefault="00AD11C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w:t>
      </w:r>
      <w:r w:rsidR="008B4899"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 of that other person might not look good</w:t>
      </w:r>
      <w:r w:rsidR="008B4899" w:rsidRPr="00AA3375">
        <w:rPr>
          <w:rFonts w:ascii="Abadi MT Condensed Light" w:hAnsi="Abadi MT Condensed Light" w:cs="Times New Roman"/>
          <w:szCs w:val="24"/>
        </w:rPr>
        <w:t xml:space="preserve"> to you, </w:t>
      </w:r>
      <w:r w:rsidRPr="00AA3375">
        <w:rPr>
          <w:rFonts w:ascii="Abadi MT Condensed Light" w:hAnsi="Abadi MT Condensed Light" w:cs="Times New Roman"/>
          <w:szCs w:val="24"/>
        </w:rPr>
        <w:t>but what</w:t>
      </w:r>
      <w:r w:rsidR="008B4899" w:rsidRPr="00AA3375">
        <w:rPr>
          <w:rFonts w:ascii="Abadi MT Condensed Light" w:hAnsi="Abadi MT Condensed Light" w:cs="Times New Roman"/>
          <w:szCs w:val="24"/>
        </w:rPr>
        <w:t xml:space="preserve"> </w:t>
      </w:r>
      <w:r w:rsidR="00AB48F5" w:rsidRPr="00AA3375">
        <w:rPr>
          <w:rFonts w:ascii="Abadi MT Condensed Light" w:hAnsi="Abadi MT Condensed Light" w:cs="Times New Roman"/>
          <w:szCs w:val="24"/>
        </w:rPr>
        <w:t xml:space="preserve">is the </w:t>
      </w:r>
      <w:r w:rsidR="003E1ADA" w:rsidRPr="00AA3375">
        <w:rPr>
          <w:rFonts w:ascii="Abadi MT Condensed Light" w:hAnsi="Abadi MT Condensed Light" w:cs="Times New Roman"/>
          <w:szCs w:val="24"/>
        </w:rPr>
        <w:t>'</w:t>
      </w:r>
      <w:r w:rsidR="00AB48F5" w:rsidRPr="00AA3375">
        <w:rPr>
          <w:rFonts w:ascii="Abadi MT Condensed Light" w:hAnsi="Abadi MT Condensed Light" w:cs="Times New Roman"/>
          <w:szCs w:val="24"/>
        </w:rPr>
        <w:t>quality</w:t>
      </w:r>
      <w:r w:rsidRPr="00AA3375">
        <w:rPr>
          <w:rFonts w:ascii="Abadi MT Condensed Light" w:hAnsi="Abadi MT Condensed Light" w:cs="Times New Roman"/>
          <w:szCs w:val="24"/>
        </w:rPr>
        <w:t xml:space="preserve"> </w:t>
      </w:r>
      <w:r w:rsidR="002168DC" w:rsidRPr="00AA3375">
        <w:rPr>
          <w:rFonts w:ascii="Abadi MT Condensed Light" w:hAnsi="Abadi MT Condensed Light" w:cs="Times New Roman"/>
          <w:szCs w:val="24"/>
        </w:rPr>
        <w:t>of</w:t>
      </w:r>
      <w:r w:rsidRPr="00AA3375">
        <w:rPr>
          <w:rFonts w:ascii="Abadi MT Condensed Light" w:hAnsi="Abadi MT Condensed Light" w:cs="Times New Roman"/>
          <w:szCs w:val="24"/>
        </w:rPr>
        <w:t xml:space="preserve"> your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p>
    <w:p w14:paraId="3A7D603D" w14:textId="762A4EAF" w:rsidR="00922E88" w:rsidRPr="00AA3375" w:rsidRDefault="00FC203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 am</w:t>
      </w:r>
      <w:r w:rsidR="00922E88" w:rsidRPr="00AA3375">
        <w:rPr>
          <w:rFonts w:ascii="Abadi MT Condensed Light" w:hAnsi="Abadi MT Condensed Light" w:cs="Times New Roman"/>
          <w:szCs w:val="24"/>
        </w:rPr>
        <w:t xml:space="preserve"> </w:t>
      </w:r>
      <w:r w:rsidR="00260CF6" w:rsidRPr="00AA3375">
        <w:rPr>
          <w:rFonts w:ascii="Abadi MT Condensed Light" w:hAnsi="Abadi MT Condensed Light" w:cs="Times New Roman"/>
          <w:szCs w:val="24"/>
        </w:rPr>
        <w:t xml:space="preserve">also working, </w:t>
      </w:r>
      <w:r w:rsidR="00922E88" w:rsidRPr="00AA3375">
        <w:rPr>
          <w:rFonts w:ascii="Abadi MT Condensed Light" w:hAnsi="Abadi MT Condensed Light" w:cs="Times New Roman"/>
          <w:szCs w:val="24"/>
        </w:rPr>
        <w:t>pursuin</w:t>
      </w:r>
      <w:r w:rsidR="00260CF6" w:rsidRPr="00AA3375">
        <w:rPr>
          <w:rFonts w:ascii="Abadi MT Condensed Light" w:hAnsi="Abadi MT Condensed Light" w:cs="Times New Roman"/>
          <w:szCs w:val="24"/>
        </w:rPr>
        <w:t>g</w:t>
      </w:r>
      <w:r w:rsidR="002168DC" w:rsidRPr="00AA3375">
        <w:rPr>
          <w:rFonts w:ascii="Abadi MT Condensed Light" w:hAnsi="Abadi MT Condensed Light" w:cs="Times New Roman"/>
          <w:szCs w:val="24"/>
        </w:rPr>
        <w:t>,</w:t>
      </w:r>
      <w:r w:rsidR="00260CF6" w:rsidRPr="00AA3375">
        <w:rPr>
          <w:rFonts w:ascii="Abadi MT Condensed Light" w:hAnsi="Abadi MT Condensed Light" w:cs="Times New Roman"/>
          <w:szCs w:val="24"/>
        </w:rPr>
        <w:t xml:space="preserve"> and living towards </w:t>
      </w:r>
      <w:r w:rsidR="003F469D" w:rsidRPr="00AA3375">
        <w:rPr>
          <w:rFonts w:ascii="Abadi MT Condensed Light" w:hAnsi="Abadi MT Condensed Light" w:cs="Times New Roman"/>
          <w:szCs w:val="24"/>
        </w:rPr>
        <w:t>my definition of quality life</w:t>
      </w:r>
      <w:r w:rsidR="00B36F52" w:rsidRPr="00AA3375">
        <w:rPr>
          <w:rFonts w:ascii="Abadi MT Condensed Light" w:hAnsi="Abadi MT Condensed Light" w:cs="Times New Roman"/>
          <w:szCs w:val="24"/>
        </w:rPr>
        <w:t>;</w:t>
      </w:r>
      <w:r w:rsidR="00AB48F5" w:rsidRPr="00AA3375">
        <w:rPr>
          <w:rFonts w:ascii="Abadi MT Condensed Light" w:hAnsi="Abadi MT Condensed Light" w:cs="Times New Roman"/>
          <w:szCs w:val="24"/>
        </w:rPr>
        <w:t xml:space="preserve"> </w:t>
      </w:r>
      <w:r w:rsidR="00260CF6" w:rsidRPr="00AA3375">
        <w:rPr>
          <w:rFonts w:ascii="Abadi MT Condensed Light" w:hAnsi="Abadi MT Condensed Light" w:cs="Times New Roman"/>
          <w:szCs w:val="24"/>
        </w:rPr>
        <w:t>which is the case with everyone</w:t>
      </w:r>
      <w:r w:rsidR="00EF6ADA" w:rsidRPr="00AA3375">
        <w:rPr>
          <w:rFonts w:ascii="Abadi MT Condensed Light" w:hAnsi="Abadi MT Condensed Light" w:cs="Times New Roman"/>
          <w:szCs w:val="24"/>
        </w:rPr>
        <w:t>.</w:t>
      </w:r>
      <w:r w:rsidR="003F469D" w:rsidRPr="00AA3375">
        <w:rPr>
          <w:rFonts w:ascii="Abadi MT Condensed Light" w:hAnsi="Abadi MT Condensed Light" w:cs="Times New Roman"/>
          <w:szCs w:val="24"/>
        </w:rPr>
        <w:t xml:space="preserve"> Responsibly work in your space.</w:t>
      </w:r>
    </w:p>
    <w:p w14:paraId="76E1EA36" w14:textId="00F37196" w:rsidR="00EF6ADA" w:rsidRPr="00AA3375" w:rsidRDefault="00EF6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On</w:t>
      </w:r>
      <w:r w:rsidR="0098552D" w:rsidRPr="00AA3375">
        <w:rPr>
          <w:rFonts w:ascii="Abadi MT Condensed Light" w:hAnsi="Abadi MT Condensed Light" w:cs="Times New Roman"/>
          <w:szCs w:val="24"/>
        </w:rPr>
        <w:t>e</w:t>
      </w:r>
      <w:r w:rsidR="002168DC" w:rsidRPr="00AA3375">
        <w:rPr>
          <w:rFonts w:ascii="Abadi MT Condensed Light" w:hAnsi="Abadi MT Condensed Light" w:cs="Times New Roman"/>
          <w:szCs w:val="24"/>
        </w:rPr>
        <w:t>'</w:t>
      </w:r>
      <w:r w:rsidR="0098552D" w:rsidRPr="00AA3375">
        <w:rPr>
          <w:rFonts w:ascii="Abadi MT Condensed Light" w:hAnsi="Abadi MT Condensed Light" w:cs="Times New Roman"/>
          <w:szCs w:val="24"/>
        </w:rPr>
        <w:t xml:space="preserve">s quality of </w:t>
      </w:r>
      <w:r w:rsidR="002648F4" w:rsidRPr="00AA3375">
        <w:rPr>
          <w:rFonts w:ascii="Abadi MT Condensed Light" w:hAnsi="Abadi MT Condensed Light" w:cs="Times New Roman"/>
          <w:szCs w:val="24"/>
        </w:rPr>
        <w:t>l</w:t>
      </w:r>
      <w:r w:rsidR="0098552D" w:rsidRPr="00AA3375">
        <w:rPr>
          <w:rFonts w:ascii="Abadi MT Condensed Light" w:hAnsi="Abadi MT Condensed Light" w:cs="Times New Roman"/>
          <w:szCs w:val="24"/>
        </w:rPr>
        <w:t>ife is evident</w:t>
      </w:r>
      <w:r w:rsidRPr="00AA3375">
        <w:rPr>
          <w:rFonts w:ascii="Abadi MT Condensed Light" w:hAnsi="Abadi MT Condensed Light" w:cs="Times New Roman"/>
          <w:szCs w:val="24"/>
        </w:rPr>
        <w:t xml:space="preserve"> by</w:t>
      </w:r>
      <w:r w:rsidR="003F469D" w:rsidRPr="00AA3375">
        <w:rPr>
          <w:rFonts w:ascii="Abadi MT Condensed Light" w:hAnsi="Abadi MT Condensed Light" w:cs="Times New Roman"/>
          <w:szCs w:val="24"/>
        </w:rPr>
        <w:t xml:space="preserve"> the choices and the decisions h</w:t>
      </w:r>
      <w:r w:rsidRPr="00AA3375">
        <w:rPr>
          <w:rFonts w:ascii="Abadi MT Condensed Light" w:hAnsi="Abadi MT Condensed Light" w:cs="Times New Roman"/>
          <w:szCs w:val="24"/>
        </w:rPr>
        <w:t>e</w:t>
      </w:r>
      <w:r w:rsidR="00446D5E" w:rsidRPr="00AA3375">
        <w:rPr>
          <w:rFonts w:ascii="Abadi MT Condensed Light" w:hAnsi="Abadi MT Condensed Light" w:cs="Times New Roman"/>
          <w:szCs w:val="24"/>
        </w:rPr>
        <w:t>/she</w:t>
      </w:r>
      <w:r w:rsidRPr="00AA3375">
        <w:rPr>
          <w:rFonts w:ascii="Abadi MT Condensed Light" w:hAnsi="Abadi MT Condensed Light" w:cs="Times New Roman"/>
          <w:szCs w:val="24"/>
        </w:rPr>
        <w:t xml:space="preserve"> make</w:t>
      </w:r>
      <w:r w:rsidR="00446D5E" w:rsidRPr="00AA3375">
        <w:rPr>
          <w:rFonts w:ascii="Abadi MT Condensed Light" w:hAnsi="Abadi MT Condensed Light" w:cs="Times New Roman"/>
          <w:szCs w:val="24"/>
        </w:rPr>
        <w:t>s in their</w:t>
      </w:r>
      <w:r w:rsidRPr="00AA3375">
        <w:rPr>
          <w:rFonts w:ascii="Abadi MT Condensed Light" w:hAnsi="Abadi MT Condensed Light" w:cs="Times New Roman"/>
          <w:szCs w:val="24"/>
        </w:rPr>
        <w:t xml:space="preserve"> private lives</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not t</w:t>
      </w:r>
      <w:r w:rsidR="0098552D" w:rsidRPr="00AA3375">
        <w:rPr>
          <w:rFonts w:ascii="Abadi MT Condensed Light" w:hAnsi="Abadi MT Condensed Light" w:cs="Times New Roman"/>
          <w:szCs w:val="24"/>
        </w:rPr>
        <w:t xml:space="preserve">o say </w:t>
      </w:r>
      <w:r w:rsidR="00446D5E" w:rsidRPr="00AA3375">
        <w:rPr>
          <w:rFonts w:ascii="Abadi MT Condensed Light" w:hAnsi="Abadi MT Condensed Light" w:cs="Times New Roman"/>
          <w:szCs w:val="24"/>
        </w:rPr>
        <w:t xml:space="preserve">that </w:t>
      </w:r>
      <w:r w:rsidR="002648F4" w:rsidRPr="00AA3375">
        <w:rPr>
          <w:rFonts w:ascii="Abadi MT Condensed Light" w:hAnsi="Abadi MT Condensed Light" w:cs="Times New Roman"/>
          <w:szCs w:val="24"/>
        </w:rPr>
        <w:t>option</w:t>
      </w:r>
      <w:r w:rsidR="00446D5E" w:rsidRPr="00AA3375">
        <w:rPr>
          <w:rFonts w:ascii="Abadi MT Condensed Light" w:hAnsi="Abadi MT Condensed Light" w:cs="Times New Roman"/>
          <w:szCs w:val="24"/>
        </w:rPr>
        <w:t>s have c</w:t>
      </w:r>
      <w:r w:rsidR="0098552D" w:rsidRPr="00AA3375">
        <w:rPr>
          <w:rFonts w:ascii="Abadi MT Condensed Light" w:hAnsi="Abadi MT Condensed Light" w:cs="Times New Roman"/>
          <w:szCs w:val="24"/>
        </w:rPr>
        <w:t>onsequences and stories.</w:t>
      </w:r>
    </w:p>
    <w:p w14:paraId="3E2A8489" w14:textId="5F99FF05" w:rsidR="005E47B7" w:rsidRPr="00AA3375" w:rsidRDefault="00446D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Honestly</w:t>
      </w:r>
      <w:r w:rsidR="006F1DA5"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2648F4" w:rsidRPr="00AA3375">
        <w:rPr>
          <w:rFonts w:ascii="Abadi MT Condensed Light" w:hAnsi="Abadi MT Condensed Light" w:cs="Times New Roman"/>
          <w:szCs w:val="24"/>
        </w:rPr>
        <w:t>life's quality</w:t>
      </w:r>
      <w:r w:rsidR="006F1DA5" w:rsidRPr="00AA3375">
        <w:rPr>
          <w:rFonts w:ascii="Abadi MT Condensed Light" w:hAnsi="Abadi MT Condensed Light" w:cs="Times New Roman"/>
          <w:szCs w:val="24"/>
        </w:rPr>
        <w:t xml:space="preserve"> is self-cho</w:t>
      </w:r>
      <w:r w:rsidR="0098552D" w:rsidRPr="00AA3375">
        <w:rPr>
          <w:rFonts w:ascii="Abadi MT Condensed Light" w:hAnsi="Abadi MT Condensed Light" w:cs="Times New Roman"/>
          <w:szCs w:val="24"/>
        </w:rPr>
        <w:t>sen</w:t>
      </w:r>
      <w:r w:rsidR="006F1DA5" w:rsidRPr="00AA3375">
        <w:rPr>
          <w:rFonts w:ascii="Abadi MT Condensed Light" w:hAnsi="Abadi MT Condensed Light" w:cs="Times New Roman"/>
          <w:szCs w:val="24"/>
        </w:rPr>
        <w:t xml:space="preserve">, implying that we all have a responsibility and a role to play. </w:t>
      </w:r>
      <w:r w:rsidR="00F50349" w:rsidRPr="00AA3375">
        <w:rPr>
          <w:rFonts w:ascii="Abadi MT Condensed Light" w:hAnsi="Abadi MT Condensed Light" w:cs="Times New Roman"/>
          <w:szCs w:val="24"/>
        </w:rPr>
        <w:t xml:space="preserve">It is </w:t>
      </w:r>
      <w:r w:rsidR="0082054C" w:rsidRPr="00AA3375">
        <w:rPr>
          <w:rFonts w:ascii="Abadi MT Condensed Light" w:hAnsi="Abadi MT Condensed Light" w:cs="Times New Roman"/>
          <w:szCs w:val="24"/>
        </w:rPr>
        <w:t>not</w:t>
      </w:r>
      <w:r w:rsidR="00794677" w:rsidRPr="00AA3375">
        <w:rPr>
          <w:rFonts w:ascii="Abadi MT Condensed Light" w:hAnsi="Abadi MT Condensed Light" w:cs="Times New Roman"/>
          <w:szCs w:val="24"/>
        </w:rPr>
        <w:t xml:space="preserve"> only</w:t>
      </w:r>
      <w:r w:rsidR="0082054C" w:rsidRPr="00AA3375">
        <w:rPr>
          <w:rFonts w:ascii="Abadi MT Condensed Light" w:hAnsi="Abadi MT Condensed Light" w:cs="Times New Roman"/>
          <w:szCs w:val="24"/>
        </w:rPr>
        <w:t xml:space="preserve"> the material things in life</w:t>
      </w:r>
      <w:r w:rsidR="00794677" w:rsidRPr="00AA3375">
        <w:rPr>
          <w:rFonts w:ascii="Abadi MT Condensed Light" w:hAnsi="Abadi MT Condensed Light" w:cs="Times New Roman"/>
          <w:szCs w:val="24"/>
        </w:rPr>
        <w:t xml:space="preserve">, but </w:t>
      </w:r>
      <w:r w:rsidR="00F50349" w:rsidRPr="00AA3375">
        <w:rPr>
          <w:rFonts w:ascii="Abadi MT Condensed Light" w:hAnsi="Abadi MT Condensed Light" w:cs="Times New Roman"/>
          <w:szCs w:val="24"/>
        </w:rPr>
        <w:t xml:space="preserve">the blend of </w:t>
      </w:r>
      <w:r w:rsidR="007447BE" w:rsidRPr="00AA3375">
        <w:rPr>
          <w:rFonts w:ascii="Abadi MT Condensed Light" w:hAnsi="Abadi MT Condensed Light" w:cs="Times New Roman"/>
          <w:szCs w:val="24"/>
        </w:rPr>
        <w:t xml:space="preserve">choice </w:t>
      </w:r>
      <w:r w:rsidR="00F50349" w:rsidRPr="00AA3375">
        <w:rPr>
          <w:rFonts w:ascii="Abadi MT Condensed Light" w:hAnsi="Abadi MT Condensed Light" w:cs="Times New Roman"/>
          <w:szCs w:val="24"/>
        </w:rPr>
        <w:t xml:space="preserve">things in your life </w:t>
      </w:r>
      <w:r w:rsidR="00794677" w:rsidRPr="00AA3375">
        <w:rPr>
          <w:rFonts w:ascii="Abadi MT Condensed Light" w:hAnsi="Abadi MT Condensed Light" w:cs="Times New Roman"/>
          <w:szCs w:val="24"/>
        </w:rPr>
        <w:t xml:space="preserve">that </w:t>
      </w:r>
      <w:r w:rsidR="009804E2" w:rsidRPr="00AA3375">
        <w:rPr>
          <w:rFonts w:ascii="Abadi MT Condensed Light" w:hAnsi="Abadi MT Condensed Light" w:cs="Times New Roman"/>
          <w:szCs w:val="24"/>
        </w:rPr>
        <w:t xml:space="preserve">yields </w:t>
      </w:r>
      <w:r w:rsidR="00DE71CC" w:rsidRPr="00AA3375">
        <w:rPr>
          <w:rFonts w:ascii="Abadi MT Condensed Light" w:hAnsi="Abadi MT Condensed Light" w:cs="Times New Roman"/>
          <w:szCs w:val="24"/>
        </w:rPr>
        <w:t>QUALITY</w:t>
      </w:r>
      <w:r w:rsidR="009804E2" w:rsidRPr="00AA3375">
        <w:rPr>
          <w:rFonts w:ascii="Abadi MT Condensed Light" w:hAnsi="Abadi MT Condensed Light" w:cs="Times New Roman"/>
          <w:szCs w:val="24"/>
        </w:rPr>
        <w:t xml:space="preserve">. </w:t>
      </w:r>
    </w:p>
    <w:p w14:paraId="53E30297" w14:textId="446B8938" w:rsidR="0098552D" w:rsidRPr="00AA3375" w:rsidRDefault="006F1DA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May you </w:t>
      </w:r>
      <w:r w:rsidR="006B2446" w:rsidRPr="00AA3375">
        <w:rPr>
          <w:rFonts w:ascii="Abadi MT Condensed Light" w:hAnsi="Abadi MT Condensed Light" w:cs="Times New Roman"/>
          <w:szCs w:val="24"/>
        </w:rPr>
        <w:t>embra</w:t>
      </w:r>
      <w:r w:rsidR="00E84CBA" w:rsidRPr="00AA3375">
        <w:rPr>
          <w:rFonts w:ascii="Abadi MT Condensed Light" w:hAnsi="Abadi MT Condensed Light" w:cs="Times New Roman"/>
          <w:szCs w:val="24"/>
        </w:rPr>
        <w:t>c</w:t>
      </w:r>
      <w:r w:rsidRPr="00AA3375">
        <w:rPr>
          <w:rFonts w:ascii="Abadi MT Condensed Light" w:hAnsi="Abadi MT Condensed Light" w:cs="Times New Roman"/>
          <w:szCs w:val="24"/>
        </w:rPr>
        <w:t xml:space="preserve">e </w:t>
      </w:r>
      <w:r w:rsidR="005E47B7" w:rsidRPr="00AA3375">
        <w:rPr>
          <w:rFonts w:ascii="Abadi MT Condensed Light" w:hAnsi="Abadi MT Condensed Light" w:cs="Times New Roman"/>
          <w:szCs w:val="24"/>
        </w:rPr>
        <w:t xml:space="preserve">some quality </w:t>
      </w:r>
      <w:r w:rsidR="00E84CBA" w:rsidRPr="00AA3375">
        <w:rPr>
          <w:rFonts w:ascii="Abadi MT Condensed Light" w:hAnsi="Abadi MT Condensed Light" w:cs="Times New Roman"/>
          <w:szCs w:val="24"/>
        </w:rPr>
        <w:t>of</w:t>
      </w:r>
      <w:r w:rsidR="00013722" w:rsidRPr="00AA3375">
        <w:rPr>
          <w:rFonts w:ascii="Abadi MT Condensed Light" w:hAnsi="Abadi MT Condensed Light" w:cs="Times New Roman"/>
          <w:szCs w:val="24"/>
        </w:rPr>
        <w:t xml:space="preserve"> life, i</w:t>
      </w:r>
      <w:r w:rsidR="00CE59B8" w:rsidRPr="00AA3375">
        <w:rPr>
          <w:rFonts w:ascii="Abadi MT Condensed Light" w:hAnsi="Abadi MT Condensed Light" w:cs="Times New Roman"/>
          <w:szCs w:val="24"/>
        </w:rPr>
        <w:t xml:space="preserve">f not </w:t>
      </w:r>
      <w:r w:rsidR="00D53EFA" w:rsidRPr="00AA3375">
        <w:rPr>
          <w:rFonts w:ascii="Abadi MT Condensed Light" w:hAnsi="Abadi MT Condensed Light" w:cs="Times New Roman"/>
          <w:szCs w:val="24"/>
        </w:rPr>
        <w:t>Q</w:t>
      </w:r>
      <w:r w:rsidR="007274C7" w:rsidRPr="00AA3375">
        <w:rPr>
          <w:rFonts w:ascii="Abadi MT Condensed Light" w:hAnsi="Abadi MT Condensed Light" w:cs="Times New Roman"/>
          <w:szCs w:val="24"/>
        </w:rPr>
        <w:t xml:space="preserve">uality of </w:t>
      </w:r>
      <w:r w:rsidR="005E47B7" w:rsidRPr="00AA3375">
        <w:rPr>
          <w:rFonts w:ascii="Abadi MT Condensed Light" w:hAnsi="Abadi MT Condensed Light" w:cs="Times New Roman"/>
          <w:szCs w:val="24"/>
        </w:rPr>
        <w:t>LIFE</w:t>
      </w:r>
      <w:r w:rsidR="006B2446" w:rsidRPr="00AA3375">
        <w:rPr>
          <w:rFonts w:ascii="Abadi MT Condensed Light" w:hAnsi="Abadi MT Condensed Light" w:cs="Times New Roman"/>
          <w:szCs w:val="24"/>
        </w:rPr>
        <w:t>.</w:t>
      </w:r>
    </w:p>
    <w:p w14:paraId="46E74720" w14:textId="77777777" w:rsidR="00FF02CC" w:rsidRPr="00AA3375" w:rsidRDefault="00DB54E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 </w:t>
      </w:r>
    </w:p>
    <w:p w14:paraId="31A08286" w14:textId="77777777" w:rsidR="00A87DF5" w:rsidRPr="00AA3375" w:rsidRDefault="00A87DF5" w:rsidP="00BA5516">
      <w:pPr>
        <w:jc w:val="both"/>
        <w:rPr>
          <w:rFonts w:ascii="Abadi MT Condensed Light" w:hAnsi="Abadi MT Condensed Light" w:cs="Times New Roman"/>
          <w:szCs w:val="24"/>
        </w:rPr>
      </w:pPr>
    </w:p>
    <w:p w14:paraId="75BC17BB" w14:textId="77777777" w:rsidR="00474EED" w:rsidRPr="00AA3375" w:rsidRDefault="00474EED"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4BE764F5" w14:textId="77777777" w:rsidR="00567119" w:rsidRPr="00AA3375" w:rsidRDefault="00567119" w:rsidP="00CC5E28">
      <w:pPr>
        <w:pStyle w:val="Heading1"/>
        <w:rPr>
          <w:rFonts w:ascii="Abadi MT Condensed Light" w:hAnsi="Abadi MT Condensed Light"/>
        </w:rPr>
      </w:pPr>
      <w:bookmarkStart w:id="74" w:name="_Toc69903274"/>
      <w:r w:rsidRPr="00AA3375">
        <w:rPr>
          <w:rFonts w:ascii="Abadi MT Condensed Light" w:hAnsi="Abadi MT Condensed Light"/>
        </w:rPr>
        <w:lastRenderedPageBreak/>
        <w:t>SELFISHNESS</w:t>
      </w:r>
      <w:bookmarkEnd w:id="74"/>
      <w:r w:rsidRPr="00AA3375">
        <w:rPr>
          <w:rFonts w:ascii="Abadi MT Condensed Light" w:hAnsi="Abadi MT Condensed Light"/>
        </w:rPr>
        <w:t xml:space="preserve"> </w:t>
      </w:r>
    </w:p>
    <w:p w14:paraId="0718E6F2" w14:textId="77777777" w:rsidR="00567119" w:rsidRPr="00AA3375" w:rsidRDefault="00D9443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is the quality</w:t>
      </w:r>
      <w:r w:rsidR="00567119" w:rsidRPr="00AA3375">
        <w:rPr>
          <w:rFonts w:ascii="Abadi MT Condensed Light" w:hAnsi="Abadi MT Condensed Light" w:cs="Times New Roman"/>
          <w:szCs w:val="24"/>
        </w:rPr>
        <w:t xml:space="preserve"> of being </w:t>
      </w:r>
      <w:r w:rsidRPr="00AA3375">
        <w:rPr>
          <w:rFonts w:ascii="Abadi MT Condensed Light" w:hAnsi="Abadi MT Condensed Light" w:cs="Times New Roman"/>
          <w:szCs w:val="24"/>
        </w:rPr>
        <w:t>self-centered</w:t>
      </w:r>
      <w:r w:rsidR="00567119" w:rsidRPr="00AA3375">
        <w:rPr>
          <w:rFonts w:ascii="Abadi MT Condensed Light" w:hAnsi="Abadi MT Condensed Light" w:cs="Times New Roman"/>
          <w:szCs w:val="24"/>
        </w:rPr>
        <w:t xml:space="preserve"> or egocentric -with little regard for others.</w:t>
      </w:r>
    </w:p>
    <w:p w14:paraId="61608085"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self is dimensional in this case.</w:t>
      </w:r>
    </w:p>
    <w:p w14:paraId="4E2F4768" w14:textId="22140FB0" w:rsidR="00567119" w:rsidRPr="00AA3375" w:rsidRDefault="00453BB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0F7632" w:rsidRPr="00AA3375">
        <w:rPr>
          <w:rFonts w:ascii="Abadi MT Condensed Light" w:hAnsi="Abadi MT Condensed Light" w:cs="Times New Roman"/>
          <w:szCs w:val="24"/>
        </w:rPr>
        <w:t>trait</w:t>
      </w:r>
      <w:r w:rsidR="00567119" w:rsidRPr="00AA3375">
        <w:rPr>
          <w:rFonts w:ascii="Abadi MT Condensed Light" w:hAnsi="Abadi MT Condensed Light" w:cs="Times New Roman"/>
          <w:szCs w:val="24"/>
        </w:rPr>
        <w:t xml:space="preserve"> is skewed in nature, presenting other</w:t>
      </w:r>
      <w:r w:rsidR="00D22D6E" w:rsidRPr="00AA3375">
        <w:rPr>
          <w:rFonts w:ascii="Abadi MT Condensed Light" w:hAnsi="Abadi MT Condensed Light" w:cs="Times New Roman"/>
          <w:szCs w:val="24"/>
        </w:rPr>
        <w:t xml:space="preserve"> people </w:t>
      </w:r>
      <w:r w:rsidR="00567119" w:rsidRPr="00AA3375">
        <w:rPr>
          <w:rFonts w:ascii="Abadi MT Condensed Light" w:hAnsi="Abadi MT Condensed Light" w:cs="Times New Roman"/>
          <w:szCs w:val="24"/>
        </w:rPr>
        <w:t>as</w:t>
      </w:r>
      <w:r w:rsidR="00D22D6E" w:rsidRPr="00AA3375">
        <w:rPr>
          <w:rFonts w:ascii="Abadi MT Condensed Light" w:hAnsi="Abadi MT Condensed Light" w:cs="Times New Roman"/>
          <w:szCs w:val="24"/>
        </w:rPr>
        <w:t xml:space="preserve"> of</w:t>
      </w:r>
      <w:r w:rsidR="00567119" w:rsidRPr="00AA3375">
        <w:rPr>
          <w:rFonts w:ascii="Abadi MT Condensed Light" w:hAnsi="Abadi MT Condensed Light" w:cs="Times New Roman"/>
          <w:szCs w:val="24"/>
        </w:rPr>
        <w:t xml:space="preserve"> inferior capacity, especially for positive or good things.</w:t>
      </w:r>
    </w:p>
    <w:p w14:paraId="06D33980" w14:textId="3240A5EF"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is a vice that makes one feel </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more</w:t>
      </w:r>
      <w:r w:rsidR="003E1ADA" w:rsidRPr="00AA3375">
        <w:rPr>
          <w:rFonts w:ascii="Abadi MT Condensed Light" w:hAnsi="Abadi MT Condensed Light" w:cs="Times New Roman"/>
          <w:szCs w:val="24"/>
        </w:rPr>
        <w:t>'</w:t>
      </w:r>
      <w:r w:rsidR="000F7632"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equal than others for as far as better is defined. </w:t>
      </w:r>
    </w:p>
    <w:p w14:paraId="7051995F" w14:textId="6B22353E"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this scenario, the self is </w:t>
      </w:r>
      <w:r w:rsidR="00D9443A" w:rsidRPr="00AA3375">
        <w:rPr>
          <w:rFonts w:ascii="Abadi MT Condensed Light" w:hAnsi="Abadi MT Condensed Light" w:cs="Times New Roman"/>
          <w:szCs w:val="24"/>
        </w:rPr>
        <w:t>intact</w:t>
      </w:r>
      <w:r w:rsidRPr="00AA3375">
        <w:rPr>
          <w:rFonts w:ascii="Abadi MT Condensed Light" w:hAnsi="Abadi MT Condensed Light" w:cs="Times New Roman"/>
          <w:szCs w:val="24"/>
        </w:rPr>
        <w:t xml:space="preserve"> with the heart and body</w:t>
      </w:r>
      <w:r w:rsidR="00945CF0"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945CF0" w:rsidRPr="00AA3375">
        <w:rPr>
          <w:rFonts w:ascii="Abadi MT Condensed Light" w:hAnsi="Abadi MT Condensed Light" w:cs="Times New Roman"/>
          <w:szCs w:val="24"/>
        </w:rPr>
        <w:t>w</w:t>
      </w:r>
      <w:r w:rsidRPr="00AA3375">
        <w:rPr>
          <w:rFonts w:ascii="Abadi MT Condensed Light" w:hAnsi="Abadi MT Condensed Light" w:cs="Times New Roman"/>
          <w:szCs w:val="24"/>
        </w:rPr>
        <w:t>hich relatively yields Jealousy and hatred. The same is clear with self and its counterpart</w:t>
      </w:r>
      <w:r w:rsidR="00820591" w:rsidRPr="00AA3375">
        <w:rPr>
          <w:rFonts w:ascii="Abadi MT Condensed Light" w:hAnsi="Abadi MT Condensed Light" w:cs="Times New Roman"/>
          <w:szCs w:val="24"/>
        </w:rPr>
        <w:t xml:space="preserve"> is</w:t>
      </w:r>
      <w:r w:rsidRPr="00AA3375">
        <w:rPr>
          <w:rFonts w:ascii="Abadi MT Condensed Light" w:hAnsi="Abadi MT Condensed Light" w:cs="Times New Roman"/>
          <w:szCs w:val="24"/>
        </w:rPr>
        <w:t xml:space="preserve"> g</w:t>
      </w:r>
      <w:r w:rsidR="002648F4" w:rsidRPr="00AA3375">
        <w:rPr>
          <w:rFonts w:ascii="Abadi MT Condensed Light" w:hAnsi="Abadi MT Condensed Light" w:cs="Times New Roman"/>
          <w:szCs w:val="24"/>
        </w:rPr>
        <w:t>iven</w:t>
      </w:r>
      <w:r w:rsidRPr="00AA3375">
        <w:rPr>
          <w:rFonts w:ascii="Abadi MT Condensed Light" w:hAnsi="Abadi MT Condensed Light" w:cs="Times New Roman"/>
          <w:szCs w:val="24"/>
        </w:rPr>
        <w:t xml:space="preserve"> priority in terms of benefits, rights</w:t>
      </w:r>
      <w:r w:rsidR="002168DC"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privileges. </w:t>
      </w:r>
    </w:p>
    <w:p w14:paraId="0575C25C" w14:textId="2A1C8EC4" w:rsidR="00567119" w:rsidRPr="00AA3375" w:rsidRDefault="000F763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There are three</w:t>
      </w:r>
      <w:r w:rsidR="00567119" w:rsidRPr="00AA3375">
        <w:rPr>
          <w:rFonts w:ascii="Abadi MT Condensed Light" w:hAnsi="Abadi MT Condensed Light" w:cs="Times New Roman"/>
          <w:szCs w:val="24"/>
        </w:rPr>
        <w:t xml:space="preserve"> types of selfis</w:t>
      </w:r>
      <w:r w:rsidRPr="00AA3375">
        <w:rPr>
          <w:rFonts w:ascii="Abadi MT Condensed Light" w:hAnsi="Abadi MT Condensed Light" w:cs="Times New Roman"/>
          <w:szCs w:val="24"/>
        </w:rPr>
        <w:t>hness in nature; non</w:t>
      </w:r>
      <w:r w:rsidR="00FD6E5B" w:rsidRPr="00AA3375">
        <w:rPr>
          <w:rFonts w:ascii="Abadi MT Condensed Light" w:hAnsi="Abadi MT Condensed Light" w:cs="Times New Roman"/>
          <w:szCs w:val="24"/>
        </w:rPr>
        <w:t>e</w:t>
      </w:r>
      <w:r w:rsidRPr="00AA3375">
        <w:rPr>
          <w:rFonts w:ascii="Abadi MT Condensed Light" w:hAnsi="Abadi MT Condensed Light" w:cs="Times New Roman"/>
          <w:szCs w:val="24"/>
        </w:rPr>
        <w:t xml:space="preserve"> of them</w:t>
      </w:r>
      <w:r w:rsidR="00567119" w:rsidRPr="00AA3375">
        <w:rPr>
          <w:rFonts w:ascii="Abadi MT Condensed Light" w:hAnsi="Abadi MT Condensed Light" w:cs="Times New Roman"/>
          <w:szCs w:val="24"/>
        </w:rPr>
        <w:t xml:space="preserve"> is symmetrical or fair. They </w:t>
      </w:r>
      <w:r w:rsidR="00FC2032" w:rsidRPr="00AA3375">
        <w:rPr>
          <w:rFonts w:ascii="Abadi MT Condensed Light" w:hAnsi="Abadi MT Condensed Light" w:cs="Times New Roman"/>
          <w:szCs w:val="24"/>
        </w:rPr>
        <w:t>are,</w:t>
      </w:r>
    </w:p>
    <w:p w14:paraId="11ADE5D1" w14:textId="16BAC6F5" w:rsidR="00567119" w:rsidRPr="00AA3375" w:rsidRDefault="00FD6E5B" w:rsidP="00BA5516">
      <w:pPr>
        <w:pStyle w:val="ListParagraph"/>
        <w:numPr>
          <w:ilvl w:val="0"/>
          <w:numId w:val="8"/>
        </w:numPr>
        <w:jc w:val="both"/>
        <w:rPr>
          <w:rFonts w:ascii="Abadi MT Condensed Light" w:hAnsi="Abadi MT Condensed Light" w:cs="Times New Roman"/>
          <w:szCs w:val="24"/>
        </w:rPr>
      </w:pPr>
      <w:r w:rsidRPr="00AA3375">
        <w:rPr>
          <w:rFonts w:ascii="Abadi MT Condensed Light" w:hAnsi="Abadi MT Condensed Light" w:cs="Times New Roman"/>
          <w:szCs w:val="24"/>
        </w:rPr>
        <w:t>Type one selfishness</w:t>
      </w:r>
      <w:r w:rsidR="00567119" w:rsidRPr="00AA3375">
        <w:rPr>
          <w:rFonts w:ascii="Abadi MT Condensed Light" w:hAnsi="Abadi MT Condensed Light" w:cs="Times New Roman"/>
          <w:szCs w:val="24"/>
        </w:rPr>
        <w:t xml:space="preserve"> -This type is where one gives himself </w:t>
      </w:r>
      <w:r w:rsidR="002648F4" w:rsidRPr="00AA3375">
        <w:rPr>
          <w:rFonts w:ascii="Abadi MT Condensed Light" w:hAnsi="Abadi MT Condensed Light" w:cs="Times New Roman"/>
          <w:szCs w:val="24"/>
        </w:rPr>
        <w:t xml:space="preserve">the </w:t>
      </w:r>
      <w:r w:rsidR="00567119" w:rsidRPr="00AA3375">
        <w:rPr>
          <w:rFonts w:ascii="Abadi MT Condensed Light" w:hAnsi="Abadi MT Condensed Light" w:cs="Times New Roman"/>
          <w:szCs w:val="24"/>
        </w:rPr>
        <w:t>pl</w:t>
      </w:r>
      <w:r w:rsidRPr="00AA3375">
        <w:rPr>
          <w:rFonts w:ascii="Abadi MT Condensed Light" w:hAnsi="Abadi MT Condensed Light" w:cs="Times New Roman"/>
          <w:szCs w:val="24"/>
        </w:rPr>
        <w:t xml:space="preserve">easure of pleasing himself. Individual </w:t>
      </w:r>
      <w:r w:rsidR="003623F8" w:rsidRPr="00AA3375">
        <w:rPr>
          <w:rFonts w:ascii="Abadi MT Condensed Light" w:hAnsi="Abadi MT Condensed Light" w:cs="Times New Roman"/>
          <w:szCs w:val="24"/>
        </w:rPr>
        <w:t xml:space="preserve">interests/ </w:t>
      </w:r>
      <w:r w:rsidRPr="00AA3375">
        <w:rPr>
          <w:rFonts w:ascii="Abadi MT Condensed Light" w:hAnsi="Abadi MT Condensed Light" w:cs="Times New Roman"/>
          <w:szCs w:val="24"/>
        </w:rPr>
        <w:t>self-</w:t>
      </w:r>
      <w:r w:rsidR="00567119" w:rsidRPr="00AA3375">
        <w:rPr>
          <w:rFonts w:ascii="Abadi MT Condensed Light" w:hAnsi="Abadi MT Condensed Light" w:cs="Times New Roman"/>
          <w:szCs w:val="24"/>
        </w:rPr>
        <w:t>centeredness</w:t>
      </w:r>
      <w:r w:rsidRPr="00AA3375">
        <w:rPr>
          <w:rFonts w:ascii="Abadi MT Condensed Light" w:hAnsi="Abadi MT Condensed Light" w:cs="Times New Roman"/>
          <w:szCs w:val="24"/>
        </w:rPr>
        <w:t xml:space="preserve"> is all visible</w:t>
      </w:r>
    </w:p>
    <w:p w14:paraId="575644B6" w14:textId="579A989D" w:rsidR="00567119" w:rsidRPr="00AA3375" w:rsidRDefault="00762F28" w:rsidP="00BA5516">
      <w:pPr>
        <w:pStyle w:val="ListParagraph"/>
        <w:numPr>
          <w:ilvl w:val="0"/>
          <w:numId w:val="8"/>
        </w:numPr>
        <w:jc w:val="both"/>
        <w:rPr>
          <w:rFonts w:ascii="Abadi MT Condensed Light" w:hAnsi="Abadi MT Condensed Light" w:cs="Times New Roman"/>
          <w:szCs w:val="24"/>
        </w:rPr>
      </w:pPr>
      <w:r w:rsidRPr="00AA3375">
        <w:rPr>
          <w:rFonts w:ascii="Abadi MT Condensed Light" w:hAnsi="Abadi MT Condensed Light" w:cs="Times New Roman"/>
          <w:szCs w:val="24"/>
        </w:rPr>
        <w:t>Type two selfishness- This</w:t>
      </w:r>
      <w:r w:rsidR="00567119" w:rsidRPr="00AA3375">
        <w:rPr>
          <w:rFonts w:ascii="Abadi MT Condensed Light" w:hAnsi="Abadi MT Condensed Light" w:cs="Times New Roman"/>
          <w:szCs w:val="24"/>
        </w:rPr>
        <w:t xml:space="preserve"> is where on</w:t>
      </w:r>
      <w:r w:rsidRPr="00AA3375">
        <w:rPr>
          <w:rFonts w:ascii="Abadi MT Condensed Light" w:hAnsi="Abadi MT Condensed Light" w:cs="Times New Roman"/>
          <w:szCs w:val="24"/>
        </w:rPr>
        <w:t xml:space="preserve">e discriminates against </w:t>
      </w:r>
      <w:r w:rsidR="00C54D58" w:rsidRPr="00AA3375">
        <w:rPr>
          <w:rFonts w:ascii="Abadi MT Condensed Light" w:hAnsi="Abadi MT Condensed Light" w:cs="Times New Roman"/>
          <w:szCs w:val="24"/>
        </w:rPr>
        <w:t xml:space="preserve">herself/ </w:t>
      </w:r>
      <w:r w:rsidRPr="00AA3375">
        <w:rPr>
          <w:rFonts w:ascii="Abadi MT Condensed Light" w:hAnsi="Abadi MT Condensed Light" w:cs="Times New Roman"/>
          <w:szCs w:val="24"/>
        </w:rPr>
        <w:t xml:space="preserve">himself to please </w:t>
      </w:r>
      <w:r w:rsidR="00567119" w:rsidRPr="00AA3375">
        <w:rPr>
          <w:rFonts w:ascii="Abadi MT Condensed Light" w:hAnsi="Abadi MT Condensed Light" w:cs="Times New Roman"/>
          <w:szCs w:val="24"/>
        </w:rPr>
        <w:t>others.</w:t>
      </w:r>
      <w:r w:rsidRPr="00AA3375">
        <w:rPr>
          <w:rFonts w:ascii="Abadi MT Condensed Light" w:hAnsi="Abadi MT Condensed Light" w:cs="Times New Roman"/>
          <w:szCs w:val="24"/>
        </w:rPr>
        <w:t xml:space="preserve"> </w:t>
      </w:r>
    </w:p>
    <w:p w14:paraId="2396E664" w14:textId="42C11670" w:rsidR="00567119" w:rsidRPr="00AA3375" w:rsidRDefault="00762F28" w:rsidP="00BA5516">
      <w:pPr>
        <w:pStyle w:val="ListParagraph"/>
        <w:numPr>
          <w:ilvl w:val="0"/>
          <w:numId w:val="8"/>
        </w:numPr>
        <w:jc w:val="both"/>
        <w:rPr>
          <w:rFonts w:ascii="Abadi MT Condensed Light" w:hAnsi="Abadi MT Condensed Light" w:cs="Times New Roman"/>
          <w:szCs w:val="24"/>
        </w:rPr>
      </w:pPr>
      <w:r w:rsidRPr="00AA3375">
        <w:rPr>
          <w:rFonts w:ascii="Abadi MT Condensed Light" w:hAnsi="Abadi MT Condensed Light" w:cs="Times New Roman"/>
          <w:szCs w:val="24"/>
        </w:rPr>
        <w:t>Type three</w:t>
      </w:r>
      <w:r w:rsidR="003A78DC" w:rsidRPr="00AA3375">
        <w:rPr>
          <w:rFonts w:ascii="Abadi MT Condensed Light" w:hAnsi="Abadi MT Condensed Light" w:cs="Times New Roman"/>
          <w:szCs w:val="24"/>
        </w:rPr>
        <w:t xml:space="preserve"> is e</w:t>
      </w:r>
      <w:r w:rsidRPr="00AA3375">
        <w:rPr>
          <w:rFonts w:ascii="Abadi MT Condensed Light" w:hAnsi="Abadi MT Condensed Light" w:cs="Times New Roman"/>
          <w:szCs w:val="24"/>
        </w:rPr>
        <w:t>nlightened</w:t>
      </w:r>
      <w:r w:rsidR="003A78DC" w:rsidRPr="00AA3375">
        <w:rPr>
          <w:rFonts w:ascii="Abadi MT Condensed Light" w:hAnsi="Abadi MT Condensed Light" w:cs="Times New Roman"/>
          <w:szCs w:val="24"/>
        </w:rPr>
        <w:t xml:space="preserve"> selfishness which</w:t>
      </w:r>
      <w:r w:rsidR="00567119" w:rsidRPr="00AA3375">
        <w:rPr>
          <w:rFonts w:ascii="Abadi MT Condensed Light" w:hAnsi="Abadi MT Condensed Light" w:cs="Times New Roman"/>
          <w:szCs w:val="24"/>
        </w:rPr>
        <w:t xml:space="preserve"> is a moderated selfishness with the interests of all </w:t>
      </w:r>
      <w:r w:rsidR="003A78DC" w:rsidRPr="00AA3375">
        <w:rPr>
          <w:rFonts w:ascii="Abadi MT Condensed Light" w:hAnsi="Abadi MT Condensed Light" w:cs="Times New Roman"/>
          <w:szCs w:val="24"/>
        </w:rPr>
        <w:t xml:space="preserve">participants </w:t>
      </w:r>
      <w:r w:rsidR="00567119" w:rsidRPr="00AA3375">
        <w:rPr>
          <w:rFonts w:ascii="Abadi MT Condensed Light" w:hAnsi="Abadi MT Condensed Light" w:cs="Times New Roman"/>
          <w:szCs w:val="24"/>
        </w:rPr>
        <w:t>in mind. Here you cannot benefit as an outsider of the involved persons of interest.</w:t>
      </w:r>
    </w:p>
    <w:p w14:paraId="6F114FDC" w14:textId="4B974EFF" w:rsidR="00567119" w:rsidRPr="00AA3375" w:rsidRDefault="00A37A2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first type is </w:t>
      </w:r>
      <w:r w:rsidR="00FC2032" w:rsidRPr="00AA3375">
        <w:rPr>
          <w:rFonts w:ascii="Abadi MT Condensed Light" w:hAnsi="Abadi MT Condensed Light" w:cs="Times New Roman"/>
          <w:szCs w:val="24"/>
        </w:rPr>
        <w:t>obvious</w:t>
      </w:r>
      <w:r w:rsidRPr="00AA3375">
        <w:rPr>
          <w:rFonts w:ascii="Abadi MT Condensed Light" w:hAnsi="Abadi MT Condensed Light" w:cs="Times New Roman"/>
          <w:szCs w:val="24"/>
        </w:rPr>
        <w:t xml:space="preserve"> and dangerou</w:t>
      </w:r>
      <w:r w:rsidR="00D96E61" w:rsidRPr="00AA3375">
        <w:rPr>
          <w:rFonts w:ascii="Abadi MT Condensed Light" w:hAnsi="Abadi MT Condensed Light" w:cs="Times New Roman"/>
          <w:szCs w:val="24"/>
        </w:rPr>
        <w:t>s, unlike the later ones that</w:t>
      </w:r>
      <w:r w:rsidRPr="00AA3375">
        <w:rPr>
          <w:rFonts w:ascii="Abadi MT Condensed Light" w:hAnsi="Abadi MT Condensed Light" w:cs="Times New Roman"/>
          <w:szCs w:val="24"/>
        </w:rPr>
        <w:t xml:space="preserve"> are</w:t>
      </w:r>
      <w:r w:rsidR="00567119" w:rsidRPr="00AA3375">
        <w:rPr>
          <w:rFonts w:ascii="Abadi MT Condensed Light" w:hAnsi="Abadi MT Condensed Light" w:cs="Times New Roman"/>
          <w:szCs w:val="24"/>
        </w:rPr>
        <w:t xml:space="preserve"> hi</w:t>
      </w:r>
      <w:r w:rsidRPr="00AA3375">
        <w:rPr>
          <w:rFonts w:ascii="Abadi MT Condensed Light" w:hAnsi="Abadi MT Condensed Light" w:cs="Times New Roman"/>
          <w:szCs w:val="24"/>
        </w:rPr>
        <w:t>dd</w:t>
      </w:r>
      <w:r w:rsidR="00D96E61" w:rsidRPr="00AA3375">
        <w:rPr>
          <w:rFonts w:ascii="Abadi MT Condensed Light" w:hAnsi="Abadi MT Condensed Light" w:cs="Times New Roman"/>
          <w:szCs w:val="24"/>
        </w:rPr>
        <w:t>en and equally discriminative</w:t>
      </w:r>
      <w:r w:rsidR="008B7DF7" w:rsidRPr="00AA3375">
        <w:rPr>
          <w:rFonts w:ascii="Abadi MT Condensed Light" w:hAnsi="Abadi MT Condensed Light" w:cs="Times New Roman"/>
          <w:szCs w:val="24"/>
        </w:rPr>
        <w:t>.</w:t>
      </w:r>
    </w:p>
    <w:p w14:paraId="06319A58" w14:textId="7C6F33C6"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(Antony de Mello defin</w:t>
      </w:r>
      <w:r w:rsidR="00D96E61" w:rsidRPr="00AA3375">
        <w:rPr>
          <w:rFonts w:ascii="Abadi MT Condensed Light" w:hAnsi="Abadi MT Condensed Light" w:cs="Times New Roman"/>
          <w:szCs w:val="24"/>
        </w:rPr>
        <w:t xml:space="preserve">es it exhaustively on a topic, </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The masquerade of Charity")</w:t>
      </w:r>
    </w:p>
    <w:p w14:paraId="37FAD957" w14:textId="321517C6" w:rsidR="00567119" w:rsidRPr="00AA3375" w:rsidRDefault="002648F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is e</w:t>
      </w:r>
      <w:r w:rsidR="00567119" w:rsidRPr="00AA3375">
        <w:rPr>
          <w:rFonts w:ascii="Abadi MT Condensed Light" w:hAnsi="Abadi MT Condensed Light" w:cs="Times New Roman"/>
          <w:szCs w:val="24"/>
        </w:rPr>
        <w:t>xploding here. When you do things for the sak</w:t>
      </w:r>
      <w:r w:rsidR="00AE2963" w:rsidRPr="00AA3375">
        <w:rPr>
          <w:rFonts w:ascii="Abadi MT Condensed Light" w:hAnsi="Abadi MT Condensed Light" w:cs="Times New Roman"/>
          <w:szCs w:val="24"/>
        </w:rPr>
        <w:t xml:space="preserve">e of individual </w:t>
      </w:r>
      <w:r w:rsidR="00567119" w:rsidRPr="00AA3375">
        <w:rPr>
          <w:rFonts w:ascii="Abadi MT Condensed Light" w:hAnsi="Abadi MT Condensed Light" w:cs="Times New Roman"/>
          <w:szCs w:val="24"/>
        </w:rPr>
        <w:t xml:space="preserve">benefit </w:t>
      </w:r>
      <w:r w:rsidR="00736959" w:rsidRPr="00AA3375">
        <w:rPr>
          <w:rFonts w:ascii="Abadi MT Condensed Light" w:hAnsi="Abadi MT Condensed Light" w:cs="Times New Roman"/>
          <w:szCs w:val="24"/>
        </w:rPr>
        <w:t>or</w:t>
      </w:r>
      <w:r w:rsidR="00567119" w:rsidRPr="00AA3375">
        <w:rPr>
          <w:rFonts w:ascii="Abadi MT Condensed Light" w:hAnsi="Abadi MT Condensed Light" w:cs="Times New Roman"/>
          <w:szCs w:val="24"/>
        </w:rPr>
        <w:t xml:space="preserve"> yourself, Is that not selfish</w:t>
      </w:r>
      <w:r w:rsidR="00736959" w:rsidRPr="00AA3375">
        <w:rPr>
          <w:rFonts w:ascii="Abadi MT Condensed Light" w:hAnsi="Abadi MT Condensed Light" w:cs="Times New Roman"/>
          <w:szCs w:val="24"/>
        </w:rPr>
        <w:t xml:space="preserve"> </w:t>
      </w:r>
      <w:r w:rsidR="005F6A99" w:rsidRPr="00AA3375">
        <w:rPr>
          <w:rFonts w:ascii="Abadi MT Condensed Light" w:hAnsi="Abadi MT Condensed Light" w:cs="Times New Roman"/>
          <w:szCs w:val="24"/>
        </w:rPr>
        <w:t>‘</w:t>
      </w:r>
      <w:r w:rsidR="00736959" w:rsidRPr="00AA3375">
        <w:rPr>
          <w:rFonts w:ascii="Abadi MT Condensed Light" w:hAnsi="Abadi MT Condensed Light" w:cs="Times New Roman"/>
          <w:szCs w:val="24"/>
        </w:rPr>
        <w:t>enough</w:t>
      </w:r>
      <w:r w:rsidR="005F6A99"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w:t>
      </w:r>
    </w:p>
    <w:p w14:paraId="2D70C15D" w14:textId="540588E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All available energy, effort</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strength to impress just </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you</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D2359C" w:rsidRPr="00AA3375">
        <w:rPr>
          <w:rFonts w:ascii="Abadi MT Condensed Light" w:hAnsi="Abadi MT Condensed Light" w:cs="Times New Roman"/>
          <w:szCs w:val="24"/>
        </w:rPr>
        <w:t>Maybe</w:t>
      </w:r>
      <w:r w:rsidRPr="00AA3375">
        <w:rPr>
          <w:rFonts w:ascii="Abadi MT Condensed Light" w:hAnsi="Abadi MT Condensed Light" w:cs="Times New Roman"/>
          <w:szCs w:val="24"/>
        </w:rPr>
        <w:t xml:space="preserve"> alongside others) </w:t>
      </w:r>
    </w:p>
    <w:p w14:paraId="59B6CFB2" w14:textId="046D1E2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On the other hand, take a situation where you deny yourself some self</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fulfi</w:t>
      </w:r>
      <w:r w:rsidR="002648F4" w:rsidRPr="00AA3375">
        <w:rPr>
          <w:rFonts w:ascii="Abadi MT Condensed Light" w:hAnsi="Abadi MT Condensed Light" w:cs="Times New Roman"/>
          <w:szCs w:val="24"/>
        </w:rPr>
        <w:t>l</w:t>
      </w:r>
      <w:r w:rsidRPr="00AA3375">
        <w:rPr>
          <w:rFonts w:ascii="Abadi MT Condensed Light" w:hAnsi="Abadi MT Condensed Light" w:cs="Times New Roman"/>
          <w:szCs w:val="24"/>
        </w:rPr>
        <w:t>lment just for the sake of others or to please other people- where they take</w:t>
      </w:r>
      <w:r w:rsidR="00494542" w:rsidRPr="00AA3375">
        <w:rPr>
          <w:rFonts w:ascii="Abadi MT Condensed Light" w:hAnsi="Abadi MT Condensed Light" w:cs="Times New Roman"/>
          <w:szCs w:val="24"/>
        </w:rPr>
        <w:t xml:space="preserve"> lead priority in what you do</w:t>
      </w:r>
      <w:r w:rsidR="003058CE" w:rsidRPr="00AA3375">
        <w:rPr>
          <w:rFonts w:ascii="Abadi MT Condensed Light" w:hAnsi="Abadi MT Condensed Light" w:cs="Times New Roman"/>
          <w:szCs w:val="24"/>
        </w:rPr>
        <w:t>;</w:t>
      </w:r>
      <w:r w:rsidR="00494542" w:rsidRPr="00AA3375">
        <w:rPr>
          <w:rFonts w:ascii="Abadi MT Condensed Light" w:hAnsi="Abadi MT Condensed Light" w:cs="Times New Roman"/>
          <w:szCs w:val="24"/>
        </w:rPr>
        <w:t xml:space="preserve"> </w:t>
      </w:r>
      <w:r w:rsidR="008B7DF7" w:rsidRPr="00AA3375">
        <w:rPr>
          <w:rFonts w:ascii="Abadi MT Condensed Light" w:hAnsi="Abadi MT Condensed Light" w:cs="Times New Roman"/>
          <w:szCs w:val="24"/>
        </w:rPr>
        <w:t>just</w:t>
      </w:r>
      <w:r w:rsidRPr="00AA3375">
        <w:rPr>
          <w:rFonts w:ascii="Abadi MT Condensed Light" w:hAnsi="Abadi MT Condensed Light" w:cs="Times New Roman"/>
          <w:szCs w:val="24"/>
        </w:rPr>
        <w:t xml:space="preserve"> for them.</w:t>
      </w:r>
    </w:p>
    <w:p w14:paraId="554AC15F" w14:textId="77777777" w:rsidR="00567119" w:rsidRPr="00AA3375" w:rsidRDefault="00D2359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You are t</w:t>
      </w:r>
      <w:r w:rsidR="00567119" w:rsidRPr="00AA3375">
        <w:rPr>
          <w:rFonts w:ascii="Abadi MT Condensed Light" w:hAnsi="Abadi MT Condensed Light" w:cs="Times New Roman"/>
          <w:szCs w:val="24"/>
        </w:rPr>
        <w:t>hinking about it</w:t>
      </w:r>
      <w:r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 RIGHT?</w:t>
      </w:r>
    </w:p>
    <w:p w14:paraId="2FE92DF5" w14:textId="616575BC"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two types are contradict</w:t>
      </w:r>
      <w:r w:rsidR="002648F4" w:rsidRPr="00AA3375">
        <w:rPr>
          <w:rFonts w:ascii="Abadi MT Condensed Light" w:hAnsi="Abadi MT Condensed Light" w:cs="Times New Roman"/>
          <w:szCs w:val="24"/>
        </w:rPr>
        <w:t>ory, especially the second one, which is almost unacceptable as</w:t>
      </w:r>
      <w:r w:rsidR="008B7DF7" w:rsidRPr="00AA3375">
        <w:rPr>
          <w:rFonts w:ascii="Abadi MT Condensed Light" w:hAnsi="Abadi MT Condensed Light" w:cs="Times New Roman"/>
          <w:szCs w:val="24"/>
        </w:rPr>
        <w:t xml:space="preserve"> selfishness. But it e</w:t>
      </w:r>
      <w:r w:rsidRPr="00AA3375">
        <w:rPr>
          <w:rFonts w:ascii="Abadi MT Condensed Light" w:hAnsi="Abadi MT Condensed Light" w:cs="Times New Roman"/>
          <w:szCs w:val="24"/>
        </w:rPr>
        <w:t>xists</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FC2032" w:rsidRPr="00AA3375">
        <w:rPr>
          <w:rFonts w:ascii="Abadi MT Condensed Light" w:hAnsi="Abadi MT Condensed Light" w:cs="Times New Roman"/>
          <w:szCs w:val="24"/>
        </w:rPr>
        <w:t>investigate</w:t>
      </w:r>
      <w:r w:rsidRPr="00AA3375">
        <w:rPr>
          <w:rFonts w:ascii="Abadi MT Condensed Light" w:hAnsi="Abadi MT Condensed Light" w:cs="Times New Roman"/>
          <w:szCs w:val="24"/>
        </w:rPr>
        <w:t xml:space="preserve"> it.</w:t>
      </w:r>
    </w:p>
    <w:p w14:paraId="1F94DEAE" w14:textId="3AF63FE9"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Look </w:t>
      </w:r>
      <w:r w:rsidR="008B7DF7" w:rsidRPr="00AA3375">
        <w:rPr>
          <w:rFonts w:ascii="Abadi MT Condensed Light" w:hAnsi="Abadi MT Condensed Light" w:cs="Times New Roman"/>
          <w:szCs w:val="24"/>
        </w:rPr>
        <w:t>in the case of peer influence;</w:t>
      </w:r>
      <w:r w:rsidRPr="00AA3375">
        <w:rPr>
          <w:rFonts w:ascii="Abadi MT Condensed Light" w:hAnsi="Abadi MT Condensed Light" w:cs="Times New Roman"/>
          <w:szCs w:val="24"/>
        </w:rPr>
        <w:t xml:space="preserve"> for acceptability into the group</w:t>
      </w:r>
      <w:r w:rsidR="002648F4" w:rsidRPr="00AA3375">
        <w:rPr>
          <w:rFonts w:ascii="Abadi MT Condensed Light" w:hAnsi="Abadi MT Condensed Light" w:cs="Times New Roman"/>
          <w:szCs w:val="24"/>
        </w:rPr>
        <w:t>,</w:t>
      </w:r>
      <w:r w:rsidR="008B7DF7" w:rsidRPr="00AA3375">
        <w:rPr>
          <w:rFonts w:ascii="Abadi MT Condensed Light" w:hAnsi="Abadi MT Condensed Light" w:cs="Times New Roman"/>
          <w:szCs w:val="24"/>
        </w:rPr>
        <w:t xml:space="preserve"> you are required to shape up</w:t>
      </w:r>
      <w:r w:rsidRPr="00AA3375">
        <w:rPr>
          <w:rFonts w:ascii="Abadi MT Condensed Light" w:hAnsi="Abadi MT Condensed Light" w:cs="Times New Roman"/>
          <w:szCs w:val="24"/>
        </w:rPr>
        <w:t>.</w:t>
      </w:r>
    </w:p>
    <w:p w14:paraId="2D2F8869"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debate might not end now.</w:t>
      </w:r>
    </w:p>
    <w:p w14:paraId="1390FDC3" w14:textId="4AE8407A"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w:t>
      </w:r>
      <w:r w:rsidR="00FC2032" w:rsidRPr="00AA3375">
        <w:rPr>
          <w:rFonts w:ascii="Abadi MT Condensed Light" w:hAnsi="Abadi MT Condensed Light" w:cs="Times New Roman"/>
          <w:szCs w:val="24"/>
        </w:rPr>
        <w:t>it is</w:t>
      </w:r>
      <w:r w:rsidR="00597937" w:rsidRPr="00AA3375">
        <w:rPr>
          <w:rFonts w:ascii="Abadi MT Condensed Light" w:hAnsi="Abadi MT Condensed Light" w:cs="Times New Roman"/>
          <w:szCs w:val="24"/>
        </w:rPr>
        <w:t xml:space="preserve"> of</w:t>
      </w:r>
      <w:r w:rsidRPr="00AA3375">
        <w:rPr>
          <w:rFonts w:ascii="Abadi MT Condensed Light" w:hAnsi="Abadi MT Condensed Light" w:cs="Times New Roman"/>
          <w:szCs w:val="24"/>
        </w:rPr>
        <w:t xml:space="preserve"> convenience and mutual,</w:t>
      </w:r>
      <w:r w:rsidR="00597937" w:rsidRPr="00AA3375">
        <w:rPr>
          <w:rFonts w:ascii="Abadi MT Condensed Light" w:hAnsi="Abadi MT Condensed Light" w:cs="Times New Roman"/>
          <w:szCs w:val="24"/>
        </w:rPr>
        <w:t xml:space="preserve"> it doesn</w:t>
      </w:r>
      <w:r w:rsidR="003E1ADA" w:rsidRPr="00AA3375">
        <w:rPr>
          <w:rFonts w:ascii="Abadi MT Condensed Light" w:hAnsi="Abadi MT Condensed Light" w:cs="Times New Roman"/>
          <w:szCs w:val="24"/>
        </w:rPr>
        <w:t>'</w:t>
      </w:r>
      <w:r w:rsidR="00597937" w:rsidRPr="00AA3375">
        <w:rPr>
          <w:rFonts w:ascii="Abadi MT Condensed Light" w:hAnsi="Abadi MT Condensed Light" w:cs="Times New Roman"/>
          <w:szCs w:val="24"/>
        </w:rPr>
        <w:t>t fit within the</w:t>
      </w:r>
      <w:r w:rsidRPr="00AA3375">
        <w:rPr>
          <w:rFonts w:ascii="Abadi MT Condensed Light" w:hAnsi="Abadi MT Condensed Light" w:cs="Times New Roman"/>
          <w:szCs w:val="24"/>
        </w:rPr>
        <w:t xml:space="preserve"> two types.</w:t>
      </w:r>
    </w:p>
    <w:p w14:paraId="3C63DE9B" w14:textId="0BC472B5"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And now</w:t>
      </w:r>
      <w:r w:rsidR="002168DC"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just to mention, there is an enlightened </w:t>
      </w:r>
      <w:r w:rsidR="001B4EE7" w:rsidRPr="00AA3375">
        <w:rPr>
          <w:rFonts w:ascii="Abadi MT Condensed Light" w:hAnsi="Abadi MT Condensed Light" w:cs="Times New Roman"/>
          <w:szCs w:val="24"/>
        </w:rPr>
        <w:t>selfishness</w:t>
      </w:r>
      <w:r w:rsidR="00E80442"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where </w:t>
      </w:r>
      <w:r w:rsidR="00FC2032" w:rsidRPr="00AA3375">
        <w:rPr>
          <w:rFonts w:ascii="Abadi MT Condensed Light" w:hAnsi="Abadi MT Condensed Light" w:cs="Times New Roman"/>
          <w:szCs w:val="24"/>
        </w:rPr>
        <w:t>it is</w:t>
      </w:r>
      <w:r w:rsidRPr="00AA3375">
        <w:rPr>
          <w:rFonts w:ascii="Abadi MT Condensed Light" w:hAnsi="Abadi MT Condensed Light" w:cs="Times New Roman"/>
          <w:szCs w:val="24"/>
        </w:rPr>
        <w:t xml:space="preserve"> a give and take situation. </w:t>
      </w:r>
      <w:r w:rsidR="00D45993" w:rsidRPr="00AA3375">
        <w:rPr>
          <w:rFonts w:ascii="Abadi MT Condensed Light" w:hAnsi="Abadi MT Condensed Light" w:cs="Times New Roman"/>
          <w:szCs w:val="24"/>
        </w:rPr>
        <w:t>Biologically, we would call it s</w:t>
      </w:r>
      <w:r w:rsidRPr="00AA3375">
        <w:rPr>
          <w:rFonts w:ascii="Abadi MT Condensed Light" w:hAnsi="Abadi MT Condensed Light" w:cs="Times New Roman"/>
          <w:szCs w:val="24"/>
        </w:rPr>
        <w:t>ymbiosis.</w:t>
      </w:r>
    </w:p>
    <w:p w14:paraId="5E5FC60F" w14:textId="2A8B2C4A"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SYMBIOSIS</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version is what many </w:t>
      </w:r>
      <w:ins w:id="75" w:author="Muthomi Thiankolu" w:date="2021-02-01T18:54:00Z">
        <w:r w:rsidR="0072325D" w:rsidRPr="00AA3375">
          <w:rPr>
            <w:rFonts w:ascii="Abadi MT Condensed Light" w:hAnsi="Abadi MT Condensed Light" w:cs="Times New Roman"/>
            <w:szCs w:val="24"/>
          </w:rPr>
          <w:t>regard</w:t>
        </w:r>
      </w:ins>
      <w:r w:rsidR="00D45993" w:rsidRPr="00AA3375">
        <w:rPr>
          <w:rFonts w:ascii="Abadi MT Condensed Light" w:hAnsi="Abadi MT Condensed Light" w:cs="Times New Roman"/>
          <w:szCs w:val="24"/>
        </w:rPr>
        <w:t xml:space="preserve"> as non-selfishness</w:t>
      </w:r>
      <w:r w:rsidR="002168DC"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which is not the case.</w:t>
      </w:r>
    </w:p>
    <w:p w14:paraId="1B3E20EB" w14:textId="382EE441"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What type of selfishness do you have in </w:t>
      </w:r>
      <w:r w:rsidR="002168DC"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guise of Charity or Love</w:t>
      </w:r>
      <w:r w:rsidR="002168DC"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or Symbiosis?</w:t>
      </w:r>
    </w:p>
    <w:p w14:paraId="39818753" w14:textId="08FD7B92"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Now</w:t>
      </w:r>
      <w:r w:rsidR="002168DC"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what </w:t>
      </w:r>
      <w:r w:rsidR="00002294" w:rsidRPr="00AA3375">
        <w:rPr>
          <w:rFonts w:ascii="Abadi MT Condensed Light" w:hAnsi="Abadi MT Condensed Light" w:cs="Times New Roman"/>
          <w:szCs w:val="24"/>
        </w:rPr>
        <w:t xml:space="preserve">selfishness </w:t>
      </w:r>
      <w:r w:rsidRPr="00AA3375">
        <w:rPr>
          <w:rFonts w:ascii="Abadi MT Condensed Light" w:hAnsi="Abadi MT Condensed Light" w:cs="Times New Roman"/>
          <w:szCs w:val="24"/>
        </w:rPr>
        <w:t>d</w:t>
      </w:r>
      <w:r w:rsidR="00DB7502" w:rsidRPr="00AA3375">
        <w:rPr>
          <w:rFonts w:ascii="Abadi MT Condensed Light" w:hAnsi="Abadi MT Condensed Light" w:cs="Times New Roman"/>
          <w:szCs w:val="24"/>
        </w:rPr>
        <w:t xml:space="preserve">o you learn from your </w:t>
      </w:r>
      <w:r w:rsidRPr="00AA3375">
        <w:rPr>
          <w:rFonts w:ascii="Abadi MT Condensed Light" w:hAnsi="Abadi MT Condensed Light" w:cs="Times New Roman"/>
          <w:szCs w:val="24"/>
        </w:rPr>
        <w:t>friendships, governments, relationships, politics</w:t>
      </w:r>
      <w:r w:rsidR="002168DC"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etc.?</w:t>
      </w:r>
    </w:p>
    <w:p w14:paraId="39315E95" w14:textId="4B4E837E" w:rsidR="00567119" w:rsidRPr="00AA3375" w:rsidRDefault="00DB750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Whatever selfishness you hold, be kind to others.</w:t>
      </w:r>
    </w:p>
    <w:p w14:paraId="36065564" w14:textId="77777777" w:rsidR="00D2359C" w:rsidRPr="00AA3375" w:rsidRDefault="00D2359C"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2C06C04F" w14:textId="77777777" w:rsidR="00567119" w:rsidRPr="00AA3375" w:rsidRDefault="00567119" w:rsidP="00CC5E28">
      <w:pPr>
        <w:pStyle w:val="Heading1"/>
        <w:rPr>
          <w:rFonts w:ascii="Abadi MT Condensed Light" w:hAnsi="Abadi MT Condensed Light"/>
        </w:rPr>
      </w:pPr>
      <w:bookmarkStart w:id="76" w:name="_Toc69903275"/>
      <w:r w:rsidRPr="00AA3375">
        <w:rPr>
          <w:rFonts w:ascii="Abadi MT Condensed Light" w:hAnsi="Abadi MT Condensed Light"/>
        </w:rPr>
        <w:lastRenderedPageBreak/>
        <w:t>POSTERITY</w:t>
      </w:r>
      <w:bookmarkEnd w:id="76"/>
      <w:r w:rsidRPr="00AA3375">
        <w:rPr>
          <w:rFonts w:ascii="Abadi MT Condensed Light" w:hAnsi="Abadi MT Condensed Light"/>
        </w:rPr>
        <w:t xml:space="preserve"> </w:t>
      </w:r>
    </w:p>
    <w:p w14:paraId="1A0C6E85"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is the continuity of something into the future.</w:t>
      </w:r>
    </w:p>
    <w:p w14:paraId="69F8934B" w14:textId="548FCC37" w:rsidR="00567119" w:rsidRPr="00AA3375" w:rsidRDefault="001B4A4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means everything is done</w:t>
      </w:r>
      <w:r w:rsidR="0015647B" w:rsidRPr="00AA3375">
        <w:rPr>
          <w:rFonts w:ascii="Abadi MT Condensed Light" w:hAnsi="Abadi MT Condensed Light" w:cs="Times New Roman"/>
          <w:szCs w:val="24"/>
        </w:rPr>
        <w:t xml:space="preserve"> with the future generations in mind or for </w:t>
      </w:r>
      <w:r w:rsidR="00B0143E" w:rsidRPr="00AA3375">
        <w:rPr>
          <w:rFonts w:ascii="Abadi MT Condensed Light" w:hAnsi="Abadi MT Condensed Light" w:cs="Times New Roman"/>
          <w:szCs w:val="24"/>
        </w:rPr>
        <w:t xml:space="preserve">an </w:t>
      </w:r>
      <w:r w:rsidR="0015647B" w:rsidRPr="00AA3375">
        <w:rPr>
          <w:rFonts w:ascii="Abadi MT Condensed Light" w:hAnsi="Abadi MT Condensed Light" w:cs="Times New Roman"/>
          <w:szCs w:val="24"/>
        </w:rPr>
        <w:t xml:space="preserve">indefinite </w:t>
      </w:r>
      <w:r w:rsidR="00081097" w:rsidRPr="00AA3375">
        <w:rPr>
          <w:rFonts w:ascii="Abadi MT Condensed Light" w:hAnsi="Abadi MT Condensed Light" w:cs="Times New Roman"/>
          <w:szCs w:val="24"/>
        </w:rPr>
        <w:t>use into the</w:t>
      </w:r>
      <w:r w:rsidR="00567119" w:rsidRPr="00AA3375">
        <w:rPr>
          <w:rFonts w:ascii="Abadi MT Condensed Light" w:hAnsi="Abadi MT Condensed Light" w:cs="Times New Roman"/>
          <w:szCs w:val="24"/>
        </w:rPr>
        <w:t xml:space="preserve"> future.</w:t>
      </w:r>
    </w:p>
    <w:p w14:paraId="4155E69E" w14:textId="3E82F009" w:rsidR="00CD5A45"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w:t>
      </w:r>
      <w:r w:rsidR="00C10DBA" w:rsidRPr="00AA3375">
        <w:rPr>
          <w:rFonts w:ascii="Abadi MT Condensed Light" w:hAnsi="Abadi MT Condensed Light" w:cs="Times New Roman"/>
          <w:szCs w:val="24"/>
        </w:rPr>
        <w:t>do not</w:t>
      </w:r>
      <w:r w:rsidRPr="00AA3375">
        <w:rPr>
          <w:rFonts w:ascii="Abadi MT Condensed Light" w:hAnsi="Abadi MT Condensed Light" w:cs="Times New Roman"/>
          <w:szCs w:val="24"/>
        </w:rPr>
        <w:t xml:space="preserve"> have to </w:t>
      </w:r>
      <w:r w:rsidR="00FC2032" w:rsidRPr="00AA3375">
        <w:rPr>
          <w:rFonts w:ascii="Abadi MT Condensed Light" w:hAnsi="Abadi MT Condensed Light" w:cs="Times New Roman"/>
          <w:szCs w:val="24"/>
        </w:rPr>
        <w:t>waste a lot of time for no reason</w:t>
      </w:r>
      <w:r w:rsidR="002168DC"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just for the sake of it. </w:t>
      </w:r>
    </w:p>
    <w:p w14:paraId="1F83567C" w14:textId="7207908B" w:rsidR="00695B5F" w:rsidRPr="00AA3375" w:rsidRDefault="002168D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Our skills, investments, and family's continuit</w:t>
      </w:r>
      <w:r w:rsidR="00664474" w:rsidRPr="00AA3375">
        <w:rPr>
          <w:rFonts w:ascii="Abadi MT Condensed Light" w:hAnsi="Abadi MT Condensed Light" w:cs="Times New Roman"/>
          <w:szCs w:val="24"/>
        </w:rPr>
        <w:t>y means a prosperous life</w:t>
      </w:r>
      <w:r w:rsidRPr="00AA3375">
        <w:rPr>
          <w:rFonts w:ascii="Abadi MT Condensed Light" w:hAnsi="Abadi MT Condensed Light" w:cs="Times New Roman"/>
          <w:szCs w:val="24"/>
        </w:rPr>
        <w:t>,</w:t>
      </w:r>
      <w:r w:rsidR="00664474" w:rsidRPr="00AA3375">
        <w:rPr>
          <w:rFonts w:ascii="Abadi MT Condensed Light" w:hAnsi="Abadi MT Condensed Light" w:cs="Times New Roman"/>
          <w:szCs w:val="24"/>
        </w:rPr>
        <w:t xml:space="preserve"> which is a sure probability</w:t>
      </w:r>
      <w:r w:rsidR="00567119" w:rsidRPr="00AA3375">
        <w:rPr>
          <w:rFonts w:ascii="Abadi MT Condensed Light" w:hAnsi="Abadi MT Condensed Light" w:cs="Times New Roman"/>
          <w:szCs w:val="24"/>
        </w:rPr>
        <w:t xml:space="preserve"> </w:t>
      </w:r>
      <w:r w:rsidR="00664474" w:rsidRPr="00AA3375">
        <w:rPr>
          <w:rFonts w:ascii="Abadi MT Condensed Light" w:hAnsi="Abadi MT Condensed Light" w:cs="Times New Roman"/>
          <w:szCs w:val="24"/>
        </w:rPr>
        <w:t xml:space="preserve">for </w:t>
      </w:r>
      <w:r w:rsidR="00567119" w:rsidRPr="00AA3375">
        <w:rPr>
          <w:rFonts w:ascii="Abadi MT Condensed Light" w:hAnsi="Abadi MT Condensed Light" w:cs="Times New Roman"/>
          <w:szCs w:val="24"/>
        </w:rPr>
        <w:t xml:space="preserve">a certain tomorrow. </w:t>
      </w:r>
      <w:r w:rsidR="00FC2032" w:rsidRPr="00AA3375">
        <w:rPr>
          <w:rFonts w:ascii="Abadi MT Condensed Light" w:hAnsi="Abadi MT Condensed Light" w:cs="Times New Roman"/>
          <w:szCs w:val="24"/>
        </w:rPr>
        <w:t>We are</w:t>
      </w:r>
      <w:r w:rsidR="00567119" w:rsidRPr="00AA3375">
        <w:rPr>
          <w:rFonts w:ascii="Abadi MT Condensed Light" w:hAnsi="Abadi MT Condensed Light" w:cs="Times New Roman"/>
          <w:szCs w:val="24"/>
        </w:rPr>
        <w:t xml:space="preserve"> required to build </w:t>
      </w:r>
      <w:r w:rsidR="001B08AC" w:rsidRPr="00AA3375">
        <w:rPr>
          <w:rFonts w:ascii="Abadi MT Condensed Light" w:hAnsi="Abadi MT Condensed Light" w:cs="Times New Roman"/>
          <w:szCs w:val="24"/>
        </w:rPr>
        <w:t>on what we have or where we are towards the</w:t>
      </w:r>
      <w:r w:rsidR="00D2220C"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indefinite</w:t>
      </w:r>
      <w:r w:rsidR="00D2220C" w:rsidRPr="00AA3375">
        <w:rPr>
          <w:rFonts w:ascii="Abadi MT Condensed Light" w:hAnsi="Abadi MT Condensed Light" w:cs="Times New Roman"/>
          <w:szCs w:val="24"/>
        </w:rPr>
        <w:t xml:space="preserve"> future.</w:t>
      </w:r>
      <w:r w:rsidR="00C67E37" w:rsidRPr="00AA3375">
        <w:rPr>
          <w:rFonts w:ascii="Abadi MT Condensed Light" w:hAnsi="Abadi MT Condensed Light" w:cs="Times New Roman"/>
          <w:szCs w:val="24"/>
        </w:rPr>
        <w:t xml:space="preserve"> </w:t>
      </w:r>
    </w:p>
    <w:p w14:paraId="7108C8D1" w14:textId="1E41134A" w:rsidR="00567119" w:rsidRPr="00AA3375" w:rsidRDefault="00C67E3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Preparing ourselves for the </w:t>
      </w:r>
      <w:r w:rsidR="00695B5F" w:rsidRPr="00AA3375">
        <w:rPr>
          <w:rFonts w:ascii="Abadi MT Condensed Light" w:hAnsi="Abadi MT Condensed Light" w:cs="Times New Roman"/>
          <w:szCs w:val="24"/>
        </w:rPr>
        <w:t>future is a</w:t>
      </w:r>
      <w:r w:rsidR="00567119" w:rsidRPr="00AA3375">
        <w:rPr>
          <w:rFonts w:ascii="Abadi MT Condensed Light" w:hAnsi="Abadi MT Condensed Light" w:cs="Times New Roman"/>
          <w:szCs w:val="24"/>
        </w:rPr>
        <w:t xml:space="preserve"> concern plaguing many families</w:t>
      </w:r>
      <w:r w:rsidR="00695B5F" w:rsidRPr="00AA3375">
        <w:rPr>
          <w:rFonts w:ascii="Abadi MT Condensed Light" w:hAnsi="Abadi MT Condensed Light" w:cs="Times New Roman"/>
          <w:szCs w:val="24"/>
        </w:rPr>
        <w:t>, people</w:t>
      </w:r>
      <w:r w:rsidR="002168DC" w:rsidRPr="00AA3375">
        <w:rPr>
          <w:rFonts w:ascii="Abadi MT Condensed Light" w:hAnsi="Abadi MT Condensed Light" w:cs="Times New Roman"/>
          <w:szCs w:val="24"/>
        </w:rPr>
        <w:t>,</w:t>
      </w:r>
      <w:r w:rsidR="00695B5F" w:rsidRPr="00AA3375">
        <w:rPr>
          <w:rFonts w:ascii="Abadi MT Condensed Light" w:hAnsi="Abadi MT Condensed Light" w:cs="Times New Roman"/>
          <w:szCs w:val="24"/>
        </w:rPr>
        <w:t xml:space="preserve"> and systems. We need to</w:t>
      </w:r>
      <w:r w:rsidR="00567119" w:rsidRPr="00AA3375">
        <w:rPr>
          <w:rFonts w:ascii="Abadi MT Condensed Light" w:hAnsi="Abadi MT Condensed Light" w:cs="Times New Roman"/>
          <w:szCs w:val="24"/>
        </w:rPr>
        <w:t xml:space="preserve"> make the best of what we </w:t>
      </w:r>
      <w:r w:rsidR="00695B5F" w:rsidRPr="00AA3375">
        <w:rPr>
          <w:rFonts w:ascii="Abadi MT Condensed Light" w:hAnsi="Abadi MT Condensed Light" w:cs="Times New Roman"/>
          <w:szCs w:val="24"/>
        </w:rPr>
        <w:t xml:space="preserve">have been bestowed with at </w:t>
      </w:r>
      <w:r w:rsidR="002168DC" w:rsidRPr="00AA3375">
        <w:rPr>
          <w:rFonts w:ascii="Abadi MT Condensed Light" w:hAnsi="Abadi MT Condensed Light" w:cs="Times New Roman"/>
          <w:szCs w:val="24"/>
        </w:rPr>
        <w:t xml:space="preserve">the </w:t>
      </w:r>
      <w:r w:rsidR="00567119" w:rsidRPr="00AA3375">
        <w:rPr>
          <w:rFonts w:ascii="Abadi MT Condensed Light" w:hAnsi="Abadi MT Condensed Light" w:cs="Times New Roman"/>
          <w:szCs w:val="24"/>
        </w:rPr>
        <w:t>start.</w:t>
      </w:r>
    </w:p>
    <w:p w14:paraId="790CFE66" w14:textId="74F39B6B"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w:t>
      </w:r>
      <w:r w:rsidR="00C10DBA" w:rsidRPr="00AA3375">
        <w:rPr>
          <w:rFonts w:ascii="Abadi MT Condensed Light" w:hAnsi="Abadi MT Condensed Light" w:cs="Times New Roman"/>
          <w:szCs w:val="24"/>
        </w:rPr>
        <w:t>do not</w:t>
      </w:r>
      <w:r w:rsidRPr="00AA3375">
        <w:rPr>
          <w:rFonts w:ascii="Abadi MT Condensed Light" w:hAnsi="Abadi MT Condensed Light" w:cs="Times New Roman"/>
          <w:szCs w:val="24"/>
        </w:rPr>
        <w:t xml:space="preserve"> have to </w:t>
      </w:r>
      <w:r w:rsidR="002168DC" w:rsidRPr="00AA3375">
        <w:rPr>
          <w:rFonts w:ascii="Abadi MT Condensed Light" w:hAnsi="Abadi MT Condensed Light" w:cs="Times New Roman"/>
          <w:szCs w:val="24"/>
        </w:rPr>
        <w:t>retrogress the livelihood of a people or generation clumsily</w:t>
      </w:r>
      <w:r w:rsidRPr="00AA3375">
        <w:rPr>
          <w:rFonts w:ascii="Abadi MT Condensed Light" w:hAnsi="Abadi MT Condensed Light" w:cs="Times New Roman"/>
          <w:szCs w:val="24"/>
        </w:rPr>
        <w:t>. Backsliding is costly and ineffective in our current lives.</w:t>
      </w:r>
    </w:p>
    <w:p w14:paraId="02887CAE" w14:textId="2A7370D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w:t>
      </w:r>
      <w:r w:rsidR="00695B5F" w:rsidRPr="00AA3375">
        <w:rPr>
          <w:rFonts w:ascii="Abadi MT Condensed Light" w:hAnsi="Abadi MT Condensed Light" w:cs="Times New Roman"/>
          <w:szCs w:val="24"/>
        </w:rPr>
        <w:t>this regard,</w:t>
      </w:r>
      <w:r w:rsidR="004239C1" w:rsidRPr="00AA3375">
        <w:rPr>
          <w:rFonts w:ascii="Abadi MT Condensed Light" w:hAnsi="Abadi MT Condensed Light" w:cs="Times New Roman"/>
          <w:szCs w:val="24"/>
        </w:rPr>
        <w:t xml:space="preserve"> it is the starting point</w:t>
      </w:r>
      <w:r w:rsidRPr="00AA3375">
        <w:rPr>
          <w:rFonts w:ascii="Abadi MT Condensed Light" w:hAnsi="Abadi MT Condensed Light" w:cs="Times New Roman"/>
          <w:szCs w:val="24"/>
        </w:rPr>
        <w:t xml:space="preserve"> for either </w:t>
      </w:r>
      <w:r w:rsidR="00C239CA" w:rsidRPr="00AA3375">
        <w:rPr>
          <w:rFonts w:ascii="Abadi MT Condensed Light" w:hAnsi="Abadi MT Condensed Light" w:cs="Times New Roman"/>
          <w:szCs w:val="24"/>
        </w:rPr>
        <w:t>S</w:t>
      </w:r>
      <w:r w:rsidRPr="00AA3375">
        <w:rPr>
          <w:rFonts w:ascii="Abadi MT Condensed Light" w:hAnsi="Abadi MT Condensed Light" w:cs="Times New Roman"/>
          <w:szCs w:val="24"/>
        </w:rPr>
        <w:t xml:space="preserve">uccess or failure -where you </w:t>
      </w:r>
      <w:r w:rsidR="004239C1" w:rsidRPr="00AA3375">
        <w:rPr>
          <w:rFonts w:ascii="Abadi MT Condensed Light" w:hAnsi="Abadi MT Condensed Light" w:cs="Times New Roman"/>
          <w:szCs w:val="24"/>
        </w:rPr>
        <w:t xml:space="preserve">are required </w:t>
      </w:r>
      <w:r w:rsidR="006337D7" w:rsidRPr="00AA3375">
        <w:rPr>
          <w:rFonts w:ascii="Abadi MT Condensed Light" w:hAnsi="Abadi MT Condensed Light" w:cs="Times New Roman"/>
          <w:szCs w:val="24"/>
        </w:rPr>
        <w:t>not</w:t>
      </w:r>
      <w:r w:rsidRPr="00AA3375">
        <w:rPr>
          <w:rFonts w:ascii="Abadi MT Condensed Light" w:hAnsi="Abadi MT Condensed Light" w:cs="Times New Roman"/>
          <w:szCs w:val="24"/>
        </w:rPr>
        <w:t xml:space="preserve"> </w:t>
      </w:r>
      <w:r w:rsidR="002168DC" w:rsidRPr="00AA3375">
        <w:rPr>
          <w:rFonts w:ascii="Abadi MT Condensed Light" w:hAnsi="Abadi MT Condensed Light" w:cs="Times New Roman"/>
          <w:szCs w:val="24"/>
        </w:rPr>
        <w:t xml:space="preserve">to </w:t>
      </w:r>
      <w:r w:rsidRPr="00AA3375">
        <w:rPr>
          <w:rFonts w:ascii="Abadi MT Condensed Light" w:hAnsi="Abadi MT Condensed Light" w:cs="Times New Roman"/>
          <w:szCs w:val="24"/>
        </w:rPr>
        <w:t>post anything less than the cut</w:t>
      </w:r>
      <w:r w:rsidR="002168DC" w:rsidRPr="00AA3375">
        <w:rPr>
          <w:rFonts w:ascii="Abadi MT Condensed Light" w:hAnsi="Abadi MT Condensed Light" w:cs="Times New Roman"/>
          <w:szCs w:val="24"/>
        </w:rPr>
        <w:t>-</w:t>
      </w:r>
      <w:r w:rsidRPr="00AA3375">
        <w:rPr>
          <w:rFonts w:ascii="Abadi MT Condensed Light" w:hAnsi="Abadi MT Condensed Light" w:cs="Times New Roman"/>
          <w:szCs w:val="24"/>
        </w:rPr>
        <w:t>off level.</w:t>
      </w:r>
    </w:p>
    <w:p w14:paraId="4923C8CC" w14:textId="20EC27CA"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calls f</w:t>
      </w:r>
      <w:r w:rsidR="004239C1" w:rsidRPr="00AA3375">
        <w:rPr>
          <w:rFonts w:ascii="Abadi MT Condensed Light" w:hAnsi="Abadi MT Condensed Light" w:cs="Times New Roman"/>
          <w:szCs w:val="24"/>
        </w:rPr>
        <w:t xml:space="preserve">or continual </w:t>
      </w:r>
      <w:r w:rsidR="002168DC" w:rsidRPr="00AA3375">
        <w:rPr>
          <w:rFonts w:ascii="Abadi MT Condensed Light" w:hAnsi="Abadi MT Condensed Light" w:cs="Times New Roman"/>
          <w:szCs w:val="24"/>
        </w:rPr>
        <w:t>i</w:t>
      </w:r>
      <w:r w:rsidR="004239C1" w:rsidRPr="00AA3375">
        <w:rPr>
          <w:rFonts w:ascii="Abadi MT Condensed Light" w:hAnsi="Abadi MT Condensed Light" w:cs="Times New Roman"/>
          <w:szCs w:val="24"/>
        </w:rPr>
        <w:t>mprovement of products, s</w:t>
      </w:r>
      <w:r w:rsidRPr="00AA3375">
        <w:rPr>
          <w:rFonts w:ascii="Abadi MT Condensed Light" w:hAnsi="Abadi MT Condensed Light" w:cs="Times New Roman"/>
          <w:szCs w:val="24"/>
        </w:rPr>
        <w:t>kill</w:t>
      </w:r>
      <w:r w:rsidR="004239C1" w:rsidRPr="00AA3375">
        <w:rPr>
          <w:rFonts w:ascii="Abadi MT Condensed Light" w:hAnsi="Abadi MT Condensed Light" w:cs="Times New Roman"/>
          <w:szCs w:val="24"/>
        </w:rPr>
        <w:t>s</w:t>
      </w:r>
      <w:r w:rsidR="002168DC" w:rsidRPr="00AA3375">
        <w:rPr>
          <w:rFonts w:ascii="Abadi MT Condensed Light" w:hAnsi="Abadi MT Condensed Light" w:cs="Times New Roman"/>
          <w:szCs w:val="24"/>
        </w:rPr>
        <w:t>,</w:t>
      </w:r>
      <w:r w:rsidR="004239C1" w:rsidRPr="00AA3375">
        <w:rPr>
          <w:rFonts w:ascii="Abadi MT Condensed Light" w:hAnsi="Abadi MT Condensed Light" w:cs="Times New Roman"/>
          <w:szCs w:val="24"/>
        </w:rPr>
        <w:t xml:space="preserve"> or lives so that the next</w:t>
      </w:r>
      <w:r w:rsidRPr="00AA3375">
        <w:rPr>
          <w:rFonts w:ascii="Abadi MT Condensed Light" w:hAnsi="Abadi MT Condensed Light" w:cs="Times New Roman"/>
          <w:szCs w:val="24"/>
        </w:rPr>
        <w:t xml:space="preserve"> generation will find a stable ground to spring from.</w:t>
      </w:r>
    </w:p>
    <w:p w14:paraId="7CDB0CAE" w14:textId="0447E0AA"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Parents</w:t>
      </w:r>
      <w:r w:rsidR="006A24F9" w:rsidRPr="00AA3375">
        <w:rPr>
          <w:rFonts w:ascii="Abadi MT Condensed Light" w:hAnsi="Abadi MT Condensed Light" w:cs="Times New Roman"/>
          <w:szCs w:val="24"/>
        </w:rPr>
        <w:t xml:space="preserve"> should ensure their</w:t>
      </w:r>
      <w:r w:rsidRPr="00AA3375">
        <w:rPr>
          <w:rFonts w:ascii="Abadi MT Condensed Light" w:hAnsi="Abadi MT Condensed Light" w:cs="Times New Roman"/>
          <w:szCs w:val="24"/>
        </w:rPr>
        <w:t xml:space="preserve"> children </w:t>
      </w:r>
      <w:r w:rsidR="006A24F9" w:rsidRPr="00AA3375">
        <w:rPr>
          <w:rFonts w:ascii="Abadi MT Condensed Light" w:hAnsi="Abadi MT Condensed Light" w:cs="Times New Roman"/>
          <w:szCs w:val="24"/>
        </w:rPr>
        <w:t xml:space="preserve">will </w:t>
      </w:r>
      <w:r w:rsidR="009C5DF7" w:rsidRPr="00AA3375">
        <w:rPr>
          <w:rFonts w:ascii="Abadi MT Condensed Light" w:hAnsi="Abadi MT Condensed Light" w:cs="Times New Roman"/>
          <w:szCs w:val="24"/>
        </w:rPr>
        <w:t>at least find a better</w:t>
      </w:r>
      <w:r w:rsidR="00C350CC" w:rsidRPr="00AA3375">
        <w:rPr>
          <w:rFonts w:ascii="Abadi MT Condensed Light" w:hAnsi="Abadi MT Condensed Light" w:cs="Times New Roman"/>
          <w:szCs w:val="24"/>
        </w:rPr>
        <w:t xml:space="preserve"> foundation than </w:t>
      </w:r>
      <w:r w:rsidR="00DD0647" w:rsidRPr="00AA3375">
        <w:rPr>
          <w:rFonts w:ascii="Abadi MT Condensed Light" w:hAnsi="Abadi MT Condensed Light" w:cs="Times New Roman"/>
          <w:szCs w:val="24"/>
        </w:rPr>
        <w:t>they</w:t>
      </w:r>
      <w:r w:rsidRPr="00AA3375">
        <w:rPr>
          <w:rFonts w:ascii="Abadi MT Condensed Light" w:hAnsi="Abadi MT Condensed Light" w:cs="Times New Roman"/>
          <w:szCs w:val="24"/>
        </w:rPr>
        <w:t xml:space="preserve"> found. </w:t>
      </w:r>
    </w:p>
    <w:p w14:paraId="50CEDD40" w14:textId="38858191" w:rsidR="009C5DF7"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this</w:t>
      </w:r>
      <w:r w:rsidR="00C350CC" w:rsidRPr="00AA3375">
        <w:rPr>
          <w:rFonts w:ascii="Abadi MT Condensed Light" w:hAnsi="Abadi MT Condensed Light" w:cs="Times New Roman"/>
          <w:szCs w:val="24"/>
        </w:rPr>
        <w:t xml:space="preserve"> context, if</w:t>
      </w:r>
      <w:r w:rsidRPr="00AA3375">
        <w:rPr>
          <w:rFonts w:ascii="Abadi MT Condensed Light" w:hAnsi="Abadi MT Condensed Light" w:cs="Times New Roman"/>
          <w:szCs w:val="24"/>
        </w:rPr>
        <w:t xml:space="preserve"> you must have an unachieved vision or</w:t>
      </w:r>
      <w:r w:rsidR="00C350CC" w:rsidRPr="00AA3375">
        <w:rPr>
          <w:rFonts w:ascii="Abadi MT Condensed Light" w:hAnsi="Abadi MT Condensed Light" w:cs="Times New Roman"/>
          <w:szCs w:val="24"/>
        </w:rPr>
        <w:t xml:space="preserve"> goal to pass</w:t>
      </w:r>
      <w:r w:rsidR="002168DC" w:rsidRPr="00AA3375">
        <w:rPr>
          <w:rFonts w:ascii="Abadi MT Condensed Light" w:hAnsi="Abadi MT Condensed Light" w:cs="Times New Roman"/>
          <w:szCs w:val="24"/>
        </w:rPr>
        <w:t>,</w:t>
      </w:r>
      <w:r w:rsidR="00C350CC" w:rsidRPr="00AA3375">
        <w:rPr>
          <w:rFonts w:ascii="Abadi MT Condensed Light" w:hAnsi="Abadi MT Condensed Light" w:cs="Times New Roman"/>
          <w:szCs w:val="24"/>
        </w:rPr>
        <w:t xml:space="preserve"> </w:t>
      </w:r>
      <w:r w:rsidR="00F10352" w:rsidRPr="00AA3375">
        <w:rPr>
          <w:rFonts w:ascii="Abadi MT Condensed Light" w:hAnsi="Abadi MT Condensed Light" w:cs="Times New Roman"/>
          <w:szCs w:val="24"/>
        </w:rPr>
        <w:t>organize to</w:t>
      </w:r>
      <w:r w:rsidR="00047C0A" w:rsidRPr="00AA3375">
        <w:rPr>
          <w:rFonts w:ascii="Abadi MT Condensed Light" w:hAnsi="Abadi MT Condensed Light" w:cs="Times New Roman"/>
          <w:szCs w:val="24"/>
        </w:rPr>
        <w:t xml:space="preserve"> appropriately </w:t>
      </w:r>
      <w:r w:rsidR="00C350CC" w:rsidRPr="00AA3375">
        <w:rPr>
          <w:rFonts w:ascii="Abadi MT Condensed Light" w:hAnsi="Abadi MT Condensed Light" w:cs="Times New Roman"/>
          <w:szCs w:val="24"/>
        </w:rPr>
        <w:t>handover</w:t>
      </w:r>
      <w:r w:rsidR="009C5DF7" w:rsidRPr="00AA3375">
        <w:rPr>
          <w:rFonts w:ascii="Abadi MT Condensed Light" w:hAnsi="Abadi MT Condensed Light" w:cs="Times New Roman"/>
          <w:szCs w:val="24"/>
        </w:rPr>
        <w:t xml:space="preserve"> </w:t>
      </w:r>
      <w:r w:rsidR="00F10352"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 xml:space="preserve">chase or pursuit. </w:t>
      </w:r>
    </w:p>
    <w:p w14:paraId="65ABD07C" w14:textId="41455135" w:rsidR="00474EED" w:rsidRPr="00AA3375" w:rsidRDefault="00F10352" w:rsidP="00CC5E28">
      <w:pPr>
        <w:jc w:val="both"/>
        <w:rPr>
          <w:rFonts w:ascii="Abadi MT Condensed Light" w:hAnsi="Abadi MT Condensed Light" w:cs="Times New Roman"/>
          <w:b/>
          <w:bCs/>
          <w:szCs w:val="24"/>
        </w:rPr>
      </w:pPr>
      <w:r w:rsidRPr="00AA3375">
        <w:rPr>
          <w:rFonts w:ascii="Abadi MT Condensed Light" w:hAnsi="Abadi MT Condensed Light" w:cs="Times New Roman"/>
          <w:szCs w:val="24"/>
        </w:rPr>
        <w:t xml:space="preserve">Any rational mind should </w:t>
      </w:r>
      <w:r w:rsidR="00567119" w:rsidRPr="00AA3375">
        <w:rPr>
          <w:rFonts w:ascii="Abadi MT Condensed Light" w:hAnsi="Abadi MT Condensed Light" w:cs="Times New Roman"/>
          <w:szCs w:val="24"/>
        </w:rPr>
        <w:t>embrace a ready</w:t>
      </w:r>
      <w:r w:rsidR="009C5DF7"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platform to take off from</w:t>
      </w:r>
      <w:r w:rsidR="00BF5938" w:rsidRPr="00AA3375">
        <w:rPr>
          <w:rFonts w:ascii="Abadi MT Condensed Light" w:hAnsi="Abadi MT Condensed Light" w:cs="Times New Roman"/>
          <w:szCs w:val="24"/>
        </w:rPr>
        <w:t xml:space="preserve"> or build on; u</w:t>
      </w:r>
      <w:r w:rsidR="008E37BB" w:rsidRPr="00AA3375">
        <w:rPr>
          <w:rFonts w:ascii="Abadi MT Condensed Light" w:hAnsi="Abadi MT Condensed Light" w:cs="Times New Roman"/>
          <w:szCs w:val="24"/>
        </w:rPr>
        <w:t>nless</w:t>
      </w:r>
      <w:r w:rsidR="007E5C97" w:rsidRPr="00AA3375">
        <w:rPr>
          <w:rFonts w:ascii="Abadi MT Condensed Light" w:hAnsi="Abadi MT Condensed Light" w:cs="Times New Roman"/>
          <w:szCs w:val="24"/>
        </w:rPr>
        <w:t>,</w:t>
      </w:r>
      <w:r w:rsidR="008E37BB" w:rsidRPr="00AA3375">
        <w:rPr>
          <w:rFonts w:ascii="Abadi MT Condensed Light" w:hAnsi="Abadi MT Condensed Light" w:cs="Times New Roman"/>
          <w:szCs w:val="24"/>
        </w:rPr>
        <w:t xml:space="preserve"> with inventions or</w:t>
      </w:r>
      <w:r w:rsidR="00B32C43" w:rsidRPr="00AA3375">
        <w:rPr>
          <w:rFonts w:ascii="Abadi MT Condensed Light" w:hAnsi="Abadi MT Condensed Light" w:cs="Times New Roman"/>
          <w:szCs w:val="24"/>
        </w:rPr>
        <w:t xml:space="preserve"> discoveries</w:t>
      </w:r>
      <w:r w:rsidR="00567119" w:rsidRPr="00AA3375">
        <w:rPr>
          <w:rFonts w:ascii="Abadi MT Condensed Light" w:hAnsi="Abadi MT Condensed Light" w:cs="Times New Roman"/>
          <w:szCs w:val="24"/>
        </w:rPr>
        <w:t>, you may avoid a posterity base, which might not give much.</w:t>
      </w:r>
    </w:p>
    <w:p w14:paraId="626A08DB" w14:textId="77777777" w:rsidR="00CC5E28" w:rsidRPr="00AA3375" w:rsidRDefault="00CC5E28">
      <w:pPr>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0B6A1717" w14:textId="1B493459" w:rsidR="00567119" w:rsidRPr="00AA3375" w:rsidRDefault="00567119" w:rsidP="00CC5E28">
      <w:pPr>
        <w:pStyle w:val="Heading1"/>
        <w:rPr>
          <w:rFonts w:ascii="Abadi MT Condensed Light" w:hAnsi="Abadi MT Condensed Light"/>
        </w:rPr>
      </w:pPr>
      <w:bookmarkStart w:id="77" w:name="_Toc69903276"/>
      <w:r w:rsidRPr="00AA3375">
        <w:rPr>
          <w:rFonts w:ascii="Abadi MT Condensed Light" w:hAnsi="Abadi MT Condensed Light"/>
        </w:rPr>
        <w:lastRenderedPageBreak/>
        <w:t>GET</w:t>
      </w:r>
      <w:r w:rsidR="00872B96" w:rsidRPr="00AA3375">
        <w:rPr>
          <w:rFonts w:ascii="Abadi MT Condensed Light" w:hAnsi="Abadi MT Condensed Light"/>
        </w:rPr>
        <w:t>TING</w:t>
      </w:r>
      <w:r w:rsidRPr="00AA3375">
        <w:rPr>
          <w:rFonts w:ascii="Abadi MT Condensed Light" w:hAnsi="Abadi MT Condensed Light"/>
        </w:rPr>
        <w:t xml:space="preserve"> ORGANIZED</w:t>
      </w:r>
      <w:bookmarkEnd w:id="77"/>
      <w:r w:rsidRPr="00AA3375">
        <w:rPr>
          <w:rFonts w:ascii="Abadi MT Condensed Light" w:hAnsi="Abadi MT Condensed Light"/>
        </w:rPr>
        <w:t xml:space="preserve"> </w:t>
      </w:r>
    </w:p>
    <w:p w14:paraId="0004925E" w14:textId="5C470B39"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is in line with</w:t>
      </w:r>
      <w:r w:rsidR="00E32567" w:rsidRPr="00AA3375">
        <w:rPr>
          <w:rFonts w:ascii="Abadi MT Condensed Light" w:hAnsi="Abadi MT Condensed Light" w:cs="Times New Roman"/>
          <w:szCs w:val="24"/>
        </w:rPr>
        <w:t xml:space="preserve"> planning and living true to your</w:t>
      </w:r>
      <w:r w:rsidRPr="00AA3375">
        <w:rPr>
          <w:rFonts w:ascii="Abadi MT Condensed Light" w:hAnsi="Abadi MT Condensed Light" w:cs="Times New Roman"/>
          <w:szCs w:val="24"/>
        </w:rPr>
        <w:t xml:space="preserve"> </w:t>
      </w:r>
      <w:r w:rsidR="00D87CC9" w:rsidRPr="00AA3375">
        <w:rPr>
          <w:rFonts w:ascii="Abadi MT Condensed Light" w:hAnsi="Abadi MT Condensed Light" w:cs="Times New Roman"/>
          <w:szCs w:val="24"/>
        </w:rPr>
        <w:t xml:space="preserve">plan </w:t>
      </w:r>
      <w:r w:rsidR="002648F4" w:rsidRPr="00AA3375">
        <w:rPr>
          <w:rFonts w:ascii="Abadi MT Condensed Light" w:hAnsi="Abadi MT Condensed Light" w:cs="Times New Roman"/>
          <w:szCs w:val="24"/>
        </w:rPr>
        <w:t xml:space="preserve">daily </w:t>
      </w:r>
      <w:r w:rsidR="00D87CC9"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you live it habitually to have a better life. </w:t>
      </w:r>
      <w:r w:rsidR="00D87CC9" w:rsidRPr="00AA3375">
        <w:rPr>
          <w:rFonts w:ascii="Abadi MT Condensed Light" w:hAnsi="Abadi MT Condensed Light" w:cs="Times New Roman"/>
          <w:szCs w:val="24"/>
        </w:rPr>
        <w:t xml:space="preserve">That is </w:t>
      </w:r>
      <w:r w:rsidRPr="00AA3375">
        <w:rPr>
          <w:rFonts w:ascii="Abadi MT Condensed Light" w:hAnsi="Abadi MT Condensed Light" w:cs="Times New Roman"/>
          <w:szCs w:val="24"/>
        </w:rPr>
        <w:t>Insight</w:t>
      </w:r>
      <w:r w:rsidR="00E32567" w:rsidRPr="00AA3375">
        <w:rPr>
          <w:rFonts w:ascii="Abadi MT Condensed Light" w:hAnsi="Abadi MT Condensed Light" w:cs="Times New Roman"/>
          <w:szCs w:val="24"/>
        </w:rPr>
        <w:t>ful, isn</w:t>
      </w:r>
      <w:r w:rsidR="003E1ADA" w:rsidRPr="00AA3375">
        <w:rPr>
          <w:rFonts w:ascii="Abadi MT Condensed Light" w:hAnsi="Abadi MT Condensed Light" w:cs="Times New Roman"/>
          <w:szCs w:val="24"/>
        </w:rPr>
        <w:t>'</w:t>
      </w:r>
      <w:r w:rsidR="00E32567" w:rsidRPr="00AA3375">
        <w:rPr>
          <w:rFonts w:ascii="Abadi MT Condensed Light" w:hAnsi="Abadi MT Condensed Light" w:cs="Times New Roman"/>
          <w:szCs w:val="24"/>
        </w:rPr>
        <w:t>t it?</w:t>
      </w:r>
    </w:p>
    <w:p w14:paraId="4A6FDECA" w14:textId="0BCBE39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you are organized, yo</w:t>
      </w:r>
      <w:r w:rsidR="00D87CC9" w:rsidRPr="00AA3375">
        <w:rPr>
          <w:rFonts w:ascii="Abadi MT Condensed Light" w:hAnsi="Abadi MT Condensed Light" w:cs="Times New Roman"/>
          <w:szCs w:val="24"/>
        </w:rPr>
        <w:t xml:space="preserve">u live your planned day or time as scheduled without </w:t>
      </w:r>
      <w:r w:rsidRPr="00AA3375">
        <w:rPr>
          <w:rFonts w:ascii="Abadi MT Condensed Light" w:hAnsi="Abadi MT Condensed Light" w:cs="Times New Roman"/>
          <w:szCs w:val="24"/>
        </w:rPr>
        <w:t>procr</w:t>
      </w:r>
      <w:r w:rsidR="00321623" w:rsidRPr="00AA3375">
        <w:rPr>
          <w:rFonts w:ascii="Abadi MT Condensed Light" w:hAnsi="Abadi MT Condensed Light" w:cs="Times New Roman"/>
          <w:szCs w:val="24"/>
        </w:rPr>
        <w:t>astination or excuses</w:t>
      </w:r>
      <w:r w:rsidRPr="00AA3375">
        <w:rPr>
          <w:rFonts w:ascii="Abadi MT Condensed Light" w:hAnsi="Abadi MT Condensed Light" w:cs="Times New Roman"/>
          <w:szCs w:val="24"/>
        </w:rPr>
        <w:t xml:space="preserve">. </w:t>
      </w:r>
    </w:p>
    <w:p w14:paraId="40C2BF87" w14:textId="41EBBD59"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If you achieve this, </w:t>
      </w:r>
      <w:r w:rsidR="00321623" w:rsidRPr="00AA3375">
        <w:rPr>
          <w:rFonts w:ascii="Abadi MT Condensed Light" w:hAnsi="Abadi MT Condensed Light" w:cs="Times New Roman"/>
          <w:szCs w:val="24"/>
        </w:rPr>
        <w:t>you</w:t>
      </w:r>
      <w:r w:rsidRPr="00AA3375">
        <w:rPr>
          <w:rFonts w:ascii="Abadi MT Condensed Light" w:hAnsi="Abadi MT Condensed Light" w:cs="Times New Roman"/>
          <w:szCs w:val="24"/>
        </w:rPr>
        <w:t xml:space="preserve"> will have fulfi</w:t>
      </w:r>
      <w:r w:rsidR="002648F4"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lment and achieve goals-Just align your day to the bigger picture of your </w:t>
      </w:r>
      <w:r w:rsidR="002648F4"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p>
    <w:p w14:paraId="0A3A8513" w14:textId="138F2324"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Succe</w:t>
      </w:r>
      <w:r w:rsidR="00321623" w:rsidRPr="00AA3375">
        <w:rPr>
          <w:rFonts w:ascii="Abadi MT Condensed Light" w:hAnsi="Abadi MT Condensed Light" w:cs="Times New Roman"/>
          <w:szCs w:val="24"/>
        </w:rPr>
        <w:t>ss is not a big thing, but it constitutes the</w:t>
      </w:r>
      <w:r w:rsidRPr="00AA3375">
        <w:rPr>
          <w:rFonts w:ascii="Abadi MT Condensed Light" w:hAnsi="Abadi MT Condensed Light" w:cs="Times New Roman"/>
          <w:szCs w:val="24"/>
        </w:rPr>
        <w:t xml:space="preserve"> small things combined and compiled over</w:t>
      </w:r>
      <w:r w:rsidR="002648F4"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time. </w:t>
      </w:r>
    </w:p>
    <w:p w14:paraId="020FD404" w14:textId="12D7E4EB" w:rsidR="00567119" w:rsidRPr="00AA3375" w:rsidRDefault="009D025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Moreover,</w:t>
      </w:r>
      <w:r w:rsidR="00567119" w:rsidRPr="00AA3375">
        <w:rPr>
          <w:rFonts w:ascii="Abadi MT Condensed Light" w:hAnsi="Abadi MT Condensed Light" w:cs="Times New Roman"/>
          <w:szCs w:val="24"/>
        </w:rPr>
        <w:t xml:space="preserve"> we either </w:t>
      </w:r>
      <w:r w:rsidR="00DE74B5" w:rsidRPr="00AA3375">
        <w:rPr>
          <w:rFonts w:ascii="Abadi MT Condensed Light" w:hAnsi="Abadi MT Condensed Light" w:cs="Times New Roman"/>
          <w:szCs w:val="24"/>
        </w:rPr>
        <w:t>do not</w:t>
      </w:r>
      <w:r w:rsidR="00567119" w:rsidRPr="00AA3375">
        <w:rPr>
          <w:rFonts w:ascii="Abadi MT Condensed Light" w:hAnsi="Abadi MT Condensed Light" w:cs="Times New Roman"/>
          <w:szCs w:val="24"/>
        </w:rPr>
        <w:t xml:space="preserve"> know </w:t>
      </w:r>
      <w:r w:rsidR="00FC2032" w:rsidRPr="00AA3375">
        <w:rPr>
          <w:rFonts w:ascii="Abadi MT Condensed Light" w:hAnsi="Abadi MT Condensed Light" w:cs="Times New Roman"/>
          <w:szCs w:val="24"/>
        </w:rPr>
        <w:t>it</w:t>
      </w:r>
      <w:r w:rsidR="002648F4" w:rsidRPr="00AA3375">
        <w:rPr>
          <w:rFonts w:ascii="Abadi MT Condensed Light" w:hAnsi="Abadi MT Condensed Light" w:cs="Times New Roman"/>
          <w:szCs w:val="24"/>
        </w:rPr>
        <w:t>s</w:t>
      </w:r>
      <w:r w:rsidR="00567119" w:rsidRPr="00AA3375">
        <w:rPr>
          <w:rFonts w:ascii="Abadi MT Condensed Light" w:hAnsi="Abadi MT Condensed Light" w:cs="Times New Roman"/>
          <w:szCs w:val="24"/>
        </w:rPr>
        <w:t xml:space="preserve"> meaning</w:t>
      </w:r>
      <w:r w:rsidR="002648F4"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or we </w:t>
      </w:r>
      <w:r w:rsidR="00DE74B5" w:rsidRPr="00AA3375">
        <w:rPr>
          <w:rFonts w:ascii="Abadi MT Condensed Light" w:hAnsi="Abadi MT Condensed Light" w:cs="Times New Roman"/>
          <w:szCs w:val="24"/>
        </w:rPr>
        <w:t>do not</w:t>
      </w:r>
      <w:r w:rsidR="00567119" w:rsidRPr="00AA3375">
        <w:rPr>
          <w:rFonts w:ascii="Abadi MT Condensed Light" w:hAnsi="Abadi MT Condensed Light" w:cs="Times New Roman"/>
          <w:szCs w:val="24"/>
        </w:rPr>
        <w:t xml:space="preserve"> want it in our lives. If rated, most of us would have to </w:t>
      </w:r>
      <w:r w:rsidRPr="00AA3375">
        <w:rPr>
          <w:rFonts w:ascii="Abadi MT Condensed Light" w:hAnsi="Abadi MT Condensed Light" w:cs="Times New Roman"/>
          <w:szCs w:val="24"/>
        </w:rPr>
        <w:t>redo</w:t>
      </w:r>
      <w:r w:rsidR="00567119" w:rsidRPr="00AA3375">
        <w:rPr>
          <w:rFonts w:ascii="Abadi MT Condensed Light" w:hAnsi="Abadi MT Condensed Light" w:cs="Times New Roman"/>
          <w:szCs w:val="24"/>
        </w:rPr>
        <w:t xml:space="preserve"> the evaluation tests many times to get an average. The </w:t>
      </w:r>
      <w:r w:rsidR="003E1ADA"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get </w:t>
      </w:r>
      <w:r w:rsidRPr="00AA3375">
        <w:rPr>
          <w:rFonts w:ascii="Abadi MT Condensed Light" w:hAnsi="Abadi MT Condensed Light" w:cs="Times New Roman"/>
          <w:szCs w:val="24"/>
        </w:rPr>
        <w:t>organized</w:t>
      </w:r>
      <w:r w:rsidR="003E1ADA"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guide </w:t>
      </w:r>
      <w:r w:rsidR="00163B77" w:rsidRPr="00AA3375">
        <w:rPr>
          <w:rFonts w:ascii="Abadi MT Condensed Light" w:hAnsi="Abadi MT Condensed Light" w:cs="Times New Roman"/>
          <w:szCs w:val="24"/>
        </w:rPr>
        <w:t>is not</w:t>
      </w:r>
      <w:r w:rsidR="00567119" w:rsidRPr="00AA3375">
        <w:rPr>
          <w:rFonts w:ascii="Abadi MT Condensed Light" w:hAnsi="Abadi MT Condensed Light" w:cs="Times New Roman"/>
          <w:szCs w:val="24"/>
        </w:rPr>
        <w:t xml:space="preserve"> an activity but a </w:t>
      </w:r>
      <w:r w:rsidRPr="00AA3375">
        <w:rPr>
          <w:rFonts w:ascii="Abadi MT Condensed Light" w:hAnsi="Abadi MT Condensed Light" w:cs="Times New Roman"/>
          <w:szCs w:val="24"/>
        </w:rPr>
        <w:t>process</w:t>
      </w:r>
      <w:r w:rsidR="002648F4" w:rsidRPr="00AA3375">
        <w:rPr>
          <w:rFonts w:ascii="Abadi MT Condensed Light" w:hAnsi="Abadi MT Condensed Light" w:cs="Times New Roman"/>
          <w:szCs w:val="24"/>
        </w:rPr>
        <w:t>, j</w:t>
      </w:r>
      <w:r w:rsidRPr="00AA3375">
        <w:rPr>
          <w:rFonts w:ascii="Abadi MT Condensed Light" w:hAnsi="Abadi MT Condensed Light" w:cs="Times New Roman"/>
          <w:szCs w:val="24"/>
        </w:rPr>
        <w:t xml:space="preserve">ust like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 You li</w:t>
      </w:r>
      <w:r w:rsidR="002C7AAF" w:rsidRPr="00AA3375">
        <w:rPr>
          <w:rFonts w:ascii="Abadi MT Condensed Light" w:hAnsi="Abadi MT Condensed Light" w:cs="Times New Roman"/>
          <w:szCs w:val="24"/>
        </w:rPr>
        <w:t>ve it on</w:t>
      </w:r>
      <w:r w:rsidR="00567119" w:rsidRPr="00AA3375">
        <w:rPr>
          <w:rFonts w:ascii="Abadi MT Condensed Light" w:hAnsi="Abadi MT Condensed Light" w:cs="Times New Roman"/>
          <w:szCs w:val="24"/>
        </w:rPr>
        <w:t xml:space="preserve"> timely </w:t>
      </w:r>
      <w:r w:rsidR="002C7AAF" w:rsidRPr="00AA3375">
        <w:rPr>
          <w:rFonts w:ascii="Abadi MT Condensed Light" w:hAnsi="Abadi MT Condensed Light" w:cs="Times New Roman"/>
          <w:szCs w:val="24"/>
        </w:rPr>
        <w:t>bits that</w:t>
      </w:r>
      <w:r w:rsidR="00567119" w:rsidRPr="00AA3375">
        <w:rPr>
          <w:rFonts w:ascii="Abadi MT Condensed Light" w:hAnsi="Abadi MT Condensed Light" w:cs="Times New Roman"/>
          <w:szCs w:val="24"/>
        </w:rPr>
        <w:t xml:space="preserve"> coin it to our daily lives.</w:t>
      </w:r>
    </w:p>
    <w:p w14:paraId="34455414" w14:textId="7CEC00C6"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Getting </w:t>
      </w:r>
      <w:r w:rsidR="002C7AAF" w:rsidRPr="00AA3375">
        <w:rPr>
          <w:rFonts w:ascii="Abadi MT Condensed Light" w:hAnsi="Abadi MT Condensed Light" w:cs="Times New Roman"/>
          <w:szCs w:val="24"/>
        </w:rPr>
        <w:t>organized</w:t>
      </w:r>
      <w:r w:rsidRPr="00AA3375">
        <w:rPr>
          <w:rFonts w:ascii="Abadi MT Condensed Light" w:hAnsi="Abadi MT Condensed Light" w:cs="Times New Roman"/>
          <w:szCs w:val="24"/>
        </w:rPr>
        <w:t xml:space="preserve"> </w:t>
      </w:r>
      <w:r w:rsidR="00FC2032" w:rsidRPr="00AA3375">
        <w:rPr>
          <w:rFonts w:ascii="Abadi MT Condensed Light" w:hAnsi="Abadi MT Condensed Light" w:cs="Times New Roman"/>
          <w:szCs w:val="24"/>
        </w:rPr>
        <w:t>is</w:t>
      </w:r>
      <w:r w:rsidRPr="00AA3375">
        <w:rPr>
          <w:rFonts w:ascii="Abadi MT Condensed Light" w:hAnsi="Abadi MT Condensed Light" w:cs="Times New Roman"/>
          <w:szCs w:val="24"/>
        </w:rPr>
        <w:t xml:space="preserve"> a lifetime </w:t>
      </w:r>
      <w:r w:rsidR="002C7AAF" w:rsidRPr="00AA3375">
        <w:rPr>
          <w:rFonts w:ascii="Abadi MT Condensed Light" w:hAnsi="Abadi MT Condensed Light" w:cs="Times New Roman"/>
          <w:szCs w:val="24"/>
        </w:rPr>
        <w:t>assignment that</w:t>
      </w:r>
      <w:r w:rsidRPr="00AA3375">
        <w:rPr>
          <w:rFonts w:ascii="Abadi MT Condensed Light" w:hAnsi="Abadi MT Condensed Light" w:cs="Times New Roman"/>
          <w:szCs w:val="24"/>
        </w:rPr>
        <w:t xml:space="preserve"> demands a lot of discipline to control ourselves towards individual targets over a </w:t>
      </w:r>
      <w:r w:rsidR="002C7AAF" w:rsidRPr="00AA3375">
        <w:rPr>
          <w:rFonts w:ascii="Abadi MT Condensed Light" w:hAnsi="Abadi MT Condensed Light" w:cs="Times New Roman"/>
          <w:szCs w:val="24"/>
        </w:rPr>
        <w:t>period in our lives.</w:t>
      </w:r>
    </w:p>
    <w:p w14:paraId="62B746B4" w14:textId="0C2D1AB8" w:rsidR="00567119" w:rsidRPr="00AA3375" w:rsidRDefault="00E2506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However,</w:t>
      </w:r>
      <w:r w:rsidR="002C7AAF"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 xml:space="preserve">being </w:t>
      </w:r>
      <w:r w:rsidR="002C7AAF" w:rsidRPr="00AA3375">
        <w:rPr>
          <w:rFonts w:ascii="Abadi MT Condensed Light" w:hAnsi="Abadi MT Condensed Light" w:cs="Times New Roman"/>
          <w:szCs w:val="24"/>
        </w:rPr>
        <w:t>organized</w:t>
      </w:r>
      <w:r w:rsidRPr="00AA3375">
        <w:rPr>
          <w:rFonts w:ascii="Abadi MT Condensed Light" w:hAnsi="Abadi MT Condensed Light" w:cs="Times New Roman"/>
          <w:szCs w:val="24"/>
        </w:rPr>
        <w:t xml:space="preserve"> or not, we remain</w:t>
      </w:r>
      <w:r w:rsidR="00567119" w:rsidRPr="00AA3375">
        <w:rPr>
          <w:rFonts w:ascii="Abadi MT Condensed Light" w:hAnsi="Abadi MT Condensed Light" w:cs="Times New Roman"/>
          <w:szCs w:val="24"/>
        </w:rPr>
        <w:t xml:space="preserve"> </w:t>
      </w:r>
      <w:r w:rsidR="003E1ADA" w:rsidRPr="00AA3375">
        <w:rPr>
          <w:rFonts w:ascii="Abadi MT Condensed Light" w:hAnsi="Abadi MT Condensed Light" w:cs="Times New Roman"/>
          <w:szCs w:val="24"/>
        </w:rPr>
        <w:t>'</w:t>
      </w:r>
      <w:r w:rsidR="002C7AAF" w:rsidRPr="00AA3375">
        <w:rPr>
          <w:rFonts w:ascii="Abadi MT Condensed Light" w:hAnsi="Abadi MT Condensed Light" w:cs="Times New Roman"/>
          <w:szCs w:val="24"/>
        </w:rPr>
        <w:t>organized</w:t>
      </w:r>
      <w:r w:rsidR="003E1ADA"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anyway. You are either rightly </w:t>
      </w:r>
      <w:r w:rsidR="002C7AAF" w:rsidRPr="00AA3375">
        <w:rPr>
          <w:rFonts w:ascii="Abadi MT Condensed Light" w:hAnsi="Abadi MT Condensed Light" w:cs="Times New Roman"/>
          <w:szCs w:val="24"/>
        </w:rPr>
        <w:t>organized</w:t>
      </w:r>
      <w:r w:rsidR="00567119" w:rsidRPr="00AA3375">
        <w:rPr>
          <w:rFonts w:ascii="Abadi MT Condensed Light" w:hAnsi="Abadi MT Condensed Light" w:cs="Times New Roman"/>
          <w:szCs w:val="24"/>
        </w:rPr>
        <w:t xml:space="preserve"> or wrongly </w:t>
      </w:r>
      <w:r w:rsidR="00C916E3" w:rsidRPr="00AA3375">
        <w:rPr>
          <w:rFonts w:ascii="Abadi MT Condensed Light" w:hAnsi="Abadi MT Condensed Light" w:cs="Times New Roman"/>
          <w:szCs w:val="24"/>
        </w:rPr>
        <w:t>organized</w:t>
      </w:r>
      <w:r w:rsidR="00567119" w:rsidRPr="00AA3375">
        <w:rPr>
          <w:rFonts w:ascii="Abadi MT Condensed Light" w:hAnsi="Abadi MT Condensed Light" w:cs="Times New Roman"/>
          <w:szCs w:val="24"/>
        </w:rPr>
        <w:t>.</w:t>
      </w:r>
    </w:p>
    <w:p w14:paraId="2C204427"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If you get </w:t>
      </w:r>
      <w:r w:rsidR="00C916E3" w:rsidRPr="00AA3375">
        <w:rPr>
          <w:rFonts w:ascii="Abadi MT Condensed Light" w:hAnsi="Abadi MT Condensed Light" w:cs="Times New Roman"/>
          <w:szCs w:val="24"/>
        </w:rPr>
        <w:t>organized,</w:t>
      </w:r>
      <w:r w:rsidRPr="00AA3375">
        <w:rPr>
          <w:rFonts w:ascii="Abadi MT Condensed Light" w:hAnsi="Abadi MT Condensed Light" w:cs="Times New Roman"/>
          <w:szCs w:val="24"/>
        </w:rPr>
        <w:t xml:space="preserve"> you </w:t>
      </w:r>
      <w:r w:rsidR="00C916E3" w:rsidRPr="00AA3375">
        <w:rPr>
          <w:rFonts w:ascii="Abadi MT Condensed Light" w:hAnsi="Abadi MT Condensed Light" w:cs="Times New Roman"/>
          <w:szCs w:val="24"/>
        </w:rPr>
        <w:t>maximize</w:t>
      </w:r>
      <w:r w:rsidRPr="00AA3375">
        <w:rPr>
          <w:rFonts w:ascii="Abadi MT Condensed Light" w:hAnsi="Abadi MT Condensed Light" w:cs="Times New Roman"/>
          <w:szCs w:val="24"/>
        </w:rPr>
        <w:t xml:space="preserve"> on time or resource </w:t>
      </w:r>
      <w:r w:rsidR="00C916E3" w:rsidRPr="00AA3375">
        <w:rPr>
          <w:rFonts w:ascii="Abadi MT Condensed Light" w:hAnsi="Abadi MT Condensed Light" w:cs="Times New Roman"/>
          <w:szCs w:val="24"/>
        </w:rPr>
        <w:t>utilization</w:t>
      </w:r>
      <w:r w:rsidRPr="00AA3375">
        <w:rPr>
          <w:rFonts w:ascii="Abadi MT Condensed Light" w:hAnsi="Abadi MT Condensed Light" w:cs="Times New Roman"/>
          <w:szCs w:val="24"/>
        </w:rPr>
        <w:t xml:space="preserve"> during that period or for the given opportunity yielding optimal results.</w:t>
      </w:r>
    </w:p>
    <w:p w14:paraId="6CE3610F" w14:textId="5931BCE0"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Any shortage of some achievement throws you out </w:t>
      </w:r>
      <w:r w:rsidR="00C916E3" w:rsidRPr="00AA3375">
        <w:rPr>
          <w:rFonts w:ascii="Abadi MT Condensed Light" w:hAnsi="Abadi MT Condensed Light" w:cs="Times New Roman"/>
          <w:szCs w:val="24"/>
        </w:rPr>
        <w:t xml:space="preserve">as </w:t>
      </w:r>
      <w:r w:rsidR="00975F23" w:rsidRPr="00AA3375">
        <w:rPr>
          <w:rFonts w:ascii="Abadi MT Condensed Light" w:hAnsi="Abadi MT Condensed Light" w:cs="Times New Roman"/>
          <w:szCs w:val="24"/>
        </w:rPr>
        <w:t xml:space="preserve">an opponent or enemy of </w:t>
      </w:r>
      <w:r w:rsidR="007E5C97" w:rsidRPr="00AA3375">
        <w:rPr>
          <w:rFonts w:ascii="Abadi MT Condensed Light" w:hAnsi="Abadi MT Condensed Light" w:cs="Times New Roman"/>
          <w:szCs w:val="24"/>
        </w:rPr>
        <w:t xml:space="preserve">the </w:t>
      </w:r>
      <w:r w:rsidR="00975F23" w:rsidRPr="00AA3375">
        <w:rPr>
          <w:rFonts w:ascii="Abadi MT Condensed Light" w:hAnsi="Abadi MT Condensed Light" w:cs="Times New Roman"/>
          <w:szCs w:val="24"/>
        </w:rPr>
        <w:t>organization</w:t>
      </w:r>
      <w:r w:rsidR="00C916E3"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irrespective of the influencing factors.</w:t>
      </w:r>
    </w:p>
    <w:p w14:paraId="6A0F74EF"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Now, how much are you hitting on your target list without excuses?</w:t>
      </w:r>
    </w:p>
    <w:p w14:paraId="6E05D1A8" w14:textId="64B4D33E" w:rsidR="00567119" w:rsidRPr="00AA3375" w:rsidRDefault="0049454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Being organized</w:t>
      </w:r>
      <w:r w:rsidR="0013342E" w:rsidRPr="00AA3375">
        <w:rPr>
          <w:rFonts w:ascii="Abadi MT Condensed Light" w:hAnsi="Abadi MT Condensed Light" w:cs="Times New Roman"/>
          <w:szCs w:val="24"/>
        </w:rPr>
        <w:t xml:space="preserve"> would</w:t>
      </w:r>
      <w:r w:rsidRPr="00AA3375">
        <w:rPr>
          <w:rFonts w:ascii="Abadi MT Condensed Light" w:hAnsi="Abadi MT Condensed Light" w:cs="Times New Roman"/>
          <w:szCs w:val="24"/>
        </w:rPr>
        <w:t xml:space="preserve"> mean</w:t>
      </w:r>
      <w:r w:rsidR="00975F23"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you are responsible</w:t>
      </w:r>
      <w:r w:rsidR="007E5C97"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and you are taking charge of your pri</w:t>
      </w:r>
      <w:r w:rsidRPr="00AA3375">
        <w:rPr>
          <w:rFonts w:ascii="Abadi MT Condensed Light" w:hAnsi="Abadi MT Condensed Light" w:cs="Times New Roman"/>
          <w:szCs w:val="24"/>
        </w:rPr>
        <w:t>ority list to its last item</w:t>
      </w:r>
      <w:r w:rsidR="00567119" w:rsidRPr="00AA3375">
        <w:rPr>
          <w:rFonts w:ascii="Abadi MT Condensed Light" w:hAnsi="Abadi MT Condensed Light" w:cs="Times New Roman"/>
          <w:szCs w:val="24"/>
        </w:rPr>
        <w:t>.</w:t>
      </w:r>
    </w:p>
    <w:p w14:paraId="70491C41" w14:textId="4A1AB058"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Getting </w:t>
      </w:r>
      <w:r w:rsidR="00975F23" w:rsidRPr="00AA3375">
        <w:rPr>
          <w:rFonts w:ascii="Abadi MT Condensed Light" w:hAnsi="Abadi MT Condensed Light" w:cs="Times New Roman"/>
          <w:szCs w:val="24"/>
        </w:rPr>
        <w:t>organized</w:t>
      </w:r>
      <w:r w:rsidRPr="00AA3375">
        <w:rPr>
          <w:rFonts w:ascii="Abadi MT Condensed Light" w:hAnsi="Abadi MT Condensed Light" w:cs="Times New Roman"/>
          <w:szCs w:val="24"/>
        </w:rPr>
        <w:t xml:space="preserve"> is having clear demands of your time, activities</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assignments. </w:t>
      </w:r>
    </w:p>
    <w:p w14:paraId="3FCDDE21" w14:textId="13E4C30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Your life </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things</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is dependent on your state of </w:t>
      </w:r>
      <w:r w:rsidR="002648F4" w:rsidRPr="00AA3375">
        <w:rPr>
          <w:rFonts w:ascii="Abadi MT Condensed Light" w:hAnsi="Abadi MT Condensed Light" w:cs="Times New Roman"/>
          <w:szCs w:val="24"/>
        </w:rPr>
        <w:t xml:space="preserve">the </w:t>
      </w:r>
      <w:r w:rsidR="00975F23" w:rsidRPr="00AA3375">
        <w:rPr>
          <w:rFonts w:ascii="Abadi MT Condensed Light" w:hAnsi="Abadi MT Condensed Light" w:cs="Times New Roman"/>
          <w:szCs w:val="24"/>
        </w:rPr>
        <w:t>organization</w:t>
      </w:r>
      <w:r w:rsidRPr="00AA3375">
        <w:rPr>
          <w:rFonts w:ascii="Abadi MT Condensed Light" w:hAnsi="Abadi MT Condensed Light" w:cs="Times New Roman"/>
          <w:szCs w:val="24"/>
        </w:rPr>
        <w:t xml:space="preserve"> from all aspects and levels.</w:t>
      </w:r>
    </w:p>
    <w:p w14:paraId="57CF5CD9" w14:textId="77777777" w:rsidR="00567119" w:rsidRPr="00AA3375" w:rsidRDefault="00567119" w:rsidP="00BA5516">
      <w:pPr>
        <w:jc w:val="both"/>
        <w:rPr>
          <w:rFonts w:ascii="Abadi MT Condensed Light" w:hAnsi="Abadi MT Condensed Light" w:cs="Times New Roman"/>
          <w:szCs w:val="24"/>
        </w:rPr>
      </w:pPr>
    </w:p>
    <w:p w14:paraId="4929C7E6" w14:textId="77777777" w:rsidR="00474EED" w:rsidRPr="00AA3375" w:rsidRDefault="00474EED"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62E69EF1" w14:textId="77777777" w:rsidR="00567119" w:rsidRPr="00AA3375" w:rsidRDefault="00567119" w:rsidP="00CC5E28">
      <w:pPr>
        <w:pStyle w:val="Heading1"/>
        <w:rPr>
          <w:rFonts w:ascii="Abadi MT Condensed Light" w:hAnsi="Abadi MT Condensed Light"/>
        </w:rPr>
      </w:pPr>
      <w:bookmarkStart w:id="78" w:name="_Toc69903277"/>
      <w:r w:rsidRPr="00AA3375">
        <w:rPr>
          <w:rFonts w:ascii="Abadi MT Condensed Light" w:hAnsi="Abadi MT Condensed Light"/>
        </w:rPr>
        <w:lastRenderedPageBreak/>
        <w:t>BE THE MASTER AND THE STUDENT</w:t>
      </w:r>
      <w:bookmarkEnd w:id="78"/>
    </w:p>
    <w:p w14:paraId="446C5BF7" w14:textId="0818E045"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gives a presentation of a classroom scenario for everyone on </w:t>
      </w:r>
      <w:r w:rsidR="007E5C97" w:rsidRPr="00AA3375">
        <w:rPr>
          <w:rFonts w:ascii="Abadi MT Condensed Light" w:hAnsi="Abadi MT Condensed Light" w:cs="Times New Roman"/>
          <w:szCs w:val="24"/>
        </w:rPr>
        <w:t xml:space="preserve">a </w:t>
      </w:r>
      <w:r w:rsidR="0013342E" w:rsidRPr="00AA3375">
        <w:rPr>
          <w:rFonts w:ascii="Abadi MT Condensed Light" w:hAnsi="Abadi MT Condensed Light" w:cs="Times New Roman"/>
          <w:szCs w:val="24"/>
        </w:rPr>
        <w:t>dail</w:t>
      </w:r>
      <w:r w:rsidR="00975F23" w:rsidRPr="00AA3375">
        <w:rPr>
          <w:rFonts w:ascii="Abadi MT Condensed Light" w:hAnsi="Abadi MT Condensed Light" w:cs="Times New Roman"/>
          <w:szCs w:val="24"/>
        </w:rPr>
        <w:t>y</w:t>
      </w:r>
      <w:r w:rsidRPr="00AA3375">
        <w:rPr>
          <w:rFonts w:ascii="Abadi MT Condensed Light" w:hAnsi="Abadi MT Condensed Light" w:cs="Times New Roman"/>
          <w:szCs w:val="24"/>
        </w:rPr>
        <w:t xml:space="preserve"> life screen.</w:t>
      </w:r>
    </w:p>
    <w:p w14:paraId="0C10F976" w14:textId="3D607C60" w:rsidR="00567119" w:rsidRPr="00AA3375" w:rsidRDefault="00AC6BE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E31022" w:rsidRPr="00AA3375">
        <w:rPr>
          <w:rFonts w:ascii="Abadi MT Condensed Light" w:hAnsi="Abadi MT Condensed Light" w:cs="Times New Roman"/>
          <w:szCs w:val="24"/>
        </w:rPr>
        <w:t>expert</w:t>
      </w:r>
      <w:r w:rsidR="0065250B" w:rsidRPr="00AA3375">
        <w:rPr>
          <w:rFonts w:ascii="Abadi MT Condensed Light" w:hAnsi="Abadi MT Condensed Light" w:cs="Times New Roman"/>
          <w:szCs w:val="24"/>
        </w:rPr>
        <w:t xml:space="preserve"> is</w:t>
      </w:r>
      <w:r w:rsidR="00567119" w:rsidRPr="00AA3375">
        <w:rPr>
          <w:rFonts w:ascii="Abadi MT Condensed Light" w:hAnsi="Abadi MT Condensed Light" w:cs="Times New Roman"/>
          <w:szCs w:val="24"/>
        </w:rPr>
        <w:t xml:space="preserve"> supposedly the trainer and the teacher who has appropriate wisdom, knowledge</w:t>
      </w:r>
      <w:r w:rsidR="007E5C97"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and insight. </w:t>
      </w:r>
    </w:p>
    <w:p w14:paraId="023ED879" w14:textId="39904964" w:rsidR="00567119" w:rsidRPr="00AA3375" w:rsidRDefault="001A2DB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He</w:t>
      </w:r>
      <w:r w:rsidR="00567119" w:rsidRPr="00AA3375">
        <w:rPr>
          <w:rFonts w:ascii="Abadi MT Condensed Light" w:hAnsi="Abadi MT Condensed Light" w:cs="Times New Roman"/>
          <w:szCs w:val="24"/>
        </w:rPr>
        <w:t xml:space="preserve"> compare</w:t>
      </w:r>
      <w:r w:rsidRPr="00AA3375">
        <w:rPr>
          <w:rFonts w:ascii="Abadi MT Condensed Light" w:hAnsi="Abadi MT Condensed Light" w:cs="Times New Roman"/>
          <w:szCs w:val="24"/>
        </w:rPr>
        <w:t>s to none</w:t>
      </w:r>
      <w:r w:rsidR="007E5C97"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w:t>
      </w:r>
      <w:r w:rsidR="00567119" w:rsidRPr="00AA3375">
        <w:rPr>
          <w:rFonts w:ascii="Abadi MT Condensed Light" w:hAnsi="Abadi MT Condensed Light" w:cs="Times New Roman"/>
          <w:szCs w:val="24"/>
        </w:rPr>
        <w:t xml:space="preserve"> he is the only Teacher. </w:t>
      </w:r>
    </w:p>
    <w:p w14:paraId="40033AB3" w14:textId="20AFEDFF" w:rsidR="00567119" w:rsidRPr="00AA3375" w:rsidRDefault="0065250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On the other hand, the s</w:t>
      </w:r>
      <w:r w:rsidR="00567119" w:rsidRPr="00AA3375">
        <w:rPr>
          <w:rFonts w:ascii="Abadi MT Condensed Light" w:hAnsi="Abadi MT Condensed Light" w:cs="Times New Roman"/>
          <w:szCs w:val="24"/>
        </w:rPr>
        <w:t xml:space="preserve">tudent takes the position of a focused learner who wants to </w:t>
      </w:r>
      <w:r w:rsidR="001A2DBD" w:rsidRPr="00AA3375">
        <w:rPr>
          <w:rFonts w:ascii="Abadi MT Condensed Light" w:hAnsi="Abadi MT Condensed Light" w:cs="Times New Roman"/>
          <w:szCs w:val="24"/>
        </w:rPr>
        <w:t>optimize</w:t>
      </w:r>
      <w:r w:rsidR="00567119" w:rsidRPr="00AA3375">
        <w:rPr>
          <w:rFonts w:ascii="Abadi MT Condensed Light" w:hAnsi="Abadi MT Condensed Light" w:cs="Times New Roman"/>
          <w:szCs w:val="24"/>
        </w:rPr>
        <w:t xml:space="preserve"> and redeem his time learning all the lessons to be</w:t>
      </w:r>
      <w:r w:rsidR="00E42925" w:rsidRPr="00AA3375">
        <w:rPr>
          <w:rFonts w:ascii="Abadi MT Condensed Light" w:hAnsi="Abadi MT Condensed Light" w:cs="Times New Roman"/>
          <w:szCs w:val="24"/>
        </w:rPr>
        <w:t xml:space="preserve"> quite knowledgeable for</w:t>
      </w:r>
      <w:r w:rsidR="00567119" w:rsidRPr="00AA3375">
        <w:rPr>
          <w:rFonts w:ascii="Abadi MT Condensed Light" w:hAnsi="Abadi MT Condensed Light" w:cs="Times New Roman"/>
          <w:szCs w:val="24"/>
        </w:rPr>
        <w:t xml:space="preserve"> all his undertakings.</w:t>
      </w:r>
    </w:p>
    <w:p w14:paraId="56EFCD54" w14:textId="026E9F2B"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student has only one chance to learn everything besides representing the best of a </w:t>
      </w:r>
      <w:r w:rsidR="007E5C97" w:rsidRPr="00AA3375">
        <w:rPr>
          <w:rFonts w:ascii="Abadi MT Condensed Light" w:hAnsi="Abadi MT Condensed Light" w:cs="Times New Roman"/>
          <w:szCs w:val="24"/>
        </w:rPr>
        <w:t>classroom learner</w:t>
      </w:r>
      <w:r w:rsidRPr="00AA3375">
        <w:rPr>
          <w:rFonts w:ascii="Abadi MT Condensed Light" w:hAnsi="Abadi MT Condensed Light" w:cs="Times New Roman"/>
          <w:szCs w:val="24"/>
        </w:rPr>
        <w:t>.</w:t>
      </w:r>
    </w:p>
    <w:p w14:paraId="48A4FA5D" w14:textId="77777777" w:rsidR="00567119" w:rsidRPr="00AA3375" w:rsidRDefault="00567119"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t>NOTE: The Master and the Student is the sa</w:t>
      </w:r>
      <w:r w:rsidR="001A2DBD" w:rsidRPr="00AA3375">
        <w:rPr>
          <w:rFonts w:ascii="Abadi MT Condensed Light" w:hAnsi="Abadi MT Condensed Light" w:cs="Times New Roman"/>
          <w:b/>
          <w:bCs/>
          <w:szCs w:val="24"/>
        </w:rPr>
        <w:t>me person, but playing opposite</w:t>
      </w:r>
      <w:r w:rsidRPr="00AA3375">
        <w:rPr>
          <w:rFonts w:ascii="Abadi MT Condensed Light" w:hAnsi="Abadi MT Condensed Light" w:cs="Times New Roman"/>
          <w:b/>
          <w:bCs/>
          <w:szCs w:val="24"/>
        </w:rPr>
        <w:t xml:space="preserve"> roles in the same person.</w:t>
      </w:r>
    </w:p>
    <w:p w14:paraId="7C259C5F" w14:textId="4F517126"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Master who is </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YOU'(in this case) ensures that appropriate knowledge is imparted for once into the mind of a student(YOU) who </w:t>
      </w:r>
      <w:r w:rsidR="00E31022" w:rsidRPr="00AA3375">
        <w:rPr>
          <w:rFonts w:ascii="Abadi MT Condensed Light" w:hAnsi="Abadi MT Condensed Light" w:cs="Times New Roman"/>
          <w:szCs w:val="24"/>
        </w:rPr>
        <w:t>is not</w:t>
      </w:r>
      <w:r w:rsidRPr="00AA3375">
        <w:rPr>
          <w:rFonts w:ascii="Abadi MT Condensed Light" w:hAnsi="Abadi MT Condensed Light" w:cs="Times New Roman"/>
          <w:szCs w:val="24"/>
        </w:rPr>
        <w:t xml:space="preserve"> as serious; implying that the master(You)</w:t>
      </w:r>
      <w:r w:rsidR="00E42925"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is so </w:t>
      </w:r>
      <w:r w:rsidR="001A2DBD" w:rsidRPr="00AA3375">
        <w:rPr>
          <w:rFonts w:ascii="Abadi MT Condensed Light" w:hAnsi="Abadi MT Condensed Light" w:cs="Times New Roman"/>
          <w:szCs w:val="24"/>
        </w:rPr>
        <w:t xml:space="preserve">keen, </w:t>
      </w:r>
      <w:r w:rsidRPr="00AA3375">
        <w:rPr>
          <w:rFonts w:ascii="Abadi MT Condensed Light" w:hAnsi="Abadi MT Condensed Light" w:cs="Times New Roman"/>
          <w:szCs w:val="24"/>
        </w:rPr>
        <w:t>elaborate</w:t>
      </w:r>
      <w:r w:rsidR="007E5C97"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patient enough to make the student the best </w:t>
      </w:r>
      <w:r w:rsidR="0021465B" w:rsidRPr="00AA3375">
        <w:rPr>
          <w:rFonts w:ascii="Abadi MT Condensed Light" w:hAnsi="Abadi MT Condensed Light" w:cs="Times New Roman"/>
          <w:szCs w:val="24"/>
        </w:rPr>
        <w:t xml:space="preserve">of a </w:t>
      </w:r>
      <w:r w:rsidRPr="00AA3375">
        <w:rPr>
          <w:rFonts w:ascii="Abadi MT Condensed Light" w:hAnsi="Abadi MT Condensed Light" w:cs="Times New Roman"/>
          <w:szCs w:val="24"/>
        </w:rPr>
        <w:t>learn</w:t>
      </w:r>
      <w:r w:rsidR="001A2DBD" w:rsidRPr="00AA3375">
        <w:rPr>
          <w:rFonts w:ascii="Abadi MT Condensed Light" w:hAnsi="Abadi MT Condensed Light" w:cs="Times New Roman"/>
          <w:szCs w:val="24"/>
        </w:rPr>
        <w:t>er</w:t>
      </w:r>
      <w:r w:rsidRPr="00AA3375">
        <w:rPr>
          <w:rFonts w:ascii="Abadi MT Condensed Light" w:hAnsi="Abadi MT Condensed Light" w:cs="Times New Roman"/>
          <w:szCs w:val="24"/>
        </w:rPr>
        <w:t xml:space="preserve"> in and for his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p>
    <w:p w14:paraId="49ECD981" w14:textId="7B6533E9"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On the contrary</w:t>
      </w:r>
      <w:r w:rsidR="0021465B"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simultaneously) the student is supposed to be a good learner listening attentively to get everything from the master/te</w:t>
      </w:r>
      <w:r w:rsidR="0021465B" w:rsidRPr="00AA3375">
        <w:rPr>
          <w:rFonts w:ascii="Abadi MT Condensed Light" w:hAnsi="Abadi MT Condensed Light" w:cs="Times New Roman"/>
          <w:szCs w:val="24"/>
        </w:rPr>
        <w:t xml:space="preserve">acher </w:t>
      </w:r>
      <w:r w:rsidRPr="00AA3375">
        <w:rPr>
          <w:rFonts w:ascii="Abadi MT Condensed Light" w:hAnsi="Abadi MT Condensed Light" w:cs="Times New Roman"/>
          <w:szCs w:val="24"/>
        </w:rPr>
        <w:t>(who is thought not to b</w:t>
      </w:r>
      <w:r w:rsidR="0021465B" w:rsidRPr="00AA3375">
        <w:rPr>
          <w:rFonts w:ascii="Abadi MT Condensed Light" w:hAnsi="Abadi MT Condensed Light" w:cs="Times New Roman"/>
          <w:szCs w:val="24"/>
        </w:rPr>
        <w:t xml:space="preserve">e concerned or as </w:t>
      </w:r>
      <w:r w:rsidR="00AC6BEE" w:rsidRPr="00AA3375">
        <w:rPr>
          <w:rFonts w:ascii="Abadi MT Condensed Light" w:hAnsi="Abadi MT Condensed Light" w:cs="Times New Roman"/>
          <w:szCs w:val="24"/>
        </w:rPr>
        <w:t xml:space="preserve">considerate) who </w:t>
      </w:r>
      <w:r w:rsidR="00E31022" w:rsidRPr="00AA3375">
        <w:rPr>
          <w:rFonts w:ascii="Abadi MT Condensed Light" w:hAnsi="Abadi MT Condensed Light" w:cs="Times New Roman"/>
          <w:szCs w:val="24"/>
        </w:rPr>
        <w:t>does not</w:t>
      </w:r>
      <w:r w:rsidRPr="00AA3375">
        <w:rPr>
          <w:rFonts w:ascii="Abadi MT Condensed Light" w:hAnsi="Abadi MT Condensed Light" w:cs="Times New Roman"/>
          <w:szCs w:val="24"/>
        </w:rPr>
        <w:t xml:space="preserve"> care </w:t>
      </w:r>
      <w:r w:rsidR="007E5C97" w:rsidRPr="00AA3375">
        <w:rPr>
          <w:rFonts w:ascii="Abadi MT Condensed Light" w:hAnsi="Abadi MT Condensed Light" w:cs="Times New Roman"/>
          <w:szCs w:val="24"/>
        </w:rPr>
        <w:t>about</w:t>
      </w:r>
      <w:r w:rsidRPr="00AA3375">
        <w:rPr>
          <w:rFonts w:ascii="Abadi MT Condensed Light" w:hAnsi="Abadi MT Condensed Light" w:cs="Times New Roman"/>
          <w:szCs w:val="24"/>
        </w:rPr>
        <w:t xml:space="preserve"> the amount of knowledge garnered.</w:t>
      </w:r>
    </w:p>
    <w:p w14:paraId="1E610068" w14:textId="7D507D53"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student must concentrate </w:t>
      </w:r>
      <w:r w:rsidR="007E5C97" w:rsidRPr="00AA3375">
        <w:rPr>
          <w:rFonts w:ascii="Abadi MT Condensed Light" w:hAnsi="Abadi MT Condensed Light" w:cs="Times New Roman"/>
          <w:szCs w:val="24"/>
        </w:rPr>
        <w:t>o</w:t>
      </w:r>
      <w:r w:rsidRPr="00AA3375">
        <w:rPr>
          <w:rFonts w:ascii="Abadi MT Condensed Light" w:hAnsi="Abadi MT Condensed Light" w:cs="Times New Roman"/>
          <w:szCs w:val="24"/>
        </w:rPr>
        <w:t xml:space="preserve">n the lesson at his </w:t>
      </w:r>
      <w:r w:rsidR="007E5C97" w:rsidRPr="00AA3375">
        <w:rPr>
          <w:rFonts w:ascii="Abadi MT Condensed Light" w:hAnsi="Abadi MT Condensed Light" w:cs="Times New Roman"/>
          <w:szCs w:val="24"/>
        </w:rPr>
        <w:t>suitabl</w:t>
      </w:r>
      <w:r w:rsidRPr="00AA3375">
        <w:rPr>
          <w:rFonts w:ascii="Abadi MT Condensed Light" w:hAnsi="Abadi MT Condensed Light" w:cs="Times New Roman"/>
          <w:szCs w:val="24"/>
        </w:rPr>
        <w:t xml:space="preserve">e time </w:t>
      </w:r>
      <w:r w:rsidR="002648F4" w:rsidRPr="00AA3375">
        <w:rPr>
          <w:rFonts w:ascii="Abadi MT Condensed Light" w:hAnsi="Abadi MT Condensed Light" w:cs="Times New Roman"/>
          <w:szCs w:val="24"/>
        </w:rPr>
        <w:t>to</w:t>
      </w:r>
      <w:r w:rsidRPr="00AA3375">
        <w:rPr>
          <w:rFonts w:ascii="Abadi MT Condensed Light" w:hAnsi="Abadi MT Condensed Light" w:cs="Times New Roman"/>
          <w:szCs w:val="24"/>
        </w:rPr>
        <w:t xml:space="preserve"> c</w:t>
      </w:r>
      <w:r w:rsidR="00D40789" w:rsidRPr="00AA3375">
        <w:rPr>
          <w:rFonts w:ascii="Abadi MT Condensed Light" w:hAnsi="Abadi MT Condensed Light" w:cs="Times New Roman"/>
          <w:szCs w:val="24"/>
        </w:rPr>
        <w:t xml:space="preserve">ompete with other bests for an </w:t>
      </w:r>
      <w:r w:rsidRPr="00AA3375">
        <w:rPr>
          <w:rFonts w:ascii="Abadi MT Condensed Light" w:hAnsi="Abadi MT Condensed Light" w:cs="Times New Roman"/>
          <w:szCs w:val="24"/>
        </w:rPr>
        <w:t>opportunity.</w:t>
      </w:r>
    </w:p>
    <w:p w14:paraId="0A5967C2" w14:textId="52678DB3" w:rsidR="00567119" w:rsidRPr="00AA3375" w:rsidRDefault="00D4078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As p</w:t>
      </w:r>
      <w:r w:rsidR="00567119" w:rsidRPr="00AA3375">
        <w:rPr>
          <w:rFonts w:ascii="Abadi MT Condensed Light" w:hAnsi="Abadi MT Condensed Light" w:cs="Times New Roman"/>
          <w:szCs w:val="24"/>
        </w:rPr>
        <w:t xml:space="preserve">resented on a </w:t>
      </w:r>
      <w:r w:rsidRPr="00AA3375">
        <w:rPr>
          <w:rFonts w:ascii="Abadi MT Condensed Light" w:hAnsi="Abadi MT Condensed Light" w:cs="Times New Roman"/>
          <w:szCs w:val="24"/>
        </w:rPr>
        <w:t>lifelong</w:t>
      </w:r>
      <w:r w:rsidR="00567119" w:rsidRPr="00AA3375">
        <w:rPr>
          <w:rFonts w:ascii="Abadi MT Condensed Light" w:hAnsi="Abadi MT Condensed Light" w:cs="Times New Roman"/>
          <w:szCs w:val="24"/>
        </w:rPr>
        <w:t xml:space="preserve"> screen</w:t>
      </w:r>
      <w:r w:rsidR="00041117"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the two are intertwined</w:t>
      </w:r>
      <w:r w:rsidR="00041117"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 xml:space="preserve">the </w:t>
      </w:r>
      <w:r w:rsidR="00E31022" w:rsidRPr="00AA3375">
        <w:rPr>
          <w:rFonts w:ascii="Abadi MT Condensed Light" w:hAnsi="Abadi MT Condensed Light" w:cs="Times New Roman"/>
          <w:szCs w:val="24"/>
        </w:rPr>
        <w:t>expert</w:t>
      </w:r>
      <w:r w:rsidR="00567119" w:rsidRPr="00AA3375">
        <w:rPr>
          <w:rFonts w:ascii="Abadi MT Condensed Light" w:hAnsi="Abadi MT Condensed Light" w:cs="Times New Roman"/>
          <w:szCs w:val="24"/>
        </w:rPr>
        <w:t xml:space="preserve"> takes charge while the student listens carefully</w:t>
      </w:r>
      <w:r w:rsidR="007E5C97"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making an aggres</w:t>
      </w:r>
      <w:r w:rsidR="0084095A" w:rsidRPr="00AA3375">
        <w:rPr>
          <w:rFonts w:ascii="Abadi MT Condensed Light" w:hAnsi="Abadi MT Condensed Light" w:cs="Times New Roman"/>
          <w:szCs w:val="24"/>
        </w:rPr>
        <w:t xml:space="preserve">sive learner who leaves nothing </w:t>
      </w:r>
      <w:r w:rsidR="00567119" w:rsidRPr="00AA3375">
        <w:rPr>
          <w:rFonts w:ascii="Abadi MT Condensed Light" w:hAnsi="Abadi MT Condensed Light" w:cs="Times New Roman"/>
          <w:szCs w:val="24"/>
        </w:rPr>
        <w:t>to chance for another day</w:t>
      </w:r>
      <w:r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as guided by the master.</w:t>
      </w:r>
    </w:p>
    <w:p w14:paraId="22EE2604" w14:textId="00ABE7BC"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The character traits earmarked for both the </w:t>
      </w:r>
      <w:r w:rsidR="00E31022" w:rsidRPr="00AA3375">
        <w:rPr>
          <w:rFonts w:ascii="Abadi MT Condensed Light" w:hAnsi="Abadi MT Condensed Light" w:cs="Times New Roman"/>
          <w:szCs w:val="24"/>
        </w:rPr>
        <w:t>expert</w:t>
      </w:r>
      <w:r w:rsidRPr="00AA3375">
        <w:rPr>
          <w:rFonts w:ascii="Abadi MT Condensed Light" w:hAnsi="Abadi MT Condensed Light" w:cs="Times New Roman"/>
          <w:szCs w:val="24"/>
        </w:rPr>
        <w:t xml:space="preserve"> and the student </w:t>
      </w:r>
      <w:r w:rsidR="00E31022" w:rsidRPr="00AA3375">
        <w:rPr>
          <w:rFonts w:ascii="Abadi MT Condensed Light" w:hAnsi="Abadi MT Condensed Light" w:cs="Times New Roman"/>
          <w:szCs w:val="24"/>
        </w:rPr>
        <w:t>does not</w:t>
      </w:r>
      <w:r w:rsidRPr="00AA3375">
        <w:rPr>
          <w:rFonts w:ascii="Abadi MT Condensed Light" w:hAnsi="Abadi MT Condensed Light" w:cs="Times New Roman"/>
          <w:szCs w:val="24"/>
        </w:rPr>
        <w:t xml:space="preserve"> </w:t>
      </w:r>
      <w:r w:rsidR="00E31022" w:rsidRPr="00AA3375">
        <w:rPr>
          <w:rFonts w:ascii="Abadi MT Condensed Light" w:hAnsi="Abadi MT Condensed Light" w:cs="Times New Roman"/>
          <w:szCs w:val="24"/>
        </w:rPr>
        <w:t>represent</w:t>
      </w:r>
      <w:r w:rsidRPr="00AA3375">
        <w:rPr>
          <w:rFonts w:ascii="Abadi MT Condensed Light" w:hAnsi="Abadi MT Condensed Light" w:cs="Times New Roman"/>
          <w:szCs w:val="24"/>
        </w:rPr>
        <w:t xml:space="preserve"> any specific personality.</w:t>
      </w:r>
    </w:p>
    <w:p w14:paraId="25352532" w14:textId="526321AB" w:rsidR="00567119" w:rsidRPr="00AA3375" w:rsidRDefault="00BD37E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So</w:t>
      </w:r>
      <w:r w:rsidR="006A58EC" w:rsidRPr="00AA3375">
        <w:rPr>
          <w:rFonts w:ascii="Abadi MT Condensed Light" w:hAnsi="Abadi MT Condensed Light" w:cs="Times New Roman"/>
          <w:szCs w:val="24"/>
        </w:rPr>
        <w:t>, what kind of a m</w:t>
      </w:r>
      <w:r w:rsidR="00567119" w:rsidRPr="00AA3375">
        <w:rPr>
          <w:rFonts w:ascii="Abadi MT Condensed Light" w:hAnsi="Abadi MT Condensed Light" w:cs="Times New Roman"/>
          <w:szCs w:val="24"/>
        </w:rPr>
        <w:t>aster</w:t>
      </w:r>
      <w:r w:rsidR="006A58EC" w:rsidRPr="00AA3375">
        <w:rPr>
          <w:rFonts w:ascii="Abadi MT Condensed Light" w:hAnsi="Abadi MT Condensed Light" w:cs="Times New Roman"/>
          <w:szCs w:val="24"/>
        </w:rPr>
        <w:t xml:space="preserve"> </w:t>
      </w:r>
      <w:r w:rsidR="009D405F" w:rsidRPr="00AA3375">
        <w:rPr>
          <w:rFonts w:ascii="Abadi MT Condensed Light" w:hAnsi="Abadi MT Condensed Light" w:cs="Times New Roman"/>
          <w:szCs w:val="24"/>
        </w:rPr>
        <w:t xml:space="preserve">or </w:t>
      </w:r>
      <w:r w:rsidR="006A58EC" w:rsidRPr="00AA3375">
        <w:rPr>
          <w:rFonts w:ascii="Abadi MT Condensed Light" w:hAnsi="Abadi MT Condensed Light" w:cs="Times New Roman"/>
          <w:szCs w:val="24"/>
        </w:rPr>
        <w:t>student have you been to your s</w:t>
      </w:r>
      <w:r w:rsidR="00567119" w:rsidRPr="00AA3375">
        <w:rPr>
          <w:rFonts w:ascii="Abadi MT Condensed Light" w:hAnsi="Abadi MT Condensed Light" w:cs="Times New Roman"/>
          <w:szCs w:val="24"/>
        </w:rPr>
        <w:t>tudent</w:t>
      </w:r>
      <w:r w:rsidR="006A58EC" w:rsidRPr="00AA3375">
        <w:rPr>
          <w:rFonts w:ascii="Abadi MT Condensed Light" w:hAnsi="Abadi MT Condensed Light" w:cs="Times New Roman"/>
          <w:szCs w:val="24"/>
        </w:rPr>
        <w:t xml:space="preserve"> </w:t>
      </w:r>
      <w:r w:rsidR="009D405F" w:rsidRPr="00AA3375">
        <w:rPr>
          <w:rFonts w:ascii="Abadi MT Condensed Light" w:hAnsi="Abadi MT Condensed Light" w:cs="Times New Roman"/>
          <w:szCs w:val="24"/>
        </w:rPr>
        <w:t xml:space="preserve">or </w:t>
      </w:r>
      <w:r w:rsidR="006A58EC" w:rsidRPr="00AA3375">
        <w:rPr>
          <w:rFonts w:ascii="Abadi MT Condensed Light" w:hAnsi="Abadi MT Condensed Light" w:cs="Times New Roman"/>
          <w:szCs w:val="24"/>
        </w:rPr>
        <w:t>m</w:t>
      </w:r>
      <w:r w:rsidR="00567119" w:rsidRPr="00AA3375">
        <w:rPr>
          <w:rFonts w:ascii="Abadi MT Condensed Light" w:hAnsi="Abadi MT Condensed Light" w:cs="Times New Roman"/>
          <w:szCs w:val="24"/>
        </w:rPr>
        <w:t>aster?</w:t>
      </w:r>
    </w:p>
    <w:p w14:paraId="02E0BC6B" w14:textId="7D670CC2"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w:t>
      </w:r>
      <w:r w:rsidR="009D405F" w:rsidRPr="00AA3375">
        <w:rPr>
          <w:rFonts w:ascii="Abadi MT Condensed Light" w:hAnsi="Abadi MT Condensed Light" w:cs="Times New Roman"/>
          <w:szCs w:val="24"/>
        </w:rPr>
        <w:t>ow much have you imparted</w:t>
      </w:r>
      <w:r w:rsidR="007E5C97" w:rsidRPr="00AA3375">
        <w:rPr>
          <w:rFonts w:ascii="Abadi MT Condensed Light" w:hAnsi="Abadi MT Condensed Light" w:cs="Times New Roman"/>
          <w:szCs w:val="24"/>
        </w:rPr>
        <w:t xml:space="preserve"> </w:t>
      </w:r>
      <w:r w:rsidR="009D405F" w:rsidRPr="00AA3375">
        <w:rPr>
          <w:rFonts w:ascii="Abadi MT Condensed Light" w:hAnsi="Abadi MT Condensed Light" w:cs="Times New Roman"/>
          <w:szCs w:val="24"/>
        </w:rPr>
        <w:t>your s</w:t>
      </w:r>
      <w:r w:rsidRPr="00AA3375">
        <w:rPr>
          <w:rFonts w:ascii="Abadi MT Condensed Light" w:hAnsi="Abadi MT Condensed Light" w:cs="Times New Roman"/>
          <w:szCs w:val="24"/>
        </w:rPr>
        <w:t>tudent?</w:t>
      </w:r>
    </w:p>
    <w:p w14:paraId="02A912C4" w14:textId="7D834FD2"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How </w:t>
      </w:r>
      <w:r w:rsidR="009D405F" w:rsidRPr="00AA3375">
        <w:rPr>
          <w:rFonts w:ascii="Abadi MT Condensed Light" w:hAnsi="Abadi MT Condensed Light" w:cs="Times New Roman"/>
          <w:szCs w:val="24"/>
        </w:rPr>
        <w:t>much have you learn</w:t>
      </w:r>
      <w:r w:rsidR="007E5C97" w:rsidRPr="00AA3375">
        <w:rPr>
          <w:rFonts w:ascii="Abadi MT Condensed Light" w:hAnsi="Abadi MT Condensed Light" w:cs="Times New Roman"/>
          <w:szCs w:val="24"/>
        </w:rPr>
        <w:t>ed</w:t>
      </w:r>
      <w:r w:rsidR="009D405F" w:rsidRPr="00AA3375">
        <w:rPr>
          <w:rFonts w:ascii="Abadi MT Condensed Light" w:hAnsi="Abadi MT Condensed Light" w:cs="Times New Roman"/>
          <w:szCs w:val="24"/>
        </w:rPr>
        <w:t xml:space="preserve"> from your m</w:t>
      </w:r>
      <w:r w:rsidRPr="00AA3375">
        <w:rPr>
          <w:rFonts w:ascii="Abadi MT Condensed Light" w:hAnsi="Abadi MT Condensed Light" w:cs="Times New Roman"/>
          <w:szCs w:val="24"/>
        </w:rPr>
        <w:t>aster?</w:t>
      </w:r>
    </w:p>
    <w:p w14:paraId="2B419E08"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t>
      </w:r>
    </w:p>
    <w:p w14:paraId="1B6C4002" w14:textId="77777777" w:rsidR="009D405F" w:rsidRPr="00AA3375" w:rsidRDefault="00E3102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 am</w:t>
      </w:r>
      <w:r w:rsidR="00253D40" w:rsidRPr="00AA3375">
        <w:rPr>
          <w:rFonts w:ascii="Abadi MT Condensed Light" w:hAnsi="Abadi MT Condensed Light" w:cs="Times New Roman"/>
          <w:szCs w:val="24"/>
        </w:rPr>
        <w:t xml:space="preserve"> excited by how you </w:t>
      </w:r>
      <w:r w:rsidRPr="00AA3375">
        <w:rPr>
          <w:rFonts w:ascii="Abadi MT Condensed Light" w:hAnsi="Abadi MT Condensed Light" w:cs="Times New Roman"/>
          <w:szCs w:val="24"/>
        </w:rPr>
        <w:t>want to react</w:t>
      </w:r>
      <w:r w:rsidR="009D405F" w:rsidRPr="00AA3375">
        <w:rPr>
          <w:rFonts w:ascii="Abadi MT Condensed Light" w:hAnsi="Abadi MT Condensed Light" w:cs="Times New Roman"/>
          <w:szCs w:val="24"/>
        </w:rPr>
        <w:t xml:space="preserve"> to the evaluation?</w:t>
      </w:r>
    </w:p>
    <w:p w14:paraId="4D3CC3D0" w14:textId="75616503" w:rsidR="00567119" w:rsidRPr="00AA3375" w:rsidRDefault="009D405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w:t>
      </w:r>
      <w:r w:rsidR="00140289" w:rsidRPr="00AA3375">
        <w:rPr>
          <w:rFonts w:ascii="Abadi MT Condensed Light" w:hAnsi="Abadi MT Condensed Light" w:cs="Times New Roman"/>
          <w:szCs w:val="24"/>
        </w:rPr>
        <w:t>this regard, you need to</w:t>
      </w:r>
      <w:r w:rsidR="00253D40" w:rsidRPr="00AA3375">
        <w:rPr>
          <w:rFonts w:ascii="Abadi MT Condensed Light" w:hAnsi="Abadi MT Condensed Light" w:cs="Times New Roman"/>
          <w:szCs w:val="24"/>
        </w:rPr>
        <w:t xml:space="preserve"> make </w:t>
      </w:r>
      <w:r w:rsidR="007E5C97" w:rsidRPr="00AA3375">
        <w:rPr>
          <w:rFonts w:ascii="Abadi MT Condensed Light" w:hAnsi="Abadi MT Condensed Light" w:cs="Times New Roman"/>
          <w:szCs w:val="24"/>
        </w:rPr>
        <w:t>a student's bes</w:t>
      </w:r>
      <w:r w:rsidR="00253D40" w:rsidRPr="00AA3375">
        <w:rPr>
          <w:rFonts w:ascii="Abadi MT Condensed Light" w:hAnsi="Abadi MT Condensed Light" w:cs="Times New Roman"/>
          <w:szCs w:val="24"/>
        </w:rPr>
        <w:t>t in yourself and the best</w:t>
      </w:r>
      <w:r w:rsidR="00140289" w:rsidRPr="00AA3375">
        <w:rPr>
          <w:rFonts w:ascii="Abadi MT Condensed Light" w:hAnsi="Abadi MT Condensed Light" w:cs="Times New Roman"/>
          <w:szCs w:val="24"/>
        </w:rPr>
        <w:t xml:space="preserve"> of a</w:t>
      </w:r>
      <w:r w:rsidR="00253D40" w:rsidRPr="00AA3375">
        <w:rPr>
          <w:rFonts w:ascii="Abadi MT Condensed Light" w:hAnsi="Abadi MT Condensed Light" w:cs="Times New Roman"/>
          <w:szCs w:val="24"/>
        </w:rPr>
        <w:t xml:space="preserve"> master for others in </w:t>
      </w:r>
      <w:r w:rsidR="00C239CA" w:rsidRPr="00AA3375">
        <w:rPr>
          <w:rFonts w:ascii="Abadi MT Condensed Light" w:hAnsi="Abadi MT Condensed Light" w:cs="Times New Roman"/>
          <w:szCs w:val="24"/>
        </w:rPr>
        <w:t>L</w:t>
      </w:r>
      <w:r w:rsidR="00253D40" w:rsidRPr="00AA3375">
        <w:rPr>
          <w:rFonts w:ascii="Abadi MT Condensed Light" w:hAnsi="Abadi MT Condensed Light" w:cs="Times New Roman"/>
          <w:szCs w:val="24"/>
        </w:rPr>
        <w:t>ife.</w:t>
      </w:r>
    </w:p>
    <w:p w14:paraId="346D0BB7" w14:textId="77266D47" w:rsidR="00FA4505" w:rsidRPr="00AA3375" w:rsidRDefault="00FA450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master and student </w:t>
      </w:r>
      <w:r w:rsidR="00F801CD" w:rsidRPr="00AA3375">
        <w:rPr>
          <w:rFonts w:ascii="Abadi MT Condensed Light" w:hAnsi="Abadi MT Condensed Light" w:cs="Times New Roman"/>
          <w:szCs w:val="24"/>
        </w:rPr>
        <w:t xml:space="preserve">make exemplary Actors in the drama </w:t>
      </w:r>
      <w:r w:rsidR="000C2F25" w:rsidRPr="00AA3375">
        <w:rPr>
          <w:rFonts w:ascii="Abadi MT Condensed Light" w:hAnsi="Abadi MT Condensed Light" w:cs="Times New Roman"/>
          <w:szCs w:val="24"/>
        </w:rPr>
        <w:t>to inspire lives at large.</w:t>
      </w:r>
    </w:p>
    <w:p w14:paraId="2F30EA7D" w14:textId="77777777" w:rsidR="00474EED" w:rsidRPr="00AA3375" w:rsidRDefault="00474EED"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02A094C8" w14:textId="56A459B0" w:rsidR="00567119" w:rsidRPr="00AA3375" w:rsidRDefault="00567119" w:rsidP="00CC5E28">
      <w:pPr>
        <w:pStyle w:val="Heading1"/>
        <w:rPr>
          <w:rFonts w:ascii="Abadi MT Condensed Light" w:hAnsi="Abadi MT Condensed Light"/>
        </w:rPr>
      </w:pPr>
      <w:bookmarkStart w:id="79" w:name="_Toc69903278"/>
      <w:r w:rsidRPr="00AA3375">
        <w:rPr>
          <w:rFonts w:ascii="Abadi MT Condensed Light" w:hAnsi="Abadi MT Condensed Light"/>
        </w:rPr>
        <w:lastRenderedPageBreak/>
        <w:t>STAGES OF LIFE</w:t>
      </w:r>
      <w:bookmarkEnd w:id="79"/>
      <w:r w:rsidRPr="00AA3375">
        <w:rPr>
          <w:rFonts w:ascii="Abadi MT Condensed Light" w:hAnsi="Abadi MT Condensed Light"/>
        </w:rPr>
        <w:t xml:space="preserve"> </w:t>
      </w:r>
    </w:p>
    <w:p w14:paraId="65786830" w14:textId="600B557C" w:rsidR="00567119" w:rsidRPr="00AA3375" w:rsidRDefault="00567119"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 xml:space="preserve">We have two lives, and the second one begins when we </w:t>
      </w:r>
      <w:r w:rsidR="00140289" w:rsidRPr="00AA3375">
        <w:rPr>
          <w:rFonts w:ascii="Abadi MT Condensed Light" w:hAnsi="Abadi MT Condensed Light" w:cs="Times New Roman"/>
          <w:bCs/>
          <w:szCs w:val="24"/>
        </w:rPr>
        <w:t>realize we only have one- b</w:t>
      </w:r>
      <w:r w:rsidRPr="00AA3375">
        <w:rPr>
          <w:rFonts w:ascii="Abadi MT Condensed Light" w:hAnsi="Abadi MT Condensed Light" w:cs="Times New Roman"/>
          <w:bCs/>
          <w:szCs w:val="24"/>
        </w:rPr>
        <w:t xml:space="preserve">y Confucius </w:t>
      </w:r>
    </w:p>
    <w:p w14:paraId="1663F02A" w14:textId="3F44F9F4" w:rsidR="00567119" w:rsidRPr="00AA3375" w:rsidRDefault="00683CB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Like somebody said, </w:t>
      </w:r>
      <w:r w:rsidR="003E1ADA"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Everyone has a fri</w:t>
      </w:r>
      <w:r w:rsidR="00140289" w:rsidRPr="00AA3375">
        <w:rPr>
          <w:rFonts w:ascii="Abadi MT Condensed Light" w:hAnsi="Abadi MT Condensed Light" w:cs="Times New Roman"/>
          <w:szCs w:val="24"/>
        </w:rPr>
        <w:t>end during each stage of life, b</w:t>
      </w:r>
      <w:r w:rsidR="00567119" w:rsidRPr="00AA3375">
        <w:rPr>
          <w:rFonts w:ascii="Abadi MT Condensed Light" w:hAnsi="Abadi MT Condensed Light" w:cs="Times New Roman"/>
          <w:szCs w:val="24"/>
        </w:rPr>
        <w:t>ut only lucky ones have the same friend in all stages of life</w:t>
      </w:r>
      <w:r w:rsidR="007E5C97" w:rsidRPr="00AA3375">
        <w:rPr>
          <w:rFonts w:ascii="Abadi MT Condensed Light" w:hAnsi="Abadi MT Condensed Light" w:cs="Times New Roman"/>
          <w:szCs w:val="24"/>
        </w:rPr>
        <w:t>."</w:t>
      </w:r>
    </w:p>
    <w:p w14:paraId="13013F12"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Yo</w:t>
      </w:r>
      <w:r w:rsidR="00BD4070" w:rsidRPr="00AA3375">
        <w:rPr>
          <w:rFonts w:ascii="Abadi MT Condensed Light" w:hAnsi="Abadi MT Condensed Light" w:cs="Times New Roman"/>
          <w:szCs w:val="24"/>
        </w:rPr>
        <w:t>u are worried about the statement above.</w:t>
      </w:r>
      <w:r w:rsidRPr="00AA3375">
        <w:rPr>
          <w:rFonts w:ascii="Abadi MT Condensed Light" w:hAnsi="Abadi MT Condensed Light" w:cs="Times New Roman"/>
          <w:szCs w:val="24"/>
        </w:rPr>
        <w:t xml:space="preserve"> NEVER mind.</w:t>
      </w:r>
    </w:p>
    <w:p w14:paraId="31DD57C7" w14:textId="29816D88"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Some people and psychologists have shared</w:t>
      </w:r>
      <w:r w:rsidR="00BD4070" w:rsidRPr="00AA3375">
        <w:rPr>
          <w:rFonts w:ascii="Abadi MT Condensed Light" w:hAnsi="Abadi MT Condensed Light" w:cs="Times New Roman"/>
          <w:szCs w:val="24"/>
        </w:rPr>
        <w:t xml:space="preserve"> a lot</w:t>
      </w:r>
      <w:r w:rsidRPr="00AA3375">
        <w:rPr>
          <w:rFonts w:ascii="Abadi MT Condensed Light" w:hAnsi="Abadi MT Condensed Light" w:cs="Times New Roman"/>
          <w:szCs w:val="24"/>
        </w:rPr>
        <w:t xml:space="preserve"> about the different stages of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p>
    <w:p w14:paraId="137D36A7" w14:textId="08C3C934" w:rsidR="00567119" w:rsidRPr="00AA3375" w:rsidRDefault="00E3102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 am</w:t>
      </w:r>
      <w:r w:rsidR="00567119" w:rsidRPr="00AA3375">
        <w:rPr>
          <w:rFonts w:ascii="Abadi MT Condensed Light" w:hAnsi="Abadi MT Condensed Light" w:cs="Times New Roman"/>
          <w:szCs w:val="24"/>
        </w:rPr>
        <w:t xml:space="preserve"> not a Psychologist</w:t>
      </w:r>
      <w:r w:rsidR="007E5C97" w:rsidRPr="00AA3375">
        <w:rPr>
          <w:rFonts w:ascii="Abadi MT Condensed Light" w:hAnsi="Abadi MT Condensed Light" w:cs="Times New Roman"/>
          <w:szCs w:val="24"/>
        </w:rPr>
        <w:t>, but some people</w:t>
      </w:r>
      <w:r w:rsidR="00567119" w:rsidRPr="00AA3375">
        <w:rPr>
          <w:rFonts w:ascii="Abadi MT Condensed Light" w:hAnsi="Abadi MT Condensed Light" w:cs="Times New Roman"/>
          <w:szCs w:val="24"/>
        </w:rPr>
        <w:t xml:space="preserve"> can give counsel to good listeners.</w:t>
      </w:r>
    </w:p>
    <w:p w14:paraId="45A6517A"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Generally, the stages would be as follows.</w:t>
      </w:r>
    </w:p>
    <w:p w14:paraId="189080A0" w14:textId="3B2D9C34" w:rsidR="00D031F3" w:rsidRPr="00AA3375" w:rsidRDefault="00D031F3" w:rsidP="00BA5516">
      <w:pPr>
        <w:jc w:val="both"/>
        <w:rPr>
          <w:rFonts w:ascii="Abadi MT Condensed Light" w:hAnsi="Abadi MT Condensed Light" w:cs="Times New Roman"/>
          <w:szCs w:val="24"/>
        </w:rPr>
      </w:pPr>
      <w:r w:rsidRPr="00AA3375">
        <w:rPr>
          <w:rFonts w:ascii="Abadi MT Condensed Light" w:hAnsi="Abadi MT Condensed Light" w:cs="Times New Roman"/>
          <w:b/>
          <w:szCs w:val="24"/>
        </w:rPr>
        <w:t>Childhood</w:t>
      </w:r>
      <w:r w:rsidR="007B7270" w:rsidRPr="00AA3375">
        <w:rPr>
          <w:rFonts w:ascii="Abadi MT Condensed Light" w:hAnsi="Abadi MT Condensed Light" w:cs="Times New Roman"/>
          <w:b/>
          <w:szCs w:val="24"/>
        </w:rPr>
        <w:t>:</w:t>
      </w:r>
      <w:r w:rsidR="007B7270"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This is</w:t>
      </w:r>
      <w:r w:rsidRPr="00AA3375">
        <w:rPr>
          <w:rFonts w:ascii="Abadi MT Condensed Light" w:hAnsi="Abadi MT Condensed Light" w:cs="Times New Roman"/>
          <w:szCs w:val="24"/>
        </w:rPr>
        <w:t xml:space="preserve"> early childhood</w:t>
      </w:r>
      <w:r w:rsidR="007E5C97"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you remain</w:t>
      </w:r>
      <w:r w:rsidR="00567119" w:rsidRPr="00AA3375">
        <w:rPr>
          <w:rFonts w:ascii="Abadi MT Condensed Light" w:hAnsi="Abadi MT Condensed Light" w:cs="Times New Roman"/>
          <w:szCs w:val="24"/>
        </w:rPr>
        <w:t xml:space="preserve"> </w:t>
      </w:r>
      <w:r w:rsidR="00CB6518" w:rsidRPr="00AA3375">
        <w:rPr>
          <w:rFonts w:ascii="Abadi MT Condensed Light" w:hAnsi="Abadi MT Condensed Light" w:cs="Times New Roman"/>
          <w:szCs w:val="24"/>
        </w:rPr>
        <w:t>dependents</w:t>
      </w:r>
      <w:r w:rsidR="00567119" w:rsidRPr="00AA3375">
        <w:rPr>
          <w:rFonts w:ascii="Abadi MT Condensed Light" w:hAnsi="Abadi MT Condensed Light" w:cs="Times New Roman"/>
          <w:szCs w:val="24"/>
        </w:rPr>
        <w:t xml:space="preserve"> in the family.</w:t>
      </w:r>
      <w:del w:id="80" w:author="Muthomi Thiankolu" w:date="2021-02-01T19:19:00Z">
        <w:r w:rsidR="00567119" w:rsidRPr="00AA3375" w:rsidDel="00A00A63">
          <w:rPr>
            <w:rFonts w:ascii="Abadi MT Condensed Light" w:hAnsi="Abadi MT Condensed Light" w:cs="Times New Roman"/>
            <w:szCs w:val="24"/>
          </w:rPr>
          <w:delText xml:space="preserve">  </w:delText>
        </w:r>
      </w:del>
      <w:ins w:id="81" w:author="Muthomi Thiankolu" w:date="2021-02-01T19:19:00Z">
        <w:r w:rsidR="00A00A63" w:rsidRPr="00AA3375">
          <w:rPr>
            <w:rFonts w:ascii="Abadi MT Condensed Light" w:hAnsi="Abadi MT Condensed Light" w:cs="Times New Roman"/>
            <w:szCs w:val="24"/>
          </w:rPr>
          <w:t xml:space="preserve"> </w:t>
        </w:r>
      </w:ins>
    </w:p>
    <w:p w14:paraId="7AA342A7" w14:textId="708230C5"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At this l</w:t>
      </w:r>
      <w:r w:rsidR="00CB6518" w:rsidRPr="00AA3375">
        <w:rPr>
          <w:rFonts w:ascii="Abadi MT Condensed Light" w:hAnsi="Abadi MT Condensed Light" w:cs="Times New Roman"/>
          <w:szCs w:val="24"/>
        </w:rPr>
        <w:t>evel, unless otherwise</w:t>
      </w:r>
      <w:r w:rsidRPr="00AA3375">
        <w:rPr>
          <w:rFonts w:ascii="Abadi MT Condensed Light" w:hAnsi="Abadi MT Condensed Light" w:cs="Times New Roman"/>
          <w:szCs w:val="24"/>
        </w:rPr>
        <w:t xml:space="preserve"> </w:t>
      </w:r>
      <w:r w:rsidR="00D031F3" w:rsidRPr="00AA3375">
        <w:rPr>
          <w:rFonts w:ascii="Abadi MT Condensed Light" w:hAnsi="Abadi MT Condensed Light" w:cs="Times New Roman"/>
          <w:szCs w:val="24"/>
        </w:rPr>
        <w:t>experienced</w:t>
      </w:r>
      <w:r w:rsidR="007E5C97"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1B62F4" w:rsidRPr="00AA3375">
        <w:rPr>
          <w:rFonts w:ascii="Abadi MT Condensed Light" w:hAnsi="Abadi MT Condensed Light" w:cs="Times New Roman"/>
          <w:szCs w:val="24"/>
        </w:rPr>
        <w:t>everything</w:t>
      </w:r>
      <w:r w:rsidRPr="00AA3375">
        <w:rPr>
          <w:rFonts w:ascii="Abadi MT Condensed Light" w:hAnsi="Abadi MT Condensed Light" w:cs="Times New Roman"/>
          <w:szCs w:val="24"/>
        </w:rPr>
        <w:t xml:space="preserve"> is freely given (Basics and </w:t>
      </w:r>
      <w:r w:rsidR="001B62F4" w:rsidRPr="00AA3375">
        <w:rPr>
          <w:rFonts w:ascii="Abadi MT Condensed Light" w:hAnsi="Abadi MT Condensed Light" w:cs="Times New Roman"/>
          <w:szCs w:val="24"/>
        </w:rPr>
        <w:t>non-Basics</w:t>
      </w:r>
      <w:r w:rsidRPr="00AA3375">
        <w:rPr>
          <w:rFonts w:ascii="Abadi MT Condensed Light" w:hAnsi="Abadi MT Condensed Light" w:cs="Times New Roman"/>
          <w:szCs w:val="24"/>
        </w:rPr>
        <w:t>)</w:t>
      </w:r>
      <w:r w:rsidR="007E5C97"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almost none of the children has</w:t>
      </w:r>
      <w:r w:rsidR="00BD12EA" w:rsidRPr="00AA3375">
        <w:rPr>
          <w:rFonts w:ascii="Abadi MT Condensed Light" w:hAnsi="Abadi MT Condensed Light" w:cs="Times New Roman"/>
          <w:szCs w:val="24"/>
        </w:rPr>
        <w:t xml:space="preserve"> clear</w:t>
      </w:r>
      <w:r w:rsidRPr="00AA3375">
        <w:rPr>
          <w:rFonts w:ascii="Abadi MT Condensed Light" w:hAnsi="Abadi MT Condensed Light" w:cs="Times New Roman"/>
          <w:szCs w:val="24"/>
        </w:rPr>
        <w:t xml:space="preserve"> knowledge </w:t>
      </w:r>
      <w:r w:rsidR="00BD12EA" w:rsidRPr="00AA3375">
        <w:rPr>
          <w:rFonts w:ascii="Abadi MT Condensed Light" w:hAnsi="Abadi MT Condensed Light" w:cs="Times New Roman"/>
          <w:szCs w:val="24"/>
        </w:rPr>
        <w:t>of ambitions and dreams but immediate wishes.</w:t>
      </w:r>
    </w:p>
    <w:p w14:paraId="6440FA46" w14:textId="5A0A7AC0" w:rsidR="00567119" w:rsidRPr="00AA3375" w:rsidRDefault="007B727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stage has momentary</w:t>
      </w:r>
      <w:r w:rsidR="00567119" w:rsidRPr="00AA3375">
        <w:rPr>
          <w:rFonts w:ascii="Abadi MT Condensed Light" w:hAnsi="Abadi MT Condensed Light" w:cs="Times New Roman"/>
          <w:szCs w:val="24"/>
        </w:rPr>
        <w:t xml:space="preserve"> living and fulfi</w:t>
      </w:r>
      <w:r w:rsidR="007E5C97" w:rsidRPr="00AA3375">
        <w:rPr>
          <w:rFonts w:ascii="Abadi MT Condensed Light" w:hAnsi="Abadi MT Condensed Light" w:cs="Times New Roman"/>
          <w:szCs w:val="24"/>
        </w:rPr>
        <w:t>l</w:t>
      </w:r>
      <w:r w:rsidR="00567119" w:rsidRPr="00AA3375">
        <w:rPr>
          <w:rFonts w:ascii="Abadi MT Condensed Light" w:hAnsi="Abadi MT Condensed Light" w:cs="Times New Roman"/>
          <w:szCs w:val="24"/>
        </w:rPr>
        <w:t>lment coined around it.</w:t>
      </w:r>
    </w:p>
    <w:p w14:paraId="2BCE4824" w14:textId="1BDA56BF" w:rsidR="00567119" w:rsidRPr="00AA3375" w:rsidRDefault="004E3CD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is all playful th</w:t>
      </w:r>
      <w:r w:rsidR="00567119" w:rsidRPr="00AA3375">
        <w:rPr>
          <w:rFonts w:ascii="Abadi MT Condensed Light" w:hAnsi="Abadi MT Condensed Light" w:cs="Times New Roman"/>
          <w:szCs w:val="24"/>
        </w:rPr>
        <w:t>ough</w:t>
      </w:r>
      <w:r w:rsidRPr="00AA3375">
        <w:rPr>
          <w:rFonts w:ascii="Abadi MT Condensed Light" w:hAnsi="Abadi MT Condensed Light" w:cs="Times New Roman"/>
          <w:szCs w:val="24"/>
        </w:rPr>
        <w:t xml:space="preserve"> very little competition is</w:t>
      </w:r>
      <w:r w:rsidR="00567119" w:rsidRPr="00AA3375">
        <w:rPr>
          <w:rFonts w:ascii="Abadi MT Condensed Light" w:hAnsi="Abadi MT Condensed Light" w:cs="Times New Roman"/>
          <w:szCs w:val="24"/>
        </w:rPr>
        <w:t xml:space="preserve"> evident.</w:t>
      </w:r>
      <w:r w:rsidR="001B62F4" w:rsidRPr="00AA3375">
        <w:rPr>
          <w:rFonts w:ascii="Abadi MT Condensed Light" w:hAnsi="Abadi MT Condensed Light" w:cs="Times New Roman"/>
          <w:szCs w:val="24"/>
        </w:rPr>
        <w:t xml:space="preserve"> They </w:t>
      </w:r>
      <w:r w:rsidR="00BE358B" w:rsidRPr="00AA3375">
        <w:rPr>
          <w:rFonts w:ascii="Abadi MT Condensed Light" w:hAnsi="Abadi MT Condensed Light" w:cs="Times New Roman"/>
          <w:szCs w:val="24"/>
        </w:rPr>
        <w:t>do not</w:t>
      </w:r>
      <w:r w:rsidR="001B62F4" w:rsidRPr="00AA3375">
        <w:rPr>
          <w:rFonts w:ascii="Abadi MT Condensed Light" w:hAnsi="Abadi MT Condensed Light" w:cs="Times New Roman"/>
          <w:szCs w:val="24"/>
        </w:rPr>
        <w:t xml:space="preserve"> cling to a class or status.</w:t>
      </w:r>
      <w:r w:rsidR="00BE358B" w:rsidRPr="00AA3375">
        <w:rPr>
          <w:rFonts w:ascii="Abadi MT Condensed Light" w:hAnsi="Abadi MT Condensed Light" w:cs="Times New Roman"/>
          <w:szCs w:val="24"/>
        </w:rPr>
        <w:t xml:space="preserve"> To them</w:t>
      </w:r>
      <w:r w:rsidR="005F7E00" w:rsidRPr="00AA3375">
        <w:rPr>
          <w:rFonts w:ascii="Abadi MT Condensed Light" w:hAnsi="Abadi MT Condensed Light" w:cs="Times New Roman"/>
          <w:szCs w:val="24"/>
        </w:rPr>
        <w:t>,</w:t>
      </w:r>
      <w:r w:rsidR="00BE358B"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BE358B" w:rsidRPr="00AA3375">
        <w:rPr>
          <w:rFonts w:ascii="Abadi MT Condensed Light" w:hAnsi="Abadi MT Condensed Light" w:cs="Times New Roman"/>
          <w:szCs w:val="24"/>
        </w:rPr>
        <w:t>ife</w:t>
      </w:r>
      <w:r w:rsidR="001B62F4" w:rsidRPr="00AA3375">
        <w:rPr>
          <w:rFonts w:ascii="Abadi MT Condensed Light" w:hAnsi="Abadi MT Condensed Light" w:cs="Times New Roman"/>
          <w:szCs w:val="24"/>
        </w:rPr>
        <w:t xml:space="preserve"> is </w:t>
      </w:r>
      <w:r w:rsidR="00BE358B" w:rsidRPr="00AA3375">
        <w:rPr>
          <w:rFonts w:ascii="Abadi MT Condensed Light" w:hAnsi="Abadi MT Condensed Light" w:cs="Times New Roman"/>
          <w:szCs w:val="24"/>
        </w:rPr>
        <w:t>a smoothie.</w:t>
      </w:r>
    </w:p>
    <w:p w14:paraId="23B25875" w14:textId="322541D5"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b/>
          <w:szCs w:val="24"/>
        </w:rPr>
        <w:t>T</w:t>
      </w:r>
      <w:r w:rsidR="007B7270" w:rsidRPr="00AA3375">
        <w:rPr>
          <w:rFonts w:ascii="Abadi MT Condensed Light" w:hAnsi="Abadi MT Condensed Light" w:cs="Times New Roman"/>
          <w:b/>
          <w:szCs w:val="24"/>
        </w:rPr>
        <w:t>eens and Youths:</w:t>
      </w:r>
      <w:r w:rsidR="007B7270" w:rsidRPr="00AA3375">
        <w:rPr>
          <w:rFonts w:ascii="Abadi MT Condensed Light" w:hAnsi="Abadi MT Condensed Light" w:cs="Times New Roman"/>
          <w:szCs w:val="24"/>
        </w:rPr>
        <w:t xml:space="preserve"> </w:t>
      </w:r>
      <w:r w:rsidR="00BE358B" w:rsidRPr="00AA3375">
        <w:rPr>
          <w:rFonts w:ascii="Abadi MT Condensed Light" w:hAnsi="Abadi MT Condensed Light" w:cs="Times New Roman"/>
          <w:szCs w:val="24"/>
        </w:rPr>
        <w:t xml:space="preserve"> At this point,</w:t>
      </w:r>
      <w:r w:rsidRPr="00AA3375">
        <w:rPr>
          <w:rFonts w:ascii="Abadi MT Condensed Light" w:hAnsi="Abadi MT Condensed Light" w:cs="Times New Roman"/>
          <w:szCs w:val="24"/>
        </w:rPr>
        <w:t xml:space="preserve"> you are </w:t>
      </w:r>
      <w:r w:rsidR="00BE358B" w:rsidRPr="00AA3375">
        <w:rPr>
          <w:rFonts w:ascii="Abadi MT Condensed Light" w:hAnsi="Abadi MT Condensed Light" w:cs="Times New Roman"/>
          <w:szCs w:val="24"/>
        </w:rPr>
        <w:t>dependents</w:t>
      </w:r>
      <w:r w:rsidR="007B7270" w:rsidRPr="00AA3375">
        <w:rPr>
          <w:rFonts w:ascii="Abadi MT Condensed Light" w:hAnsi="Abadi MT Condensed Light" w:cs="Times New Roman"/>
          <w:szCs w:val="24"/>
        </w:rPr>
        <w:t xml:space="preserve"> </w:t>
      </w:r>
      <w:r w:rsidR="002B6880" w:rsidRPr="00AA3375">
        <w:rPr>
          <w:rFonts w:ascii="Abadi MT Condensed Light" w:hAnsi="Abadi MT Condensed Light" w:cs="Times New Roman"/>
          <w:szCs w:val="24"/>
        </w:rPr>
        <w:t xml:space="preserve">to a certain extent; </w:t>
      </w:r>
      <w:r w:rsidRPr="00AA3375">
        <w:rPr>
          <w:rFonts w:ascii="Abadi MT Condensed Light" w:hAnsi="Abadi MT Condensed Light" w:cs="Times New Roman"/>
          <w:szCs w:val="24"/>
        </w:rPr>
        <w:t xml:space="preserve">some have </w:t>
      </w:r>
      <w:r w:rsidR="005F7E00" w:rsidRPr="00AA3375">
        <w:rPr>
          <w:rFonts w:ascii="Abadi MT Condensed Light" w:hAnsi="Abadi MT Condensed Light" w:cs="Times New Roman"/>
          <w:szCs w:val="24"/>
        </w:rPr>
        <w:t>a sneak understanding of l</w:t>
      </w:r>
      <w:r w:rsidR="008743E6" w:rsidRPr="00AA3375">
        <w:rPr>
          <w:rFonts w:ascii="Abadi MT Condensed Light" w:hAnsi="Abadi MT Condensed Light" w:cs="Times New Roman"/>
          <w:szCs w:val="24"/>
        </w:rPr>
        <w:t xml:space="preserve">ife </w:t>
      </w:r>
      <w:r w:rsidRPr="00AA3375">
        <w:rPr>
          <w:rFonts w:ascii="Abadi MT Condensed Light" w:hAnsi="Abadi MT Condensed Light" w:cs="Times New Roman"/>
          <w:szCs w:val="24"/>
        </w:rPr>
        <w:t>and its</w:t>
      </w:r>
      <w:r w:rsidR="008743E6" w:rsidRPr="00AA3375">
        <w:rPr>
          <w:rFonts w:ascii="Abadi MT Condensed Light" w:hAnsi="Abadi MT Condensed Light" w:cs="Times New Roman"/>
          <w:szCs w:val="24"/>
        </w:rPr>
        <w:t xml:space="preserve"> </w:t>
      </w:r>
      <w:r w:rsidR="00AD1DE5" w:rsidRPr="00AA3375">
        <w:rPr>
          <w:rFonts w:ascii="Abadi MT Condensed Light" w:hAnsi="Abadi MT Condensed Light" w:cs="Times New Roman"/>
          <w:szCs w:val="24"/>
        </w:rPr>
        <w:t xml:space="preserve">powerful and dynamic </w:t>
      </w:r>
      <w:r w:rsidR="00CD6C1F" w:rsidRPr="00AA3375">
        <w:rPr>
          <w:rFonts w:ascii="Abadi MT Condensed Light" w:hAnsi="Abadi MT Condensed Light" w:cs="Times New Roman"/>
          <w:szCs w:val="24"/>
        </w:rPr>
        <w:t>f</w:t>
      </w:r>
      <w:r w:rsidRPr="00AA3375">
        <w:rPr>
          <w:rFonts w:ascii="Abadi MT Condensed Light" w:hAnsi="Abadi MT Condensed Light" w:cs="Times New Roman"/>
          <w:szCs w:val="24"/>
        </w:rPr>
        <w:t>acets.</w:t>
      </w:r>
    </w:p>
    <w:p w14:paraId="0BF85002" w14:textId="636B91C8" w:rsidR="00567119" w:rsidRPr="00AA3375" w:rsidRDefault="008743E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is of utmost importance</w:t>
      </w:r>
      <w:r w:rsidR="00567119" w:rsidRPr="00AA3375">
        <w:rPr>
          <w:rFonts w:ascii="Abadi MT Condensed Light" w:hAnsi="Abadi MT Condensed Light" w:cs="Times New Roman"/>
          <w:szCs w:val="24"/>
        </w:rPr>
        <w:t xml:space="preserve"> that parents and guardians nurture their children</w:t>
      </w:r>
      <w:r w:rsidR="002648F4" w:rsidRPr="00AA3375">
        <w:rPr>
          <w:rFonts w:ascii="Abadi MT Condensed Light" w:hAnsi="Abadi MT Condensed Light" w:cs="Times New Roman"/>
          <w:szCs w:val="24"/>
        </w:rPr>
        <w:t>'s</w:t>
      </w:r>
      <w:r w:rsidR="00567119" w:rsidRPr="00AA3375">
        <w:rPr>
          <w:rFonts w:ascii="Abadi MT Condensed Light" w:hAnsi="Abadi MT Condensed Light" w:cs="Times New Roman"/>
          <w:szCs w:val="24"/>
        </w:rPr>
        <w:t xml:space="preserve"> right in </w:t>
      </w:r>
      <w:r w:rsidRPr="00AA3375">
        <w:rPr>
          <w:rFonts w:ascii="Abadi MT Condensed Light" w:hAnsi="Abadi MT Condensed Light" w:cs="Times New Roman"/>
          <w:szCs w:val="24"/>
        </w:rPr>
        <w:t>behavior</w:t>
      </w:r>
      <w:r w:rsidR="00567119" w:rsidRPr="00AA3375">
        <w:rPr>
          <w:rFonts w:ascii="Abadi MT Condensed Light" w:hAnsi="Abadi MT Condensed Light" w:cs="Times New Roman"/>
          <w:szCs w:val="24"/>
        </w:rPr>
        <w:t xml:space="preserve"> and</w:t>
      </w:r>
      <w:r w:rsidR="00201B31" w:rsidRPr="00AA3375">
        <w:rPr>
          <w:rFonts w:ascii="Abadi MT Condensed Light" w:hAnsi="Abadi MT Condensed Light" w:cs="Times New Roman"/>
          <w:szCs w:val="24"/>
        </w:rPr>
        <w:t xml:space="preserve"> impart</w:t>
      </w:r>
      <w:r w:rsidR="005F7E00" w:rsidRPr="00AA3375">
        <w:rPr>
          <w:rFonts w:ascii="Abadi MT Condensed Light" w:hAnsi="Abadi MT Condensed Light" w:cs="Times New Roman"/>
          <w:szCs w:val="24"/>
        </w:rPr>
        <w:t>s</w:t>
      </w:r>
      <w:r w:rsidR="00201B31" w:rsidRPr="00AA3375">
        <w:rPr>
          <w:rFonts w:ascii="Abadi MT Condensed Light" w:hAnsi="Abadi MT Condensed Light" w:cs="Times New Roman"/>
          <w:szCs w:val="24"/>
        </w:rPr>
        <w:t xml:space="preserve"> the</w:t>
      </w:r>
      <w:r w:rsidR="002B6880" w:rsidRPr="00AA3375">
        <w:rPr>
          <w:rFonts w:ascii="Abadi MT Condensed Light" w:hAnsi="Abadi MT Condensed Light" w:cs="Times New Roman"/>
          <w:szCs w:val="24"/>
        </w:rPr>
        <w:t xml:space="preserve"> basics of responsible lives;</w:t>
      </w:r>
      <w:r w:rsidR="00567119" w:rsidRPr="00AA3375">
        <w:rPr>
          <w:rFonts w:ascii="Abadi MT Condensed Light" w:hAnsi="Abadi MT Condensed Light" w:cs="Times New Roman"/>
          <w:szCs w:val="24"/>
        </w:rPr>
        <w:t xml:space="preserve"> true </w:t>
      </w:r>
      <w:r w:rsidR="002B6880" w:rsidRPr="00AA3375">
        <w:rPr>
          <w:rFonts w:ascii="Abadi MT Condensed Light" w:hAnsi="Abadi MT Condensed Light" w:cs="Times New Roman"/>
          <w:szCs w:val="24"/>
        </w:rPr>
        <w:t xml:space="preserve">Christian living, </w:t>
      </w:r>
      <w:r w:rsidR="005F7E00" w:rsidRPr="00AA3375">
        <w:rPr>
          <w:rFonts w:ascii="Abadi MT Condensed Light" w:hAnsi="Abadi MT Condensed Light" w:cs="Times New Roman"/>
          <w:szCs w:val="24"/>
        </w:rPr>
        <w:t xml:space="preserve">the </w:t>
      </w:r>
      <w:r w:rsidR="002B6880" w:rsidRPr="00AA3375">
        <w:rPr>
          <w:rFonts w:ascii="Abadi MT Condensed Light" w:hAnsi="Abadi MT Condensed Light" w:cs="Times New Roman"/>
          <w:szCs w:val="24"/>
        </w:rPr>
        <w:t>importance of e</w:t>
      </w:r>
      <w:r w:rsidR="00567119" w:rsidRPr="00AA3375">
        <w:rPr>
          <w:rFonts w:ascii="Abadi MT Condensed Light" w:hAnsi="Abadi MT Condensed Light" w:cs="Times New Roman"/>
          <w:szCs w:val="24"/>
        </w:rPr>
        <w:t>ducation</w:t>
      </w:r>
      <w:r w:rsidR="005F7E00"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etc.</w:t>
      </w:r>
    </w:p>
    <w:p w14:paraId="5022057D" w14:textId="77777777" w:rsidR="00FF75E0" w:rsidRPr="00AA3375" w:rsidRDefault="00201B3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stage is highly susceptible to peer</w:t>
      </w:r>
      <w:r w:rsidR="00567119" w:rsidRPr="00AA3375">
        <w:rPr>
          <w:rFonts w:ascii="Abadi MT Condensed Light" w:hAnsi="Abadi MT Condensed Light" w:cs="Times New Roman"/>
          <w:szCs w:val="24"/>
        </w:rPr>
        <w:t xml:space="preserve"> and media influence. </w:t>
      </w:r>
    </w:p>
    <w:p w14:paraId="44395F0E" w14:textId="303FBDC7" w:rsidR="00DD509F"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This level is quite vulnerable to costly mistakes in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r w:rsidR="0070411A" w:rsidRPr="00AA3375">
        <w:rPr>
          <w:rFonts w:ascii="Abadi MT Condensed Light" w:hAnsi="Abadi MT Condensed Light" w:cs="Times New Roman"/>
          <w:szCs w:val="24"/>
        </w:rPr>
        <w:t>, and</w:t>
      </w:r>
      <w:r w:rsidRPr="00AA3375">
        <w:rPr>
          <w:rFonts w:ascii="Abadi MT Condensed Light" w:hAnsi="Abadi MT Condensed Light" w:cs="Times New Roman"/>
          <w:szCs w:val="24"/>
        </w:rPr>
        <w:t xml:space="preserve"> in the case of parental neglect and disconnect, </w:t>
      </w:r>
      <w:r w:rsidR="0070411A" w:rsidRPr="00AA3375">
        <w:rPr>
          <w:rFonts w:ascii="Abadi MT Condensed Light" w:hAnsi="Abadi MT Condensed Light" w:cs="Times New Roman"/>
          <w:szCs w:val="24"/>
        </w:rPr>
        <w:t xml:space="preserve">it </w:t>
      </w:r>
      <w:r w:rsidR="00DF0530" w:rsidRPr="00AA3375">
        <w:rPr>
          <w:rFonts w:ascii="Abadi MT Condensed Light" w:hAnsi="Abadi MT Condensed Light" w:cs="Times New Roman"/>
          <w:szCs w:val="24"/>
        </w:rPr>
        <w:t>result</w:t>
      </w:r>
      <w:r w:rsidR="0070411A" w:rsidRPr="00AA3375">
        <w:rPr>
          <w:rFonts w:ascii="Abadi MT Condensed Light" w:hAnsi="Abadi MT Condensed Light" w:cs="Times New Roman"/>
          <w:szCs w:val="24"/>
        </w:rPr>
        <w:t>s in</w:t>
      </w:r>
      <w:r w:rsidR="00DF0530"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misleading many of the teenagers </w:t>
      </w:r>
      <w:r w:rsidR="00DF0530" w:rsidRPr="00AA3375">
        <w:rPr>
          <w:rFonts w:ascii="Abadi MT Condensed Light" w:hAnsi="Abadi MT Condensed Light" w:cs="Times New Roman"/>
          <w:szCs w:val="24"/>
        </w:rPr>
        <w:t>and youths in</w:t>
      </w:r>
      <w:r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ife. </w:t>
      </w:r>
      <w:r w:rsidR="0070411A" w:rsidRPr="00AA3375">
        <w:rPr>
          <w:rFonts w:ascii="Abadi MT Condensed Light" w:hAnsi="Abadi MT Condensed Light" w:cs="Times New Roman"/>
          <w:szCs w:val="24"/>
        </w:rPr>
        <w:t>They take e</w:t>
      </w:r>
      <w:r w:rsidR="00DF0530" w:rsidRPr="00AA3375">
        <w:rPr>
          <w:rFonts w:ascii="Abadi MT Condensed Light" w:hAnsi="Abadi MT Condensed Light" w:cs="Times New Roman"/>
          <w:szCs w:val="24"/>
        </w:rPr>
        <w:t>ducation lightly,</w:t>
      </w:r>
      <w:r w:rsidRPr="00AA3375">
        <w:rPr>
          <w:rFonts w:ascii="Abadi MT Condensed Light" w:hAnsi="Abadi MT Condensed Light" w:cs="Times New Roman"/>
          <w:szCs w:val="24"/>
        </w:rPr>
        <w:t xml:space="preserve"> overindulge</w:t>
      </w:r>
      <w:r w:rsidR="005F7E00"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expose themselves to </w:t>
      </w:r>
      <w:r w:rsidR="0015106A" w:rsidRPr="00AA3375">
        <w:rPr>
          <w:rFonts w:ascii="Abadi MT Condensed Light" w:hAnsi="Abadi MT Condensed Light" w:cs="Times New Roman"/>
          <w:szCs w:val="24"/>
        </w:rPr>
        <w:t>many things</w:t>
      </w:r>
      <w:r w:rsidR="005F7E00" w:rsidRPr="00AA3375">
        <w:rPr>
          <w:rFonts w:ascii="Abadi MT Condensed Light" w:hAnsi="Abadi MT Condensed Light" w:cs="Times New Roman"/>
          <w:szCs w:val="24"/>
        </w:rPr>
        <w:t>,</w:t>
      </w:r>
      <w:r w:rsidR="0015106A" w:rsidRPr="00AA3375">
        <w:rPr>
          <w:rFonts w:ascii="Abadi MT Condensed Light" w:hAnsi="Abadi MT Condensed Light" w:cs="Times New Roman"/>
          <w:szCs w:val="24"/>
        </w:rPr>
        <w:t xml:space="preserve"> hence losing</w:t>
      </w:r>
      <w:r w:rsidRPr="00AA3375">
        <w:rPr>
          <w:rFonts w:ascii="Abadi MT Condensed Light" w:hAnsi="Abadi MT Condensed Light" w:cs="Times New Roman"/>
          <w:szCs w:val="24"/>
        </w:rPr>
        <w:t xml:space="preserve"> </w:t>
      </w:r>
      <w:r w:rsidR="005F7E00"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meani</w:t>
      </w:r>
      <w:r w:rsidR="00DD509F" w:rsidRPr="00AA3375">
        <w:rPr>
          <w:rFonts w:ascii="Abadi MT Condensed Light" w:hAnsi="Abadi MT Condensed Light" w:cs="Times New Roman"/>
          <w:szCs w:val="24"/>
        </w:rPr>
        <w:t xml:space="preserve">ng and purpose of their lives. </w:t>
      </w:r>
    </w:p>
    <w:p w14:paraId="68008356" w14:textId="3C3B33E1"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Any misdeed will haunt mercilessly</w:t>
      </w:r>
      <w:r w:rsidR="00DD509F" w:rsidRPr="00AA3375">
        <w:rPr>
          <w:rFonts w:ascii="Abadi MT Condensed Light" w:hAnsi="Abadi MT Condensed Light" w:cs="Times New Roman"/>
          <w:szCs w:val="24"/>
        </w:rPr>
        <w:t xml:space="preserve"> and discriminately</w:t>
      </w:r>
      <w:r w:rsidR="001546A8" w:rsidRPr="00AA3375">
        <w:rPr>
          <w:rFonts w:ascii="Abadi MT Condensed Light" w:hAnsi="Abadi MT Condensed Light" w:cs="Times New Roman"/>
          <w:szCs w:val="24"/>
        </w:rPr>
        <w:t xml:space="preserve"> later in </w:t>
      </w:r>
      <w:r w:rsidR="00C239CA" w:rsidRPr="00AA3375">
        <w:rPr>
          <w:rFonts w:ascii="Abadi MT Condensed Light" w:hAnsi="Abadi MT Condensed Light" w:cs="Times New Roman"/>
          <w:szCs w:val="24"/>
        </w:rPr>
        <w:t>L</w:t>
      </w:r>
      <w:r w:rsidR="001546A8" w:rsidRPr="00AA3375">
        <w:rPr>
          <w:rFonts w:ascii="Abadi MT Condensed Light" w:hAnsi="Abadi MT Condensed Light" w:cs="Times New Roman"/>
          <w:szCs w:val="24"/>
        </w:rPr>
        <w:t>ife</w:t>
      </w:r>
      <w:r w:rsidRPr="00AA3375">
        <w:rPr>
          <w:rFonts w:ascii="Abadi MT Condensed Light" w:hAnsi="Abadi MT Condensed Light" w:cs="Times New Roman"/>
          <w:szCs w:val="24"/>
        </w:rPr>
        <w:t xml:space="preserve">. </w:t>
      </w:r>
    </w:p>
    <w:p w14:paraId="76BB5F9E" w14:textId="18604FD1"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At the same time, this is the most important stage to plan, envision</w:t>
      </w:r>
      <w:r w:rsidR="005F7E00"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realize much in your youthfulness. If you have smooth travel and transition through,</w:t>
      </w:r>
      <w:del w:id="82" w:author="Muthomi Thiankolu" w:date="2021-02-01T19:19:00Z">
        <w:r w:rsidRPr="00AA3375" w:rsidDel="00A00A63">
          <w:rPr>
            <w:rFonts w:ascii="Abadi MT Condensed Light" w:hAnsi="Abadi MT Condensed Light" w:cs="Times New Roman"/>
            <w:szCs w:val="24"/>
          </w:rPr>
          <w:delText xml:space="preserve">  </w:delText>
        </w:r>
      </w:del>
      <w:ins w:id="83" w:author="Muthomi Thiankolu" w:date="2021-02-01T19:19:00Z">
        <w:r w:rsidR="00A00A63" w:rsidRPr="00AA3375">
          <w:rPr>
            <w:rFonts w:ascii="Abadi MT Condensed Light" w:hAnsi="Abadi MT Condensed Light" w:cs="Times New Roman"/>
            <w:szCs w:val="24"/>
          </w:rPr>
          <w:t xml:space="preserve"> </w:t>
        </w:r>
      </w:ins>
      <w:r w:rsidRPr="00AA3375">
        <w:rPr>
          <w:rFonts w:ascii="Abadi MT Condensed Light" w:hAnsi="Abadi MT Condensed Light" w:cs="Times New Roman"/>
          <w:szCs w:val="24"/>
        </w:rPr>
        <w:t>you become successful great leaders, highly rated in whatever fields of career or interest-holding all other factors constant.</w:t>
      </w:r>
    </w:p>
    <w:p w14:paraId="0D502763" w14:textId="77777777" w:rsidR="001546A8" w:rsidRPr="00AA3375" w:rsidRDefault="001546A8"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In</w:t>
      </w:r>
      <w:r w:rsidR="00567119" w:rsidRPr="00AA3375">
        <w:rPr>
          <w:rFonts w:ascii="Abadi MT Condensed Light" w:hAnsi="Abadi MT Condensed Light" w:cs="Times New Roman"/>
          <w:szCs w:val="24"/>
        </w:rPr>
        <w:t xml:space="preserve"> this stage, ensure you answer </w:t>
      </w:r>
      <w:r w:rsidRPr="00AA3375">
        <w:rPr>
          <w:rFonts w:ascii="Abadi MT Condensed Light" w:hAnsi="Abadi MT Condensed Light" w:cs="Times New Roman"/>
          <w:szCs w:val="24"/>
        </w:rPr>
        <w:t>the following;</w:t>
      </w:r>
    </w:p>
    <w:p w14:paraId="5703C586" w14:textId="77777777" w:rsidR="001546A8" w:rsidRPr="00AA3375" w:rsidRDefault="005E5F57"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W</w:t>
      </w:r>
      <w:r w:rsidR="00567119" w:rsidRPr="00AA3375">
        <w:rPr>
          <w:rFonts w:ascii="Abadi MT Condensed Light" w:hAnsi="Abadi MT Condensed Light" w:cs="Times New Roman"/>
          <w:szCs w:val="24"/>
        </w:rPr>
        <w:t xml:space="preserve">ho am I? </w:t>
      </w:r>
    </w:p>
    <w:p w14:paraId="46BD873C" w14:textId="70FAB455" w:rsidR="005E5F57" w:rsidRPr="00AA3375" w:rsidRDefault="001546A8"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What do I want with</w:t>
      </w:r>
      <w:r w:rsidR="002502D6" w:rsidRPr="00AA3375">
        <w:rPr>
          <w:rFonts w:ascii="Abadi MT Condensed Light" w:hAnsi="Abadi MT Condensed Light" w:cs="Times New Roman"/>
          <w:szCs w:val="24"/>
        </w:rPr>
        <w:t xml:space="preserve"> my </w:t>
      </w:r>
      <w:r w:rsidR="00C239CA" w:rsidRPr="00AA3375">
        <w:rPr>
          <w:rFonts w:ascii="Abadi MT Condensed Light" w:hAnsi="Abadi MT Condensed Light" w:cs="Times New Roman"/>
          <w:szCs w:val="24"/>
        </w:rPr>
        <w:t>L</w:t>
      </w:r>
      <w:r w:rsidR="002502D6" w:rsidRPr="00AA3375">
        <w:rPr>
          <w:rFonts w:ascii="Abadi MT Condensed Light" w:hAnsi="Abadi MT Condensed Light" w:cs="Times New Roman"/>
          <w:szCs w:val="24"/>
        </w:rPr>
        <w:t xml:space="preserve">ife? </w:t>
      </w:r>
      <w:r w:rsidR="00567119" w:rsidRPr="00AA3375">
        <w:rPr>
          <w:rFonts w:ascii="Abadi MT Condensed Light" w:hAnsi="Abadi MT Condensed Light" w:cs="Times New Roman"/>
          <w:szCs w:val="24"/>
        </w:rPr>
        <w:t xml:space="preserve"> </w:t>
      </w:r>
    </w:p>
    <w:p w14:paraId="7BBE6363" w14:textId="77777777" w:rsidR="002502D6" w:rsidRPr="00AA3375" w:rsidRDefault="005E5F57"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What is</w:t>
      </w:r>
      <w:r w:rsidR="00567119" w:rsidRPr="00AA3375">
        <w:rPr>
          <w:rFonts w:ascii="Abadi MT Condensed Light" w:hAnsi="Abadi MT Condensed Light" w:cs="Times New Roman"/>
          <w:szCs w:val="24"/>
        </w:rPr>
        <w:t xml:space="preserve"> the route path to it? </w:t>
      </w:r>
    </w:p>
    <w:p w14:paraId="6FF9F5AA" w14:textId="24EF8054" w:rsidR="00567119" w:rsidRPr="00AA3375" w:rsidRDefault="002502D6"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Which </w:t>
      </w:r>
      <w:r w:rsidR="004A2D24" w:rsidRPr="00AA3375">
        <w:rPr>
          <w:rFonts w:ascii="Abadi MT Condensed Light" w:hAnsi="Abadi MT Condensed Light" w:cs="Times New Roman"/>
          <w:szCs w:val="24"/>
        </w:rPr>
        <w:t>warns you</w:t>
      </w:r>
      <w:r w:rsidR="005E5F57" w:rsidRPr="00AA3375">
        <w:rPr>
          <w:rFonts w:ascii="Abadi MT Condensed Light" w:hAnsi="Abadi MT Condensed Light" w:cs="Times New Roman"/>
          <w:szCs w:val="24"/>
        </w:rPr>
        <w:t xml:space="preserve"> not</w:t>
      </w:r>
      <w:r w:rsidR="00567119" w:rsidRPr="00AA3375">
        <w:rPr>
          <w:rFonts w:ascii="Abadi MT Condensed Light" w:hAnsi="Abadi MT Condensed Light" w:cs="Times New Roman"/>
          <w:szCs w:val="24"/>
        </w:rPr>
        <w:t xml:space="preserve"> </w:t>
      </w:r>
      <w:r w:rsidR="0076451E" w:rsidRPr="00AA3375">
        <w:rPr>
          <w:rFonts w:ascii="Abadi MT Condensed Light" w:hAnsi="Abadi MT Condensed Light" w:cs="Times New Roman"/>
          <w:szCs w:val="24"/>
        </w:rPr>
        <w:t>to</w:t>
      </w:r>
      <w:r w:rsidR="00567119" w:rsidRPr="00AA3375">
        <w:rPr>
          <w:rFonts w:ascii="Abadi MT Condensed Light" w:hAnsi="Abadi MT Condensed Light" w:cs="Times New Roman"/>
          <w:szCs w:val="24"/>
        </w:rPr>
        <w:t xml:space="preserve"> </w:t>
      </w:r>
      <w:r w:rsidR="005E5F57" w:rsidRPr="00AA3375">
        <w:rPr>
          <w:rFonts w:ascii="Abadi MT Condensed Light" w:hAnsi="Abadi MT Condensed Light" w:cs="Times New Roman"/>
          <w:szCs w:val="24"/>
        </w:rPr>
        <w:t>indulge;</w:t>
      </w:r>
      <w:r w:rsidR="00567119" w:rsidRPr="00AA3375">
        <w:rPr>
          <w:rFonts w:ascii="Abadi MT Condensed Light" w:hAnsi="Abadi MT Condensed Light" w:cs="Times New Roman"/>
          <w:szCs w:val="24"/>
        </w:rPr>
        <w:t xml:space="preserve"> </w:t>
      </w:r>
      <w:r w:rsidR="005E5F57" w:rsidRPr="00AA3375">
        <w:rPr>
          <w:rFonts w:ascii="Abadi MT Condensed Light" w:hAnsi="Abadi MT Condensed Light" w:cs="Times New Roman"/>
          <w:szCs w:val="24"/>
        </w:rPr>
        <w:t>instead,</w:t>
      </w:r>
      <w:r w:rsidR="00567119" w:rsidRPr="00AA3375">
        <w:rPr>
          <w:rFonts w:ascii="Abadi MT Condensed Light" w:hAnsi="Abadi MT Condensed Light" w:cs="Times New Roman"/>
          <w:szCs w:val="24"/>
        </w:rPr>
        <w:t xml:space="preserve"> build on yourself.</w:t>
      </w:r>
    </w:p>
    <w:p w14:paraId="63527809" w14:textId="3CFB2918" w:rsidR="00892D87" w:rsidRPr="00AA3375" w:rsidRDefault="00567119"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The stag</w:t>
      </w:r>
      <w:r w:rsidR="005E5F57" w:rsidRPr="00AA3375">
        <w:rPr>
          <w:rFonts w:ascii="Abadi MT Condensed Light" w:hAnsi="Abadi MT Condensed Light" w:cs="Times New Roman"/>
          <w:szCs w:val="24"/>
        </w:rPr>
        <w:t>e</w:t>
      </w:r>
      <w:r w:rsidRPr="00AA3375">
        <w:rPr>
          <w:rFonts w:ascii="Abadi MT Condensed Light" w:hAnsi="Abadi MT Condensed Light" w:cs="Times New Roman"/>
          <w:szCs w:val="24"/>
        </w:rPr>
        <w:t xml:space="preserve"> has </w:t>
      </w:r>
      <w:r w:rsidR="006D42DE" w:rsidRPr="00AA3375">
        <w:rPr>
          <w:rFonts w:ascii="Abadi MT Condensed Light" w:hAnsi="Abadi MT Condensed Light" w:cs="Times New Roman"/>
          <w:szCs w:val="24"/>
        </w:rPr>
        <w:t>a small room</w:t>
      </w:r>
      <w:r w:rsidRPr="00AA3375">
        <w:rPr>
          <w:rFonts w:ascii="Abadi MT Condensed Light" w:hAnsi="Abadi MT Condensed Light" w:cs="Times New Roman"/>
          <w:szCs w:val="24"/>
        </w:rPr>
        <w:t xml:space="preserve"> f</w:t>
      </w:r>
      <w:r w:rsidR="00122441" w:rsidRPr="00AA3375">
        <w:rPr>
          <w:rFonts w:ascii="Abadi MT Condensed Light" w:hAnsi="Abadi MT Condensed Light" w:cs="Times New Roman"/>
          <w:szCs w:val="24"/>
        </w:rPr>
        <w:t>or wrongs /mistakes and</w:t>
      </w:r>
      <w:r w:rsidR="00AA4366" w:rsidRPr="00AA3375">
        <w:rPr>
          <w:rFonts w:ascii="Abadi MT Condensed Light" w:hAnsi="Abadi MT Condensed Light" w:cs="Times New Roman"/>
          <w:szCs w:val="24"/>
        </w:rPr>
        <w:t xml:space="preserve"> </w:t>
      </w:r>
      <w:r w:rsidR="00D17274" w:rsidRPr="00AA3375">
        <w:rPr>
          <w:rFonts w:ascii="Abadi MT Condensed Light" w:hAnsi="Abadi MT Condensed Light" w:cs="Times New Roman"/>
          <w:szCs w:val="24"/>
        </w:rPr>
        <w:t>consequently inadequate</w:t>
      </w:r>
      <w:r w:rsidRPr="00AA3375">
        <w:rPr>
          <w:rFonts w:ascii="Abadi MT Condensed Light" w:hAnsi="Abadi MT Condensed Light" w:cs="Times New Roman"/>
          <w:szCs w:val="24"/>
        </w:rPr>
        <w:t xml:space="preserve"> time to </w:t>
      </w:r>
      <w:r w:rsidR="00892D87" w:rsidRPr="00AA3375">
        <w:rPr>
          <w:rFonts w:ascii="Abadi MT Condensed Light" w:hAnsi="Abadi MT Condensed Light" w:cs="Times New Roman"/>
          <w:szCs w:val="24"/>
        </w:rPr>
        <w:t>correct</w:t>
      </w:r>
      <w:r w:rsidR="00122441" w:rsidRPr="00AA3375">
        <w:rPr>
          <w:rFonts w:ascii="Abadi MT Condensed Light" w:hAnsi="Abadi MT Condensed Light" w:cs="Times New Roman"/>
          <w:szCs w:val="24"/>
        </w:rPr>
        <w:t xml:space="preserve"> all the</w:t>
      </w:r>
      <w:r w:rsidRPr="00AA3375">
        <w:rPr>
          <w:rFonts w:ascii="Abadi MT Condensed Light" w:hAnsi="Abadi MT Condensed Light" w:cs="Times New Roman"/>
          <w:szCs w:val="24"/>
        </w:rPr>
        <w:t xml:space="preserve"> </w:t>
      </w:r>
      <w:r w:rsidR="00892D87" w:rsidRPr="00AA3375">
        <w:rPr>
          <w:rFonts w:ascii="Abadi MT Condensed Light" w:hAnsi="Abadi MT Condensed Light" w:cs="Times New Roman"/>
          <w:szCs w:val="24"/>
        </w:rPr>
        <w:t>misdoing</w:t>
      </w:r>
      <w:r w:rsidRPr="00AA3375">
        <w:rPr>
          <w:rFonts w:ascii="Abadi MT Condensed Light" w:hAnsi="Abadi MT Condensed Light" w:cs="Times New Roman"/>
          <w:szCs w:val="24"/>
        </w:rPr>
        <w:t>s for</w:t>
      </w:r>
      <w:r w:rsidR="00892D87" w:rsidRPr="00AA3375">
        <w:rPr>
          <w:rFonts w:ascii="Abadi MT Condensed Light" w:hAnsi="Abadi MT Condensed Light" w:cs="Times New Roman"/>
          <w:szCs w:val="24"/>
        </w:rPr>
        <w:t xml:space="preserve"> the</w:t>
      </w:r>
      <w:r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ife ahead. </w:t>
      </w:r>
    </w:p>
    <w:p w14:paraId="752E9449" w14:textId="439884C4" w:rsidR="00892D87" w:rsidRPr="00AA3375" w:rsidRDefault="00567119"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Though</w:t>
      </w:r>
      <w:r w:rsidR="00122441" w:rsidRPr="00AA3375">
        <w:rPr>
          <w:rFonts w:ascii="Abadi MT Condensed Light" w:hAnsi="Abadi MT Condensed Light" w:cs="Times New Roman"/>
          <w:szCs w:val="24"/>
        </w:rPr>
        <w:t xml:space="preserve"> not always </w:t>
      </w:r>
      <w:r w:rsidR="00892D87" w:rsidRPr="00AA3375">
        <w:rPr>
          <w:rFonts w:ascii="Abadi MT Condensed Light" w:hAnsi="Abadi MT Condensed Light" w:cs="Times New Roman"/>
          <w:szCs w:val="24"/>
        </w:rPr>
        <w:t>satisfactory,</w:t>
      </w:r>
      <w:r w:rsidRPr="00AA3375">
        <w:rPr>
          <w:rFonts w:ascii="Abadi MT Condensed Light" w:hAnsi="Abadi MT Condensed Light" w:cs="Times New Roman"/>
          <w:szCs w:val="24"/>
        </w:rPr>
        <w:t xml:space="preserve"> we must live forward. </w:t>
      </w:r>
      <w:r w:rsidR="00892D87" w:rsidRPr="00AA3375">
        <w:rPr>
          <w:rFonts w:ascii="Abadi MT Condensed Light" w:hAnsi="Abadi MT Condensed Light" w:cs="Times New Roman"/>
          <w:szCs w:val="24"/>
        </w:rPr>
        <w:t>Life fixes itself at some point.</w:t>
      </w:r>
      <w:r w:rsidR="00F80E11" w:rsidRPr="00AA3375">
        <w:rPr>
          <w:rFonts w:ascii="Abadi MT Condensed Light" w:hAnsi="Abadi MT Condensed Light" w:cs="Times New Roman"/>
          <w:szCs w:val="24"/>
        </w:rPr>
        <w:t xml:space="preserve"> L</w:t>
      </w:r>
      <w:r w:rsidR="00075DD4" w:rsidRPr="00AA3375">
        <w:rPr>
          <w:rFonts w:ascii="Abadi MT Condensed Light" w:hAnsi="Abadi MT Condensed Light" w:cs="Times New Roman"/>
          <w:szCs w:val="24"/>
        </w:rPr>
        <w:t>ife is lived</w:t>
      </w:r>
      <w:r w:rsidR="00CC06D8" w:rsidRPr="00AA3375">
        <w:rPr>
          <w:rFonts w:ascii="Abadi MT Condensed Light" w:hAnsi="Abadi MT Condensed Light" w:cs="Times New Roman"/>
          <w:szCs w:val="24"/>
        </w:rPr>
        <w:t xml:space="preserve"> forward, but we understand it backward.</w:t>
      </w:r>
    </w:p>
    <w:p w14:paraId="4D2A36C8" w14:textId="6DD0197A" w:rsidR="002245AD" w:rsidRPr="00AA3375" w:rsidRDefault="002245AD"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Be responsible</w:t>
      </w:r>
      <w:r w:rsidR="004E67B5" w:rsidRPr="00AA3375">
        <w:rPr>
          <w:rFonts w:ascii="Abadi MT Condensed Light" w:hAnsi="Abadi MT Condensed Light" w:cs="Times New Roman"/>
          <w:szCs w:val="24"/>
        </w:rPr>
        <w:t xml:space="preserve">, </w:t>
      </w:r>
      <w:r w:rsidR="0035792A" w:rsidRPr="00AA3375">
        <w:rPr>
          <w:rFonts w:ascii="Abadi MT Condensed Light" w:hAnsi="Abadi MT Condensed Light" w:cs="Times New Roman"/>
          <w:szCs w:val="24"/>
        </w:rPr>
        <w:t xml:space="preserve">and </w:t>
      </w:r>
      <w:r w:rsidR="004E67B5" w:rsidRPr="00AA3375">
        <w:rPr>
          <w:rFonts w:ascii="Abadi MT Condensed Light" w:hAnsi="Abadi MT Condensed Light" w:cs="Times New Roman"/>
          <w:szCs w:val="24"/>
        </w:rPr>
        <w:t>live uprightly</w:t>
      </w:r>
      <w:r w:rsidR="0035792A" w:rsidRPr="00AA3375">
        <w:rPr>
          <w:rFonts w:ascii="Abadi MT Condensed Light" w:hAnsi="Abadi MT Condensed Light" w:cs="Times New Roman"/>
          <w:szCs w:val="24"/>
        </w:rPr>
        <w:t>.</w:t>
      </w:r>
    </w:p>
    <w:p w14:paraId="16FB9AA6" w14:textId="6A0A884F" w:rsidR="00567119" w:rsidRPr="00AA3375" w:rsidRDefault="00DA24AB" w:rsidP="00BA5516">
      <w:pPr>
        <w:jc w:val="both"/>
        <w:rPr>
          <w:rFonts w:ascii="Abadi MT Condensed Light" w:hAnsi="Abadi MT Condensed Light" w:cs="Times New Roman"/>
          <w:szCs w:val="24"/>
        </w:rPr>
      </w:pPr>
      <w:r w:rsidRPr="00AA3375">
        <w:rPr>
          <w:rFonts w:ascii="Abadi MT Condensed Light" w:hAnsi="Abadi MT Condensed Light" w:cs="Times New Roman"/>
          <w:b/>
          <w:szCs w:val="24"/>
        </w:rPr>
        <w:t>Adults:</w:t>
      </w:r>
      <w:r w:rsidRPr="00AA3375">
        <w:rPr>
          <w:rFonts w:ascii="Abadi MT Condensed Light" w:hAnsi="Abadi MT Condensed Light" w:cs="Times New Roman"/>
          <w:szCs w:val="24"/>
        </w:rPr>
        <w:t xml:space="preserve"> T</w:t>
      </w:r>
      <w:r w:rsidR="00567119" w:rsidRPr="00AA3375">
        <w:rPr>
          <w:rFonts w:ascii="Abadi MT Condensed Light" w:hAnsi="Abadi MT Condensed Light" w:cs="Times New Roman"/>
          <w:szCs w:val="24"/>
        </w:rPr>
        <w:t xml:space="preserve">his is a continuing </w:t>
      </w:r>
      <w:r w:rsidR="0076451E" w:rsidRPr="00AA3375">
        <w:rPr>
          <w:rFonts w:ascii="Abadi MT Condensed Light" w:hAnsi="Abadi MT Condensed Light" w:cs="Times New Roman"/>
          <w:szCs w:val="24"/>
        </w:rPr>
        <w:t>life stag</w:t>
      </w:r>
      <w:r w:rsidR="00567119" w:rsidRPr="00AA3375">
        <w:rPr>
          <w:rFonts w:ascii="Abadi MT Condensed Light" w:hAnsi="Abadi MT Condensed Light" w:cs="Times New Roman"/>
          <w:szCs w:val="24"/>
        </w:rPr>
        <w:t xml:space="preserve">e, where </w:t>
      </w:r>
      <w:r w:rsidR="0076451E" w:rsidRPr="00AA3375">
        <w:rPr>
          <w:rFonts w:ascii="Abadi MT Condensed Light" w:hAnsi="Abadi MT Condensed Light" w:cs="Times New Roman"/>
          <w:szCs w:val="24"/>
        </w:rPr>
        <w:t>we</w:t>
      </w:r>
      <w:r w:rsidR="00567119" w:rsidRPr="00AA3375">
        <w:rPr>
          <w:rFonts w:ascii="Abadi MT Condensed Light" w:hAnsi="Abadi MT Condensed Light" w:cs="Times New Roman"/>
          <w:szCs w:val="24"/>
        </w:rPr>
        <w:t xml:space="preserve"> evaluate our past lives, make right our mistakes</w:t>
      </w:r>
      <w:r w:rsidR="0076451E"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and still build on ourselves. </w:t>
      </w:r>
    </w:p>
    <w:p w14:paraId="4D689BF5" w14:textId="4F5FAC29" w:rsidR="00567119" w:rsidRPr="00AA3375" w:rsidRDefault="00CC06D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At this level, m</w:t>
      </w:r>
      <w:r w:rsidR="00567119" w:rsidRPr="00AA3375">
        <w:rPr>
          <w:rFonts w:ascii="Abadi MT Condensed Light" w:hAnsi="Abadi MT Condensed Light" w:cs="Times New Roman"/>
          <w:szCs w:val="24"/>
        </w:rPr>
        <w:t>ost people have a diminishi</w:t>
      </w:r>
      <w:r w:rsidR="003B6339" w:rsidRPr="00AA3375">
        <w:rPr>
          <w:rFonts w:ascii="Abadi MT Condensed Light" w:hAnsi="Abadi MT Condensed Light" w:cs="Times New Roman"/>
          <w:szCs w:val="24"/>
        </w:rPr>
        <w:t>ng trend of ambitions and dream</w:t>
      </w:r>
      <w:r w:rsidR="00567119" w:rsidRPr="00AA3375">
        <w:rPr>
          <w:rFonts w:ascii="Abadi MT Condensed Light" w:hAnsi="Abadi MT Condensed Light" w:cs="Times New Roman"/>
          <w:szCs w:val="24"/>
        </w:rPr>
        <w:t>s-</w:t>
      </w:r>
      <w:r w:rsidR="003B6339" w:rsidRPr="00AA3375">
        <w:rPr>
          <w:rFonts w:ascii="Abadi MT Condensed Light" w:hAnsi="Abadi MT Condensed Light" w:cs="Times New Roman"/>
          <w:szCs w:val="24"/>
        </w:rPr>
        <w:t xml:space="preserve"> </w:t>
      </w:r>
      <w:r w:rsidR="0035792A" w:rsidRPr="00AA3375">
        <w:rPr>
          <w:rFonts w:ascii="Abadi MT Condensed Light" w:hAnsi="Abadi MT Condensed Light" w:cs="Times New Roman"/>
          <w:szCs w:val="24"/>
        </w:rPr>
        <w:t>out of</w:t>
      </w:r>
      <w:r w:rsidR="003B6339" w:rsidRPr="00AA3375">
        <w:rPr>
          <w:rFonts w:ascii="Abadi MT Condensed Light" w:hAnsi="Abadi MT Condensed Light" w:cs="Times New Roman"/>
          <w:szCs w:val="24"/>
        </w:rPr>
        <w:t xml:space="preserve"> increased </w:t>
      </w:r>
      <w:r w:rsidR="00567119" w:rsidRPr="00AA3375">
        <w:rPr>
          <w:rFonts w:ascii="Abadi MT Condensed Light" w:hAnsi="Abadi MT Condensed Light" w:cs="Times New Roman"/>
          <w:szCs w:val="24"/>
        </w:rPr>
        <w:t xml:space="preserve">assignments and responsibilities </w:t>
      </w:r>
      <w:r w:rsidR="003B6339" w:rsidRPr="00AA3375">
        <w:rPr>
          <w:rFonts w:ascii="Abadi MT Condensed Light" w:hAnsi="Abadi MT Condensed Light" w:cs="Times New Roman"/>
          <w:szCs w:val="24"/>
        </w:rPr>
        <w:t>in</w:t>
      </w:r>
      <w:r w:rsidR="00567119" w:rsidRPr="00AA3375">
        <w:rPr>
          <w:rFonts w:ascii="Abadi MT Condensed Light" w:hAnsi="Abadi MT Condensed Light" w:cs="Times New Roman"/>
          <w:szCs w:val="24"/>
        </w:rPr>
        <w:t xml:space="preserve"> family</w:t>
      </w:r>
      <w:r w:rsidR="003B6339" w:rsidRPr="00AA3375">
        <w:rPr>
          <w:rFonts w:ascii="Abadi MT Condensed Light" w:hAnsi="Abadi MT Condensed Light" w:cs="Times New Roman"/>
          <w:szCs w:val="24"/>
        </w:rPr>
        <w:t xml:space="preserve"> life</w:t>
      </w:r>
      <w:r w:rsidR="0076451E" w:rsidRPr="00AA3375">
        <w:rPr>
          <w:rFonts w:ascii="Abadi MT Condensed Light" w:hAnsi="Abadi MT Condensed Light" w:cs="Times New Roman"/>
          <w:szCs w:val="24"/>
        </w:rPr>
        <w:t>, e.g., children's educatio</w:t>
      </w:r>
      <w:r w:rsidR="003B6339" w:rsidRPr="00AA3375">
        <w:rPr>
          <w:rFonts w:ascii="Abadi MT Condensed Light" w:hAnsi="Abadi MT Condensed Light" w:cs="Times New Roman"/>
          <w:szCs w:val="24"/>
        </w:rPr>
        <w:t>n</w:t>
      </w:r>
      <w:r w:rsidR="006D1A8A" w:rsidRPr="00AA3375">
        <w:rPr>
          <w:rFonts w:ascii="Abadi MT Condensed Light" w:hAnsi="Abadi MT Condensed Light" w:cs="Times New Roman"/>
          <w:szCs w:val="24"/>
        </w:rPr>
        <w:t>, parenting et al.</w:t>
      </w:r>
    </w:p>
    <w:p w14:paraId="4133F50C" w14:textId="045A166B" w:rsidR="000C2A3D" w:rsidRPr="00AA3375" w:rsidRDefault="00E7044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w:t>
      </w:r>
      <w:r w:rsidR="00567119" w:rsidRPr="00AA3375">
        <w:rPr>
          <w:rFonts w:ascii="Abadi MT Condensed Light" w:hAnsi="Abadi MT Condensed Light" w:cs="Times New Roman"/>
          <w:szCs w:val="24"/>
        </w:rPr>
        <w:t xml:space="preserve"> on</w:t>
      </w:r>
      <w:r w:rsidR="005D538C" w:rsidRPr="00AA3375">
        <w:rPr>
          <w:rFonts w:ascii="Abadi MT Condensed Light" w:hAnsi="Abadi MT Condensed Light" w:cs="Times New Roman"/>
          <w:szCs w:val="24"/>
        </w:rPr>
        <w:t>e is overwhelmed</w:t>
      </w:r>
      <w:r w:rsidRPr="00AA3375">
        <w:rPr>
          <w:rFonts w:ascii="Abadi MT Condensed Light" w:hAnsi="Abadi MT Condensed Light" w:cs="Times New Roman"/>
          <w:szCs w:val="24"/>
        </w:rPr>
        <w:t>,</w:t>
      </w:r>
      <w:r w:rsidR="000C2A3D" w:rsidRPr="00AA3375">
        <w:rPr>
          <w:rFonts w:ascii="Abadi MT Condensed Light" w:hAnsi="Abadi MT Condensed Light" w:cs="Times New Roman"/>
          <w:szCs w:val="24"/>
        </w:rPr>
        <w:t xml:space="preserve"> they </w:t>
      </w:r>
      <w:proofErr w:type="spellStart"/>
      <w:r w:rsidR="000C2A3D" w:rsidRPr="00AA3375">
        <w:rPr>
          <w:rFonts w:ascii="Abadi MT Condensed Light" w:hAnsi="Abadi MT Condensed Light" w:cs="Times New Roman"/>
          <w:szCs w:val="24"/>
        </w:rPr>
        <w:t>ldetach</w:t>
      </w:r>
      <w:proofErr w:type="spellEnd"/>
      <w:r w:rsidR="000C2A3D" w:rsidRPr="00AA3375">
        <w:rPr>
          <w:rFonts w:ascii="Abadi MT Condensed Light" w:hAnsi="Abadi MT Condensed Light" w:cs="Times New Roman"/>
          <w:szCs w:val="24"/>
        </w:rPr>
        <w:t xml:space="preserve"> </w:t>
      </w:r>
      <w:r w:rsidR="0076451E" w:rsidRPr="00AA3375">
        <w:rPr>
          <w:rFonts w:ascii="Abadi MT Condensed Light" w:hAnsi="Abadi MT Condensed Light" w:cs="Times New Roman"/>
          <w:szCs w:val="24"/>
        </w:rPr>
        <w:t>from</w:t>
      </w:r>
      <w:r w:rsidR="000C2A3D" w:rsidRPr="00AA3375">
        <w:rPr>
          <w:rFonts w:ascii="Abadi MT Condensed Light" w:hAnsi="Abadi MT Condensed Light" w:cs="Times New Roman"/>
          <w:szCs w:val="24"/>
        </w:rPr>
        <w:t xml:space="preserve"> their loved</w:t>
      </w:r>
      <w:r w:rsidR="005D538C" w:rsidRPr="00AA3375">
        <w:rPr>
          <w:rFonts w:ascii="Abadi MT Condensed Light" w:hAnsi="Abadi MT Condensed Light" w:cs="Times New Roman"/>
          <w:szCs w:val="24"/>
        </w:rPr>
        <w:t xml:space="preserve"> ones</w:t>
      </w:r>
      <w:r w:rsidR="000C2A3D"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become irresponsible adults</w:t>
      </w:r>
      <w:r w:rsidR="000C2A3D" w:rsidRPr="00AA3375">
        <w:rPr>
          <w:rFonts w:ascii="Abadi MT Condensed Light" w:hAnsi="Abadi MT Condensed Light" w:cs="Times New Roman"/>
          <w:szCs w:val="24"/>
        </w:rPr>
        <w:t>.</w:t>
      </w:r>
    </w:p>
    <w:p w14:paraId="014CAE8C" w14:textId="77777777" w:rsidR="00567119" w:rsidRPr="00AA3375" w:rsidRDefault="000C2A3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Nonetheless, you must soldier on</w:t>
      </w:r>
      <w:r w:rsidR="00AE698A" w:rsidRPr="00AA3375">
        <w:rPr>
          <w:rFonts w:ascii="Abadi MT Condensed Light" w:hAnsi="Abadi MT Condensed Light" w:cs="Times New Roman"/>
          <w:szCs w:val="24"/>
        </w:rPr>
        <w:t xml:space="preserve"> into the uncertain tomorrow. You cannot fault lives in your lineage. </w:t>
      </w:r>
    </w:p>
    <w:p w14:paraId="75D0D486" w14:textId="051E2C2D" w:rsidR="00567119" w:rsidRPr="00AA3375" w:rsidRDefault="00DA24AB" w:rsidP="00BA5516">
      <w:pPr>
        <w:jc w:val="both"/>
        <w:rPr>
          <w:rFonts w:ascii="Abadi MT Condensed Light" w:hAnsi="Abadi MT Condensed Light" w:cs="Times New Roman"/>
          <w:szCs w:val="24"/>
        </w:rPr>
      </w:pPr>
      <w:r w:rsidRPr="00AA3375">
        <w:rPr>
          <w:rFonts w:ascii="Abadi MT Condensed Light" w:hAnsi="Abadi MT Condensed Light" w:cs="Times New Roman"/>
          <w:b/>
          <w:szCs w:val="24"/>
        </w:rPr>
        <w:lastRenderedPageBreak/>
        <w:t>Elders:</w:t>
      </w:r>
      <w:r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At this stage</w:t>
      </w:r>
      <w:r w:rsidR="00AE698A" w:rsidRPr="00AA3375">
        <w:rPr>
          <w:rFonts w:ascii="Abadi MT Condensed Light" w:hAnsi="Abadi MT Condensed Light" w:cs="Times New Roman"/>
          <w:szCs w:val="24"/>
        </w:rPr>
        <w:t>,</w:t>
      </w:r>
      <w:r w:rsidR="00586398" w:rsidRPr="00AA3375">
        <w:rPr>
          <w:rFonts w:ascii="Abadi MT Condensed Light" w:hAnsi="Abadi MT Condensed Light" w:cs="Times New Roman"/>
          <w:szCs w:val="24"/>
        </w:rPr>
        <w:t xml:space="preserve"> all rights and wrongs have encrypted lesson</w:t>
      </w:r>
      <w:r w:rsidR="0076451E" w:rsidRPr="00AA3375">
        <w:rPr>
          <w:rFonts w:ascii="Abadi MT Condensed Light" w:hAnsi="Abadi MT Condensed Light" w:cs="Times New Roman"/>
          <w:szCs w:val="24"/>
        </w:rPr>
        <w:t>s</w:t>
      </w:r>
      <w:r w:rsidR="00567119" w:rsidRPr="00AA3375">
        <w:rPr>
          <w:rFonts w:ascii="Abadi MT Condensed Light" w:hAnsi="Abadi MT Condensed Light" w:cs="Times New Roman"/>
          <w:szCs w:val="24"/>
        </w:rPr>
        <w:t xml:space="preserve"> in their lives. </w:t>
      </w:r>
    </w:p>
    <w:p w14:paraId="67760433" w14:textId="7FC211BD"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Given a chance, they have counsel like no other to the young</w:t>
      </w:r>
      <w:r w:rsidR="00586398" w:rsidRPr="00AA3375">
        <w:rPr>
          <w:rFonts w:ascii="Abadi MT Condensed Light" w:hAnsi="Abadi MT Condensed Light" w:cs="Times New Roman"/>
          <w:szCs w:val="24"/>
        </w:rPr>
        <w:t xml:space="preserve"> people</w:t>
      </w:r>
      <w:r w:rsidRPr="00AA3375">
        <w:rPr>
          <w:rFonts w:ascii="Abadi MT Condensed Light" w:hAnsi="Abadi MT Condensed Light" w:cs="Times New Roman"/>
          <w:szCs w:val="24"/>
        </w:rPr>
        <w:t xml:space="preserve"> in building </w:t>
      </w:r>
      <w:r w:rsidR="00AA4366" w:rsidRPr="00AA3375">
        <w:rPr>
          <w:rFonts w:ascii="Abadi MT Condensed Light" w:hAnsi="Abadi MT Condensed Light" w:cs="Times New Roman"/>
          <w:szCs w:val="24"/>
        </w:rPr>
        <w:t>f</w:t>
      </w:r>
      <w:r w:rsidRPr="00AA3375">
        <w:rPr>
          <w:rFonts w:ascii="Abadi MT Condensed Light" w:hAnsi="Abadi MT Condensed Light" w:cs="Times New Roman"/>
          <w:szCs w:val="24"/>
        </w:rPr>
        <w:t xml:space="preserve">amily, </w:t>
      </w:r>
      <w:r w:rsidR="00AA4366" w:rsidRPr="00AA3375">
        <w:rPr>
          <w:rFonts w:ascii="Abadi MT Condensed Light" w:hAnsi="Abadi MT Condensed Light" w:cs="Times New Roman"/>
          <w:szCs w:val="24"/>
        </w:rPr>
        <w:t>s</w:t>
      </w:r>
      <w:r w:rsidR="00586398" w:rsidRPr="00AA3375">
        <w:rPr>
          <w:rFonts w:ascii="Abadi MT Condensed Light" w:hAnsi="Abadi MT Condensed Light" w:cs="Times New Roman"/>
          <w:szCs w:val="24"/>
        </w:rPr>
        <w:t>uccess</w:t>
      </w:r>
      <w:r w:rsidR="0076451E"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w:t>
      </w:r>
      <w:r w:rsidR="00624D8B" w:rsidRPr="00AA3375">
        <w:rPr>
          <w:rFonts w:ascii="Abadi MT Condensed Light" w:hAnsi="Abadi MT Condensed Light" w:cs="Times New Roman"/>
          <w:szCs w:val="24"/>
        </w:rPr>
        <w:t xml:space="preserve"> for all the</w:t>
      </w:r>
      <w:r w:rsidRPr="00AA3375">
        <w:rPr>
          <w:rFonts w:ascii="Abadi MT Condensed Light" w:hAnsi="Abadi MT Condensed Light" w:cs="Times New Roman"/>
          <w:szCs w:val="24"/>
        </w:rPr>
        <w:t xml:space="preserve"> Insights </w:t>
      </w:r>
      <w:r w:rsidR="00624D8B" w:rsidRPr="00AA3375">
        <w:rPr>
          <w:rFonts w:ascii="Abadi MT Condensed Light" w:hAnsi="Abadi MT Condensed Light" w:cs="Times New Roman"/>
          <w:szCs w:val="24"/>
        </w:rPr>
        <w:t xml:space="preserve">for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p>
    <w:p w14:paraId="358C1715" w14:textId="4501CDA9" w:rsidR="00567119" w:rsidRPr="00AA3375" w:rsidRDefault="00DA24A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They have invaluable </w:t>
      </w:r>
      <w:r w:rsidR="00E31022" w:rsidRPr="00AA3375">
        <w:rPr>
          <w:rFonts w:ascii="Abadi MT Condensed Light" w:hAnsi="Abadi MT Condensed Light" w:cs="Times New Roman"/>
          <w:szCs w:val="24"/>
        </w:rPr>
        <w:t>advice</w:t>
      </w:r>
      <w:r w:rsidR="00567119" w:rsidRPr="00AA3375">
        <w:rPr>
          <w:rFonts w:ascii="Abadi MT Condensed Light" w:hAnsi="Abadi MT Condensed Light" w:cs="Times New Roman"/>
          <w:szCs w:val="24"/>
        </w:rPr>
        <w:t>, wisdom, experience</w:t>
      </w:r>
      <w:r w:rsidR="00B71B41"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and </w:t>
      </w:r>
      <w:r w:rsidR="00C239CA" w:rsidRPr="00AA3375">
        <w:rPr>
          <w:rFonts w:ascii="Abadi MT Condensed Light" w:hAnsi="Abadi MT Condensed Light" w:cs="Times New Roman"/>
          <w:szCs w:val="24"/>
        </w:rPr>
        <w:t>L</w:t>
      </w:r>
      <w:r w:rsidR="00567119" w:rsidRPr="00AA3375">
        <w:rPr>
          <w:rFonts w:ascii="Abadi MT Condensed Light" w:hAnsi="Abadi MT Condensed Light" w:cs="Times New Roman"/>
          <w:szCs w:val="24"/>
        </w:rPr>
        <w:t>ife ex</w:t>
      </w:r>
      <w:r w:rsidR="009A3C80" w:rsidRPr="00AA3375">
        <w:rPr>
          <w:rFonts w:ascii="Abadi MT Condensed Light" w:hAnsi="Abadi MT Condensed Light" w:cs="Times New Roman"/>
          <w:szCs w:val="24"/>
        </w:rPr>
        <w:t xml:space="preserve">amples to support their </w:t>
      </w:r>
      <w:r w:rsidR="00B71B41" w:rsidRPr="00AA3375">
        <w:rPr>
          <w:rFonts w:ascii="Abadi MT Condensed Light" w:hAnsi="Abadi MT Condensed Light" w:cs="Times New Roman"/>
          <w:szCs w:val="24"/>
        </w:rPr>
        <w:t>recommendation</w:t>
      </w:r>
      <w:r w:rsidR="009A3C80" w:rsidRPr="00AA3375">
        <w:rPr>
          <w:rFonts w:ascii="Abadi MT Condensed Light" w:hAnsi="Abadi MT Condensed Light" w:cs="Times New Roman"/>
          <w:szCs w:val="24"/>
        </w:rPr>
        <w:t>.</w:t>
      </w:r>
    </w:p>
    <w:p w14:paraId="5A5E5273" w14:textId="6869DB11" w:rsidR="00567119" w:rsidRPr="00AA3375" w:rsidRDefault="0034681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However, i</w:t>
      </w:r>
      <w:r w:rsidR="00A24A41" w:rsidRPr="00AA3375">
        <w:rPr>
          <w:rFonts w:ascii="Abadi MT Condensed Light" w:hAnsi="Abadi MT Condensed Light" w:cs="Times New Roman"/>
          <w:szCs w:val="24"/>
        </w:rPr>
        <w:t>t is</w:t>
      </w:r>
      <w:r w:rsidRPr="00AA3375">
        <w:rPr>
          <w:rFonts w:ascii="Abadi MT Condensed Light" w:hAnsi="Abadi MT Condensed Light" w:cs="Times New Roman"/>
          <w:szCs w:val="24"/>
        </w:rPr>
        <w:t xml:space="preserve"> not</w:t>
      </w:r>
      <w:r w:rsidR="00A24A41" w:rsidRPr="00AA3375">
        <w:rPr>
          <w:rFonts w:ascii="Abadi MT Condensed Light" w:hAnsi="Abadi MT Condensed Light" w:cs="Times New Roman"/>
          <w:szCs w:val="24"/>
        </w:rPr>
        <w:t xml:space="preserve"> too late to</w:t>
      </w:r>
      <w:r w:rsidR="00567119" w:rsidRPr="00AA3375">
        <w:rPr>
          <w:rFonts w:ascii="Abadi MT Condensed Light" w:hAnsi="Abadi MT Condensed Light" w:cs="Times New Roman"/>
          <w:szCs w:val="24"/>
        </w:rPr>
        <w:t xml:space="preserve"> build on ourselves into the future- After all</w:t>
      </w:r>
      <w:r w:rsidR="00B71B41"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no man is limited</w:t>
      </w:r>
      <w:r w:rsidR="00B71B41"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but we are powerful beyond nature. </w:t>
      </w:r>
    </w:p>
    <w:p w14:paraId="6F8DED1A" w14:textId="5877FB97" w:rsidR="00567119" w:rsidRPr="00AA3375" w:rsidRDefault="002609D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w:t>
      </w:r>
      <w:r w:rsidR="00567119" w:rsidRPr="00AA3375">
        <w:rPr>
          <w:rFonts w:ascii="Abadi MT Condensed Light" w:hAnsi="Abadi MT Condensed Light" w:cs="Times New Roman"/>
          <w:szCs w:val="24"/>
        </w:rPr>
        <w:t xml:space="preserve"> is </w:t>
      </w:r>
      <w:r w:rsidR="0037052E" w:rsidRPr="00AA3375">
        <w:rPr>
          <w:rFonts w:ascii="Abadi MT Condensed Light" w:hAnsi="Abadi MT Condensed Light" w:cs="Times New Roman"/>
          <w:szCs w:val="24"/>
        </w:rPr>
        <w:t xml:space="preserve">all </w:t>
      </w:r>
      <w:r w:rsidR="00567119" w:rsidRPr="00AA3375">
        <w:rPr>
          <w:rFonts w:ascii="Abadi MT Condensed Light" w:hAnsi="Abadi MT Condensed Light" w:cs="Times New Roman"/>
          <w:szCs w:val="24"/>
        </w:rPr>
        <w:t>God</w:t>
      </w:r>
      <w:r w:rsidR="00B71B41" w:rsidRPr="00AA3375">
        <w:rPr>
          <w:rFonts w:ascii="Abadi MT Condensed Light" w:hAnsi="Abadi MT Condensed Light" w:cs="Times New Roman"/>
          <w:szCs w:val="24"/>
        </w:rPr>
        <w:t>-</w:t>
      </w:r>
      <w:r w:rsidRPr="00AA3375">
        <w:rPr>
          <w:rFonts w:ascii="Abadi MT Condensed Light" w:hAnsi="Abadi MT Condensed Light" w:cs="Times New Roman"/>
          <w:szCs w:val="24"/>
        </w:rPr>
        <w:t>given</w:t>
      </w:r>
      <w:r w:rsidR="00F71C2E"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you can start it now, and you</w:t>
      </w:r>
      <w:r w:rsidR="00567119" w:rsidRPr="00AA3375">
        <w:rPr>
          <w:rFonts w:ascii="Abadi MT Condensed Light" w:hAnsi="Abadi MT Condensed Light" w:cs="Times New Roman"/>
          <w:szCs w:val="24"/>
        </w:rPr>
        <w:t xml:space="preserve"> are not past wealth acquisition</w:t>
      </w:r>
      <w:r w:rsidR="00F71C2E" w:rsidRPr="00AA3375">
        <w:rPr>
          <w:rFonts w:ascii="Abadi MT Condensed Light" w:hAnsi="Abadi MT Condensed Light" w:cs="Times New Roman"/>
          <w:szCs w:val="24"/>
        </w:rPr>
        <w:t>. Otherwise,</w:t>
      </w:r>
      <w:r w:rsidR="00673A14" w:rsidRPr="00AA3375">
        <w:rPr>
          <w:rFonts w:ascii="Abadi MT Condensed Light" w:hAnsi="Abadi MT Condensed Light" w:cs="Times New Roman"/>
          <w:szCs w:val="24"/>
        </w:rPr>
        <w:t xml:space="preserve"> you are a resource person.</w:t>
      </w:r>
    </w:p>
    <w:p w14:paraId="32CDEACB" w14:textId="77777777" w:rsidR="00346815" w:rsidRPr="00AA3375" w:rsidRDefault="0034681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As an </w:t>
      </w:r>
      <w:r w:rsidR="00450256" w:rsidRPr="00AA3375">
        <w:rPr>
          <w:rFonts w:ascii="Abadi MT Condensed Light" w:hAnsi="Abadi MT Condensed Light" w:cs="Times New Roman"/>
          <w:szCs w:val="24"/>
        </w:rPr>
        <w:t>elder,</w:t>
      </w:r>
      <w:r w:rsidRPr="00AA3375">
        <w:rPr>
          <w:rFonts w:ascii="Abadi MT Condensed Light" w:hAnsi="Abadi MT Condensed Light" w:cs="Times New Roman"/>
          <w:szCs w:val="24"/>
        </w:rPr>
        <w:t xml:space="preserve"> you</w:t>
      </w:r>
      <w:r w:rsidR="00450256" w:rsidRPr="00AA3375">
        <w:rPr>
          <w:rFonts w:ascii="Abadi MT Condensed Light" w:hAnsi="Abadi MT Condensed Light" w:cs="Times New Roman"/>
          <w:szCs w:val="24"/>
        </w:rPr>
        <w:t xml:space="preserve"> can confirm that everything</w:t>
      </w:r>
      <w:r w:rsidRPr="00AA3375">
        <w:rPr>
          <w:rFonts w:ascii="Abadi MT Condensed Light" w:hAnsi="Abadi MT Condensed Light" w:cs="Times New Roman"/>
          <w:szCs w:val="24"/>
        </w:rPr>
        <w:t xml:space="preserve"> is vanity.</w:t>
      </w:r>
    </w:p>
    <w:p w14:paraId="20B53A66" w14:textId="77777777" w:rsidR="00450256" w:rsidRPr="00AA3375" w:rsidRDefault="0045025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Now that all this is evident, and we are fast living the stages, what should </w:t>
      </w:r>
      <w:r w:rsidR="009A3C80" w:rsidRPr="00AA3375">
        <w:rPr>
          <w:rFonts w:ascii="Abadi MT Condensed Light" w:hAnsi="Abadi MT Condensed Light" w:cs="Times New Roman"/>
          <w:szCs w:val="24"/>
        </w:rPr>
        <w:t xml:space="preserve">we become of the level we behold? </w:t>
      </w:r>
    </w:p>
    <w:p w14:paraId="638E2DEC" w14:textId="77777777" w:rsidR="00450256" w:rsidRPr="00AA3375" w:rsidRDefault="00450256" w:rsidP="00BA5516">
      <w:pPr>
        <w:pStyle w:val="ListParagraph"/>
        <w:jc w:val="both"/>
        <w:rPr>
          <w:rFonts w:ascii="Abadi MT Condensed Light" w:hAnsi="Abadi MT Condensed Light" w:cs="Times New Roman"/>
          <w:szCs w:val="24"/>
        </w:rPr>
      </w:pPr>
    </w:p>
    <w:p w14:paraId="6084B2E4" w14:textId="77777777" w:rsidR="00567119" w:rsidRPr="00AA3375" w:rsidRDefault="00567119" w:rsidP="00BA5516">
      <w:pPr>
        <w:pStyle w:val="ListParagraph"/>
        <w:jc w:val="both"/>
        <w:rPr>
          <w:rFonts w:ascii="Abadi MT Condensed Light" w:hAnsi="Abadi MT Condensed Light" w:cs="Times New Roman"/>
          <w:szCs w:val="24"/>
        </w:rPr>
      </w:pPr>
    </w:p>
    <w:p w14:paraId="5DCFADD7" w14:textId="77777777" w:rsidR="00567119" w:rsidRPr="00AA3375" w:rsidRDefault="00567119" w:rsidP="00BA5516">
      <w:pPr>
        <w:pStyle w:val="ListParagraph"/>
        <w:jc w:val="both"/>
        <w:rPr>
          <w:rFonts w:ascii="Abadi MT Condensed Light" w:hAnsi="Abadi MT Condensed Light" w:cs="Times New Roman"/>
          <w:szCs w:val="24"/>
        </w:rPr>
      </w:pPr>
    </w:p>
    <w:p w14:paraId="3D676357" w14:textId="770EA9F9" w:rsidR="00567119" w:rsidRPr="00AA3375" w:rsidRDefault="00474EED" w:rsidP="00CC5E28">
      <w:pPr>
        <w:pStyle w:val="Heading1"/>
        <w:rPr>
          <w:rFonts w:ascii="Abadi MT Condensed Light" w:hAnsi="Abadi MT Condensed Light"/>
        </w:rPr>
      </w:pPr>
      <w:r w:rsidRPr="00AA3375">
        <w:rPr>
          <w:rFonts w:ascii="Abadi MT Condensed Light" w:hAnsi="Abadi MT Condensed Light"/>
        </w:rPr>
        <w:br w:type="page"/>
      </w:r>
      <w:bookmarkStart w:id="84" w:name="_Toc69903279"/>
      <w:r w:rsidR="009A3C80" w:rsidRPr="00AA3375">
        <w:rPr>
          <w:rFonts w:ascii="Abadi MT Condensed Light" w:hAnsi="Abadi MT Condensed Light"/>
        </w:rPr>
        <w:lastRenderedPageBreak/>
        <w:t>LIFE OF FEAR</w:t>
      </w:r>
      <w:bookmarkEnd w:id="84"/>
    </w:p>
    <w:p w14:paraId="38DBFF4D" w14:textId="77777777" w:rsidR="00F54E77" w:rsidRPr="00AA3375" w:rsidRDefault="00F54E7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 l</w:t>
      </w:r>
      <w:r w:rsidR="00567119" w:rsidRPr="00AA3375">
        <w:rPr>
          <w:rFonts w:ascii="Abadi MT Condensed Light" w:hAnsi="Abadi MT Condensed Light" w:cs="Times New Roman"/>
          <w:szCs w:val="24"/>
        </w:rPr>
        <w:t>ife</w:t>
      </w:r>
      <w:r w:rsidRPr="00AA3375">
        <w:rPr>
          <w:rFonts w:ascii="Abadi MT Condensed Light" w:hAnsi="Abadi MT Condensed Light" w:cs="Times New Roman"/>
          <w:szCs w:val="24"/>
        </w:rPr>
        <w:t xml:space="preserve"> of uncertainty is such a challenge for everyone. </w:t>
      </w:r>
    </w:p>
    <w:p w14:paraId="425ACAB6" w14:textId="7DC5CC48" w:rsidR="00567119" w:rsidRPr="00AA3375" w:rsidRDefault="00F54E7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567119" w:rsidRPr="00AA3375">
        <w:rPr>
          <w:rFonts w:ascii="Abadi MT Condensed Light" w:hAnsi="Abadi MT Condensed Light" w:cs="Times New Roman"/>
          <w:szCs w:val="24"/>
        </w:rPr>
        <w:t xml:space="preserve">he world is not a </w:t>
      </w:r>
      <w:r w:rsidR="00252FE7" w:rsidRPr="00AA3375">
        <w:rPr>
          <w:rFonts w:ascii="Abadi MT Condensed Light" w:hAnsi="Abadi MT Condensed Light" w:cs="Times New Roman"/>
          <w:szCs w:val="24"/>
        </w:rPr>
        <w:t>playground but a battle</w:t>
      </w:r>
      <w:r w:rsidR="00567119" w:rsidRPr="00AA3375">
        <w:rPr>
          <w:rFonts w:ascii="Abadi MT Condensed Light" w:hAnsi="Abadi MT Condensed Light" w:cs="Times New Roman"/>
          <w:szCs w:val="24"/>
        </w:rPr>
        <w:t>field</w:t>
      </w:r>
      <w:r w:rsidR="00B71B41"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w:t>
      </w:r>
      <w:r w:rsidR="00E31022" w:rsidRPr="00AA3375">
        <w:rPr>
          <w:rFonts w:ascii="Abadi MT Condensed Light" w:hAnsi="Abadi MT Condensed Light" w:cs="Times New Roman"/>
          <w:szCs w:val="24"/>
        </w:rPr>
        <w:t>so</w:t>
      </w:r>
      <w:r w:rsidR="00567119" w:rsidRPr="00AA3375">
        <w:rPr>
          <w:rFonts w:ascii="Abadi MT Condensed Light" w:hAnsi="Abadi MT Condensed Light" w:cs="Times New Roman"/>
          <w:szCs w:val="24"/>
        </w:rPr>
        <w:t xml:space="preserve"> prepare for war.</w:t>
      </w:r>
    </w:p>
    <w:p w14:paraId="301F8B40" w14:textId="2E66C3C3" w:rsidR="00567119" w:rsidRPr="00AA3375" w:rsidRDefault="00F54E7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this regard</w:t>
      </w:r>
      <w:r w:rsidR="00567119" w:rsidRPr="00AA3375">
        <w:rPr>
          <w:rFonts w:ascii="Abadi MT Condensed Light" w:hAnsi="Abadi MT Condensed Light" w:cs="Times New Roman"/>
          <w:szCs w:val="24"/>
        </w:rPr>
        <w:t>, it is easier to be a Warrior in a village garden than to be a gardener in a warzone.</w:t>
      </w:r>
    </w:p>
    <w:p w14:paraId="0A69C1AF" w14:textId="283AE4C9" w:rsidR="00567119" w:rsidRPr="00AA3375" w:rsidRDefault="00567119"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Insecurity is an indicator of inferiority, or rather, short</w:t>
      </w:r>
      <w:r w:rsidR="00442630" w:rsidRPr="00AA3375">
        <w:rPr>
          <w:rFonts w:ascii="Abadi MT Condensed Light" w:hAnsi="Abadi MT Condensed Light" w:cs="Times New Roman"/>
          <w:szCs w:val="24"/>
        </w:rPr>
        <w:t>age</w:t>
      </w:r>
      <w:r w:rsidRPr="00AA3375">
        <w:rPr>
          <w:rFonts w:ascii="Abadi MT Condensed Light" w:hAnsi="Abadi MT Condensed Light" w:cs="Times New Roman"/>
          <w:szCs w:val="24"/>
        </w:rPr>
        <w:t xml:space="preserve"> of securi</w:t>
      </w:r>
      <w:r w:rsidR="00442630" w:rsidRPr="00AA3375">
        <w:rPr>
          <w:rFonts w:ascii="Abadi MT Condensed Light" w:hAnsi="Abadi MT Condensed Light" w:cs="Times New Roman"/>
          <w:szCs w:val="24"/>
        </w:rPr>
        <w:t xml:space="preserve">ty is a great impediment to </w:t>
      </w:r>
      <w:r w:rsidRPr="00AA3375">
        <w:rPr>
          <w:rFonts w:ascii="Abadi MT Condensed Light" w:hAnsi="Abadi MT Condensed Light" w:cs="Times New Roman"/>
          <w:szCs w:val="24"/>
        </w:rPr>
        <w:t>livelihood and survival.</w:t>
      </w:r>
    </w:p>
    <w:p w14:paraId="16380688" w14:textId="2879D564" w:rsidR="00567119" w:rsidRPr="00AA3375" w:rsidRDefault="005667FC"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H</w:t>
      </w:r>
      <w:r w:rsidR="00567119" w:rsidRPr="00AA3375">
        <w:rPr>
          <w:rFonts w:ascii="Abadi MT Condensed Light" w:hAnsi="Abadi MT Condensed Light" w:cs="Times New Roman"/>
          <w:szCs w:val="24"/>
        </w:rPr>
        <w:t xml:space="preserve">aving been already aboard this </w:t>
      </w:r>
      <w:r w:rsidR="00C239CA" w:rsidRPr="00AA3375">
        <w:rPr>
          <w:rFonts w:ascii="Abadi MT Condensed Light" w:hAnsi="Abadi MT Condensed Light" w:cs="Times New Roman"/>
          <w:szCs w:val="24"/>
        </w:rPr>
        <w:t>L</w:t>
      </w:r>
      <w:r w:rsidR="00567119" w:rsidRPr="00AA3375">
        <w:rPr>
          <w:rFonts w:ascii="Abadi MT Condensed Light" w:hAnsi="Abadi MT Condensed Light" w:cs="Times New Roman"/>
          <w:szCs w:val="24"/>
        </w:rPr>
        <w:t xml:space="preserve">ife, you must never focus on any form of Insecurity-be it at </w:t>
      </w:r>
      <w:r w:rsidR="00B71B41" w:rsidRPr="00AA3375">
        <w:rPr>
          <w:rFonts w:ascii="Abadi MT Condensed Light" w:hAnsi="Abadi MT Condensed Light" w:cs="Times New Roman"/>
          <w:szCs w:val="24"/>
        </w:rPr>
        <w:t xml:space="preserve">the </w:t>
      </w:r>
      <w:r w:rsidR="00567119" w:rsidRPr="00AA3375">
        <w:rPr>
          <w:rFonts w:ascii="Abadi MT Condensed Light" w:hAnsi="Abadi MT Condensed Light" w:cs="Times New Roman"/>
          <w:szCs w:val="24"/>
        </w:rPr>
        <w:t>workplace, marriage, business</w:t>
      </w:r>
      <w:r w:rsidR="00B71B41"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etc.</w:t>
      </w:r>
    </w:p>
    <w:p w14:paraId="7E5F4C78" w14:textId="30098DF1" w:rsidR="00567119" w:rsidRPr="00AA3375" w:rsidRDefault="00567119"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It takes courage to stand tall</w:t>
      </w:r>
      <w:r w:rsidR="00F70E57"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secure and furnish yourself with skill and competence for this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p>
    <w:p w14:paraId="56E8DA2E" w14:textId="5A555EAD" w:rsidR="003F4A88" w:rsidRPr="00AA3375" w:rsidRDefault="003F4A88"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Courage is found in unlikely places.</w:t>
      </w:r>
    </w:p>
    <w:p w14:paraId="29059939" w14:textId="60CFA3A9" w:rsidR="00567119" w:rsidRPr="00AA3375" w:rsidRDefault="00567119"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It is functionally true that insufficiency, weakness</w:t>
      </w:r>
      <w:r w:rsidR="00B71B41"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incompetence cause us to fear for our survival.</w:t>
      </w:r>
      <w:del w:id="85" w:author="Muthomi Thiankolu" w:date="2021-02-01T19:19:00Z">
        <w:r w:rsidRPr="00AA3375" w:rsidDel="00A00A63">
          <w:rPr>
            <w:rFonts w:ascii="Abadi MT Condensed Light" w:hAnsi="Abadi MT Condensed Light" w:cs="Times New Roman"/>
            <w:szCs w:val="24"/>
          </w:rPr>
          <w:delText xml:space="preserve">  </w:delText>
        </w:r>
      </w:del>
      <w:ins w:id="86" w:author="Muthomi Thiankolu" w:date="2021-02-01T19:19:00Z">
        <w:r w:rsidR="00A00A63" w:rsidRPr="00AA3375">
          <w:rPr>
            <w:rFonts w:ascii="Abadi MT Condensed Light" w:hAnsi="Abadi MT Condensed Light" w:cs="Times New Roman"/>
            <w:szCs w:val="24"/>
          </w:rPr>
          <w:t xml:space="preserve"> </w:t>
        </w:r>
      </w:ins>
    </w:p>
    <w:p w14:paraId="56D3DC79" w14:textId="5FBF21F7" w:rsidR="00567119" w:rsidRPr="00AA3375" w:rsidRDefault="008B69A2"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Notably,</w:t>
      </w:r>
      <w:r w:rsidR="00567119" w:rsidRPr="00AA3375">
        <w:rPr>
          <w:rFonts w:ascii="Abadi MT Condensed Light" w:hAnsi="Abadi MT Condensed Light" w:cs="Times New Roman"/>
          <w:szCs w:val="24"/>
        </w:rPr>
        <w:t xml:space="preserve"> we fear not because of our insufficiency but because we know that we are powerful beyond nature</w:t>
      </w:r>
      <w:r w:rsidR="00F70E57" w:rsidRPr="00AA3375">
        <w:rPr>
          <w:rFonts w:ascii="Abadi MT Condensed Light" w:hAnsi="Abadi MT Condensed Light" w:cs="Times New Roman"/>
          <w:szCs w:val="24"/>
        </w:rPr>
        <w:t xml:space="preserve"> and have a chance to bloom.</w:t>
      </w:r>
    </w:p>
    <w:p w14:paraId="18BDF3B6" w14:textId="18C66429" w:rsidR="00567119" w:rsidRPr="00AA3375" w:rsidRDefault="00567119"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Therefore, diligently take you</w:t>
      </w:r>
      <w:r w:rsidR="00565F80" w:rsidRPr="00AA3375">
        <w:rPr>
          <w:rFonts w:ascii="Abadi MT Condensed Light" w:hAnsi="Abadi MT Condensed Light" w:cs="Times New Roman"/>
          <w:szCs w:val="24"/>
        </w:rPr>
        <w:t>r position or assume your shoes and stamp authority.</w:t>
      </w:r>
    </w:p>
    <w:p w14:paraId="4A3B5A38" w14:textId="21876400" w:rsidR="00567119" w:rsidRPr="00AA3375" w:rsidRDefault="00567119"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Now that we </w:t>
      </w:r>
      <w:r w:rsidR="008B69A2" w:rsidRPr="00AA3375">
        <w:rPr>
          <w:rFonts w:ascii="Abadi MT Condensed Light" w:hAnsi="Abadi MT Condensed Light" w:cs="Times New Roman"/>
          <w:szCs w:val="24"/>
        </w:rPr>
        <w:t>know that this is the way to go</w:t>
      </w:r>
      <w:r w:rsidRPr="00AA3375">
        <w:rPr>
          <w:rFonts w:ascii="Abadi MT Condensed Light" w:hAnsi="Abadi MT Condensed Light" w:cs="Times New Roman"/>
          <w:szCs w:val="24"/>
        </w:rPr>
        <w:t xml:space="preserve"> and we are already onboard</w:t>
      </w:r>
      <w:r w:rsidR="00B71B41"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let us brace ourselves for a good fight</w:t>
      </w:r>
      <w:r w:rsidR="006B61DC" w:rsidRPr="00AA3375">
        <w:rPr>
          <w:rFonts w:ascii="Abadi MT Condensed Light" w:hAnsi="Abadi MT Condensed Light" w:cs="Times New Roman"/>
          <w:szCs w:val="24"/>
        </w:rPr>
        <w:t xml:space="preserve"> of</w:t>
      </w:r>
      <w:r w:rsidRPr="00AA3375">
        <w:rPr>
          <w:rFonts w:ascii="Abadi MT Condensed Light" w:hAnsi="Abadi MT Condensed Light" w:cs="Times New Roman"/>
          <w:szCs w:val="24"/>
        </w:rPr>
        <w:t xml:space="preserve"> victory against the </w:t>
      </w:r>
      <w:r w:rsidR="00565F80" w:rsidRPr="00AA3375">
        <w:rPr>
          <w:rFonts w:ascii="Abadi MT Condensed Light" w:hAnsi="Abadi MT Condensed Light" w:cs="Times New Roman"/>
          <w:szCs w:val="24"/>
        </w:rPr>
        <w:t>day-to-day</w:t>
      </w:r>
      <w:r w:rsidRPr="00AA3375">
        <w:rPr>
          <w:rFonts w:ascii="Abadi MT Condensed Light" w:hAnsi="Abadi MT Condensed Light" w:cs="Times New Roman"/>
          <w:szCs w:val="24"/>
        </w:rPr>
        <w:t xml:space="preserve"> challenges in our lives.</w:t>
      </w:r>
    </w:p>
    <w:p w14:paraId="6200ECA9" w14:textId="13048DA6" w:rsidR="00567119" w:rsidRPr="00AA3375" w:rsidRDefault="008B69A2"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Let us build on </w:t>
      </w:r>
      <w:r w:rsidR="00567119" w:rsidRPr="00AA3375">
        <w:rPr>
          <w:rFonts w:ascii="Abadi MT Condensed Light" w:hAnsi="Abadi MT Condensed Light" w:cs="Times New Roman"/>
          <w:szCs w:val="24"/>
        </w:rPr>
        <w:t>confide</w:t>
      </w:r>
      <w:r w:rsidR="004F2269" w:rsidRPr="00AA3375">
        <w:rPr>
          <w:rFonts w:ascii="Abadi MT Condensed Light" w:hAnsi="Abadi MT Condensed Light" w:cs="Times New Roman"/>
          <w:szCs w:val="24"/>
        </w:rPr>
        <w:t>nce, our esteem</w:t>
      </w:r>
      <w:r w:rsidR="00B71B41" w:rsidRPr="00AA3375">
        <w:rPr>
          <w:rFonts w:ascii="Abadi MT Condensed Light" w:hAnsi="Abadi MT Condensed Light" w:cs="Times New Roman"/>
          <w:szCs w:val="24"/>
        </w:rPr>
        <w:t>,</w:t>
      </w:r>
      <w:r w:rsidR="004F2269" w:rsidRPr="00AA3375">
        <w:rPr>
          <w:rFonts w:ascii="Abadi MT Condensed Light" w:hAnsi="Abadi MT Condensed Light" w:cs="Times New Roman"/>
          <w:szCs w:val="24"/>
        </w:rPr>
        <w:t xml:space="preserve"> and stamina for</w:t>
      </w:r>
      <w:r w:rsidR="00567119" w:rsidRPr="00AA3375">
        <w:rPr>
          <w:rFonts w:ascii="Abadi MT Condensed Light" w:hAnsi="Abadi MT Condensed Light" w:cs="Times New Roman"/>
          <w:szCs w:val="24"/>
        </w:rPr>
        <w:t xml:space="preserve"> </w:t>
      </w:r>
      <w:r w:rsidR="00C239CA" w:rsidRPr="00AA3375">
        <w:rPr>
          <w:rFonts w:ascii="Abadi MT Condensed Light" w:hAnsi="Abadi MT Condensed Light" w:cs="Times New Roman"/>
          <w:szCs w:val="24"/>
        </w:rPr>
        <w:t>L</w:t>
      </w:r>
      <w:r w:rsidR="00567119" w:rsidRPr="00AA3375">
        <w:rPr>
          <w:rFonts w:ascii="Abadi MT Condensed Light" w:hAnsi="Abadi MT Condensed Light" w:cs="Times New Roman"/>
          <w:szCs w:val="24"/>
        </w:rPr>
        <w:t xml:space="preserve">ife. </w:t>
      </w:r>
    </w:p>
    <w:p w14:paraId="5883F2D3" w14:textId="0A181D47" w:rsidR="00567119" w:rsidRPr="00AA3375" w:rsidRDefault="00567119"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We </w:t>
      </w:r>
      <w:r w:rsidR="00771C22" w:rsidRPr="00AA3375">
        <w:rPr>
          <w:rFonts w:ascii="Abadi MT Condensed Light" w:hAnsi="Abadi MT Condensed Light" w:cs="Times New Roman"/>
          <w:szCs w:val="24"/>
        </w:rPr>
        <w:t>cannot</w:t>
      </w:r>
      <w:r w:rsidRPr="00AA3375">
        <w:rPr>
          <w:rFonts w:ascii="Abadi MT Condensed Light" w:hAnsi="Abadi MT Condensed Light" w:cs="Times New Roman"/>
          <w:szCs w:val="24"/>
        </w:rPr>
        <w:t xml:space="preserve"> whine over this and that, over everything in the name of unfairness, bad luck</w:t>
      </w:r>
      <w:r w:rsidR="00B71B41"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etc.</w:t>
      </w:r>
    </w:p>
    <w:p w14:paraId="590763EA" w14:textId="372E19AF" w:rsidR="00567119" w:rsidRPr="00AA3375" w:rsidRDefault="00567119"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Luck is preparedness versus</w:t>
      </w:r>
      <w:r w:rsidR="00186005" w:rsidRPr="00AA3375">
        <w:rPr>
          <w:rFonts w:ascii="Abadi MT Condensed Light" w:hAnsi="Abadi MT Condensed Light" w:cs="Times New Roman"/>
          <w:szCs w:val="24"/>
        </w:rPr>
        <w:t xml:space="preserve"> </w:t>
      </w:r>
      <w:r w:rsidR="00DD17A7" w:rsidRPr="00AA3375">
        <w:rPr>
          <w:rFonts w:ascii="Abadi MT Condensed Light" w:hAnsi="Abadi MT Condensed Light" w:cs="Times New Roman"/>
          <w:szCs w:val="24"/>
        </w:rPr>
        <w:t>an Opportunity</w:t>
      </w:r>
      <w:r w:rsidR="00186005" w:rsidRPr="00AA3375">
        <w:rPr>
          <w:rFonts w:ascii="Abadi MT Condensed Light" w:hAnsi="Abadi MT Condensed Light" w:cs="Times New Roman"/>
          <w:szCs w:val="24"/>
        </w:rPr>
        <w:t>. Luck is realized</w:t>
      </w:r>
      <w:r w:rsidRPr="00AA3375">
        <w:rPr>
          <w:rFonts w:ascii="Abadi MT Condensed Light" w:hAnsi="Abadi MT Condensed Light" w:cs="Times New Roman"/>
          <w:szCs w:val="24"/>
        </w:rPr>
        <w:t xml:space="preserve"> when there has been s</w:t>
      </w:r>
      <w:r w:rsidR="00FE79F5" w:rsidRPr="00AA3375">
        <w:rPr>
          <w:rFonts w:ascii="Abadi MT Condensed Light" w:hAnsi="Abadi MT Condensed Light" w:cs="Times New Roman"/>
          <w:szCs w:val="24"/>
        </w:rPr>
        <w:t>ufficient preparedness</w:t>
      </w:r>
      <w:r w:rsidR="00B71B41" w:rsidRPr="00AA3375">
        <w:rPr>
          <w:rFonts w:ascii="Abadi MT Condensed Light" w:hAnsi="Abadi MT Condensed Light" w:cs="Times New Roman"/>
          <w:szCs w:val="24"/>
        </w:rPr>
        <w:t>,</w:t>
      </w:r>
      <w:r w:rsidR="00FE79F5" w:rsidRPr="00AA3375">
        <w:rPr>
          <w:rFonts w:ascii="Abadi MT Condensed Light" w:hAnsi="Abadi MT Condensed Light" w:cs="Times New Roman"/>
          <w:szCs w:val="24"/>
        </w:rPr>
        <w:t xml:space="preserve"> and then </w:t>
      </w:r>
      <w:r w:rsidRPr="00AA3375">
        <w:rPr>
          <w:rFonts w:ascii="Abadi MT Condensed Light" w:hAnsi="Abadi MT Condensed Light" w:cs="Times New Roman"/>
          <w:szCs w:val="24"/>
        </w:rPr>
        <w:t>a chance</w:t>
      </w:r>
      <w:r w:rsidR="00FE79F5" w:rsidRPr="00AA3375">
        <w:rPr>
          <w:rFonts w:ascii="Abadi MT Condensed Light" w:hAnsi="Abadi MT Condensed Light" w:cs="Times New Roman"/>
          <w:szCs w:val="24"/>
        </w:rPr>
        <w:t xml:space="preserve"> shows up</w:t>
      </w:r>
      <w:r w:rsidRPr="00AA3375">
        <w:rPr>
          <w:rFonts w:ascii="Abadi MT Condensed Light" w:hAnsi="Abadi MT Condensed Light" w:cs="Times New Roman"/>
          <w:szCs w:val="24"/>
        </w:rPr>
        <w:t>.</w:t>
      </w:r>
    </w:p>
    <w:p w14:paraId="0B90EAFE" w14:textId="67758E89" w:rsidR="00567119" w:rsidRPr="00AA3375" w:rsidRDefault="00C9216F"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To avoid </w:t>
      </w:r>
      <w:r w:rsidR="00D02690" w:rsidRPr="00AA3375">
        <w:rPr>
          <w:rFonts w:ascii="Abadi MT Condensed Light" w:hAnsi="Abadi MT Condensed Light" w:cs="Times New Roman"/>
          <w:szCs w:val="24"/>
        </w:rPr>
        <w:t>the unknown's fear</w:t>
      </w:r>
      <w:r w:rsidR="009A617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work</w:t>
      </w:r>
      <w:r w:rsidR="001A65D6"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on your </w:t>
      </w:r>
      <w:r w:rsidR="001A65D6"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ife through a strategic </w:t>
      </w:r>
      <w:r w:rsidR="00586AFE" w:rsidRPr="00AA3375">
        <w:rPr>
          <w:rFonts w:ascii="Abadi MT Condensed Light" w:hAnsi="Abadi MT Condensed Light" w:cs="Times New Roman"/>
          <w:szCs w:val="24"/>
        </w:rPr>
        <w:t>plan</w:t>
      </w:r>
      <w:r w:rsidR="00063918"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well</w:t>
      </w:r>
      <w:r w:rsidR="00D02690" w:rsidRPr="00AA3375">
        <w:rPr>
          <w:rFonts w:ascii="Abadi MT Condensed Light" w:hAnsi="Abadi MT Condensed Light" w:cs="Times New Roman"/>
          <w:szCs w:val="24"/>
        </w:rPr>
        <w:t>-</w:t>
      </w:r>
      <w:r w:rsidRPr="00AA3375">
        <w:rPr>
          <w:rFonts w:ascii="Abadi MT Condensed Light" w:hAnsi="Abadi MT Condensed Light" w:cs="Times New Roman"/>
          <w:szCs w:val="24"/>
        </w:rPr>
        <w:t>drafted and executed.</w:t>
      </w:r>
    </w:p>
    <w:p w14:paraId="1F5AF8CE" w14:textId="457959DE" w:rsidR="002A396E" w:rsidRPr="00AA3375" w:rsidRDefault="00C9216F"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On the other hand, do </w:t>
      </w:r>
      <w:r w:rsidR="00BA675A" w:rsidRPr="00AA3375">
        <w:rPr>
          <w:rFonts w:ascii="Abadi MT Condensed Light" w:hAnsi="Abadi MT Condensed Light" w:cs="Times New Roman"/>
          <w:szCs w:val="24"/>
        </w:rPr>
        <w:t xml:space="preserve">not take </w:t>
      </w:r>
      <w:r w:rsidR="00C239CA" w:rsidRPr="00AA3375">
        <w:rPr>
          <w:rFonts w:ascii="Abadi MT Condensed Light" w:hAnsi="Abadi MT Condensed Light" w:cs="Times New Roman"/>
          <w:szCs w:val="24"/>
        </w:rPr>
        <w:t>L</w:t>
      </w:r>
      <w:r w:rsidR="00BA675A" w:rsidRPr="00AA3375">
        <w:rPr>
          <w:rFonts w:ascii="Abadi MT Condensed Light" w:hAnsi="Abadi MT Condensed Light" w:cs="Times New Roman"/>
          <w:szCs w:val="24"/>
        </w:rPr>
        <w:t>ife or things with the complexity of mind</w:t>
      </w:r>
      <w:r w:rsidR="00D02690" w:rsidRPr="00AA3375">
        <w:rPr>
          <w:rFonts w:ascii="Abadi MT Condensed Light" w:hAnsi="Abadi MT Condensed Light" w:cs="Times New Roman"/>
          <w:szCs w:val="24"/>
        </w:rPr>
        <w:t>;</w:t>
      </w:r>
      <w:r w:rsidR="00BA675A" w:rsidRPr="00AA3375">
        <w:rPr>
          <w:rFonts w:ascii="Abadi MT Condensed Light" w:hAnsi="Abadi MT Condensed Light" w:cs="Times New Roman"/>
          <w:szCs w:val="24"/>
        </w:rPr>
        <w:t xml:space="preserve"> it will cause you to complicate </w:t>
      </w:r>
      <w:r w:rsidR="00365E0B" w:rsidRPr="00AA3375">
        <w:rPr>
          <w:rFonts w:ascii="Abadi MT Condensed Light" w:hAnsi="Abadi MT Condensed Light" w:cs="Times New Roman"/>
          <w:szCs w:val="24"/>
        </w:rPr>
        <w:t>simple things in</w:t>
      </w:r>
      <w:r w:rsidR="00B71BD4" w:rsidRPr="00AA3375">
        <w:rPr>
          <w:rFonts w:ascii="Abadi MT Condensed Light" w:hAnsi="Abadi MT Condensed Light" w:cs="Times New Roman"/>
          <w:szCs w:val="24"/>
        </w:rPr>
        <w:t xml:space="preserve"> the</w:t>
      </w:r>
      <w:r w:rsidR="00365E0B" w:rsidRPr="00AA3375">
        <w:rPr>
          <w:rFonts w:ascii="Abadi MT Condensed Light" w:hAnsi="Abadi MT Condensed Light" w:cs="Times New Roman"/>
          <w:szCs w:val="24"/>
        </w:rPr>
        <w:t xml:space="preserve"> guise of hard </w:t>
      </w:r>
      <w:r w:rsidR="00C239CA" w:rsidRPr="00AA3375">
        <w:rPr>
          <w:rFonts w:ascii="Abadi MT Condensed Light" w:hAnsi="Abadi MT Condensed Light" w:cs="Times New Roman"/>
          <w:szCs w:val="24"/>
        </w:rPr>
        <w:t>L</w:t>
      </w:r>
      <w:r w:rsidR="00365E0B" w:rsidRPr="00AA3375">
        <w:rPr>
          <w:rFonts w:ascii="Abadi MT Condensed Light" w:hAnsi="Abadi MT Condensed Light" w:cs="Times New Roman"/>
          <w:szCs w:val="24"/>
        </w:rPr>
        <w:t>ife.</w:t>
      </w:r>
    </w:p>
    <w:p w14:paraId="4633B341" w14:textId="77777777" w:rsidR="00A9176C" w:rsidRPr="00AA3375" w:rsidRDefault="00A9176C" w:rsidP="00BA5516">
      <w:pPr>
        <w:pStyle w:val="ListParagraph"/>
        <w:ind w:left="0"/>
        <w:jc w:val="both"/>
        <w:rPr>
          <w:rFonts w:ascii="Abadi MT Condensed Light" w:hAnsi="Abadi MT Condensed Light" w:cs="Times New Roman"/>
          <w:szCs w:val="24"/>
        </w:rPr>
      </w:pPr>
    </w:p>
    <w:p w14:paraId="5193C3BA" w14:textId="6644E573" w:rsidR="00567119" w:rsidRPr="00AA3375" w:rsidRDefault="00DD17A7"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To eliminate fear, you must position yourself on</w:t>
      </w:r>
      <w:r w:rsidR="00063918" w:rsidRPr="00AA3375">
        <w:rPr>
          <w:rFonts w:ascii="Abadi MT Condensed Light" w:hAnsi="Abadi MT Condensed Light" w:cs="Times New Roman"/>
          <w:szCs w:val="24"/>
        </w:rPr>
        <w:t xml:space="preserve"> a</w:t>
      </w:r>
      <w:r w:rsidR="00CF7925"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stable ground</w:t>
      </w:r>
      <w:r w:rsidR="00C2360D" w:rsidRPr="00AA3375">
        <w:rPr>
          <w:rFonts w:ascii="Abadi MT Condensed Light" w:hAnsi="Abadi MT Condensed Light" w:cs="Times New Roman"/>
          <w:szCs w:val="24"/>
        </w:rPr>
        <w:t xml:space="preserve"> because whatever</w:t>
      </w:r>
      <w:r w:rsidR="00771C22" w:rsidRPr="00AA3375">
        <w:rPr>
          <w:rFonts w:ascii="Abadi MT Condensed Light" w:hAnsi="Abadi MT Condensed Light" w:cs="Times New Roman"/>
          <w:szCs w:val="24"/>
        </w:rPr>
        <w:t xml:space="preserve"> you need to accomplish goals is already in you.</w:t>
      </w:r>
    </w:p>
    <w:p w14:paraId="2CC88BEA" w14:textId="3B740F6C" w:rsidR="00771C22" w:rsidRPr="00AA3375" w:rsidRDefault="00771C22" w:rsidP="00BA5516">
      <w:pPr>
        <w:pStyle w:val="ListParagraph"/>
        <w:ind w:left="0"/>
        <w:jc w:val="both"/>
        <w:rPr>
          <w:rFonts w:ascii="Abadi MT Condensed Light" w:hAnsi="Abadi MT Condensed Light" w:cs="Times New Roman"/>
          <w:szCs w:val="24"/>
        </w:rPr>
      </w:pPr>
      <w:r w:rsidRPr="00AA3375">
        <w:rPr>
          <w:rFonts w:ascii="Abadi MT Condensed Light" w:hAnsi="Abadi MT Condensed Light" w:cs="Times New Roman"/>
          <w:szCs w:val="24"/>
        </w:rPr>
        <w:t>Have a fearless life</w:t>
      </w:r>
      <w:r w:rsidR="00FD6A73" w:rsidRPr="00AA3375">
        <w:rPr>
          <w:rFonts w:ascii="Abadi MT Condensed Light" w:hAnsi="Abadi MT Condensed Light" w:cs="Times New Roman"/>
          <w:szCs w:val="24"/>
        </w:rPr>
        <w:t>, won</w:t>
      </w:r>
      <w:r w:rsidR="003E1ADA" w:rsidRPr="00AA3375">
        <w:rPr>
          <w:rFonts w:ascii="Abadi MT Condensed Light" w:hAnsi="Abadi MT Condensed Light" w:cs="Times New Roman"/>
          <w:szCs w:val="24"/>
        </w:rPr>
        <w:t>'</w:t>
      </w:r>
      <w:r w:rsidR="00FD6A73" w:rsidRPr="00AA3375">
        <w:rPr>
          <w:rFonts w:ascii="Abadi MT Condensed Light" w:hAnsi="Abadi MT Condensed Light" w:cs="Times New Roman"/>
          <w:szCs w:val="24"/>
        </w:rPr>
        <w:t>t you?</w:t>
      </w:r>
    </w:p>
    <w:p w14:paraId="24AC6594" w14:textId="77777777" w:rsidR="00567119" w:rsidRPr="00AA3375" w:rsidRDefault="00567119" w:rsidP="00BA5516">
      <w:pPr>
        <w:pStyle w:val="ListParagraph"/>
        <w:jc w:val="both"/>
        <w:rPr>
          <w:rFonts w:ascii="Abadi MT Condensed Light" w:hAnsi="Abadi MT Condensed Light" w:cs="Times New Roman"/>
          <w:szCs w:val="24"/>
        </w:rPr>
      </w:pPr>
    </w:p>
    <w:p w14:paraId="04C1A2E1" w14:textId="77777777" w:rsidR="00474EED" w:rsidRPr="00AA3375" w:rsidRDefault="00474EED"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1392497D" w14:textId="77777777" w:rsidR="00567119" w:rsidRPr="00AA3375" w:rsidRDefault="00244041" w:rsidP="00CC5E28">
      <w:pPr>
        <w:pStyle w:val="Heading1"/>
        <w:rPr>
          <w:rFonts w:ascii="Abadi MT Condensed Light" w:hAnsi="Abadi MT Condensed Light"/>
        </w:rPr>
      </w:pPr>
      <w:bookmarkStart w:id="87" w:name="_Toc69903280"/>
      <w:r w:rsidRPr="00AA3375">
        <w:rPr>
          <w:rFonts w:ascii="Abadi MT Condensed Light" w:hAnsi="Abadi MT Condensed Light"/>
        </w:rPr>
        <w:lastRenderedPageBreak/>
        <w:t>MAKING</w:t>
      </w:r>
      <w:r w:rsidR="00567119" w:rsidRPr="00AA3375">
        <w:rPr>
          <w:rFonts w:ascii="Abadi MT Condensed Light" w:hAnsi="Abadi MT Condensed Light"/>
        </w:rPr>
        <w:t xml:space="preserve"> YOUR PRIORITY LIST RIGHT</w:t>
      </w:r>
      <w:bookmarkEnd w:id="87"/>
    </w:p>
    <w:p w14:paraId="6E19F947" w14:textId="7C023FE1"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Mathematically, and in real </w:t>
      </w:r>
      <w:r w:rsidR="00CF7925" w:rsidRPr="00AA3375">
        <w:rPr>
          <w:rFonts w:ascii="Abadi MT Condensed Light" w:hAnsi="Abadi MT Condensed Light" w:cs="Times New Roman"/>
          <w:szCs w:val="24"/>
        </w:rPr>
        <w:t>l</w:t>
      </w:r>
      <w:r w:rsidRPr="00AA3375">
        <w:rPr>
          <w:rFonts w:ascii="Abadi MT Condensed Light" w:hAnsi="Abadi MT Condensed Light" w:cs="Times New Roman"/>
          <w:szCs w:val="24"/>
        </w:rPr>
        <w:t>ife, the shortest distance between two points is a straight line. Whatever ambitions or dreams, the order of pursuit for achievement matters a</w:t>
      </w:r>
      <w:r w:rsidR="00244041"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lot</w:t>
      </w:r>
      <w:r w:rsidR="00D15A21" w:rsidRPr="00AA3375">
        <w:rPr>
          <w:rFonts w:ascii="Abadi MT Condensed Light" w:hAnsi="Abadi MT Condensed Light" w:cs="Times New Roman"/>
          <w:szCs w:val="24"/>
        </w:rPr>
        <w:t>, and this is where doing o</w:t>
      </w:r>
      <w:r w:rsidRPr="00AA3375">
        <w:rPr>
          <w:rFonts w:ascii="Abadi MT Condensed Light" w:hAnsi="Abadi MT Condensed Light" w:cs="Times New Roman"/>
          <w:szCs w:val="24"/>
        </w:rPr>
        <w:t xml:space="preserve">ne thing at a time stands out as the surest </w:t>
      </w:r>
      <w:r w:rsidR="00D15A21" w:rsidRPr="00AA3375">
        <w:rPr>
          <w:rFonts w:ascii="Abadi MT Condensed Light" w:hAnsi="Abadi MT Condensed Light" w:cs="Times New Roman"/>
          <w:szCs w:val="24"/>
        </w:rPr>
        <w:t xml:space="preserve">way </w:t>
      </w:r>
      <w:r w:rsidR="00580171" w:rsidRPr="00AA3375">
        <w:rPr>
          <w:rFonts w:ascii="Abadi MT Condensed Light" w:hAnsi="Abadi MT Condensed Light" w:cs="Times New Roman"/>
          <w:szCs w:val="24"/>
        </w:rPr>
        <w:t xml:space="preserve">to achieve </w:t>
      </w:r>
      <w:r w:rsidR="00CF7925" w:rsidRPr="00AA3375">
        <w:rPr>
          <w:rFonts w:ascii="Abadi MT Condensed Light" w:hAnsi="Abadi MT Condensed Light" w:cs="Times New Roman"/>
          <w:szCs w:val="24"/>
        </w:rPr>
        <w:t>some</w:t>
      </w:r>
      <w:r w:rsidRPr="00AA3375">
        <w:rPr>
          <w:rFonts w:ascii="Abadi MT Condensed Light" w:hAnsi="Abadi MT Condensed Light" w:cs="Times New Roman"/>
          <w:szCs w:val="24"/>
        </w:rPr>
        <w:t>thing.</w:t>
      </w:r>
    </w:p>
    <w:p w14:paraId="757D13D3" w14:textId="4AB2029D"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We all have </w:t>
      </w:r>
      <w:r w:rsidR="002648F4"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 xml:space="preserve">same quantity of time (24 hours), but we achieve </w:t>
      </w:r>
      <w:r w:rsidR="00D15A21" w:rsidRPr="00AA3375">
        <w:rPr>
          <w:rFonts w:ascii="Abadi MT Condensed Light" w:hAnsi="Abadi MT Condensed Light" w:cs="Times New Roman"/>
          <w:szCs w:val="24"/>
        </w:rPr>
        <w:t xml:space="preserve">much by </w:t>
      </w:r>
      <w:r w:rsidR="00580171" w:rsidRPr="00AA3375">
        <w:rPr>
          <w:rFonts w:ascii="Abadi MT Condensed Light" w:hAnsi="Abadi MT Condensed Light" w:cs="Times New Roman"/>
          <w:szCs w:val="24"/>
        </w:rPr>
        <w:t>how</w:t>
      </w:r>
      <w:r w:rsidR="00D15A21" w:rsidRPr="00AA3375">
        <w:rPr>
          <w:rFonts w:ascii="Abadi MT Condensed Light" w:hAnsi="Abadi MT Condensed Light" w:cs="Times New Roman"/>
          <w:szCs w:val="24"/>
        </w:rPr>
        <w:t xml:space="preserve"> our priority list</w:t>
      </w:r>
      <w:r w:rsidR="002A75A9" w:rsidRPr="00AA3375">
        <w:rPr>
          <w:rFonts w:ascii="Abadi MT Condensed Light" w:hAnsi="Abadi MT Condensed Light" w:cs="Times New Roman"/>
          <w:szCs w:val="24"/>
        </w:rPr>
        <w:t xml:space="preserve"> is</w:t>
      </w:r>
      <w:r w:rsidRPr="00AA3375">
        <w:rPr>
          <w:rFonts w:ascii="Abadi MT Condensed Light" w:hAnsi="Abadi MT Condensed Light" w:cs="Times New Roman"/>
          <w:szCs w:val="24"/>
        </w:rPr>
        <w:t xml:space="preserve">- </w:t>
      </w:r>
      <w:r w:rsidR="00D15A21" w:rsidRPr="00AA3375">
        <w:rPr>
          <w:rFonts w:ascii="Abadi MT Condensed Light" w:hAnsi="Abadi MT Condensed Light" w:cs="Times New Roman"/>
          <w:szCs w:val="24"/>
        </w:rPr>
        <w:t xml:space="preserve">on a </w:t>
      </w:r>
      <w:r w:rsidRPr="00AA3375">
        <w:rPr>
          <w:rFonts w:ascii="Abadi MT Condensed Light" w:hAnsi="Abadi MT Condensed Light" w:cs="Times New Roman"/>
          <w:szCs w:val="24"/>
        </w:rPr>
        <w:t xml:space="preserve">First Things First </w:t>
      </w:r>
      <w:r w:rsidR="00D15A21" w:rsidRPr="00AA3375">
        <w:rPr>
          <w:rFonts w:ascii="Abadi MT Condensed Light" w:hAnsi="Abadi MT Condensed Light" w:cs="Times New Roman"/>
          <w:szCs w:val="24"/>
        </w:rPr>
        <w:t>principle</w:t>
      </w:r>
      <w:r w:rsidR="00FD1AAB" w:rsidRPr="00AA3375">
        <w:rPr>
          <w:rFonts w:ascii="Abadi MT Condensed Light" w:hAnsi="Abadi MT Condensed Light" w:cs="Times New Roman"/>
          <w:szCs w:val="24"/>
        </w:rPr>
        <w:t>.</w:t>
      </w:r>
    </w:p>
    <w:p w14:paraId="76660BB9" w14:textId="4BA37437" w:rsidR="008A2330" w:rsidRPr="00AA3375" w:rsidRDefault="00FD1AA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Life is </w:t>
      </w:r>
      <w:r w:rsidR="00E31022" w:rsidRPr="00AA3375">
        <w:rPr>
          <w:rFonts w:ascii="Abadi MT Condensed Light" w:hAnsi="Abadi MT Condensed Light" w:cs="Times New Roman"/>
          <w:szCs w:val="24"/>
        </w:rPr>
        <w:t>of</w:t>
      </w:r>
      <w:r w:rsidRPr="00AA3375">
        <w:rPr>
          <w:rFonts w:ascii="Abadi MT Condensed Light" w:hAnsi="Abadi MT Condensed Light" w:cs="Times New Roman"/>
          <w:szCs w:val="24"/>
        </w:rPr>
        <w:t xml:space="preserve"> competing priorities</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w:t>
      </w:r>
      <w:r w:rsidR="00567119" w:rsidRPr="00AA3375">
        <w:rPr>
          <w:rFonts w:ascii="Abadi MT Condensed Light" w:hAnsi="Abadi MT Condensed Light" w:cs="Times New Roman"/>
          <w:szCs w:val="24"/>
        </w:rPr>
        <w:t xml:space="preserve"> you </w:t>
      </w:r>
      <w:r w:rsidR="006337D7" w:rsidRPr="00AA3375">
        <w:rPr>
          <w:rFonts w:ascii="Abadi MT Condensed Light" w:hAnsi="Abadi MT Condensed Light" w:cs="Times New Roman"/>
          <w:szCs w:val="24"/>
        </w:rPr>
        <w:t>cannot</w:t>
      </w:r>
      <w:r w:rsidR="00567119" w:rsidRPr="00AA3375">
        <w:rPr>
          <w:rFonts w:ascii="Abadi MT Condensed Light" w:hAnsi="Abadi MT Condensed Light" w:cs="Times New Roman"/>
          <w:szCs w:val="24"/>
        </w:rPr>
        <w:t xml:space="preserve"> do </w:t>
      </w:r>
      <w:r w:rsidR="0072325D" w:rsidRPr="00AA3375">
        <w:rPr>
          <w:rFonts w:ascii="Abadi MT Condensed Light" w:hAnsi="Abadi MT Condensed Light" w:cs="Times New Roman"/>
          <w:szCs w:val="24"/>
        </w:rPr>
        <w:t>everything</w:t>
      </w:r>
      <w:r w:rsidRPr="00AA3375">
        <w:rPr>
          <w:rFonts w:ascii="Abadi MT Condensed Light" w:hAnsi="Abadi MT Condensed Light" w:cs="Times New Roman"/>
          <w:szCs w:val="24"/>
        </w:rPr>
        <w:t xml:space="preserve"> in a lot</w:t>
      </w:r>
      <w:r w:rsidR="002648F4" w:rsidRPr="00AA3375">
        <w:rPr>
          <w:rFonts w:ascii="Abadi MT Condensed Light" w:hAnsi="Abadi MT Condensed Light" w:cs="Times New Roman"/>
          <w:szCs w:val="24"/>
        </w:rPr>
        <w:t>,</w:t>
      </w:r>
      <w:r w:rsidR="008A2330" w:rsidRPr="00AA3375">
        <w:rPr>
          <w:rFonts w:ascii="Abadi MT Condensed Light" w:hAnsi="Abadi MT Condensed Light" w:cs="Times New Roman"/>
          <w:szCs w:val="24"/>
        </w:rPr>
        <w:t xml:space="preserve"> and </w:t>
      </w:r>
      <w:r w:rsidR="00567119" w:rsidRPr="00AA3375">
        <w:rPr>
          <w:rFonts w:ascii="Abadi MT Condensed Light" w:hAnsi="Abadi MT Condensed Light" w:cs="Times New Roman"/>
          <w:szCs w:val="24"/>
        </w:rPr>
        <w:t xml:space="preserve">you </w:t>
      </w:r>
      <w:r w:rsidR="006337D7" w:rsidRPr="00AA3375">
        <w:rPr>
          <w:rFonts w:ascii="Abadi MT Condensed Light" w:hAnsi="Abadi MT Condensed Light" w:cs="Times New Roman"/>
          <w:szCs w:val="24"/>
        </w:rPr>
        <w:t>cannot</w:t>
      </w:r>
      <w:r w:rsidR="00567119" w:rsidRPr="00AA3375">
        <w:rPr>
          <w:rFonts w:ascii="Abadi MT Condensed Light" w:hAnsi="Abadi MT Condensed Light" w:cs="Times New Roman"/>
          <w:szCs w:val="24"/>
        </w:rPr>
        <w:t xml:space="preserve"> be everybody. </w:t>
      </w:r>
    </w:p>
    <w:p w14:paraId="5A6E6961" w14:textId="5AD04579"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Choose </w:t>
      </w:r>
      <w:r w:rsidR="008A2330" w:rsidRPr="00AA3375">
        <w:rPr>
          <w:rFonts w:ascii="Abadi MT Condensed Light" w:hAnsi="Abadi MT Condensed Light" w:cs="Times New Roman"/>
          <w:szCs w:val="24"/>
        </w:rPr>
        <w:t xml:space="preserve">what </w:t>
      </w:r>
      <w:r w:rsidRPr="00AA3375">
        <w:rPr>
          <w:rFonts w:ascii="Abadi MT Condensed Light" w:hAnsi="Abadi MT Condensed Light" w:cs="Times New Roman"/>
          <w:szCs w:val="24"/>
        </w:rPr>
        <w:t>to</w:t>
      </w:r>
      <w:r w:rsidR="008A2330" w:rsidRPr="00AA3375">
        <w:rPr>
          <w:rFonts w:ascii="Abadi MT Condensed Light" w:hAnsi="Abadi MT Condensed Light" w:cs="Times New Roman"/>
          <w:szCs w:val="24"/>
        </w:rPr>
        <w:t xml:space="preserve"> do and what to</w:t>
      </w:r>
      <w:r w:rsidRPr="00AA3375">
        <w:rPr>
          <w:rFonts w:ascii="Abadi MT Condensed Light" w:hAnsi="Abadi MT Condensed Light" w:cs="Times New Roman"/>
          <w:szCs w:val="24"/>
        </w:rPr>
        <w:t xml:space="preserve"> </w:t>
      </w:r>
      <w:r w:rsidR="008A2330" w:rsidRPr="00AA3375">
        <w:rPr>
          <w:rFonts w:ascii="Abadi MT Condensed Light" w:hAnsi="Abadi MT Condensed Light" w:cs="Times New Roman"/>
          <w:szCs w:val="24"/>
        </w:rPr>
        <w:t>become</w:t>
      </w:r>
      <w:r w:rsidR="00563AA1" w:rsidRPr="00AA3375">
        <w:rPr>
          <w:rFonts w:ascii="Abadi MT Condensed Light" w:hAnsi="Abadi MT Condensed Light" w:cs="Times New Roman"/>
          <w:szCs w:val="24"/>
        </w:rPr>
        <w:t>,</w:t>
      </w:r>
      <w:r w:rsidR="008A2330" w:rsidRPr="00AA3375">
        <w:rPr>
          <w:rFonts w:ascii="Abadi MT Condensed Light" w:hAnsi="Abadi MT Condensed Light" w:cs="Times New Roman"/>
          <w:szCs w:val="24"/>
        </w:rPr>
        <w:t xml:space="preserve"> </w:t>
      </w:r>
      <w:r w:rsidR="00563AA1" w:rsidRPr="00AA3375">
        <w:rPr>
          <w:rFonts w:ascii="Abadi MT Condensed Light" w:hAnsi="Abadi MT Condensed Light" w:cs="Times New Roman"/>
          <w:szCs w:val="24"/>
        </w:rPr>
        <w:t xml:space="preserve">and it is </w:t>
      </w:r>
      <w:r w:rsidR="008A2298" w:rsidRPr="00AA3375">
        <w:rPr>
          <w:rFonts w:ascii="Abadi MT Condensed Light" w:hAnsi="Abadi MT Condensed Light" w:cs="Times New Roman"/>
          <w:szCs w:val="24"/>
        </w:rPr>
        <w:t xml:space="preserve">almost a </w:t>
      </w:r>
      <w:r w:rsidR="00563AA1" w:rsidRPr="00AA3375">
        <w:rPr>
          <w:rFonts w:ascii="Abadi MT Condensed Light" w:hAnsi="Abadi MT Condensed Light" w:cs="Times New Roman"/>
          <w:szCs w:val="24"/>
        </w:rPr>
        <w:t>guarantee</w:t>
      </w:r>
      <w:r w:rsidR="008A2330" w:rsidRPr="00AA3375">
        <w:rPr>
          <w:rFonts w:ascii="Abadi MT Condensed Light" w:hAnsi="Abadi MT Condensed Light" w:cs="Times New Roman"/>
          <w:szCs w:val="24"/>
        </w:rPr>
        <w:t xml:space="preserve"> </w:t>
      </w:r>
      <w:r w:rsidR="00FF7472" w:rsidRPr="00AA3375">
        <w:rPr>
          <w:rFonts w:ascii="Abadi MT Condensed Light" w:hAnsi="Abadi MT Condensed Light" w:cs="Times New Roman"/>
          <w:szCs w:val="24"/>
        </w:rPr>
        <w:t xml:space="preserve">that </w:t>
      </w:r>
      <w:r w:rsidR="008A2330" w:rsidRPr="00AA3375">
        <w:rPr>
          <w:rFonts w:ascii="Abadi MT Condensed Light" w:hAnsi="Abadi MT Condensed Light" w:cs="Times New Roman"/>
          <w:szCs w:val="24"/>
        </w:rPr>
        <w:t xml:space="preserve">you </w:t>
      </w:r>
      <w:r w:rsidR="002648F4" w:rsidRPr="00AA3375">
        <w:rPr>
          <w:rFonts w:ascii="Abadi MT Condensed Light" w:hAnsi="Abadi MT Condensed Light" w:cs="Times New Roman"/>
          <w:szCs w:val="24"/>
        </w:rPr>
        <w:t>will</w:t>
      </w:r>
      <w:r w:rsidRPr="00AA3375">
        <w:rPr>
          <w:rFonts w:ascii="Abadi MT Condensed Light" w:hAnsi="Abadi MT Condensed Light" w:cs="Times New Roman"/>
          <w:szCs w:val="24"/>
        </w:rPr>
        <w:t xml:space="preserve"> achieve </w:t>
      </w:r>
      <w:r w:rsidR="008A2298" w:rsidRPr="00AA3375">
        <w:rPr>
          <w:rFonts w:ascii="Abadi MT Condensed Light" w:hAnsi="Abadi MT Condensed Light" w:cs="Times New Roman"/>
          <w:szCs w:val="24"/>
        </w:rPr>
        <w:t>it.</w:t>
      </w:r>
    </w:p>
    <w:p w14:paraId="58CDA573" w14:textId="7D78768D" w:rsidR="00567119" w:rsidRPr="00AA3375" w:rsidRDefault="00730EA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2648F4" w:rsidRPr="00AA3375">
        <w:rPr>
          <w:rFonts w:ascii="Abadi MT Condensed Light" w:hAnsi="Abadi MT Condensed Light" w:cs="Times New Roman"/>
          <w:szCs w:val="24"/>
        </w:rPr>
        <w:t>ime management</w:t>
      </w:r>
      <w:r w:rsidR="00567119" w:rsidRPr="00AA3375">
        <w:rPr>
          <w:rFonts w:ascii="Abadi MT Condensed Light" w:hAnsi="Abadi MT Condensed Light" w:cs="Times New Roman"/>
          <w:szCs w:val="24"/>
        </w:rPr>
        <w:t xml:space="preserve"> i</w:t>
      </w:r>
      <w:r w:rsidR="002648F4" w:rsidRPr="00AA3375">
        <w:rPr>
          <w:rFonts w:ascii="Abadi MT Condensed Light" w:hAnsi="Abadi MT Condensed Light" w:cs="Times New Roman"/>
          <w:szCs w:val="24"/>
        </w:rPr>
        <w:t>s</w:t>
      </w:r>
      <w:r w:rsidR="00567119" w:rsidRPr="00AA3375">
        <w:rPr>
          <w:rFonts w:ascii="Abadi MT Condensed Light" w:hAnsi="Abadi MT Condensed Light" w:cs="Times New Roman"/>
          <w:szCs w:val="24"/>
        </w:rPr>
        <w:t xml:space="preserve"> </w:t>
      </w:r>
      <w:r w:rsidR="00FF7472" w:rsidRPr="00AA3375">
        <w:rPr>
          <w:rFonts w:ascii="Abadi MT Condensed Light" w:hAnsi="Abadi MT Condensed Light" w:cs="Times New Roman"/>
          <w:szCs w:val="24"/>
        </w:rPr>
        <w:t xml:space="preserve">regards </w:t>
      </w:r>
      <w:r w:rsidR="00567119" w:rsidRPr="00AA3375">
        <w:rPr>
          <w:rFonts w:ascii="Abadi MT Condensed Light" w:hAnsi="Abadi MT Condensed Light" w:cs="Times New Roman"/>
          <w:szCs w:val="24"/>
        </w:rPr>
        <w:t>list</w:t>
      </w:r>
      <w:r w:rsidR="005D5F97" w:rsidRPr="00AA3375">
        <w:rPr>
          <w:rFonts w:ascii="Abadi MT Condensed Light" w:hAnsi="Abadi MT Condensed Light" w:cs="Times New Roman"/>
          <w:szCs w:val="24"/>
        </w:rPr>
        <w:t>ing</w:t>
      </w:r>
      <w:r w:rsidR="00567119" w:rsidRPr="00AA3375">
        <w:rPr>
          <w:rFonts w:ascii="Abadi MT Condensed Light" w:hAnsi="Abadi MT Condensed Light" w:cs="Times New Roman"/>
          <w:szCs w:val="24"/>
        </w:rPr>
        <w:t xml:space="preserve"> of priorit</w:t>
      </w:r>
      <w:r w:rsidR="002648F4" w:rsidRPr="00AA3375">
        <w:rPr>
          <w:rFonts w:ascii="Abadi MT Condensed Light" w:hAnsi="Abadi MT Condensed Light" w:cs="Times New Roman"/>
          <w:szCs w:val="24"/>
        </w:rPr>
        <w:t>ies</w:t>
      </w:r>
      <w:r w:rsidR="00567119" w:rsidRPr="00AA3375">
        <w:rPr>
          <w:rFonts w:ascii="Abadi MT Condensed Light" w:hAnsi="Abadi MT Condensed Light" w:cs="Times New Roman"/>
          <w:szCs w:val="24"/>
        </w:rPr>
        <w:t xml:space="preserve"> </w:t>
      </w:r>
      <w:r w:rsidR="002648F4" w:rsidRPr="00AA3375">
        <w:rPr>
          <w:rFonts w:ascii="Abadi MT Condensed Light" w:hAnsi="Abadi MT Condensed Light" w:cs="Times New Roman"/>
          <w:szCs w:val="24"/>
        </w:rPr>
        <w:t xml:space="preserve">that </w:t>
      </w:r>
      <w:r w:rsidR="00567119" w:rsidRPr="00AA3375">
        <w:rPr>
          <w:rFonts w:ascii="Abadi MT Condensed Light" w:hAnsi="Abadi MT Condensed Light" w:cs="Times New Roman"/>
          <w:szCs w:val="24"/>
        </w:rPr>
        <w:t>will help an individual make much out of the limited r</w:t>
      </w:r>
      <w:r w:rsidRPr="00AA3375">
        <w:rPr>
          <w:rFonts w:ascii="Abadi MT Condensed Light" w:hAnsi="Abadi MT Condensed Light" w:cs="Times New Roman"/>
          <w:szCs w:val="24"/>
        </w:rPr>
        <w:t>esource of time in our lifetimes.</w:t>
      </w:r>
    </w:p>
    <w:p w14:paraId="6451063D" w14:textId="3995D4F0" w:rsidR="00567119" w:rsidRPr="00AA3375" w:rsidRDefault="002648F4" w:rsidP="00BA5516">
      <w:pPr>
        <w:pStyle w:val="ListParagraph"/>
        <w:numPr>
          <w:ilvl w:val="0"/>
          <w:numId w:val="10"/>
        </w:numPr>
        <w:jc w:val="both"/>
        <w:rPr>
          <w:rFonts w:ascii="Abadi MT Condensed Light" w:hAnsi="Abadi MT Condensed Light" w:cs="Times New Roman"/>
          <w:szCs w:val="24"/>
        </w:rPr>
      </w:pPr>
      <w:r w:rsidRPr="00AA3375">
        <w:rPr>
          <w:rFonts w:ascii="Abadi MT Condensed Light" w:hAnsi="Abadi MT Condensed Light" w:cs="Times New Roman"/>
          <w:szCs w:val="24"/>
        </w:rPr>
        <w:t>However, this' right' listing is</w:t>
      </w:r>
      <w:r w:rsidR="00567119" w:rsidRPr="00AA3375">
        <w:rPr>
          <w:rFonts w:ascii="Abadi MT Condensed Light" w:hAnsi="Abadi MT Condensed Light" w:cs="Times New Roman"/>
          <w:szCs w:val="24"/>
        </w:rPr>
        <w:t xml:space="preserve"> a variable from one person to the other, but it gives a second chance to correct all the mistakes from our everyday lives.</w:t>
      </w:r>
    </w:p>
    <w:p w14:paraId="13694DB8" w14:textId="54569F8E" w:rsidR="00567119" w:rsidRPr="00AA3375" w:rsidRDefault="00567119" w:rsidP="00BA5516">
      <w:pPr>
        <w:pStyle w:val="ListParagraph"/>
        <w:ind w:left="1440"/>
        <w:jc w:val="both"/>
        <w:rPr>
          <w:rFonts w:ascii="Abadi MT Condensed Light" w:hAnsi="Abadi MT Condensed Light" w:cs="Times New Roman"/>
          <w:szCs w:val="24"/>
        </w:rPr>
      </w:pPr>
      <w:r w:rsidRPr="00AA3375">
        <w:rPr>
          <w:rFonts w:ascii="Abadi MT Condensed Light" w:hAnsi="Abadi MT Condensed Light" w:cs="Times New Roman"/>
          <w:szCs w:val="24"/>
        </w:rPr>
        <w:t>Therefore, the priority list should be attended</w:t>
      </w:r>
      <w:r w:rsidR="0091401F" w:rsidRPr="00AA3375">
        <w:rPr>
          <w:rFonts w:ascii="Abadi MT Condensed Light" w:hAnsi="Abadi MT Condensed Light" w:cs="Times New Roman"/>
          <w:szCs w:val="24"/>
        </w:rPr>
        <w:t xml:space="preserve"> and reviewed </w:t>
      </w:r>
      <w:r w:rsidR="002648F4" w:rsidRPr="00AA3375">
        <w:rPr>
          <w:rFonts w:ascii="Abadi MT Condensed Light" w:hAnsi="Abadi MT Condensed Light" w:cs="Times New Roman"/>
          <w:szCs w:val="24"/>
        </w:rPr>
        <w:t>daily</w:t>
      </w:r>
      <w:r w:rsidRPr="00AA3375">
        <w:rPr>
          <w:rFonts w:ascii="Abadi MT Condensed Light" w:hAnsi="Abadi MT Condensed Light" w:cs="Times New Roman"/>
          <w:szCs w:val="24"/>
        </w:rPr>
        <w:t>, not forgetting</w:t>
      </w:r>
      <w:r w:rsidR="00173509" w:rsidRPr="00AA3375">
        <w:rPr>
          <w:rFonts w:ascii="Abadi MT Condensed Light" w:hAnsi="Abadi MT Condensed Light" w:cs="Times New Roman"/>
          <w:szCs w:val="24"/>
        </w:rPr>
        <w:t xml:space="preserve"> it </w:t>
      </w:r>
      <w:r w:rsidR="007745C2" w:rsidRPr="00AA3375">
        <w:rPr>
          <w:rFonts w:ascii="Abadi MT Condensed Light" w:hAnsi="Abadi MT Condensed Light" w:cs="Times New Roman"/>
          <w:szCs w:val="24"/>
        </w:rPr>
        <w:t>should</w:t>
      </w:r>
      <w:r w:rsidR="00F63D49" w:rsidRPr="00AA3375">
        <w:rPr>
          <w:rFonts w:ascii="Abadi MT Condensed Light" w:hAnsi="Abadi MT Condensed Light" w:cs="Times New Roman"/>
          <w:szCs w:val="24"/>
        </w:rPr>
        <w:t xml:space="preserve"> </w:t>
      </w:r>
      <w:r w:rsidR="00173509" w:rsidRPr="00AA3375">
        <w:rPr>
          <w:rFonts w:ascii="Abadi MT Condensed Light" w:hAnsi="Abadi MT Condensed Light" w:cs="Times New Roman"/>
          <w:szCs w:val="24"/>
        </w:rPr>
        <w:t xml:space="preserve">complement </w:t>
      </w:r>
      <w:r w:rsidRPr="00AA3375">
        <w:rPr>
          <w:rFonts w:ascii="Abadi MT Condensed Light" w:hAnsi="Abadi MT Condensed Light" w:cs="Times New Roman"/>
          <w:szCs w:val="24"/>
        </w:rPr>
        <w:t xml:space="preserve">the </w:t>
      </w:r>
      <w:r w:rsidR="0072325D" w:rsidRPr="00AA3375">
        <w:rPr>
          <w:rFonts w:ascii="Abadi MT Condensed Light" w:hAnsi="Abadi MT Condensed Light" w:cs="Times New Roman"/>
          <w:szCs w:val="24"/>
        </w:rPr>
        <w:t>long-term</w:t>
      </w:r>
      <w:r w:rsidRPr="00AA3375">
        <w:rPr>
          <w:rFonts w:ascii="Abadi MT Condensed Light" w:hAnsi="Abadi MT Condensed Light" w:cs="Times New Roman"/>
          <w:szCs w:val="24"/>
        </w:rPr>
        <w:t xml:space="preserve"> goal</w:t>
      </w:r>
      <w:r w:rsidR="00F63D49" w:rsidRPr="00AA3375">
        <w:rPr>
          <w:rFonts w:ascii="Abadi MT Condensed Light" w:hAnsi="Abadi MT Condensed Light" w:cs="Times New Roman"/>
          <w:szCs w:val="24"/>
        </w:rPr>
        <w:t>.</w:t>
      </w:r>
    </w:p>
    <w:p w14:paraId="49D7537A" w14:textId="19F490F8"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Our </w:t>
      </w:r>
      <w:r w:rsidR="00E84D16" w:rsidRPr="00AA3375">
        <w:rPr>
          <w:rFonts w:ascii="Abadi MT Condensed Light" w:hAnsi="Abadi MT Condensed Light" w:cs="Times New Roman"/>
          <w:szCs w:val="24"/>
        </w:rPr>
        <w:t>lives have both a taste and an a</w:t>
      </w:r>
      <w:r w:rsidRPr="00AA3375">
        <w:rPr>
          <w:rFonts w:ascii="Abadi MT Condensed Light" w:hAnsi="Abadi MT Condensed Light" w:cs="Times New Roman"/>
          <w:szCs w:val="24"/>
        </w:rPr>
        <w:t xml:space="preserve">roma </w:t>
      </w:r>
      <w:r w:rsidR="00E84D16" w:rsidRPr="00AA3375">
        <w:rPr>
          <w:rFonts w:ascii="Abadi MT Condensed Light" w:hAnsi="Abadi MT Condensed Light" w:cs="Times New Roman"/>
          <w:szCs w:val="24"/>
        </w:rPr>
        <w:t>if yo</w:t>
      </w:r>
      <w:r w:rsidR="00CA72D4" w:rsidRPr="00AA3375">
        <w:rPr>
          <w:rFonts w:ascii="Abadi MT Condensed Light" w:hAnsi="Abadi MT Condensed Light" w:cs="Times New Roman"/>
          <w:szCs w:val="24"/>
        </w:rPr>
        <w:t>u do things in some good order</w:t>
      </w:r>
      <w:r w:rsidR="002648F4" w:rsidRPr="00AA3375">
        <w:rPr>
          <w:rFonts w:ascii="Abadi MT Condensed Light" w:hAnsi="Abadi MT Condensed Light" w:cs="Times New Roman"/>
          <w:szCs w:val="24"/>
        </w:rPr>
        <w:t>,</w:t>
      </w:r>
      <w:r w:rsidR="00CA72D4" w:rsidRPr="00AA3375">
        <w:rPr>
          <w:rFonts w:ascii="Abadi MT Condensed Light" w:hAnsi="Abadi MT Condensed Light" w:cs="Times New Roman"/>
          <w:szCs w:val="24"/>
        </w:rPr>
        <w:t xml:space="preserve"> and </w:t>
      </w:r>
      <w:r w:rsidR="005F2A80" w:rsidRPr="00AA3375">
        <w:rPr>
          <w:rFonts w:ascii="Abadi MT Condensed Light" w:hAnsi="Abadi MT Condensed Light" w:cs="Times New Roman"/>
          <w:szCs w:val="24"/>
        </w:rPr>
        <w:t xml:space="preserve">it so happens </w:t>
      </w:r>
      <w:r w:rsidR="00CA72D4" w:rsidRPr="00AA3375">
        <w:rPr>
          <w:rFonts w:ascii="Abadi MT Condensed Light" w:hAnsi="Abadi MT Condensed Light" w:cs="Times New Roman"/>
          <w:szCs w:val="24"/>
        </w:rPr>
        <w:t>whenever</w:t>
      </w:r>
      <w:r w:rsidR="005F2A80" w:rsidRPr="00AA3375">
        <w:rPr>
          <w:rFonts w:ascii="Abadi MT Condensed Light" w:hAnsi="Abadi MT Condensed Light" w:cs="Times New Roman"/>
          <w:szCs w:val="24"/>
        </w:rPr>
        <w:t xml:space="preserve"> we</w:t>
      </w:r>
      <w:r w:rsidR="00DD7FE6" w:rsidRPr="00AA3375">
        <w:rPr>
          <w:rFonts w:ascii="Abadi MT Condensed Light" w:hAnsi="Abadi MT Condensed Light" w:cs="Times New Roman"/>
          <w:szCs w:val="24"/>
        </w:rPr>
        <w:t xml:space="preserve"> pursue the magnificence</w:t>
      </w:r>
      <w:r w:rsidRPr="00AA3375">
        <w:rPr>
          <w:rFonts w:ascii="Abadi MT Condensed Light" w:hAnsi="Abadi MT Condensed Light" w:cs="Times New Roman"/>
          <w:szCs w:val="24"/>
        </w:rPr>
        <w:t xml:space="preserve"> of a bigger goal- which we</w:t>
      </w:r>
      <w:r w:rsidR="00DD7FE6" w:rsidRPr="00AA3375">
        <w:rPr>
          <w:rFonts w:ascii="Abadi MT Condensed Light" w:hAnsi="Abadi MT Condensed Light" w:cs="Times New Roman"/>
          <w:szCs w:val="24"/>
        </w:rPr>
        <w:t xml:space="preserve"> should be doing</w:t>
      </w:r>
      <w:r w:rsidRPr="00AA3375">
        <w:rPr>
          <w:rFonts w:ascii="Abadi MT Condensed Light" w:hAnsi="Abadi MT Condensed Light" w:cs="Times New Roman"/>
          <w:szCs w:val="24"/>
        </w:rPr>
        <w:t xml:space="preserve"> every time; second, minute and hour.</w:t>
      </w:r>
    </w:p>
    <w:p w14:paraId="64AA3BAC" w14:textId="2DCB069A"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Rightness</w:t>
      </w:r>
      <w:r w:rsidR="003E1AD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in the priority list m</w:t>
      </w:r>
      <w:r w:rsidR="00DD7FE6" w:rsidRPr="00AA3375">
        <w:rPr>
          <w:rFonts w:ascii="Abadi MT Condensed Light" w:hAnsi="Abadi MT Condensed Light" w:cs="Times New Roman"/>
          <w:szCs w:val="24"/>
        </w:rPr>
        <w:t>eans a</w:t>
      </w:r>
      <w:r w:rsidRPr="00AA3375">
        <w:rPr>
          <w:rFonts w:ascii="Abadi MT Condensed Light" w:hAnsi="Abadi MT Condensed Light" w:cs="Times New Roman"/>
          <w:szCs w:val="24"/>
        </w:rPr>
        <w:t xml:space="preserve"> clear flow of daily activities that build</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up to the big thing</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which is essential</w:t>
      </w:r>
      <w:r w:rsidR="00DD7FE6" w:rsidRPr="00AA3375">
        <w:rPr>
          <w:rFonts w:ascii="Abadi MT Condensed Light" w:hAnsi="Abadi MT Condensed Light" w:cs="Times New Roman"/>
          <w:szCs w:val="24"/>
        </w:rPr>
        <w:t>ly the accomplishment of a goal</w:t>
      </w:r>
      <w:r w:rsidR="001D5BF5" w:rsidRPr="00AA3375">
        <w:rPr>
          <w:rFonts w:ascii="Abadi MT Condensed Light" w:hAnsi="Abadi MT Condensed Light" w:cs="Times New Roman"/>
          <w:szCs w:val="24"/>
        </w:rPr>
        <w:t>(s)</w:t>
      </w:r>
      <w:r w:rsidR="002648F4" w:rsidRPr="00AA3375">
        <w:rPr>
          <w:rFonts w:ascii="Abadi MT Condensed Light" w:hAnsi="Abadi MT Condensed Light" w:cs="Times New Roman"/>
          <w:szCs w:val="24"/>
        </w:rPr>
        <w:t>—t</w:t>
      </w:r>
      <w:r w:rsidR="001D5BF5" w:rsidRPr="00AA3375">
        <w:rPr>
          <w:rFonts w:ascii="Abadi MT Condensed Light" w:hAnsi="Abadi MT Condensed Light" w:cs="Times New Roman"/>
          <w:szCs w:val="24"/>
        </w:rPr>
        <w:t xml:space="preserve">he greatest part of </w:t>
      </w:r>
      <w:r w:rsidR="00C239CA" w:rsidRPr="00AA3375">
        <w:rPr>
          <w:rFonts w:ascii="Abadi MT Condensed Light" w:hAnsi="Abadi MT Condensed Light" w:cs="Times New Roman"/>
          <w:szCs w:val="24"/>
        </w:rPr>
        <w:t>S</w:t>
      </w:r>
      <w:r w:rsidR="001D5BF5" w:rsidRPr="00AA3375">
        <w:rPr>
          <w:rFonts w:ascii="Abadi MT Condensed Light" w:hAnsi="Abadi MT Condensed Light" w:cs="Times New Roman"/>
          <w:szCs w:val="24"/>
        </w:rPr>
        <w:t>uccess.</w:t>
      </w:r>
    </w:p>
    <w:p w14:paraId="71C012D8" w14:textId="237A2431"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Now, how good or right </w:t>
      </w:r>
      <w:r w:rsidR="00F63D49" w:rsidRPr="00AA3375">
        <w:rPr>
          <w:rFonts w:ascii="Abadi MT Condensed Light" w:hAnsi="Abadi MT Condensed Light" w:cs="Times New Roman"/>
          <w:szCs w:val="24"/>
        </w:rPr>
        <w:t xml:space="preserve">is it </w:t>
      </w:r>
      <w:r w:rsidR="00CF7925" w:rsidRPr="00AA3375">
        <w:rPr>
          <w:rFonts w:ascii="Abadi MT Condensed Light" w:hAnsi="Abadi MT Condensed Light" w:cs="Times New Roman"/>
          <w:szCs w:val="24"/>
        </w:rPr>
        <w:t>on</w:t>
      </w:r>
      <w:r w:rsidRPr="00AA3375">
        <w:rPr>
          <w:rFonts w:ascii="Abadi MT Condensed Light" w:hAnsi="Abadi MT Condensed Light" w:cs="Times New Roman"/>
          <w:szCs w:val="24"/>
        </w:rPr>
        <w:t xml:space="preserve"> your list? </w:t>
      </w:r>
    </w:p>
    <w:p w14:paraId="709FCEBE" w14:textId="10B58287" w:rsidR="00567119" w:rsidRPr="00AA3375" w:rsidRDefault="001D5BF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Is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 exhi</w:t>
      </w:r>
      <w:r w:rsidR="00752C05" w:rsidRPr="00AA3375">
        <w:rPr>
          <w:rFonts w:ascii="Abadi MT Condensed Light" w:hAnsi="Abadi MT Condensed Light" w:cs="Times New Roman"/>
          <w:szCs w:val="24"/>
        </w:rPr>
        <w:t>bit</w:t>
      </w:r>
      <w:r w:rsidR="00567119" w:rsidRPr="00AA3375">
        <w:rPr>
          <w:rFonts w:ascii="Abadi MT Condensed Light" w:hAnsi="Abadi MT Condensed Light" w:cs="Times New Roman"/>
          <w:szCs w:val="24"/>
        </w:rPr>
        <w:t xml:space="preserve">ing the confusion or the </w:t>
      </w:r>
      <w:r w:rsidR="00FD6A73" w:rsidRPr="00AA3375">
        <w:rPr>
          <w:rFonts w:ascii="Abadi MT Condensed Light" w:hAnsi="Abadi MT Condensed Light" w:cs="Times New Roman"/>
          <w:szCs w:val="24"/>
        </w:rPr>
        <w:t>organization</w:t>
      </w:r>
      <w:r w:rsidR="00567119" w:rsidRPr="00AA3375">
        <w:rPr>
          <w:rFonts w:ascii="Abadi MT Condensed Light" w:hAnsi="Abadi MT Condensed Light" w:cs="Times New Roman"/>
          <w:szCs w:val="24"/>
        </w:rPr>
        <w:t xml:space="preserve"> of your </w:t>
      </w:r>
      <w:r w:rsidR="00C239CA" w:rsidRPr="00AA3375">
        <w:rPr>
          <w:rFonts w:ascii="Abadi MT Condensed Light" w:hAnsi="Abadi MT Condensed Light" w:cs="Times New Roman"/>
          <w:szCs w:val="24"/>
        </w:rPr>
        <w:t>L</w:t>
      </w:r>
      <w:r w:rsidR="00567119" w:rsidRPr="00AA3375">
        <w:rPr>
          <w:rFonts w:ascii="Abadi MT Condensed Light" w:hAnsi="Abadi MT Condensed Light" w:cs="Times New Roman"/>
          <w:szCs w:val="24"/>
        </w:rPr>
        <w:t>ife?</w:t>
      </w:r>
    </w:p>
    <w:p w14:paraId="3DCB4CFA" w14:textId="5C5E580B"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Ensure tha</w:t>
      </w:r>
      <w:r w:rsidR="00752C05" w:rsidRPr="00AA3375">
        <w:rPr>
          <w:rFonts w:ascii="Abadi MT Condensed Light" w:hAnsi="Abadi MT Condensed Light" w:cs="Times New Roman"/>
          <w:szCs w:val="24"/>
        </w:rPr>
        <w:t>t you have your</w:t>
      </w:r>
      <w:r w:rsidRPr="00AA3375">
        <w:rPr>
          <w:rFonts w:ascii="Abadi MT Condensed Light" w:hAnsi="Abadi MT Condensed Light" w:cs="Times New Roman"/>
          <w:szCs w:val="24"/>
        </w:rPr>
        <w:t xml:space="preserve"> priority list right, and then examine your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ife after proper planning- </w:t>
      </w:r>
      <w:r w:rsidR="00FD6A73" w:rsidRPr="00AA3375">
        <w:rPr>
          <w:rFonts w:ascii="Abadi MT Condensed Light" w:hAnsi="Abadi MT Condensed Light" w:cs="Times New Roman"/>
          <w:szCs w:val="24"/>
        </w:rPr>
        <w:t xml:space="preserve">It </w:t>
      </w:r>
      <w:r w:rsidR="00CF7925" w:rsidRPr="00AA3375">
        <w:rPr>
          <w:rFonts w:ascii="Abadi MT Condensed Light" w:hAnsi="Abadi MT Condensed Light" w:cs="Times New Roman"/>
          <w:szCs w:val="24"/>
        </w:rPr>
        <w:t>will</w:t>
      </w:r>
      <w:r w:rsidRPr="00AA3375">
        <w:rPr>
          <w:rFonts w:ascii="Abadi MT Condensed Light" w:hAnsi="Abadi MT Condensed Light" w:cs="Times New Roman"/>
          <w:szCs w:val="24"/>
        </w:rPr>
        <w:t xml:space="preserve"> be a worthy and better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p>
    <w:p w14:paraId="3B54F9B3" w14:textId="3697D0B9" w:rsidR="006574BB" w:rsidRPr="00AA3375" w:rsidRDefault="002B29B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Diligently w</w:t>
      </w:r>
      <w:r w:rsidR="00511A7A" w:rsidRPr="00AA3375">
        <w:rPr>
          <w:rFonts w:ascii="Abadi MT Condensed Light" w:hAnsi="Abadi MT Condensed Light" w:cs="Times New Roman"/>
          <w:szCs w:val="24"/>
        </w:rPr>
        <w:t>ork on your list</w:t>
      </w:r>
      <w:r w:rsidR="00FD6A73" w:rsidRPr="00AA3375">
        <w:rPr>
          <w:rFonts w:ascii="Abadi MT Condensed Light" w:hAnsi="Abadi MT Condensed Light" w:cs="Times New Roman"/>
          <w:szCs w:val="24"/>
        </w:rPr>
        <w:t xml:space="preserve"> from the topmost</w:t>
      </w:r>
      <w:r w:rsidR="00511A7A" w:rsidRPr="00AA3375">
        <w:rPr>
          <w:rFonts w:ascii="Abadi MT Condensed Light" w:hAnsi="Abadi MT Condensed Light" w:cs="Times New Roman"/>
          <w:szCs w:val="24"/>
        </w:rPr>
        <w:t xml:space="preserve"> item descending, as it should in </w:t>
      </w:r>
      <w:r w:rsidRPr="00AA3375">
        <w:rPr>
          <w:rFonts w:ascii="Abadi MT Condensed Light" w:hAnsi="Abadi MT Condensed Light" w:cs="Times New Roman"/>
          <w:szCs w:val="24"/>
        </w:rPr>
        <w:t>the order of importance. Certainly</w:t>
      </w:r>
      <w:r w:rsidR="006574BB" w:rsidRPr="00AA3375">
        <w:rPr>
          <w:rFonts w:ascii="Abadi MT Condensed Light" w:hAnsi="Abadi MT Condensed Light" w:cs="Times New Roman"/>
          <w:szCs w:val="24"/>
        </w:rPr>
        <w:t>,</w:t>
      </w:r>
      <w:r w:rsidR="00511A7A" w:rsidRPr="00AA3375">
        <w:rPr>
          <w:rFonts w:ascii="Abadi MT Condensed Light" w:hAnsi="Abadi MT Condensed Light" w:cs="Times New Roman"/>
          <w:szCs w:val="24"/>
        </w:rPr>
        <w:t xml:space="preserve"> it will optimize</w:t>
      </w:r>
      <w:r w:rsidR="006574BB" w:rsidRPr="00AA3375">
        <w:rPr>
          <w:rFonts w:ascii="Abadi MT Condensed Light" w:hAnsi="Abadi MT Condensed Light" w:cs="Times New Roman"/>
          <w:szCs w:val="24"/>
        </w:rPr>
        <w:t xml:space="preserve"> your level of productivity.</w:t>
      </w:r>
    </w:p>
    <w:p w14:paraId="1CDA2CB1" w14:textId="6DDCE150" w:rsidR="00F92650" w:rsidRPr="00AA3375" w:rsidRDefault="00E23EB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As was noted</w:t>
      </w:r>
      <w:r w:rsidR="006574BB"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6574BB" w:rsidRPr="00AA3375">
        <w:rPr>
          <w:rFonts w:ascii="Abadi MT Condensed Light" w:hAnsi="Abadi MT Condensed Light" w:cs="Times New Roman"/>
          <w:szCs w:val="24"/>
        </w:rPr>
        <w:t>you are not going to master the</w:t>
      </w:r>
      <w:r w:rsidR="0087317D" w:rsidRPr="00AA3375">
        <w:rPr>
          <w:rFonts w:ascii="Abadi MT Condensed Light" w:hAnsi="Abadi MT Condensed Light" w:cs="Times New Roman"/>
          <w:szCs w:val="24"/>
        </w:rPr>
        <w:t xml:space="preserve"> rest of you</w:t>
      </w:r>
      <w:r w:rsidR="00F92650" w:rsidRPr="00AA3375">
        <w:rPr>
          <w:rFonts w:ascii="Abadi MT Condensed Light" w:hAnsi="Abadi MT Condensed Light" w:cs="Times New Roman"/>
          <w:szCs w:val="24"/>
        </w:rPr>
        <w:t xml:space="preserve">r </w:t>
      </w:r>
      <w:r w:rsidR="00CF7925" w:rsidRPr="00AA3375">
        <w:rPr>
          <w:rFonts w:ascii="Abadi MT Condensed Light" w:hAnsi="Abadi MT Condensed Light" w:cs="Times New Roman"/>
          <w:szCs w:val="24"/>
        </w:rPr>
        <w:t>l</w:t>
      </w:r>
      <w:r w:rsidR="00F92650" w:rsidRPr="00AA3375">
        <w:rPr>
          <w:rFonts w:ascii="Abadi MT Condensed Light" w:hAnsi="Abadi MT Condensed Light" w:cs="Times New Roman"/>
          <w:szCs w:val="24"/>
        </w:rPr>
        <w:t>ife in one day. Master that one</w:t>
      </w:r>
      <w:r w:rsidR="0087317D" w:rsidRPr="00AA3375">
        <w:rPr>
          <w:rFonts w:ascii="Abadi MT Condensed Light" w:hAnsi="Abadi MT Condensed Light" w:cs="Times New Roman"/>
          <w:szCs w:val="24"/>
        </w:rPr>
        <w:t xml:space="preserve"> day (one item). Then just keep doing that every</w:t>
      </w:r>
      <w:r w:rsidRPr="00AA3375">
        <w:rPr>
          <w:rFonts w:ascii="Abadi MT Condensed Light" w:hAnsi="Abadi MT Condensed Light" w:cs="Times New Roman"/>
          <w:szCs w:val="24"/>
        </w:rPr>
        <w:t xml:space="preserve"> </w:t>
      </w:r>
      <w:r w:rsidR="0087317D" w:rsidRPr="00AA3375">
        <w:rPr>
          <w:rFonts w:ascii="Abadi MT Condensed Light" w:hAnsi="Abadi MT Condensed Light" w:cs="Times New Roman"/>
          <w:szCs w:val="24"/>
        </w:rPr>
        <w:t>day (</w:t>
      </w:r>
      <w:r w:rsidRPr="00AA3375">
        <w:rPr>
          <w:rFonts w:ascii="Abadi MT Condensed Light" w:hAnsi="Abadi MT Condensed Light" w:cs="Times New Roman"/>
          <w:szCs w:val="24"/>
        </w:rPr>
        <w:t>every time</w:t>
      </w:r>
      <w:r w:rsidR="0087317D" w:rsidRPr="00AA3375">
        <w:rPr>
          <w:rFonts w:ascii="Abadi MT Condensed Light" w:hAnsi="Abadi MT Condensed Light" w:cs="Times New Roman"/>
          <w:szCs w:val="24"/>
        </w:rPr>
        <w:t>)</w:t>
      </w:r>
      <w:r w:rsidRPr="00AA3375">
        <w:rPr>
          <w:rFonts w:ascii="Abadi MT Condensed Light" w:hAnsi="Abadi MT Condensed Light" w:cs="Times New Roman"/>
          <w:szCs w:val="24"/>
        </w:rPr>
        <w:t>.</w:t>
      </w:r>
    </w:p>
    <w:p w14:paraId="45FC0A90" w14:textId="6F46BE56" w:rsidR="007076F4" w:rsidRPr="00AA3375" w:rsidRDefault="00F9265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That will make an organized life.</w:t>
      </w:r>
      <w:r w:rsidR="007076F4" w:rsidRPr="00AA3375">
        <w:rPr>
          <w:rFonts w:ascii="Abadi MT Condensed Light" w:hAnsi="Abadi MT Condensed Light" w:cs="Times New Roman"/>
          <w:b/>
          <w:bCs/>
          <w:szCs w:val="24"/>
        </w:rPr>
        <w:br w:type="page"/>
      </w:r>
    </w:p>
    <w:p w14:paraId="712E1B8A" w14:textId="77777777" w:rsidR="00567119" w:rsidRPr="00AA3375" w:rsidRDefault="00567119" w:rsidP="00CC5E28">
      <w:pPr>
        <w:pStyle w:val="Heading1"/>
        <w:rPr>
          <w:rFonts w:ascii="Abadi MT Condensed Light" w:hAnsi="Abadi MT Condensed Light"/>
        </w:rPr>
      </w:pPr>
      <w:bookmarkStart w:id="88" w:name="_Toc69903281"/>
      <w:r w:rsidRPr="00AA3375">
        <w:rPr>
          <w:rFonts w:ascii="Abadi MT Condensed Light" w:hAnsi="Abadi MT Condensed Light"/>
        </w:rPr>
        <w:lastRenderedPageBreak/>
        <w:t>TIMING IN LIFE</w:t>
      </w:r>
      <w:bookmarkEnd w:id="88"/>
    </w:p>
    <w:p w14:paraId="10E3662F" w14:textId="594BF176" w:rsidR="00567119" w:rsidRPr="00AA3375" w:rsidRDefault="00F9265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Timing in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ife is as good as a c</w:t>
      </w:r>
      <w:r w:rsidR="00567119" w:rsidRPr="00AA3375">
        <w:rPr>
          <w:rFonts w:ascii="Abadi MT Condensed Light" w:hAnsi="Abadi MT Condensed Light" w:cs="Times New Roman"/>
          <w:szCs w:val="24"/>
        </w:rPr>
        <w:t>hoice for a good life.</w:t>
      </w:r>
    </w:p>
    <w:p w14:paraId="31A62EDC" w14:textId="71B4482C" w:rsidR="00775870" w:rsidRPr="00AA3375" w:rsidRDefault="0077587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You are required to do the right thing at the right time and place. If one misses</w:t>
      </w:r>
      <w:r w:rsidR="00463141" w:rsidRPr="00AA3375">
        <w:rPr>
          <w:rFonts w:ascii="Abadi MT Condensed Light" w:hAnsi="Abadi MT Condensed Light" w:cs="Times New Roman"/>
          <w:szCs w:val="24"/>
        </w:rPr>
        <w:t xml:space="preserve"> the timings or </w:t>
      </w:r>
      <w:r w:rsidR="00491C18" w:rsidRPr="00AA3375">
        <w:rPr>
          <w:rFonts w:ascii="Abadi MT Condensed Light" w:hAnsi="Abadi MT Condensed Light" w:cs="Times New Roman"/>
          <w:szCs w:val="24"/>
        </w:rPr>
        <w:t xml:space="preserve">activities meant for the seasons, the rest of the </w:t>
      </w:r>
      <w:r w:rsidR="00164BA6" w:rsidRPr="00AA3375">
        <w:rPr>
          <w:rFonts w:ascii="Abadi MT Condensed Light" w:hAnsi="Abadi MT Condensed Light" w:cs="Times New Roman"/>
          <w:szCs w:val="24"/>
        </w:rPr>
        <w:t>activities sha</w:t>
      </w:r>
      <w:r w:rsidR="00491C18" w:rsidRPr="00AA3375">
        <w:rPr>
          <w:rFonts w:ascii="Abadi MT Condensed Light" w:hAnsi="Abadi MT Condensed Light" w:cs="Times New Roman"/>
          <w:szCs w:val="24"/>
        </w:rPr>
        <w:t>ll probably hit a snag.</w:t>
      </w:r>
    </w:p>
    <w:p w14:paraId="7ED3E606" w14:textId="2C41AFDB"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Timing compels you to put things, activities</w:t>
      </w:r>
      <w:r w:rsidR="00CF7925"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or assignments in the</w:t>
      </w:r>
      <w:r w:rsidR="00164BA6" w:rsidRPr="00AA3375">
        <w:rPr>
          <w:rFonts w:ascii="Abadi MT Condensed Light" w:hAnsi="Abadi MT Condensed Light" w:cs="Times New Roman"/>
          <w:szCs w:val="24"/>
        </w:rPr>
        <w:t>ir</w:t>
      </w:r>
      <w:r w:rsidRPr="00AA3375">
        <w:rPr>
          <w:rFonts w:ascii="Abadi MT Condensed Light" w:hAnsi="Abadi MT Condensed Light" w:cs="Times New Roman"/>
          <w:szCs w:val="24"/>
        </w:rPr>
        <w:t xml:space="preserve"> right order.</w:t>
      </w:r>
    </w:p>
    <w:p w14:paraId="222C62ED" w14:textId="79995224" w:rsidR="00567119" w:rsidRPr="00AA3375" w:rsidRDefault="00164BA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you commit</w:t>
      </w:r>
      <w:r w:rsidR="00567119" w:rsidRPr="00AA3375">
        <w:rPr>
          <w:rFonts w:ascii="Abadi MT Condensed Light" w:hAnsi="Abadi MT Condensed Light" w:cs="Times New Roman"/>
          <w:szCs w:val="24"/>
        </w:rPr>
        <w:t xml:space="preserve"> your time </w:t>
      </w:r>
      <w:r w:rsidRPr="00AA3375">
        <w:rPr>
          <w:rFonts w:ascii="Abadi MT Condensed Light" w:hAnsi="Abadi MT Condensed Light" w:cs="Times New Roman"/>
          <w:szCs w:val="24"/>
        </w:rPr>
        <w:t>to</w:t>
      </w:r>
      <w:r w:rsidR="00567119" w:rsidRPr="00AA3375">
        <w:rPr>
          <w:rFonts w:ascii="Abadi MT Condensed Light" w:hAnsi="Abadi MT Condensed Light" w:cs="Times New Roman"/>
          <w:szCs w:val="24"/>
        </w:rPr>
        <w:t xml:space="preserve"> anything</w:t>
      </w:r>
      <w:r w:rsidRPr="00AA3375">
        <w:rPr>
          <w:rFonts w:ascii="Abadi MT Condensed Light" w:hAnsi="Abadi MT Condensed Light" w:cs="Times New Roman"/>
          <w:szCs w:val="24"/>
        </w:rPr>
        <w:t>/ something</w:t>
      </w:r>
      <w:r w:rsidR="00567119" w:rsidRPr="00AA3375">
        <w:rPr>
          <w:rFonts w:ascii="Abadi MT Condensed Light" w:hAnsi="Abadi MT Condensed Light" w:cs="Times New Roman"/>
          <w:szCs w:val="24"/>
        </w:rPr>
        <w:t xml:space="preserve"> in this world, you </w:t>
      </w:r>
      <w:r w:rsidR="00E31022" w:rsidRPr="00AA3375">
        <w:rPr>
          <w:rFonts w:ascii="Abadi MT Condensed Light" w:hAnsi="Abadi MT Condensed Light" w:cs="Times New Roman"/>
          <w:szCs w:val="24"/>
        </w:rPr>
        <w:t>put</w:t>
      </w:r>
      <w:r w:rsidR="00567119" w:rsidRPr="00AA3375">
        <w:rPr>
          <w:rFonts w:ascii="Abadi MT Condensed Light" w:hAnsi="Abadi MT Condensed Light" w:cs="Times New Roman"/>
          <w:szCs w:val="24"/>
        </w:rPr>
        <w:t xml:space="preserve"> the days of your </w:t>
      </w:r>
      <w:r w:rsidR="00CF7925" w:rsidRPr="00AA3375">
        <w:rPr>
          <w:rFonts w:ascii="Abadi MT Condensed Light" w:hAnsi="Abadi MT Condensed Light" w:cs="Times New Roman"/>
          <w:szCs w:val="24"/>
        </w:rPr>
        <w:t>l</w:t>
      </w:r>
      <w:r w:rsidR="00567119" w:rsidRPr="00AA3375">
        <w:rPr>
          <w:rFonts w:ascii="Abadi MT Condensed Light" w:hAnsi="Abadi MT Condensed Light" w:cs="Times New Roman"/>
          <w:szCs w:val="24"/>
        </w:rPr>
        <w:t xml:space="preserve">ife into it. The more reason </w:t>
      </w:r>
      <w:r w:rsidR="00CF7925" w:rsidRPr="00AA3375">
        <w:rPr>
          <w:rFonts w:ascii="Abadi MT Condensed Light" w:hAnsi="Abadi MT Condensed Light" w:cs="Times New Roman"/>
          <w:szCs w:val="24"/>
        </w:rPr>
        <w:t>why things have their time/season so that we can optimize our lives</w:t>
      </w:r>
      <w:r w:rsidR="00567119" w:rsidRPr="00AA3375">
        <w:rPr>
          <w:rFonts w:ascii="Abadi MT Condensed Light" w:hAnsi="Abadi MT Condensed Light" w:cs="Times New Roman"/>
          <w:szCs w:val="24"/>
        </w:rPr>
        <w:t xml:space="preserve">. </w:t>
      </w:r>
    </w:p>
    <w:p w14:paraId="1BDBE38F" w14:textId="6CC39AE2"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b/>
          <w:bCs/>
          <w:szCs w:val="24"/>
        </w:rPr>
        <w:t xml:space="preserve">Just to </w:t>
      </w:r>
      <w:r w:rsidR="00BA5B52" w:rsidRPr="00AA3375">
        <w:rPr>
          <w:rFonts w:ascii="Abadi MT Condensed Light" w:hAnsi="Abadi MT Condensed Light" w:cs="Times New Roman"/>
          <w:b/>
          <w:bCs/>
          <w:szCs w:val="24"/>
        </w:rPr>
        <w:t>mention;</w:t>
      </w:r>
    </w:p>
    <w:p w14:paraId="341BA0DE" w14:textId="0F31EDFE" w:rsidR="000B59D6"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ife, </w:t>
      </w:r>
      <w:r w:rsidR="007619B9" w:rsidRPr="00AA3375">
        <w:rPr>
          <w:rFonts w:ascii="Abadi MT Condensed Light" w:hAnsi="Abadi MT Condensed Light" w:cs="Times New Roman"/>
          <w:szCs w:val="24"/>
        </w:rPr>
        <w:t>there are</w:t>
      </w:r>
      <w:r w:rsidR="00CF7925" w:rsidRPr="00AA3375">
        <w:rPr>
          <w:rFonts w:ascii="Abadi MT Condensed Light" w:hAnsi="Abadi MT Condensed Light" w:cs="Times New Roman"/>
          <w:szCs w:val="24"/>
        </w:rPr>
        <w:t xml:space="preserve"> things</w:t>
      </w:r>
      <w:r w:rsidR="007619B9" w:rsidRPr="00AA3375">
        <w:rPr>
          <w:rFonts w:ascii="Abadi MT Condensed Light" w:hAnsi="Abadi MT Condensed Light" w:cs="Times New Roman"/>
          <w:szCs w:val="24"/>
        </w:rPr>
        <w:t xml:space="preserve"> that</w:t>
      </w:r>
      <w:r w:rsidR="00CF7925" w:rsidRPr="00AA3375">
        <w:rPr>
          <w:rFonts w:ascii="Abadi MT Condensed Light" w:hAnsi="Abadi MT Condensed Light" w:cs="Times New Roman"/>
          <w:szCs w:val="24"/>
        </w:rPr>
        <w:t xml:space="preserve"> wait</w:t>
      </w:r>
      <w:r w:rsidR="007619B9" w:rsidRPr="00AA3375">
        <w:rPr>
          <w:rFonts w:ascii="Abadi MT Condensed Light" w:hAnsi="Abadi MT Condensed Light" w:cs="Times New Roman"/>
          <w:szCs w:val="24"/>
        </w:rPr>
        <w:t>,</w:t>
      </w:r>
      <w:r w:rsidR="00CF7925" w:rsidRPr="00AA3375">
        <w:rPr>
          <w:rFonts w:ascii="Abadi MT Condensed Light" w:hAnsi="Abadi MT Condensed Light" w:cs="Times New Roman"/>
          <w:szCs w:val="24"/>
        </w:rPr>
        <w:t xml:space="preserve"> and those that do not wait for their implementation; that is to say, we have tasks requiring immediate planning and</w:t>
      </w:r>
      <w:r w:rsidR="00075C7A" w:rsidRPr="00AA3375">
        <w:rPr>
          <w:rFonts w:ascii="Abadi MT Condensed Light" w:hAnsi="Abadi MT Condensed Light" w:cs="Times New Roman"/>
          <w:szCs w:val="24"/>
        </w:rPr>
        <w:t xml:space="preserve"> ok with flexible</w:t>
      </w:r>
      <w:r w:rsidRPr="00AA3375">
        <w:rPr>
          <w:rFonts w:ascii="Abadi MT Condensed Light" w:hAnsi="Abadi MT Condensed Light" w:cs="Times New Roman"/>
          <w:szCs w:val="24"/>
        </w:rPr>
        <w:t xml:space="preserve"> execution</w:t>
      </w:r>
      <w:r w:rsidR="00075C7A" w:rsidRPr="00AA3375">
        <w:rPr>
          <w:rFonts w:ascii="Abadi MT Condensed Light" w:hAnsi="Abadi MT Condensed Light" w:cs="Times New Roman"/>
          <w:szCs w:val="24"/>
        </w:rPr>
        <w:t xml:space="preserve"> plans</w:t>
      </w:r>
      <w:r w:rsidR="002D6649" w:rsidRPr="00AA3375">
        <w:rPr>
          <w:rFonts w:ascii="Abadi MT Condensed Light" w:hAnsi="Abadi MT Condensed Light" w:cs="Times New Roman"/>
          <w:szCs w:val="24"/>
        </w:rPr>
        <w:t>, and t</w:t>
      </w:r>
      <w:r w:rsidR="000B59D6" w:rsidRPr="00AA3375">
        <w:rPr>
          <w:rFonts w:ascii="Abadi MT Condensed Light" w:hAnsi="Abadi MT Condensed Light" w:cs="Times New Roman"/>
          <w:szCs w:val="24"/>
        </w:rPr>
        <w:t>hose that can wait without demands.</w:t>
      </w:r>
    </w:p>
    <w:p w14:paraId="1A59836A" w14:textId="7EFEF718" w:rsidR="00F93C5D" w:rsidRPr="00AA3375" w:rsidRDefault="00075C7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 </w:t>
      </w:r>
      <w:r w:rsidR="000B59D6" w:rsidRPr="00AA3375">
        <w:rPr>
          <w:rFonts w:ascii="Abadi MT Condensed Light" w:hAnsi="Abadi MT Condensed Light" w:cs="Times New Roman"/>
          <w:szCs w:val="24"/>
        </w:rPr>
        <w:t xml:space="preserve">For </w:t>
      </w:r>
      <w:r w:rsidR="00650E5C" w:rsidRPr="00AA3375">
        <w:rPr>
          <w:rFonts w:ascii="Abadi MT Condensed Light" w:hAnsi="Abadi MT Condensed Light" w:cs="Times New Roman"/>
          <w:szCs w:val="24"/>
        </w:rPr>
        <w:t>I</w:t>
      </w:r>
      <w:r w:rsidR="000B59D6" w:rsidRPr="00AA3375">
        <w:rPr>
          <w:rFonts w:ascii="Abadi MT Condensed Light" w:hAnsi="Abadi MT Condensed Light" w:cs="Times New Roman"/>
          <w:szCs w:val="24"/>
        </w:rPr>
        <w:t>nstance, y</w:t>
      </w:r>
      <w:r w:rsidR="00567119" w:rsidRPr="00AA3375">
        <w:rPr>
          <w:rFonts w:ascii="Abadi MT Condensed Light" w:hAnsi="Abadi MT Condensed Light" w:cs="Times New Roman"/>
          <w:szCs w:val="24"/>
        </w:rPr>
        <w:t>ou</w:t>
      </w:r>
      <w:r w:rsidR="00B835B5" w:rsidRPr="00AA3375">
        <w:rPr>
          <w:rFonts w:ascii="Abadi MT Condensed Light" w:hAnsi="Abadi MT Condensed Light" w:cs="Times New Roman"/>
          <w:szCs w:val="24"/>
        </w:rPr>
        <w:t xml:space="preserve"> can study at whatever age, but</w:t>
      </w:r>
      <w:r w:rsidR="00567119" w:rsidRPr="00AA3375">
        <w:rPr>
          <w:rFonts w:ascii="Abadi MT Condensed Light" w:hAnsi="Abadi MT Condensed Light" w:cs="Times New Roman"/>
          <w:szCs w:val="24"/>
        </w:rPr>
        <w:t xml:space="preserve"> </w:t>
      </w:r>
      <w:r w:rsidR="00CF7925" w:rsidRPr="00AA3375">
        <w:rPr>
          <w:rFonts w:ascii="Abadi MT Condensed Light" w:hAnsi="Abadi MT Condensed Light" w:cs="Times New Roman"/>
          <w:szCs w:val="24"/>
        </w:rPr>
        <w:t>proper timing is essential for schooling,</w:t>
      </w:r>
      <w:r w:rsidR="001D4BCA" w:rsidRPr="00AA3375">
        <w:rPr>
          <w:rFonts w:ascii="Abadi MT Condensed Light" w:hAnsi="Abadi MT Condensed Light" w:cs="Times New Roman"/>
          <w:szCs w:val="24"/>
        </w:rPr>
        <w:t xml:space="preserve"> e</w:t>
      </w:r>
      <w:r w:rsidR="00B835B5" w:rsidRPr="00AA3375">
        <w:rPr>
          <w:rFonts w:ascii="Abadi MT Condensed Light" w:hAnsi="Abadi MT Condensed Light" w:cs="Times New Roman"/>
          <w:szCs w:val="24"/>
        </w:rPr>
        <w:t>specially</w:t>
      </w:r>
      <w:r w:rsidR="00F93C5D" w:rsidRPr="00AA3375">
        <w:rPr>
          <w:rFonts w:ascii="Abadi MT Condensed Light" w:hAnsi="Abadi MT Condensed Light" w:cs="Times New Roman"/>
          <w:szCs w:val="24"/>
        </w:rPr>
        <w:t xml:space="preserve"> to complement ages </w:t>
      </w:r>
      <w:r w:rsidR="00567119" w:rsidRPr="00AA3375">
        <w:rPr>
          <w:rFonts w:ascii="Abadi MT Condensed Light" w:hAnsi="Abadi MT Condensed Light" w:cs="Times New Roman"/>
          <w:szCs w:val="24"/>
        </w:rPr>
        <w:t xml:space="preserve">or levels. </w:t>
      </w:r>
    </w:p>
    <w:p w14:paraId="54E75C22" w14:textId="7E16D1B5"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That notwithstanding, you can do it at whatever time; and it i</w:t>
      </w:r>
      <w:r w:rsidR="00F93C5D" w:rsidRPr="00AA3375">
        <w:rPr>
          <w:rFonts w:ascii="Abadi MT Condensed Light" w:hAnsi="Abadi MT Condensed Light" w:cs="Times New Roman"/>
          <w:szCs w:val="24"/>
        </w:rPr>
        <w:t xml:space="preserve">s Ok, but it might not give </w:t>
      </w:r>
      <w:r w:rsidR="00CF7925" w:rsidRPr="00AA3375">
        <w:rPr>
          <w:rFonts w:ascii="Abadi MT Condensed Light" w:hAnsi="Abadi MT Condensed Light" w:cs="Times New Roman"/>
          <w:szCs w:val="24"/>
        </w:rPr>
        <w:t xml:space="preserve">a </w:t>
      </w:r>
      <w:r w:rsidR="00F93C5D" w:rsidRPr="00AA3375">
        <w:rPr>
          <w:rFonts w:ascii="Abadi MT Condensed Light" w:hAnsi="Abadi MT Condensed Light" w:cs="Times New Roman"/>
          <w:szCs w:val="24"/>
        </w:rPr>
        <w:t>return on investment</w:t>
      </w:r>
      <w:r w:rsidR="00CF7925" w:rsidRPr="00AA3375">
        <w:rPr>
          <w:rFonts w:ascii="Abadi MT Condensed Light" w:hAnsi="Abadi MT Condensed Light" w:cs="Times New Roman"/>
          <w:szCs w:val="24"/>
        </w:rPr>
        <w:t>,</w:t>
      </w:r>
      <w:r w:rsidR="00FA0BC0" w:rsidRPr="00AA3375">
        <w:rPr>
          <w:rFonts w:ascii="Abadi MT Condensed Light" w:hAnsi="Abadi MT Condensed Light" w:cs="Times New Roman"/>
          <w:szCs w:val="24"/>
        </w:rPr>
        <w:t xml:space="preserve"> especially when you have goals to </w:t>
      </w:r>
      <w:r w:rsidR="002F1A44" w:rsidRPr="00AA3375">
        <w:rPr>
          <w:rFonts w:ascii="Abadi MT Condensed Light" w:hAnsi="Abadi MT Condensed Light" w:cs="Times New Roman"/>
          <w:szCs w:val="24"/>
        </w:rPr>
        <w:t>accomplish.</w:t>
      </w:r>
    </w:p>
    <w:p w14:paraId="4AC67545" w14:textId="34BBAEFE" w:rsidR="00567119" w:rsidRPr="00AA3375" w:rsidRDefault="00FA0BC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Further, </w:t>
      </w:r>
      <w:r w:rsidR="008A693E" w:rsidRPr="00AA3375">
        <w:rPr>
          <w:rFonts w:ascii="Abadi MT Condensed Light" w:hAnsi="Abadi MT Condensed Light" w:cs="Times New Roman"/>
          <w:szCs w:val="24"/>
        </w:rPr>
        <w:t>timing is quite important for</w:t>
      </w:r>
      <w:r w:rsidR="00567119" w:rsidRPr="00AA3375">
        <w:rPr>
          <w:rFonts w:ascii="Abadi MT Condensed Light" w:hAnsi="Abadi MT Condensed Light" w:cs="Times New Roman"/>
          <w:szCs w:val="24"/>
        </w:rPr>
        <w:t xml:space="preserve"> education, marriage, </w:t>
      </w:r>
      <w:r w:rsidR="00CF7925" w:rsidRPr="00AA3375">
        <w:rPr>
          <w:rFonts w:ascii="Abadi MT Condensed Light" w:hAnsi="Abadi MT Condensed Light" w:cs="Times New Roman"/>
          <w:szCs w:val="24"/>
        </w:rPr>
        <w:t>e</w:t>
      </w:r>
      <w:r w:rsidR="00567119" w:rsidRPr="00AA3375">
        <w:rPr>
          <w:rFonts w:ascii="Abadi MT Condensed Light" w:hAnsi="Abadi MT Condensed Light" w:cs="Times New Roman"/>
          <w:szCs w:val="24"/>
        </w:rPr>
        <w:t>mployment</w:t>
      </w:r>
      <w:r w:rsidR="00CF7925"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etc. </w:t>
      </w:r>
    </w:p>
    <w:p w14:paraId="676514AB" w14:textId="51F5E309" w:rsidR="00567119" w:rsidRPr="00AA3375" w:rsidRDefault="008A693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So, </w:t>
      </w:r>
      <w:r w:rsidR="00E31022" w:rsidRPr="00AA3375">
        <w:rPr>
          <w:rFonts w:ascii="Abadi MT Condensed Light" w:hAnsi="Abadi MT Condensed Light" w:cs="Times New Roman"/>
          <w:szCs w:val="24"/>
        </w:rPr>
        <w:t>if</w:t>
      </w:r>
      <w:r w:rsidR="00567119" w:rsidRPr="00AA3375">
        <w:rPr>
          <w:rFonts w:ascii="Abadi MT Condensed Light" w:hAnsi="Abadi MT Condensed Light" w:cs="Times New Roman"/>
          <w:szCs w:val="24"/>
        </w:rPr>
        <w:t xml:space="preserve"> you invest your precious time in the right t</w:t>
      </w:r>
      <w:r w:rsidRPr="00AA3375">
        <w:rPr>
          <w:rFonts w:ascii="Abadi MT Condensed Light" w:hAnsi="Abadi MT Condensed Light" w:cs="Times New Roman"/>
          <w:szCs w:val="24"/>
        </w:rPr>
        <w:t xml:space="preserve">hings of </w:t>
      </w:r>
      <w:r w:rsidR="00C239CA" w:rsidRPr="00AA3375">
        <w:rPr>
          <w:rFonts w:ascii="Abadi MT Condensed Light" w:hAnsi="Abadi MT Condensed Light" w:cs="Times New Roman"/>
          <w:szCs w:val="24"/>
        </w:rPr>
        <w:t>L</w:t>
      </w:r>
      <w:r w:rsidRPr="00AA3375">
        <w:rPr>
          <w:rFonts w:ascii="Abadi MT Condensed Light" w:hAnsi="Abadi MT Condensed Light" w:cs="Times New Roman"/>
          <w:szCs w:val="24"/>
        </w:rPr>
        <w:t xml:space="preserve">ife and appropriately, </w:t>
      </w:r>
      <w:r w:rsidR="00567119" w:rsidRPr="00AA3375">
        <w:rPr>
          <w:rFonts w:ascii="Abadi MT Condensed Light" w:hAnsi="Abadi MT Condensed Light" w:cs="Times New Roman"/>
          <w:szCs w:val="24"/>
        </w:rPr>
        <w:t>there is a fulfi</w:t>
      </w:r>
      <w:r w:rsidR="00CF7925" w:rsidRPr="00AA3375">
        <w:rPr>
          <w:rFonts w:ascii="Abadi MT Condensed Light" w:hAnsi="Abadi MT Condensed Light" w:cs="Times New Roman"/>
          <w:szCs w:val="24"/>
        </w:rPr>
        <w:t>l</w:t>
      </w:r>
      <w:r w:rsidR="00567119" w:rsidRPr="00AA3375">
        <w:rPr>
          <w:rFonts w:ascii="Abadi MT Condensed Light" w:hAnsi="Abadi MT Condensed Light" w:cs="Times New Roman"/>
          <w:szCs w:val="24"/>
        </w:rPr>
        <w:t>lment and return on investment</w:t>
      </w:r>
      <w:r w:rsidR="00826CF4" w:rsidRPr="00AA3375">
        <w:rPr>
          <w:rFonts w:ascii="Abadi MT Condensed Light" w:hAnsi="Abadi MT Condensed Light" w:cs="Times New Roman"/>
          <w:szCs w:val="24"/>
        </w:rPr>
        <w:t xml:space="preserve"> to complement it</w:t>
      </w:r>
      <w:r w:rsidR="00CF7925" w:rsidRPr="00AA3375">
        <w:rPr>
          <w:rFonts w:ascii="Abadi MT Condensed Light" w:hAnsi="Abadi MT Condensed Light" w:cs="Times New Roman"/>
          <w:szCs w:val="24"/>
        </w:rPr>
        <w:t>,</w:t>
      </w:r>
      <w:r w:rsidR="00826CF4" w:rsidRPr="00AA3375">
        <w:rPr>
          <w:rFonts w:ascii="Abadi MT Condensed Light" w:hAnsi="Abadi MT Condensed Light" w:cs="Times New Roman"/>
          <w:szCs w:val="24"/>
        </w:rPr>
        <w:t xml:space="preserve"> m</w:t>
      </w:r>
      <w:r w:rsidRPr="00AA3375">
        <w:rPr>
          <w:rFonts w:ascii="Abadi MT Condensed Light" w:hAnsi="Abadi MT Condensed Light" w:cs="Times New Roman"/>
          <w:szCs w:val="24"/>
        </w:rPr>
        <w:t xml:space="preserve">aterially </w:t>
      </w:r>
      <w:r w:rsidR="00826CF4" w:rsidRPr="00AA3375">
        <w:rPr>
          <w:rFonts w:ascii="Abadi MT Condensed Light" w:hAnsi="Abadi MT Condensed Light" w:cs="Times New Roman"/>
          <w:szCs w:val="24"/>
        </w:rPr>
        <w:t>and immaterially.</w:t>
      </w:r>
    </w:p>
    <w:p w14:paraId="2BD6D903" w14:textId="7EC61C44" w:rsidR="00567119" w:rsidRPr="00AA3375" w:rsidRDefault="0012328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w:t>
      </w:r>
      <w:r w:rsidR="00826CF4" w:rsidRPr="00AA3375">
        <w:rPr>
          <w:rFonts w:ascii="Abadi MT Condensed Light" w:hAnsi="Abadi MT Condensed Light" w:cs="Times New Roman"/>
          <w:szCs w:val="24"/>
        </w:rPr>
        <w:t>n the same, h</w:t>
      </w:r>
      <w:r w:rsidR="00567119" w:rsidRPr="00AA3375">
        <w:rPr>
          <w:rFonts w:ascii="Abadi MT Condensed Light" w:hAnsi="Abadi MT Condensed Light" w:cs="Times New Roman"/>
          <w:szCs w:val="24"/>
        </w:rPr>
        <w:t xml:space="preserve">ow </w:t>
      </w:r>
      <w:r w:rsidR="00020EA2" w:rsidRPr="00AA3375">
        <w:rPr>
          <w:rFonts w:ascii="Abadi MT Condensed Light" w:hAnsi="Abadi MT Condensed Light" w:cs="Times New Roman"/>
          <w:szCs w:val="24"/>
        </w:rPr>
        <w:t xml:space="preserve">consistently </w:t>
      </w:r>
      <w:r w:rsidR="00567119" w:rsidRPr="00AA3375">
        <w:rPr>
          <w:rFonts w:ascii="Abadi MT Condensed Light" w:hAnsi="Abadi MT Condensed Light" w:cs="Times New Roman"/>
          <w:szCs w:val="24"/>
        </w:rPr>
        <w:t>right is yo</w:t>
      </w:r>
      <w:r w:rsidR="00826CF4" w:rsidRPr="00AA3375">
        <w:rPr>
          <w:rFonts w:ascii="Abadi MT Condensed Light" w:hAnsi="Abadi MT Condensed Light" w:cs="Times New Roman"/>
          <w:szCs w:val="24"/>
        </w:rPr>
        <w:t xml:space="preserve">ur timing in </w:t>
      </w:r>
      <w:r w:rsidR="00D10DB7" w:rsidRPr="00AA3375">
        <w:rPr>
          <w:rFonts w:ascii="Abadi MT Condensed Light" w:hAnsi="Abadi MT Condensed Light" w:cs="Times New Roman"/>
          <w:szCs w:val="24"/>
        </w:rPr>
        <w:t>doing things</w:t>
      </w:r>
      <w:r w:rsidR="00567119" w:rsidRPr="00AA3375">
        <w:rPr>
          <w:rFonts w:ascii="Abadi MT Condensed Light" w:hAnsi="Abadi MT Condensed Light" w:cs="Times New Roman"/>
          <w:szCs w:val="24"/>
        </w:rPr>
        <w:t>?</w:t>
      </w:r>
    </w:p>
    <w:p w14:paraId="2902B10F" w14:textId="1FE7C986" w:rsidR="00152479" w:rsidRPr="00AA3375" w:rsidRDefault="0015247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t>
      </w:r>
    </w:p>
    <w:p w14:paraId="1A2ACA9C" w14:textId="01C5D5DB" w:rsidR="00152479" w:rsidRPr="00AA3375" w:rsidRDefault="0015247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If </w:t>
      </w:r>
      <w:r w:rsidR="00CF7925" w:rsidRPr="00AA3375">
        <w:rPr>
          <w:rFonts w:ascii="Abadi MT Condensed Light" w:hAnsi="Abadi MT Condensed Light" w:cs="Times New Roman"/>
          <w:szCs w:val="24"/>
        </w:rPr>
        <w:t>lat</w:t>
      </w:r>
      <w:r w:rsidRPr="00AA3375">
        <w:rPr>
          <w:rFonts w:ascii="Abadi MT Condensed Light" w:hAnsi="Abadi MT Condensed Light" w:cs="Times New Roman"/>
          <w:szCs w:val="24"/>
        </w:rPr>
        <w:t>e</w:t>
      </w:r>
      <w:r w:rsidR="00E61CF0" w:rsidRPr="00AA3375">
        <w:rPr>
          <w:rFonts w:ascii="Abadi MT Condensed Light" w:hAnsi="Abadi MT Condensed Light" w:cs="Times New Roman"/>
          <w:szCs w:val="24"/>
        </w:rPr>
        <w:t>ness is</w:t>
      </w:r>
      <w:r w:rsidRPr="00AA3375">
        <w:rPr>
          <w:rFonts w:ascii="Abadi MT Condensed Light" w:hAnsi="Abadi MT Condensed Light" w:cs="Times New Roman"/>
          <w:szCs w:val="24"/>
        </w:rPr>
        <w:t xml:space="preserve"> evident, nothing much is possible to undo the error</w:t>
      </w:r>
      <w:r w:rsidR="00E61CF0" w:rsidRPr="00AA3375">
        <w:rPr>
          <w:rFonts w:ascii="Abadi MT Condensed Light" w:hAnsi="Abadi MT Condensed Light" w:cs="Times New Roman"/>
          <w:szCs w:val="24"/>
        </w:rPr>
        <w:t xml:space="preserve"> knot</w:t>
      </w:r>
      <w:r w:rsidRPr="00AA3375">
        <w:rPr>
          <w:rFonts w:ascii="Abadi MT Condensed Light" w:hAnsi="Abadi MT Condensed Light" w:cs="Times New Roman"/>
          <w:szCs w:val="24"/>
        </w:rPr>
        <w:t>s</w:t>
      </w:r>
      <w:r w:rsidR="00CF7925" w:rsidRPr="00AA3375">
        <w:rPr>
          <w:rFonts w:ascii="Abadi MT Condensed Light" w:hAnsi="Abadi MT Condensed Light" w:cs="Times New Roman"/>
          <w:szCs w:val="24"/>
        </w:rPr>
        <w:t>,</w:t>
      </w:r>
      <w:r w:rsidR="00E61CF0" w:rsidRPr="00AA3375">
        <w:rPr>
          <w:rFonts w:ascii="Abadi MT Condensed Light" w:hAnsi="Abadi MT Condensed Light" w:cs="Times New Roman"/>
          <w:szCs w:val="24"/>
        </w:rPr>
        <w:t xml:space="preserve"> but you can plan for the </w:t>
      </w:r>
      <w:r w:rsidR="00C239CA" w:rsidRPr="00AA3375">
        <w:rPr>
          <w:rFonts w:ascii="Abadi MT Condensed Light" w:hAnsi="Abadi MT Condensed Light" w:cs="Times New Roman"/>
          <w:szCs w:val="24"/>
        </w:rPr>
        <w:t>L</w:t>
      </w:r>
      <w:r w:rsidR="00E61CF0" w:rsidRPr="00AA3375">
        <w:rPr>
          <w:rFonts w:ascii="Abadi MT Condensed Light" w:hAnsi="Abadi MT Condensed Light" w:cs="Times New Roman"/>
          <w:szCs w:val="24"/>
        </w:rPr>
        <w:t xml:space="preserve">ife ahead. Of </w:t>
      </w:r>
      <w:r w:rsidR="00893A81" w:rsidRPr="00AA3375">
        <w:rPr>
          <w:rFonts w:ascii="Abadi MT Condensed Light" w:hAnsi="Abadi MT Condensed Light" w:cs="Times New Roman"/>
          <w:szCs w:val="24"/>
        </w:rPr>
        <w:t>course</w:t>
      </w:r>
      <w:r w:rsidR="00CF7925" w:rsidRPr="00AA3375">
        <w:rPr>
          <w:rFonts w:ascii="Abadi MT Condensed Light" w:hAnsi="Abadi MT Condensed Light" w:cs="Times New Roman"/>
          <w:szCs w:val="24"/>
        </w:rPr>
        <w:t>,</w:t>
      </w:r>
      <w:r w:rsidR="00893A81" w:rsidRPr="00AA3375">
        <w:rPr>
          <w:rFonts w:ascii="Abadi MT Condensed Light" w:hAnsi="Abadi MT Condensed Light" w:cs="Times New Roman"/>
          <w:szCs w:val="24"/>
        </w:rPr>
        <w:t xml:space="preserve"> every undertaking takes time. Time is a sacrifice and a split of </w:t>
      </w:r>
      <w:r w:rsidR="00C239CA" w:rsidRPr="00AA3375">
        <w:rPr>
          <w:rFonts w:ascii="Abadi MT Condensed Light" w:hAnsi="Abadi MT Condensed Light" w:cs="Times New Roman"/>
          <w:szCs w:val="24"/>
        </w:rPr>
        <w:t>L</w:t>
      </w:r>
      <w:r w:rsidR="00893A81" w:rsidRPr="00AA3375">
        <w:rPr>
          <w:rFonts w:ascii="Abadi MT Condensed Light" w:hAnsi="Abadi MT Condensed Light" w:cs="Times New Roman"/>
          <w:szCs w:val="24"/>
        </w:rPr>
        <w:t>ife.</w:t>
      </w:r>
    </w:p>
    <w:p w14:paraId="5583A38D" w14:textId="5D9B9D6C"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Timing is </w:t>
      </w:r>
      <w:r w:rsidR="00CF7925" w:rsidRPr="00AA3375">
        <w:rPr>
          <w:rFonts w:ascii="Abadi MT Condensed Light" w:hAnsi="Abadi MT Condensed Light" w:cs="Times New Roman"/>
          <w:szCs w:val="24"/>
        </w:rPr>
        <w:t xml:space="preserve">a </w:t>
      </w:r>
      <w:r w:rsidR="00826CF4" w:rsidRPr="00AA3375">
        <w:rPr>
          <w:rFonts w:ascii="Abadi MT Condensed Light" w:hAnsi="Abadi MT Condensed Light" w:cs="Times New Roman"/>
          <w:szCs w:val="24"/>
        </w:rPr>
        <w:t xml:space="preserve">strategy in itself </w:t>
      </w:r>
    </w:p>
    <w:p w14:paraId="36263AC1" w14:textId="648DD07F"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you do things </w:t>
      </w:r>
      <w:r w:rsidR="00CF7925" w:rsidRPr="00AA3375">
        <w:rPr>
          <w:rFonts w:ascii="Abadi MT Condensed Light" w:hAnsi="Abadi MT Condensed Light" w:cs="Times New Roman"/>
          <w:szCs w:val="24"/>
        </w:rPr>
        <w:t>on time</w:t>
      </w:r>
      <w:r w:rsidRPr="00AA3375">
        <w:rPr>
          <w:rFonts w:ascii="Abadi MT Condensed Light" w:hAnsi="Abadi MT Condensed Light" w:cs="Times New Roman"/>
          <w:szCs w:val="24"/>
        </w:rPr>
        <w:t>, you eliminate the baggage of co</w:t>
      </w:r>
      <w:r w:rsidR="00E61CF0" w:rsidRPr="00AA3375">
        <w:rPr>
          <w:rFonts w:ascii="Abadi MT Condensed Light" w:hAnsi="Abadi MT Condensed Light" w:cs="Times New Roman"/>
          <w:szCs w:val="24"/>
        </w:rPr>
        <w:t>nfusion in</w:t>
      </w:r>
      <w:r w:rsidRPr="00AA3375">
        <w:rPr>
          <w:rFonts w:ascii="Abadi MT Condensed Light" w:hAnsi="Abadi MT Condensed Light" w:cs="Times New Roman"/>
          <w:szCs w:val="24"/>
        </w:rPr>
        <w:t xml:space="preserve"> </w:t>
      </w:r>
      <w:r w:rsidR="00CF7925" w:rsidRPr="00AA3375">
        <w:rPr>
          <w:rFonts w:ascii="Abadi MT Condensed Light" w:hAnsi="Abadi MT Condensed Light" w:cs="Times New Roman"/>
          <w:szCs w:val="24"/>
        </w:rPr>
        <w:t>l</w:t>
      </w:r>
      <w:r w:rsidRPr="00AA3375">
        <w:rPr>
          <w:rFonts w:ascii="Abadi MT Condensed Light" w:hAnsi="Abadi MT Condensed Light" w:cs="Times New Roman"/>
          <w:szCs w:val="24"/>
        </w:rPr>
        <w:t>ife.</w:t>
      </w:r>
    </w:p>
    <w:p w14:paraId="5F26FEE6" w14:textId="77777777" w:rsidR="00270ADF" w:rsidRPr="00AA3375" w:rsidRDefault="00B835B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addition</w:t>
      </w:r>
      <w:r w:rsidR="00137235" w:rsidRPr="00AA3375">
        <w:rPr>
          <w:rFonts w:ascii="Abadi MT Condensed Light" w:hAnsi="Abadi MT Condensed Light" w:cs="Times New Roman"/>
          <w:szCs w:val="24"/>
        </w:rPr>
        <w:t xml:space="preserve"> to </w:t>
      </w:r>
      <w:r w:rsidR="00C24013" w:rsidRPr="00AA3375">
        <w:rPr>
          <w:rFonts w:ascii="Abadi MT Condensed Light" w:hAnsi="Abadi MT Condensed Light" w:cs="Times New Roman"/>
          <w:szCs w:val="24"/>
        </w:rPr>
        <w:t xml:space="preserve">all </w:t>
      </w:r>
      <w:r w:rsidR="00137235" w:rsidRPr="00AA3375">
        <w:rPr>
          <w:rFonts w:ascii="Abadi MT Condensed Light" w:hAnsi="Abadi MT Condensed Light" w:cs="Times New Roman"/>
          <w:szCs w:val="24"/>
        </w:rPr>
        <w:t>that</w:t>
      </w:r>
      <w:r w:rsidR="00567119" w:rsidRPr="00AA3375">
        <w:rPr>
          <w:rFonts w:ascii="Abadi MT Condensed Light" w:hAnsi="Abadi MT Condensed Light" w:cs="Times New Roman"/>
          <w:szCs w:val="24"/>
        </w:rPr>
        <w:t xml:space="preserve">, you </w:t>
      </w:r>
      <w:r w:rsidR="00137235" w:rsidRPr="00AA3375">
        <w:rPr>
          <w:rFonts w:ascii="Abadi MT Condensed Light" w:hAnsi="Abadi MT Condensed Light" w:cs="Times New Roman"/>
          <w:szCs w:val="24"/>
        </w:rPr>
        <w:t>are left with</w:t>
      </w:r>
      <w:r w:rsidR="00567119" w:rsidRPr="00AA3375">
        <w:rPr>
          <w:rFonts w:ascii="Abadi MT Condensed Light" w:hAnsi="Abadi MT Condensed Light" w:cs="Times New Roman"/>
          <w:szCs w:val="24"/>
        </w:rPr>
        <w:t xml:space="preserve"> a lot of extra time to address</w:t>
      </w:r>
      <w:r w:rsidR="00FD62A1" w:rsidRPr="00AA3375">
        <w:rPr>
          <w:rFonts w:ascii="Abadi MT Condensed Light" w:hAnsi="Abadi MT Condensed Light" w:cs="Times New Roman"/>
          <w:szCs w:val="24"/>
        </w:rPr>
        <w:t xml:space="preserve"> other contingencies and plan fa</w:t>
      </w:r>
      <w:r w:rsidR="00137235" w:rsidRPr="00AA3375">
        <w:rPr>
          <w:rFonts w:ascii="Abadi MT Condensed Light" w:hAnsi="Abadi MT Condensed Light" w:cs="Times New Roman"/>
          <w:szCs w:val="24"/>
        </w:rPr>
        <w:t>rther</w:t>
      </w:r>
      <w:r w:rsidR="00FD62A1" w:rsidRPr="00AA3375">
        <w:rPr>
          <w:rFonts w:ascii="Abadi MT Condensed Light" w:hAnsi="Abadi MT Condensed Light" w:cs="Times New Roman"/>
          <w:szCs w:val="24"/>
        </w:rPr>
        <w:t xml:space="preserve"> ahead</w:t>
      </w:r>
      <w:r w:rsidR="00C24013" w:rsidRPr="00AA3375">
        <w:rPr>
          <w:rFonts w:ascii="Abadi MT Condensed Light" w:hAnsi="Abadi MT Condensed Light" w:cs="Times New Roman"/>
          <w:szCs w:val="24"/>
        </w:rPr>
        <w:t>,</w:t>
      </w:r>
      <w:r w:rsidR="00CF7925" w:rsidRPr="00AA3375">
        <w:rPr>
          <w:rFonts w:ascii="Abadi MT Condensed Light" w:hAnsi="Abadi MT Condensed Light" w:cs="Times New Roman"/>
          <w:szCs w:val="24"/>
        </w:rPr>
        <w:t xml:space="preserve"> o</w:t>
      </w:r>
      <w:r w:rsidR="00FD62A1" w:rsidRPr="00AA3375">
        <w:rPr>
          <w:rFonts w:ascii="Abadi MT Condensed Light" w:hAnsi="Abadi MT Condensed Light" w:cs="Times New Roman"/>
          <w:szCs w:val="24"/>
        </w:rPr>
        <w:t>rganizing</w:t>
      </w:r>
      <w:r w:rsidR="006153B0" w:rsidRPr="00AA3375">
        <w:rPr>
          <w:rFonts w:ascii="Abadi MT Condensed Light" w:hAnsi="Abadi MT Condensed Light" w:cs="Times New Roman"/>
          <w:szCs w:val="24"/>
        </w:rPr>
        <w:t xml:space="preserve"> and planning</w:t>
      </w:r>
      <w:r w:rsidR="00FD62A1" w:rsidRPr="00AA3375">
        <w:rPr>
          <w:rFonts w:ascii="Abadi MT Condensed Light" w:hAnsi="Abadi MT Condensed Light" w:cs="Times New Roman"/>
          <w:szCs w:val="24"/>
        </w:rPr>
        <w:t xml:space="preserve"> prior to</w:t>
      </w:r>
      <w:r w:rsidR="006153B0" w:rsidRPr="00AA3375">
        <w:rPr>
          <w:rFonts w:ascii="Abadi MT Condensed Light" w:hAnsi="Abadi MT Condensed Light" w:cs="Times New Roman"/>
          <w:szCs w:val="24"/>
        </w:rPr>
        <w:t xml:space="preserve"> their </w:t>
      </w:r>
      <w:r w:rsidR="00FD62A1" w:rsidRPr="00AA3375">
        <w:rPr>
          <w:rFonts w:ascii="Abadi MT Condensed Light" w:hAnsi="Abadi MT Condensed Light" w:cs="Times New Roman"/>
          <w:szCs w:val="24"/>
        </w:rPr>
        <w:t>execution.</w:t>
      </w:r>
      <w:r w:rsidR="00CF7925" w:rsidRPr="00AA3375">
        <w:rPr>
          <w:rFonts w:ascii="Abadi MT Condensed Light" w:hAnsi="Abadi MT Condensed Light" w:cs="Times New Roman"/>
          <w:szCs w:val="24"/>
        </w:rPr>
        <w:t xml:space="preserve"> </w:t>
      </w:r>
    </w:p>
    <w:p w14:paraId="2E9FA6C1" w14:textId="760DA04F" w:rsidR="00567119" w:rsidRPr="00AA3375" w:rsidRDefault="00CF792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blooms well in season at the opportune time,</w:t>
      </w:r>
      <w:r w:rsidR="00B835B5" w:rsidRPr="00AA3375">
        <w:rPr>
          <w:rFonts w:ascii="Abadi MT Condensed Light" w:hAnsi="Abadi MT Condensed Light" w:cs="Times New Roman"/>
          <w:szCs w:val="24"/>
        </w:rPr>
        <w:t xml:space="preserve"> and you reap </w:t>
      </w:r>
      <w:r w:rsidR="00936513" w:rsidRPr="00AA3375">
        <w:rPr>
          <w:rFonts w:ascii="Abadi MT Condensed Light" w:hAnsi="Abadi MT Condensed Light" w:cs="Times New Roman"/>
          <w:szCs w:val="24"/>
        </w:rPr>
        <w:t>w</w:t>
      </w:r>
      <w:r w:rsidR="008639E2" w:rsidRPr="00AA3375">
        <w:rPr>
          <w:rFonts w:ascii="Abadi MT Condensed Light" w:hAnsi="Abadi MT Condensed Light" w:cs="Times New Roman"/>
          <w:szCs w:val="24"/>
        </w:rPr>
        <w:t>hen it is right</w:t>
      </w:r>
      <w:r w:rsidR="00FD62A1" w:rsidRPr="00AA3375">
        <w:rPr>
          <w:rFonts w:ascii="Abadi MT Condensed Light" w:hAnsi="Abadi MT Condensed Light" w:cs="Times New Roman"/>
          <w:szCs w:val="24"/>
        </w:rPr>
        <w:t xml:space="preserve"> in time</w:t>
      </w:r>
      <w:r w:rsidR="00936513" w:rsidRPr="00AA3375">
        <w:rPr>
          <w:rFonts w:ascii="Abadi MT Condensed Light" w:hAnsi="Abadi MT Condensed Light" w:cs="Times New Roman"/>
          <w:szCs w:val="24"/>
        </w:rPr>
        <w:t>.</w:t>
      </w:r>
      <w:r w:rsidR="008639E2" w:rsidRPr="00AA3375">
        <w:rPr>
          <w:rFonts w:ascii="Abadi MT Condensed Light" w:hAnsi="Abadi MT Condensed Light" w:cs="Times New Roman"/>
          <w:szCs w:val="24"/>
        </w:rPr>
        <w:t xml:space="preserve"> </w:t>
      </w:r>
    </w:p>
    <w:p w14:paraId="3DCD0D82" w14:textId="4EE9FD02" w:rsidR="007076F4" w:rsidRPr="00AA3375" w:rsidRDefault="00270AD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life </w:t>
      </w:r>
      <w:r w:rsidR="00853168" w:rsidRPr="00AA3375">
        <w:rPr>
          <w:rFonts w:ascii="Abadi MT Condensed Light" w:hAnsi="Abadi MT Condensed Light" w:cs="Times New Roman"/>
          <w:szCs w:val="24"/>
        </w:rPr>
        <w:t>scheduled</w:t>
      </w:r>
      <w:r w:rsidR="00853168" w:rsidRPr="00AA3375">
        <w:rPr>
          <w:rFonts w:ascii="Abadi MT Condensed Light" w:hAnsi="Abadi MT Condensed Light" w:cs="Times New Roman"/>
          <w:b/>
          <w:bCs/>
          <w:szCs w:val="24"/>
        </w:rPr>
        <w:t xml:space="preserve">/ </w:t>
      </w:r>
      <w:r w:rsidR="00853168" w:rsidRPr="00AA3375">
        <w:rPr>
          <w:rFonts w:ascii="Abadi MT Condensed Light" w:hAnsi="Abadi MT Condensed Light" w:cs="Times New Roman"/>
          <w:szCs w:val="24"/>
        </w:rPr>
        <w:t xml:space="preserve">planned </w:t>
      </w:r>
      <w:r w:rsidR="00DD30A9" w:rsidRPr="00AA3375">
        <w:rPr>
          <w:rFonts w:ascii="Abadi MT Condensed Light" w:hAnsi="Abadi MT Condensed Light" w:cs="Times New Roman"/>
          <w:szCs w:val="24"/>
        </w:rPr>
        <w:t xml:space="preserve">is worth more than many unplanned </w:t>
      </w:r>
      <w:r w:rsidR="001F7724" w:rsidRPr="00AA3375">
        <w:rPr>
          <w:rFonts w:ascii="Abadi MT Condensed Light" w:hAnsi="Abadi MT Condensed Light" w:cs="Times New Roman"/>
          <w:szCs w:val="24"/>
        </w:rPr>
        <w:t xml:space="preserve">lives lacking a defined </w:t>
      </w:r>
      <w:r w:rsidR="009A10F3" w:rsidRPr="00AA3375">
        <w:rPr>
          <w:rFonts w:ascii="Abadi MT Condensed Light" w:hAnsi="Abadi MT Condensed Light" w:cs="Times New Roman"/>
          <w:szCs w:val="24"/>
        </w:rPr>
        <w:t>season.</w:t>
      </w:r>
    </w:p>
    <w:p w14:paraId="6042B1D7" w14:textId="77777777" w:rsidR="00CC5E28" w:rsidRPr="00AA3375" w:rsidRDefault="00CC5E28">
      <w:pPr>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7E8C146E" w14:textId="494E69EE" w:rsidR="007076F4" w:rsidRPr="00AA3375" w:rsidRDefault="00567119" w:rsidP="00CC5E28">
      <w:pPr>
        <w:pStyle w:val="Heading1"/>
        <w:rPr>
          <w:rFonts w:ascii="Abadi MT Condensed Light" w:hAnsi="Abadi MT Condensed Light"/>
        </w:rPr>
      </w:pPr>
      <w:bookmarkStart w:id="89" w:name="_Toc69903282"/>
      <w:r w:rsidRPr="00AA3375">
        <w:rPr>
          <w:rFonts w:ascii="Abadi MT Condensed Light" w:hAnsi="Abadi MT Condensed Light"/>
        </w:rPr>
        <w:lastRenderedPageBreak/>
        <w:t>SLEEPING WELL-</w:t>
      </w:r>
      <w:bookmarkEnd w:id="89"/>
      <w:r w:rsidRPr="00AA3375">
        <w:rPr>
          <w:rFonts w:ascii="Abadi MT Condensed Light" w:hAnsi="Abadi MT Condensed Light"/>
        </w:rPr>
        <w:t xml:space="preserve"> </w:t>
      </w:r>
    </w:p>
    <w:p w14:paraId="5EF8C8DA" w14:textId="77777777" w:rsidR="00567119" w:rsidRPr="00AA3375" w:rsidRDefault="00567119"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t>How well do you sleep</w:t>
      </w:r>
      <w:r w:rsidR="007076F4" w:rsidRPr="00AA3375">
        <w:rPr>
          <w:rFonts w:ascii="Abadi MT Condensed Light" w:hAnsi="Abadi MT Condensed Light" w:cs="Times New Roman"/>
          <w:b/>
          <w:bCs/>
          <w:szCs w:val="24"/>
        </w:rPr>
        <w:t>?</w:t>
      </w:r>
    </w:p>
    <w:p w14:paraId="093E4E02" w14:textId="77777777" w:rsidR="003555A8"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b/>
          <w:bCs/>
          <w:szCs w:val="24"/>
        </w:rPr>
        <w:t xml:space="preserve">This </w:t>
      </w:r>
      <w:r w:rsidR="003555A8" w:rsidRPr="00AA3375">
        <w:rPr>
          <w:rFonts w:ascii="Abadi MT Condensed Light" w:hAnsi="Abadi MT Condensed Light" w:cs="Times New Roman"/>
          <w:b/>
          <w:bCs/>
          <w:szCs w:val="24"/>
        </w:rPr>
        <w:t>question</w:t>
      </w:r>
      <w:r w:rsidRPr="00AA3375">
        <w:rPr>
          <w:rFonts w:ascii="Abadi MT Condensed Light" w:hAnsi="Abadi MT Condensed Light" w:cs="Times New Roman"/>
          <w:b/>
          <w:bCs/>
          <w:szCs w:val="24"/>
        </w:rPr>
        <w:t xml:space="preserve"> would cause </w:t>
      </w:r>
      <w:r w:rsidRPr="00AA3375">
        <w:rPr>
          <w:rFonts w:ascii="Abadi MT Condensed Light" w:hAnsi="Abadi MT Condensed Light" w:cs="Times New Roman"/>
          <w:szCs w:val="24"/>
        </w:rPr>
        <w:t>me a spanki</w:t>
      </w:r>
      <w:r w:rsidR="003555A8" w:rsidRPr="00AA3375">
        <w:rPr>
          <w:rFonts w:ascii="Abadi MT Condensed Light" w:hAnsi="Abadi MT Condensed Light" w:cs="Times New Roman"/>
          <w:szCs w:val="24"/>
        </w:rPr>
        <w:t>ng and a kick at the same time.</w:t>
      </w:r>
    </w:p>
    <w:p w14:paraId="36434B0A" w14:textId="6050E1F3" w:rsidR="00567119" w:rsidRPr="00AA3375" w:rsidRDefault="003E1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t>
      </w:r>
      <w:r w:rsidR="003555A8" w:rsidRPr="00AA3375">
        <w:rPr>
          <w:rFonts w:ascii="Abadi MT Condensed Light" w:hAnsi="Abadi MT Condensed Light" w:cs="Times New Roman"/>
          <w:szCs w:val="24"/>
        </w:rPr>
        <w:t>What is</w:t>
      </w:r>
      <w:r w:rsidR="00567119" w:rsidRPr="00AA3375">
        <w:rPr>
          <w:rFonts w:ascii="Abadi MT Condensed Light" w:hAnsi="Abadi MT Condensed Light" w:cs="Times New Roman"/>
          <w:szCs w:val="24"/>
        </w:rPr>
        <w:t xml:space="preserve"> your business in my </w:t>
      </w:r>
      <w:r w:rsidR="003555A8" w:rsidRPr="00AA3375">
        <w:rPr>
          <w:rFonts w:ascii="Abadi MT Condensed Light" w:hAnsi="Abadi MT Condensed Light" w:cs="Times New Roman"/>
          <w:szCs w:val="24"/>
        </w:rPr>
        <w:t>s</w:t>
      </w:r>
      <w:r w:rsidR="00567119" w:rsidRPr="00AA3375">
        <w:rPr>
          <w:rFonts w:ascii="Abadi MT Condensed Light" w:hAnsi="Abadi MT Condensed Light" w:cs="Times New Roman"/>
          <w:szCs w:val="24"/>
        </w:rPr>
        <w:t>leeping well?</w:t>
      </w:r>
      <w:r w:rsidRPr="00AA3375">
        <w:rPr>
          <w:rFonts w:ascii="Abadi MT Condensed Light" w:hAnsi="Abadi MT Condensed Light" w:cs="Times New Roman"/>
          <w:szCs w:val="24"/>
        </w:rPr>
        <w:t>"</w:t>
      </w:r>
      <w:r w:rsidR="00022A19" w:rsidRPr="00AA3375">
        <w:rPr>
          <w:rFonts w:ascii="Abadi MT Condensed Light" w:hAnsi="Abadi MT Condensed Light" w:cs="Times New Roman"/>
          <w:szCs w:val="24"/>
        </w:rPr>
        <w:t xml:space="preserve"> T</w:t>
      </w:r>
      <w:r w:rsidR="0026707E" w:rsidRPr="00AA3375">
        <w:rPr>
          <w:rFonts w:ascii="Abadi MT Condensed Light" w:hAnsi="Abadi MT Condensed Light" w:cs="Times New Roman"/>
          <w:szCs w:val="24"/>
        </w:rPr>
        <w:t>hat is a ques</w:t>
      </w:r>
      <w:r w:rsidR="00022A19" w:rsidRPr="00AA3375">
        <w:rPr>
          <w:rFonts w:ascii="Abadi MT Condensed Light" w:hAnsi="Abadi MT Condensed Light" w:cs="Times New Roman"/>
          <w:szCs w:val="24"/>
        </w:rPr>
        <w:t>tion lingering in</w:t>
      </w:r>
      <w:r w:rsidR="0026707E" w:rsidRPr="00AA3375">
        <w:rPr>
          <w:rFonts w:ascii="Abadi MT Condensed Light" w:hAnsi="Abadi MT Condensed Light" w:cs="Times New Roman"/>
          <w:szCs w:val="24"/>
        </w:rPr>
        <w:t xml:space="preserve"> your mind.</w:t>
      </w:r>
    </w:p>
    <w:p w14:paraId="4EA28DD5" w14:textId="74A1EBCD"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Now that </w:t>
      </w:r>
      <w:r w:rsidR="00E31022" w:rsidRPr="00AA3375">
        <w:rPr>
          <w:rFonts w:ascii="Abadi MT Condensed Light" w:hAnsi="Abadi MT Condensed Light" w:cs="Times New Roman"/>
          <w:szCs w:val="24"/>
        </w:rPr>
        <w:t>I am</w:t>
      </w:r>
      <w:r w:rsidRPr="00AA3375">
        <w:rPr>
          <w:rFonts w:ascii="Abadi MT Condensed Light" w:hAnsi="Abadi MT Condensed Light" w:cs="Times New Roman"/>
          <w:szCs w:val="24"/>
        </w:rPr>
        <w:t xml:space="preserve"> not near </w:t>
      </w:r>
      <w:r w:rsidR="00E31022" w:rsidRPr="00AA3375">
        <w:rPr>
          <w:rFonts w:ascii="Abadi MT Condensed Light" w:hAnsi="Abadi MT Condensed Light" w:cs="Times New Roman"/>
          <w:szCs w:val="24"/>
        </w:rPr>
        <w:t>you</w:t>
      </w:r>
      <w:r w:rsidR="00CF7925"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how well do you sleep?</w:t>
      </w:r>
    </w:p>
    <w:p w14:paraId="38772C4B" w14:textId="77777777" w:rsidR="0026707E"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What is sleep? </w:t>
      </w:r>
    </w:p>
    <w:p w14:paraId="4D27FDFE" w14:textId="02E00147" w:rsidR="00567119" w:rsidRPr="00AA3375" w:rsidRDefault="0026707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is a session of</w:t>
      </w:r>
      <w:r w:rsidR="00567119" w:rsidRPr="00AA3375">
        <w:rPr>
          <w:rFonts w:ascii="Abadi MT Condensed Light" w:hAnsi="Abadi MT Condensed Light" w:cs="Times New Roman"/>
          <w:szCs w:val="24"/>
        </w:rPr>
        <w:t xml:space="preserve"> time- seconds, minutes</w:t>
      </w:r>
      <w:r w:rsidR="00CF7925"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or hours of physical shutdown; </w:t>
      </w:r>
      <w:r w:rsidR="00022A19" w:rsidRPr="00AA3375">
        <w:rPr>
          <w:rFonts w:ascii="Abadi MT Condensed Light" w:hAnsi="Abadi MT Condensed Light" w:cs="Times New Roman"/>
          <w:szCs w:val="24"/>
        </w:rPr>
        <w:t>that</w:t>
      </w:r>
      <w:r w:rsidR="00567119" w:rsidRPr="00AA3375">
        <w:rPr>
          <w:rFonts w:ascii="Abadi MT Condensed Light" w:hAnsi="Abadi MT Condensed Light" w:cs="Times New Roman"/>
          <w:szCs w:val="24"/>
        </w:rPr>
        <w:t xml:space="preserve"> disconnect</w:t>
      </w:r>
      <w:r w:rsidR="00022A19" w:rsidRPr="00AA3375">
        <w:rPr>
          <w:rFonts w:ascii="Abadi MT Condensed Light" w:hAnsi="Abadi MT Condensed Light" w:cs="Times New Roman"/>
          <w:szCs w:val="24"/>
        </w:rPr>
        <w:t>s one</w:t>
      </w:r>
      <w:r w:rsidR="00567119" w:rsidRPr="00AA3375">
        <w:rPr>
          <w:rFonts w:ascii="Abadi MT Condensed Light" w:hAnsi="Abadi MT Condensed Light" w:cs="Times New Roman"/>
          <w:szCs w:val="24"/>
        </w:rPr>
        <w:t xml:space="preserve"> with the physical body and world.</w:t>
      </w:r>
    </w:p>
    <w:p w14:paraId="1247DC68" w14:textId="2944A844"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 is a mental and physical shutdown t</w:t>
      </w:r>
      <w:r w:rsidR="00513498" w:rsidRPr="00AA3375">
        <w:rPr>
          <w:rFonts w:ascii="Abadi MT Condensed Light" w:hAnsi="Abadi MT Condensed Light" w:cs="Times New Roman"/>
          <w:szCs w:val="24"/>
        </w:rPr>
        <w:t>o heal and r</w:t>
      </w:r>
      <w:r w:rsidRPr="00AA3375">
        <w:rPr>
          <w:rFonts w:ascii="Abadi MT Condensed Light" w:hAnsi="Abadi MT Condensed Light" w:cs="Times New Roman"/>
          <w:szCs w:val="24"/>
        </w:rPr>
        <w:t>ejuvenate</w:t>
      </w:r>
    </w:p>
    <w:p w14:paraId="69DF412B"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 well do you sleep?</w:t>
      </w:r>
    </w:p>
    <w:p w14:paraId="34D40216" w14:textId="5AFE7FD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majority of</w:t>
      </w:r>
      <w:r w:rsidR="00470F8A" w:rsidRPr="00AA3375">
        <w:rPr>
          <w:rFonts w:ascii="Abadi MT Condensed Light" w:hAnsi="Abadi MT Condensed Light" w:cs="Times New Roman"/>
          <w:szCs w:val="24"/>
        </w:rPr>
        <w:t xml:space="preserve"> </w:t>
      </w:r>
      <w:r w:rsidR="00CF7925" w:rsidRPr="00AA3375">
        <w:rPr>
          <w:rFonts w:ascii="Abadi MT Condensed Light" w:hAnsi="Abadi MT Condensed Light" w:cs="Times New Roman"/>
          <w:szCs w:val="24"/>
        </w:rPr>
        <w:t xml:space="preserve">the </w:t>
      </w:r>
      <w:r w:rsidR="00470F8A" w:rsidRPr="00AA3375">
        <w:rPr>
          <w:rFonts w:ascii="Abadi MT Condensed Light" w:hAnsi="Abadi MT Condensed Light" w:cs="Times New Roman"/>
          <w:szCs w:val="24"/>
        </w:rPr>
        <w:t>citizenry you see every day around you</w:t>
      </w:r>
      <w:r w:rsidR="00CF7925" w:rsidRPr="00AA3375">
        <w:rPr>
          <w:rFonts w:ascii="Abadi MT Condensed Light" w:hAnsi="Abadi MT Condensed Light" w:cs="Times New Roman"/>
          <w:szCs w:val="24"/>
        </w:rPr>
        <w:t>,</w:t>
      </w:r>
      <w:r w:rsidR="00470F8A"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men and </w:t>
      </w:r>
      <w:r w:rsidR="003555A8" w:rsidRPr="00AA3375">
        <w:rPr>
          <w:rFonts w:ascii="Abadi MT Condensed Light" w:hAnsi="Abadi MT Condensed Light" w:cs="Times New Roman"/>
          <w:szCs w:val="24"/>
        </w:rPr>
        <w:t>women</w:t>
      </w:r>
      <w:r w:rsidR="00CF7925"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have had below</w:t>
      </w:r>
      <w:r w:rsidR="00CF7925"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average </w:t>
      </w:r>
      <w:r w:rsidR="00513498" w:rsidRPr="00AA3375">
        <w:rPr>
          <w:rFonts w:ascii="Abadi MT Condensed Light" w:hAnsi="Abadi MT Condensed Light" w:cs="Times New Roman"/>
          <w:szCs w:val="24"/>
        </w:rPr>
        <w:t>s</w:t>
      </w:r>
      <w:r w:rsidRPr="00AA3375">
        <w:rPr>
          <w:rFonts w:ascii="Abadi MT Condensed Light" w:hAnsi="Abadi MT Condensed Light" w:cs="Times New Roman"/>
          <w:szCs w:val="24"/>
        </w:rPr>
        <w:t>uccess</w:t>
      </w:r>
      <w:r w:rsidR="00470F8A" w:rsidRPr="00AA3375">
        <w:rPr>
          <w:rFonts w:ascii="Abadi MT Condensed Light" w:hAnsi="Abadi MT Condensed Light" w:cs="Times New Roman"/>
          <w:szCs w:val="24"/>
        </w:rPr>
        <w:t>, rating i</w:t>
      </w:r>
      <w:r w:rsidR="00F844D6" w:rsidRPr="00AA3375">
        <w:rPr>
          <w:rFonts w:ascii="Abadi MT Condensed Light" w:hAnsi="Abadi MT Condensed Light" w:cs="Times New Roman"/>
          <w:szCs w:val="24"/>
        </w:rPr>
        <w:t xml:space="preserve">n </w:t>
      </w:r>
      <w:r w:rsidRPr="00AA3375">
        <w:rPr>
          <w:rFonts w:ascii="Abadi MT Condensed Light" w:hAnsi="Abadi MT Condensed Light" w:cs="Times New Roman"/>
          <w:szCs w:val="24"/>
        </w:rPr>
        <w:t>their sleep</w:t>
      </w:r>
      <w:r w:rsidR="002F064C" w:rsidRPr="00AA3375">
        <w:rPr>
          <w:rFonts w:ascii="Abadi MT Condensed Light" w:hAnsi="Abadi MT Condensed Light" w:cs="Times New Roman"/>
          <w:szCs w:val="24"/>
        </w:rPr>
        <w:t xml:space="preserve"> life</w:t>
      </w:r>
      <w:r w:rsidRPr="00AA3375">
        <w:rPr>
          <w:rFonts w:ascii="Abadi MT Condensed Light" w:hAnsi="Abadi MT Condensed Light" w:cs="Times New Roman"/>
          <w:szCs w:val="24"/>
        </w:rPr>
        <w:t>.</w:t>
      </w:r>
    </w:p>
    <w:p w14:paraId="4460DC4F"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Remember, you </w:t>
      </w:r>
      <w:r w:rsidR="003555A8" w:rsidRPr="00AA3375">
        <w:rPr>
          <w:rFonts w:ascii="Abadi MT Condensed Light" w:hAnsi="Abadi MT Condensed Light" w:cs="Times New Roman"/>
          <w:szCs w:val="24"/>
        </w:rPr>
        <w:t>slept either</w:t>
      </w:r>
      <w:r w:rsidRPr="00AA3375">
        <w:rPr>
          <w:rFonts w:ascii="Abadi MT Condensed Light" w:hAnsi="Abadi MT Condensed Light" w:cs="Times New Roman"/>
          <w:szCs w:val="24"/>
        </w:rPr>
        <w:t xml:space="preserve"> well or not- no middle ground for it.</w:t>
      </w:r>
    </w:p>
    <w:p w14:paraId="52F0A621" w14:textId="5BED9130" w:rsidR="00567119" w:rsidRPr="00AA3375" w:rsidRDefault="002F064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example, </w:t>
      </w:r>
      <w:r w:rsidR="00CF7925" w:rsidRPr="00AA3375">
        <w:rPr>
          <w:rFonts w:ascii="Abadi MT Condensed Light" w:hAnsi="Abadi MT Condensed Light" w:cs="Times New Roman"/>
          <w:szCs w:val="24"/>
        </w:rPr>
        <w:t>w</w:t>
      </w:r>
      <w:r w:rsidR="00567119" w:rsidRPr="00AA3375">
        <w:rPr>
          <w:rFonts w:ascii="Abadi MT Condensed Light" w:hAnsi="Abadi MT Condensed Light" w:cs="Times New Roman"/>
          <w:szCs w:val="24"/>
        </w:rPr>
        <w:t>hen fatigue or sleep overpowers you</w:t>
      </w:r>
      <w:r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you fall asleep like</w:t>
      </w:r>
      <w:r w:rsidRPr="00AA3375">
        <w:rPr>
          <w:rFonts w:ascii="Abadi MT Condensed Light" w:hAnsi="Abadi MT Condensed Light" w:cs="Times New Roman"/>
          <w:szCs w:val="24"/>
        </w:rPr>
        <w:t xml:space="preserve"> the</w:t>
      </w:r>
      <w:r w:rsidR="00567119" w:rsidRPr="00AA3375">
        <w:rPr>
          <w:rFonts w:ascii="Abadi MT Condensed Light" w:hAnsi="Abadi MT Condensed Light" w:cs="Times New Roman"/>
          <w:szCs w:val="24"/>
        </w:rPr>
        <w:t xml:space="preserve"> dead and late</w:t>
      </w:r>
      <w:r w:rsidR="00596456" w:rsidRPr="00AA3375">
        <w:rPr>
          <w:rFonts w:ascii="Abadi MT Condensed Light" w:hAnsi="Abadi MT Condensed Light" w:cs="Times New Roman"/>
          <w:szCs w:val="24"/>
        </w:rPr>
        <w:t>r wake up with hangovers despite the</w:t>
      </w:r>
      <w:r w:rsidR="00B34308" w:rsidRPr="00AA3375">
        <w:rPr>
          <w:rFonts w:ascii="Abadi MT Condensed Light" w:hAnsi="Abadi MT Condensed Light" w:cs="Times New Roman"/>
          <w:szCs w:val="24"/>
        </w:rPr>
        <w:t xml:space="preserve"> feeling of rejuvenation, which</w:t>
      </w:r>
      <w:r w:rsidR="00F844D6" w:rsidRPr="00AA3375">
        <w:rPr>
          <w:rFonts w:ascii="Abadi MT Condensed Light" w:hAnsi="Abadi MT Condensed Light" w:cs="Times New Roman"/>
          <w:szCs w:val="24"/>
        </w:rPr>
        <w:t xml:space="preserve"> is</w:t>
      </w:r>
      <w:r w:rsidR="00B34308" w:rsidRPr="00AA3375">
        <w:rPr>
          <w:rFonts w:ascii="Abadi MT Condensed Light" w:hAnsi="Abadi MT Condensed Light" w:cs="Times New Roman"/>
          <w:szCs w:val="24"/>
        </w:rPr>
        <w:t xml:space="preserve"> somehow</w:t>
      </w:r>
      <w:r w:rsidR="00567119" w:rsidRPr="00AA3375">
        <w:rPr>
          <w:rFonts w:ascii="Abadi MT Condensed Light" w:hAnsi="Abadi MT Condensed Light" w:cs="Times New Roman"/>
          <w:szCs w:val="24"/>
        </w:rPr>
        <w:t xml:space="preserve"> </w:t>
      </w:r>
      <w:r w:rsidR="00F844D6" w:rsidRPr="00AA3375">
        <w:rPr>
          <w:rFonts w:ascii="Abadi MT Condensed Light" w:hAnsi="Abadi MT Condensed Light" w:cs="Times New Roman"/>
          <w:szCs w:val="24"/>
        </w:rPr>
        <w:t>a f</w:t>
      </w:r>
      <w:r w:rsidR="00567119" w:rsidRPr="00AA3375">
        <w:rPr>
          <w:rFonts w:ascii="Abadi MT Condensed Light" w:hAnsi="Abadi MT Condensed Light" w:cs="Times New Roman"/>
          <w:szCs w:val="24"/>
        </w:rPr>
        <w:t xml:space="preserve">ailed </w:t>
      </w:r>
      <w:r w:rsidR="007F4801" w:rsidRPr="00AA3375">
        <w:rPr>
          <w:rFonts w:ascii="Abadi MT Condensed Light" w:hAnsi="Abadi MT Condensed Light" w:cs="Times New Roman"/>
          <w:szCs w:val="24"/>
        </w:rPr>
        <w:t>rest- below average rating.</w:t>
      </w:r>
    </w:p>
    <w:p w14:paraId="75221B3F" w14:textId="43A2EC9C" w:rsidR="00567119" w:rsidRPr="00AA3375" w:rsidRDefault="00570CF5" w:rsidP="00BA5516">
      <w:pPr>
        <w:jc w:val="both"/>
        <w:rPr>
          <w:rFonts w:ascii="Abadi MT Condensed Light" w:hAnsi="Abadi MT Condensed Light" w:cs="Times New Roman"/>
          <w:iCs/>
          <w:szCs w:val="24"/>
        </w:rPr>
      </w:pPr>
      <w:r w:rsidRPr="00AA3375">
        <w:rPr>
          <w:rFonts w:ascii="Abadi MT Condensed Light" w:hAnsi="Abadi MT Condensed Light" w:cs="Times New Roman"/>
          <w:iCs/>
          <w:szCs w:val="24"/>
        </w:rPr>
        <w:t xml:space="preserve">It revolves around </w:t>
      </w:r>
      <w:r w:rsidR="00567119" w:rsidRPr="00AA3375">
        <w:rPr>
          <w:rFonts w:ascii="Abadi MT Condensed Light" w:hAnsi="Abadi MT Condensed Light" w:cs="Times New Roman"/>
          <w:iCs/>
          <w:szCs w:val="24"/>
        </w:rPr>
        <w:t>good sleep</w:t>
      </w:r>
      <w:r w:rsidRPr="00AA3375">
        <w:rPr>
          <w:rFonts w:ascii="Abadi MT Condensed Light" w:hAnsi="Abadi MT Condensed Light" w:cs="Times New Roman"/>
          <w:iCs/>
          <w:szCs w:val="24"/>
        </w:rPr>
        <w:t xml:space="preserve"> </w:t>
      </w:r>
      <w:r w:rsidR="00567119" w:rsidRPr="00AA3375">
        <w:rPr>
          <w:rFonts w:ascii="Abadi MT Condensed Light" w:hAnsi="Abadi MT Condensed Light" w:cs="Times New Roman"/>
          <w:iCs/>
          <w:szCs w:val="24"/>
        </w:rPr>
        <w:t>/</w:t>
      </w:r>
      <w:r w:rsidRPr="00AA3375">
        <w:rPr>
          <w:rFonts w:ascii="Abadi MT Condensed Light" w:hAnsi="Abadi MT Condensed Light" w:cs="Times New Roman"/>
          <w:iCs/>
          <w:szCs w:val="24"/>
        </w:rPr>
        <w:t xml:space="preserve"> </w:t>
      </w:r>
      <w:r w:rsidR="00567119" w:rsidRPr="00AA3375">
        <w:rPr>
          <w:rFonts w:ascii="Abadi MT Condensed Light" w:hAnsi="Abadi MT Condensed Light" w:cs="Times New Roman"/>
          <w:iCs/>
          <w:szCs w:val="24"/>
        </w:rPr>
        <w:t>Sleeping well</w:t>
      </w:r>
    </w:p>
    <w:p w14:paraId="387C493B" w14:textId="4228458E" w:rsidR="003555A8" w:rsidRPr="00AA3375" w:rsidRDefault="00CF7925" w:rsidP="00BA5516">
      <w:pPr>
        <w:jc w:val="both"/>
        <w:rPr>
          <w:rFonts w:ascii="Abadi MT Condensed Light" w:hAnsi="Abadi MT Condensed Light" w:cs="Times New Roman"/>
          <w:iCs/>
          <w:szCs w:val="24"/>
        </w:rPr>
      </w:pPr>
      <w:r w:rsidRPr="00AA3375">
        <w:rPr>
          <w:rFonts w:ascii="Abadi MT Condensed Light" w:hAnsi="Abadi MT Condensed Light" w:cs="Times New Roman"/>
          <w:iCs/>
          <w:szCs w:val="24"/>
        </w:rPr>
        <w:t>B</w:t>
      </w:r>
      <w:r w:rsidR="003555A8" w:rsidRPr="00AA3375">
        <w:rPr>
          <w:rFonts w:ascii="Abadi MT Condensed Light" w:hAnsi="Abadi MT Condensed Light" w:cs="Times New Roman"/>
          <w:iCs/>
          <w:szCs w:val="24"/>
        </w:rPr>
        <w:t xml:space="preserve">ad </w:t>
      </w:r>
      <w:r w:rsidR="006753DD" w:rsidRPr="00AA3375">
        <w:rPr>
          <w:rFonts w:ascii="Abadi MT Condensed Light" w:hAnsi="Abadi MT Condensed Light" w:cs="Times New Roman"/>
          <w:iCs/>
          <w:szCs w:val="24"/>
        </w:rPr>
        <w:t xml:space="preserve">sleep is </w:t>
      </w:r>
      <w:r w:rsidR="00690F08" w:rsidRPr="00AA3375">
        <w:rPr>
          <w:rFonts w:ascii="Abadi MT Condensed Light" w:hAnsi="Abadi MT Condensed Light" w:cs="Times New Roman"/>
          <w:iCs/>
          <w:szCs w:val="24"/>
        </w:rPr>
        <w:t>a</w:t>
      </w:r>
      <w:r w:rsidR="00570CF5" w:rsidRPr="00AA3375">
        <w:rPr>
          <w:rFonts w:ascii="Abadi MT Condensed Light" w:hAnsi="Abadi MT Condensed Light" w:cs="Times New Roman"/>
          <w:iCs/>
          <w:szCs w:val="24"/>
        </w:rPr>
        <w:t xml:space="preserve"> function</w:t>
      </w:r>
      <w:r w:rsidR="006753DD" w:rsidRPr="00AA3375">
        <w:rPr>
          <w:rFonts w:ascii="Abadi MT Condensed Light" w:hAnsi="Abadi MT Condensed Light" w:cs="Times New Roman"/>
          <w:iCs/>
          <w:szCs w:val="24"/>
        </w:rPr>
        <w:t xml:space="preserve"> of unhappiness</w:t>
      </w:r>
      <w:r w:rsidR="00690F08" w:rsidRPr="00AA3375">
        <w:rPr>
          <w:rFonts w:ascii="Abadi MT Condensed Light" w:hAnsi="Abadi MT Condensed Light" w:cs="Times New Roman"/>
          <w:iCs/>
          <w:szCs w:val="24"/>
        </w:rPr>
        <w:t>.</w:t>
      </w:r>
    </w:p>
    <w:p w14:paraId="13123454" w14:textId="2868C7FF" w:rsidR="00567119" w:rsidRPr="00AA3375" w:rsidRDefault="006753D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w:t>
      </w:r>
      <w:r w:rsidR="00606C86" w:rsidRPr="00AA3375">
        <w:rPr>
          <w:rFonts w:ascii="Abadi MT Condensed Light" w:hAnsi="Abadi MT Condensed Light" w:cs="Times New Roman"/>
          <w:szCs w:val="24"/>
        </w:rPr>
        <w:t xml:space="preserve"> basics to a</w:t>
      </w:r>
      <w:r w:rsidR="00567119" w:rsidRPr="00AA3375">
        <w:rPr>
          <w:rFonts w:ascii="Abadi MT Condensed Light" w:hAnsi="Abadi MT Condensed Light" w:cs="Times New Roman"/>
          <w:szCs w:val="24"/>
        </w:rPr>
        <w:t xml:space="preserve"> flourish</w:t>
      </w:r>
      <w:r w:rsidR="00606C86" w:rsidRPr="00AA3375">
        <w:rPr>
          <w:rFonts w:ascii="Abadi MT Condensed Light" w:hAnsi="Abadi MT Condensed Light" w:cs="Times New Roman"/>
          <w:szCs w:val="24"/>
        </w:rPr>
        <w:t xml:space="preserve">ed and successful life hail from </w:t>
      </w:r>
      <w:r w:rsidRPr="00AA3375">
        <w:rPr>
          <w:rFonts w:ascii="Abadi MT Condensed Light" w:hAnsi="Abadi MT Condensed Light" w:cs="Times New Roman"/>
          <w:szCs w:val="24"/>
        </w:rPr>
        <w:t>good</w:t>
      </w:r>
      <w:r w:rsidR="00606C86"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sleep; this entails</w:t>
      </w:r>
      <w:r w:rsidR="00606C86"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having a good place to lay your body</w:t>
      </w:r>
      <w:r w:rsidR="005F70BF" w:rsidRPr="00AA3375">
        <w:rPr>
          <w:rFonts w:ascii="Abadi MT Condensed Light" w:hAnsi="Abadi MT Condensed Light" w:cs="Times New Roman"/>
          <w:szCs w:val="24"/>
        </w:rPr>
        <w:t xml:space="preserve">, conducive environment, </w:t>
      </w:r>
      <w:r w:rsidR="00633D76" w:rsidRPr="00AA3375">
        <w:rPr>
          <w:rFonts w:ascii="Abadi MT Condensed Light" w:hAnsi="Abadi MT Condensed Light" w:cs="Times New Roman"/>
          <w:szCs w:val="24"/>
        </w:rPr>
        <w:t>content</w:t>
      </w:r>
      <w:r w:rsidR="005F70BF" w:rsidRPr="00AA3375">
        <w:rPr>
          <w:rFonts w:ascii="Abadi MT Condensed Light" w:hAnsi="Abadi MT Condensed Light" w:cs="Times New Roman"/>
          <w:szCs w:val="24"/>
        </w:rPr>
        <w:t>ment</w:t>
      </w:r>
      <w:r w:rsidR="002648F4" w:rsidRPr="00AA3375">
        <w:rPr>
          <w:rFonts w:ascii="Abadi MT Condensed Light" w:hAnsi="Abadi MT Condensed Light" w:cs="Times New Roman"/>
          <w:szCs w:val="24"/>
        </w:rPr>
        <w:t>,</w:t>
      </w:r>
      <w:r w:rsidR="005F70BF" w:rsidRPr="00AA3375">
        <w:rPr>
          <w:rFonts w:ascii="Abadi MT Condensed Light" w:hAnsi="Abadi MT Condensed Light" w:cs="Times New Roman"/>
          <w:szCs w:val="24"/>
        </w:rPr>
        <w:t xml:space="preserve"> and peace of mind;</w:t>
      </w:r>
      <w:r w:rsidR="00C74034" w:rsidRPr="00AA3375">
        <w:rPr>
          <w:rFonts w:ascii="Abadi MT Condensed Light" w:hAnsi="Abadi MT Condensed Light" w:cs="Times New Roman"/>
          <w:szCs w:val="24"/>
        </w:rPr>
        <w:t xml:space="preserve"> that is </w:t>
      </w:r>
      <w:r w:rsidR="00567119" w:rsidRPr="00AA3375">
        <w:rPr>
          <w:rFonts w:ascii="Abadi MT Condensed Light" w:hAnsi="Abadi MT Condensed Light" w:cs="Times New Roman"/>
          <w:szCs w:val="24"/>
        </w:rPr>
        <w:t xml:space="preserve">where you have </w:t>
      </w:r>
      <w:r w:rsidR="007F4801" w:rsidRPr="00AA3375">
        <w:rPr>
          <w:rFonts w:ascii="Abadi MT Condensed Light" w:hAnsi="Abadi MT Condensed Light" w:cs="Times New Roman"/>
          <w:szCs w:val="24"/>
        </w:rPr>
        <w:t>proper</w:t>
      </w:r>
      <w:r w:rsidR="00C416C1"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 xml:space="preserve">shutdown </w:t>
      </w:r>
      <w:r w:rsidR="007F4801" w:rsidRPr="00AA3375">
        <w:rPr>
          <w:rFonts w:ascii="Abadi MT Condensed Light" w:hAnsi="Abadi MT Condensed Light" w:cs="Times New Roman"/>
          <w:szCs w:val="24"/>
        </w:rPr>
        <w:t xml:space="preserve">and </w:t>
      </w:r>
      <w:r w:rsidR="00C416C1" w:rsidRPr="00AA3375">
        <w:rPr>
          <w:rFonts w:ascii="Abadi MT Condensed Light" w:hAnsi="Abadi MT Condensed Light" w:cs="Times New Roman"/>
          <w:szCs w:val="24"/>
        </w:rPr>
        <w:t xml:space="preserve">the healing </w:t>
      </w:r>
      <w:r w:rsidR="00567119" w:rsidRPr="00AA3375">
        <w:rPr>
          <w:rFonts w:ascii="Abadi MT Condensed Light" w:hAnsi="Abadi MT Condensed Light" w:cs="Times New Roman"/>
          <w:szCs w:val="24"/>
        </w:rPr>
        <w:t>effected for some time.</w:t>
      </w:r>
    </w:p>
    <w:p w14:paraId="3C6E3077" w14:textId="0FC60433"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Generally, sle</w:t>
      </w:r>
      <w:r w:rsidR="005F70BF" w:rsidRPr="00AA3375">
        <w:rPr>
          <w:rFonts w:ascii="Abadi MT Condensed Light" w:hAnsi="Abadi MT Condensed Light" w:cs="Times New Roman"/>
          <w:szCs w:val="24"/>
        </w:rPr>
        <w:t>ep is formless and shapeless</w:t>
      </w:r>
      <w:r w:rsidR="00F3209E" w:rsidRPr="00AA3375">
        <w:rPr>
          <w:rFonts w:ascii="Abadi MT Condensed Light" w:hAnsi="Abadi MT Condensed Light" w:cs="Times New Roman"/>
          <w:szCs w:val="24"/>
        </w:rPr>
        <w:t>,</w:t>
      </w:r>
      <w:r w:rsidR="00C74034" w:rsidRPr="00AA3375">
        <w:rPr>
          <w:rFonts w:ascii="Abadi MT Condensed Light" w:hAnsi="Abadi MT Condensed Light" w:cs="Times New Roman"/>
          <w:szCs w:val="24"/>
        </w:rPr>
        <w:t xml:space="preserve"> an</w:t>
      </w:r>
      <w:r w:rsidRPr="00AA3375">
        <w:rPr>
          <w:rFonts w:ascii="Abadi MT Condensed Light" w:hAnsi="Abadi MT Condensed Light" w:cs="Times New Roman"/>
          <w:szCs w:val="24"/>
        </w:rPr>
        <w:t>d I would hint that it assumes the form/shape of the carrier body and sleep zone.</w:t>
      </w:r>
    </w:p>
    <w:p w14:paraId="6A4616AD" w14:textId="1B5D8F43"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Sleep is the same al</w:t>
      </w:r>
      <w:r w:rsidR="00F3209E" w:rsidRPr="00AA3375">
        <w:rPr>
          <w:rFonts w:ascii="Abadi MT Condensed Light" w:hAnsi="Abadi MT Condensed Light" w:cs="Times New Roman"/>
          <w:szCs w:val="24"/>
        </w:rPr>
        <w:t>l along for both animals and humans.</w:t>
      </w:r>
    </w:p>
    <w:p w14:paraId="1DE0D5B3" w14:textId="1FC600F7" w:rsidR="00567119" w:rsidRPr="00AA3375" w:rsidRDefault="00A171B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w:t>
      </w:r>
      <w:r w:rsidR="00CA4D04" w:rsidRPr="00AA3375">
        <w:rPr>
          <w:rFonts w:ascii="Abadi MT Condensed Light" w:hAnsi="Abadi MT Condensed Light" w:cs="Times New Roman"/>
          <w:szCs w:val="24"/>
        </w:rPr>
        <w:t xml:space="preserve">leeping </w:t>
      </w:r>
      <w:r w:rsidRPr="00AA3375">
        <w:rPr>
          <w:rFonts w:ascii="Abadi MT Condensed Light" w:hAnsi="Abadi MT Condensed Light" w:cs="Times New Roman"/>
          <w:szCs w:val="24"/>
        </w:rPr>
        <w:t xml:space="preserve">well </w:t>
      </w:r>
      <w:r w:rsidR="00CA4D04" w:rsidRPr="00AA3375">
        <w:rPr>
          <w:rFonts w:ascii="Abadi MT Condensed Light" w:hAnsi="Abadi MT Condensed Light" w:cs="Times New Roman"/>
          <w:szCs w:val="24"/>
        </w:rPr>
        <w:t>is a skill very few ma</w:t>
      </w:r>
      <w:r w:rsidR="0013318D" w:rsidRPr="00AA3375">
        <w:rPr>
          <w:rFonts w:ascii="Abadi MT Condensed Light" w:hAnsi="Abadi MT Condensed Light" w:cs="Times New Roman"/>
          <w:szCs w:val="24"/>
        </w:rPr>
        <w:t>ster, but</w:t>
      </w:r>
      <w:r w:rsidR="00567119" w:rsidRPr="00AA3375">
        <w:rPr>
          <w:rFonts w:ascii="Abadi MT Condensed Light" w:hAnsi="Abadi MT Condensed Light" w:cs="Times New Roman"/>
          <w:szCs w:val="24"/>
        </w:rPr>
        <w:t xml:space="preserve"> </w:t>
      </w:r>
      <w:r w:rsidR="00E31022" w:rsidRPr="00AA3375">
        <w:rPr>
          <w:rFonts w:ascii="Abadi MT Condensed Light" w:hAnsi="Abadi MT Condensed Light" w:cs="Times New Roman"/>
          <w:szCs w:val="24"/>
        </w:rPr>
        <w:t>it is</w:t>
      </w:r>
      <w:r w:rsidR="00CA4D04" w:rsidRPr="00AA3375">
        <w:rPr>
          <w:rFonts w:ascii="Abadi MT Condensed Light" w:hAnsi="Abadi MT Condensed Light" w:cs="Times New Roman"/>
          <w:szCs w:val="24"/>
        </w:rPr>
        <w:t xml:space="preserve"> </w:t>
      </w:r>
      <w:r w:rsidR="0013318D" w:rsidRPr="00AA3375">
        <w:rPr>
          <w:rFonts w:ascii="Abadi MT Condensed Light" w:hAnsi="Abadi MT Condensed Light" w:cs="Times New Roman"/>
          <w:szCs w:val="24"/>
        </w:rPr>
        <w:t>well with</w:t>
      </w:r>
      <w:r w:rsidR="00CA4D04" w:rsidRPr="00AA3375">
        <w:rPr>
          <w:rFonts w:ascii="Abadi MT Condensed Light" w:hAnsi="Abadi MT Condensed Light" w:cs="Times New Roman"/>
          <w:szCs w:val="24"/>
        </w:rPr>
        <w:t xml:space="preserve"> good beings or animals</w:t>
      </w:r>
      <w:r w:rsidR="0013318D" w:rsidRPr="00AA3375">
        <w:rPr>
          <w:rFonts w:ascii="Abadi MT Condensed Light" w:hAnsi="Abadi MT Condensed Light" w:cs="Times New Roman"/>
          <w:szCs w:val="24"/>
        </w:rPr>
        <w:t>;</w:t>
      </w:r>
      <w:r w:rsidR="005C6E3A" w:rsidRPr="00AA3375">
        <w:rPr>
          <w:rFonts w:ascii="Abadi MT Condensed Light" w:hAnsi="Abadi MT Condensed Light" w:cs="Times New Roman"/>
          <w:szCs w:val="24"/>
        </w:rPr>
        <w:t xml:space="preserve"> no wonder majority does it wrong regardless of </w:t>
      </w:r>
      <w:r w:rsidR="00CF7925" w:rsidRPr="00AA3375">
        <w:rPr>
          <w:rFonts w:ascii="Abadi MT Condensed Light" w:hAnsi="Abadi MT Condensed Light" w:cs="Times New Roman"/>
          <w:szCs w:val="24"/>
        </w:rPr>
        <w:t>whether</w:t>
      </w:r>
      <w:r w:rsidR="005C6E3A" w:rsidRPr="00AA3375">
        <w:rPr>
          <w:rFonts w:ascii="Abadi MT Condensed Light" w:hAnsi="Abadi MT Condensed Light" w:cs="Times New Roman"/>
          <w:szCs w:val="24"/>
        </w:rPr>
        <w:t xml:space="preserve"> it is for free.</w:t>
      </w:r>
      <w:r w:rsidR="00E0767F" w:rsidRPr="00AA3375">
        <w:rPr>
          <w:rFonts w:ascii="Abadi MT Condensed Light" w:hAnsi="Abadi MT Condensed Light" w:cs="Times New Roman"/>
          <w:szCs w:val="24"/>
        </w:rPr>
        <w:t xml:space="preserve"> But it supports effectiveness and health immeasurably.</w:t>
      </w:r>
    </w:p>
    <w:p w14:paraId="5572E840" w14:textId="01EDC88A" w:rsidR="00567119" w:rsidRPr="00AA3375" w:rsidRDefault="00E0767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Good sleep</w:t>
      </w:r>
      <w:r w:rsidR="00567119" w:rsidRPr="00AA3375">
        <w:rPr>
          <w:rFonts w:ascii="Abadi MT Condensed Light" w:hAnsi="Abadi MT Condensed Light" w:cs="Times New Roman"/>
          <w:szCs w:val="24"/>
        </w:rPr>
        <w:t xml:space="preserve"> is </w:t>
      </w:r>
      <w:r w:rsidR="002E4A7E" w:rsidRPr="00AA3375">
        <w:rPr>
          <w:rFonts w:ascii="Abadi MT Condensed Light" w:hAnsi="Abadi MT Condensed Light" w:cs="Times New Roman"/>
          <w:szCs w:val="24"/>
        </w:rPr>
        <w:t xml:space="preserve">what </w:t>
      </w:r>
      <w:r w:rsidR="00567119" w:rsidRPr="00AA3375">
        <w:rPr>
          <w:rFonts w:ascii="Abadi MT Condensed Light" w:hAnsi="Abadi MT Condensed Light" w:cs="Times New Roman"/>
          <w:szCs w:val="24"/>
        </w:rPr>
        <w:t xml:space="preserve">God </w:t>
      </w:r>
      <w:r w:rsidR="00CF7925" w:rsidRPr="00AA3375">
        <w:rPr>
          <w:rFonts w:ascii="Abadi MT Condensed Light" w:hAnsi="Abadi MT Condensed Light" w:cs="Times New Roman"/>
          <w:szCs w:val="24"/>
        </w:rPr>
        <w:t xml:space="preserve">has </w:t>
      </w:r>
      <w:r w:rsidR="00567119" w:rsidRPr="00AA3375">
        <w:rPr>
          <w:rFonts w:ascii="Abadi MT Condensed Light" w:hAnsi="Abadi MT Condensed Light" w:cs="Times New Roman"/>
          <w:szCs w:val="24"/>
        </w:rPr>
        <w:t>give</w:t>
      </w:r>
      <w:r w:rsidRPr="00AA3375">
        <w:rPr>
          <w:rFonts w:ascii="Abadi MT Condensed Light" w:hAnsi="Abadi MT Condensed Light" w:cs="Times New Roman"/>
          <w:szCs w:val="24"/>
        </w:rPr>
        <w:t>n</w:t>
      </w:r>
      <w:r w:rsidR="00567119" w:rsidRPr="00AA3375">
        <w:rPr>
          <w:rFonts w:ascii="Abadi MT Condensed Light" w:hAnsi="Abadi MT Condensed Light" w:cs="Times New Roman"/>
          <w:szCs w:val="24"/>
        </w:rPr>
        <w:t xml:space="preserve"> to rest his children (Prov. 6.22, 4.16, 3.24)</w:t>
      </w:r>
    </w:p>
    <w:p w14:paraId="6DFB9F4D" w14:textId="77777777" w:rsidR="00E0767F" w:rsidRPr="00AA3375" w:rsidRDefault="00E0767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It</w:t>
      </w:r>
      <w:r w:rsidR="00567119" w:rsidRPr="00AA3375">
        <w:rPr>
          <w:rFonts w:ascii="Abadi MT Condensed Light" w:hAnsi="Abadi MT Condensed Light" w:cs="Times New Roman"/>
          <w:szCs w:val="24"/>
        </w:rPr>
        <w:t xml:space="preserve"> is like a balm to the body and soul- it heals you. </w:t>
      </w:r>
    </w:p>
    <w:p w14:paraId="3444D03E" w14:textId="4D03A392"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wild animals </w:t>
      </w:r>
      <w:r w:rsidR="0080270C" w:rsidRPr="00AA3375">
        <w:rPr>
          <w:rFonts w:ascii="Abadi MT Condensed Light" w:hAnsi="Abadi MT Condensed Light" w:cs="Times New Roman"/>
          <w:szCs w:val="24"/>
        </w:rPr>
        <w:t>have mastered this;</w:t>
      </w:r>
      <w:r w:rsidRPr="00AA3375">
        <w:rPr>
          <w:rFonts w:ascii="Abadi MT Condensed Light" w:hAnsi="Abadi MT Condensed Light" w:cs="Times New Roman"/>
          <w:szCs w:val="24"/>
        </w:rPr>
        <w:t xml:space="preserve"> in case of an injury</w:t>
      </w:r>
      <w:r w:rsidR="0080270C"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an a</w:t>
      </w:r>
      <w:r w:rsidR="0080270C" w:rsidRPr="00AA3375">
        <w:rPr>
          <w:rFonts w:ascii="Abadi MT Condensed Light" w:hAnsi="Abadi MT Condensed Light" w:cs="Times New Roman"/>
          <w:szCs w:val="24"/>
        </w:rPr>
        <w:t>nimal hibernates</w:t>
      </w:r>
      <w:r w:rsidR="0045265F" w:rsidRPr="00AA3375">
        <w:rPr>
          <w:rFonts w:ascii="Abadi MT Condensed Light" w:hAnsi="Abadi MT Condensed Light" w:cs="Times New Roman"/>
          <w:szCs w:val="24"/>
        </w:rPr>
        <w:t xml:space="preserve"> until</w:t>
      </w:r>
      <w:r w:rsidRPr="00AA3375">
        <w:rPr>
          <w:rFonts w:ascii="Abadi MT Condensed Light" w:hAnsi="Abadi MT Condensed Light" w:cs="Times New Roman"/>
          <w:szCs w:val="24"/>
        </w:rPr>
        <w:t xml:space="preserve"> it</w:t>
      </w:r>
      <w:r w:rsidR="0045265F" w:rsidRPr="00AA3375">
        <w:rPr>
          <w:rFonts w:ascii="Abadi MT Condensed Light" w:hAnsi="Abadi MT Condensed Light" w:cs="Times New Roman"/>
          <w:szCs w:val="24"/>
        </w:rPr>
        <w:t xml:space="preserve"> i</w:t>
      </w:r>
      <w:r w:rsidRPr="00AA3375">
        <w:rPr>
          <w:rFonts w:ascii="Abadi MT Condensed Light" w:hAnsi="Abadi MT Condensed Light" w:cs="Times New Roman"/>
          <w:szCs w:val="24"/>
        </w:rPr>
        <w:t>s healed and restored.</w:t>
      </w:r>
    </w:p>
    <w:p w14:paraId="4EF5B111" w14:textId="660D1138"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Have you seen or co</w:t>
      </w:r>
      <w:r w:rsidR="0045265F" w:rsidRPr="00AA3375">
        <w:rPr>
          <w:rFonts w:ascii="Abadi MT Condensed Light" w:hAnsi="Abadi MT Condensed Light" w:cs="Times New Roman"/>
          <w:szCs w:val="24"/>
        </w:rPr>
        <w:t>mpared your sleep to that of a t</w:t>
      </w:r>
      <w:r w:rsidRPr="00AA3375">
        <w:rPr>
          <w:rFonts w:ascii="Abadi MT Condensed Light" w:hAnsi="Abadi MT Condensed Light" w:cs="Times New Roman"/>
          <w:szCs w:val="24"/>
        </w:rPr>
        <w:t xml:space="preserve">oddler? </w:t>
      </w:r>
    </w:p>
    <w:p w14:paraId="533D1A31" w14:textId="0A1FD70E" w:rsidR="000370FE" w:rsidRPr="00AA3375" w:rsidRDefault="0045265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While asleep the</w:t>
      </w:r>
      <w:r w:rsidR="00567119" w:rsidRPr="00AA3375">
        <w:rPr>
          <w:rFonts w:ascii="Abadi MT Condensed Light" w:hAnsi="Abadi MT Condensed Light" w:cs="Times New Roman"/>
          <w:szCs w:val="24"/>
        </w:rPr>
        <w:t xml:space="preserve"> baby is</w:t>
      </w:r>
      <w:r w:rsidRPr="00AA3375">
        <w:rPr>
          <w:rFonts w:ascii="Abadi MT Condensed Light" w:hAnsi="Abadi MT Condensed Light" w:cs="Times New Roman"/>
          <w:szCs w:val="24"/>
        </w:rPr>
        <w:t xml:space="preserve"> free and quite</w:t>
      </w:r>
      <w:r w:rsidR="00567119" w:rsidRPr="00AA3375">
        <w:rPr>
          <w:rFonts w:ascii="Abadi MT Condensed Light" w:hAnsi="Abadi MT Condensed Light" w:cs="Times New Roman"/>
          <w:szCs w:val="24"/>
        </w:rPr>
        <w:t xml:space="preserve"> </w:t>
      </w:r>
      <w:r w:rsidR="007B71DA" w:rsidRPr="00AA3375">
        <w:rPr>
          <w:rFonts w:ascii="Abadi MT Condensed Light" w:hAnsi="Abadi MT Condensed Light" w:cs="Times New Roman"/>
          <w:szCs w:val="24"/>
        </w:rPr>
        <w:t>flexible</w:t>
      </w:r>
      <w:r w:rsidR="00170D84" w:rsidRPr="00AA3375">
        <w:rPr>
          <w:rFonts w:ascii="Abadi MT Condensed Light" w:hAnsi="Abadi MT Condensed Light" w:cs="Times New Roman"/>
          <w:szCs w:val="24"/>
        </w:rPr>
        <w:t xml:space="preserve"> in </w:t>
      </w:r>
      <w:r w:rsidR="00CF7925" w:rsidRPr="00AA3375">
        <w:rPr>
          <w:rFonts w:ascii="Abadi MT Condensed Light" w:hAnsi="Abadi MT Condensed Light" w:cs="Times New Roman"/>
          <w:szCs w:val="24"/>
        </w:rPr>
        <w:t xml:space="preserve">the </w:t>
      </w:r>
      <w:r w:rsidR="00170D84" w:rsidRPr="00AA3375">
        <w:rPr>
          <w:rFonts w:ascii="Abadi MT Condensed Light" w:hAnsi="Abadi MT Condensed Light" w:cs="Times New Roman"/>
          <w:szCs w:val="24"/>
        </w:rPr>
        <w:t>body</w:t>
      </w:r>
      <w:r w:rsidR="00CF7925" w:rsidRPr="00AA3375">
        <w:rPr>
          <w:rFonts w:ascii="Abadi MT Condensed Light" w:hAnsi="Abadi MT Condensed Light" w:cs="Times New Roman"/>
          <w:szCs w:val="24"/>
        </w:rPr>
        <w:t>,</w:t>
      </w:r>
      <w:r w:rsidR="00170D84" w:rsidRPr="00AA3375">
        <w:rPr>
          <w:rFonts w:ascii="Abadi MT Condensed Light" w:hAnsi="Abadi MT Condensed Light" w:cs="Times New Roman"/>
          <w:szCs w:val="24"/>
        </w:rPr>
        <w:t xml:space="preserve"> unlike adults</w:t>
      </w:r>
      <w:r w:rsidR="00567119" w:rsidRPr="00AA3375">
        <w:rPr>
          <w:rFonts w:ascii="Abadi MT Condensed Light" w:hAnsi="Abadi MT Condensed Light" w:cs="Times New Roman"/>
          <w:szCs w:val="24"/>
        </w:rPr>
        <w:t xml:space="preserve"> who </w:t>
      </w:r>
      <w:r w:rsidR="00170D84" w:rsidRPr="00AA3375">
        <w:rPr>
          <w:rFonts w:ascii="Abadi MT Condensed Light" w:hAnsi="Abadi MT Condensed Light" w:cs="Times New Roman"/>
          <w:szCs w:val="24"/>
        </w:rPr>
        <w:t xml:space="preserve">tend to be quite rigid </w:t>
      </w:r>
      <w:r w:rsidR="000370FE" w:rsidRPr="00AA3375">
        <w:rPr>
          <w:rFonts w:ascii="Abadi MT Condensed Light" w:hAnsi="Abadi MT Condensed Light" w:cs="Times New Roman"/>
          <w:szCs w:val="24"/>
        </w:rPr>
        <w:t xml:space="preserve">while asleep. </w:t>
      </w:r>
    </w:p>
    <w:p w14:paraId="4296AB26" w14:textId="09717A26" w:rsidR="00567119" w:rsidRPr="00AA3375" w:rsidRDefault="000370F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posture </w:t>
      </w:r>
      <w:r w:rsidR="00567119" w:rsidRPr="00AA3375">
        <w:rPr>
          <w:rFonts w:ascii="Abadi MT Condensed Light" w:hAnsi="Abadi MT Condensed Light" w:cs="Times New Roman"/>
          <w:szCs w:val="24"/>
        </w:rPr>
        <w:t xml:space="preserve">position is as important as the sleep itself. </w:t>
      </w:r>
      <w:r w:rsidRPr="00AA3375">
        <w:rPr>
          <w:rFonts w:ascii="Abadi MT Condensed Light" w:hAnsi="Abadi MT Condensed Light" w:cs="Times New Roman"/>
          <w:szCs w:val="24"/>
        </w:rPr>
        <w:t>You can only fail in what</w:t>
      </w:r>
      <w:r w:rsidR="000C27DC" w:rsidRPr="00AA3375">
        <w:rPr>
          <w:rFonts w:ascii="Abadi MT Condensed Light" w:hAnsi="Abadi MT Condensed Light" w:cs="Times New Roman"/>
          <w:szCs w:val="24"/>
        </w:rPr>
        <w:t xml:space="preserve"> you have tried; </w:t>
      </w:r>
      <w:r w:rsidR="0076289A" w:rsidRPr="00AA3375">
        <w:rPr>
          <w:rFonts w:ascii="Abadi MT Condensed Light" w:hAnsi="Abadi MT Condensed Light" w:cs="Times New Roman"/>
          <w:szCs w:val="24"/>
        </w:rPr>
        <w:t>if you fail to do the sleep basics,</w:t>
      </w:r>
      <w:r w:rsidR="000C27DC" w:rsidRPr="00AA3375">
        <w:rPr>
          <w:rFonts w:ascii="Abadi MT Condensed Light" w:hAnsi="Abadi MT Condensed Light" w:cs="Times New Roman"/>
          <w:szCs w:val="24"/>
        </w:rPr>
        <w:t xml:space="preserve"> you</w:t>
      </w:r>
      <w:r w:rsidR="00EF5696" w:rsidRPr="00AA3375">
        <w:rPr>
          <w:rFonts w:ascii="Abadi MT Condensed Light" w:hAnsi="Abadi MT Condensed Light" w:cs="Times New Roman"/>
          <w:szCs w:val="24"/>
        </w:rPr>
        <w:t xml:space="preserve"> fail</w:t>
      </w:r>
      <w:r w:rsidR="000C27DC" w:rsidRPr="00AA3375">
        <w:rPr>
          <w:rFonts w:ascii="Abadi MT Condensed Light" w:hAnsi="Abadi MT Condensed Light" w:cs="Times New Roman"/>
          <w:szCs w:val="24"/>
        </w:rPr>
        <w:t xml:space="preserve"> in doi</w:t>
      </w:r>
      <w:r w:rsidR="00A1797A" w:rsidRPr="00AA3375">
        <w:rPr>
          <w:rFonts w:ascii="Abadi MT Condensed Light" w:hAnsi="Abadi MT Condensed Light" w:cs="Times New Roman"/>
          <w:szCs w:val="24"/>
        </w:rPr>
        <w:t>ng it wholesomely</w:t>
      </w:r>
      <w:r w:rsidR="00567119" w:rsidRPr="00AA3375">
        <w:rPr>
          <w:rFonts w:ascii="Abadi MT Condensed Light" w:hAnsi="Abadi MT Condensed Light" w:cs="Times New Roman"/>
          <w:szCs w:val="24"/>
        </w:rPr>
        <w:t>.</w:t>
      </w:r>
      <w:r w:rsidR="00A1797A" w:rsidRPr="00AA3375">
        <w:rPr>
          <w:rFonts w:ascii="Abadi MT Condensed Light" w:hAnsi="Abadi MT Condensed Light" w:cs="Times New Roman"/>
          <w:szCs w:val="24"/>
        </w:rPr>
        <w:t xml:space="preserve"> That is why there is no two way abou</w:t>
      </w:r>
      <w:r w:rsidR="0076289A" w:rsidRPr="00AA3375">
        <w:rPr>
          <w:rFonts w:ascii="Abadi MT Condensed Light" w:hAnsi="Abadi MT Condensed Light" w:cs="Times New Roman"/>
          <w:szCs w:val="24"/>
        </w:rPr>
        <w:t>t i</w:t>
      </w:r>
      <w:r w:rsidR="00A1797A" w:rsidRPr="00AA3375">
        <w:rPr>
          <w:rFonts w:ascii="Abadi MT Condensed Light" w:hAnsi="Abadi MT Condensed Light" w:cs="Times New Roman"/>
          <w:szCs w:val="24"/>
        </w:rPr>
        <w:t>t</w:t>
      </w:r>
      <w:r w:rsidR="002F5EAF" w:rsidRPr="00AA3375">
        <w:rPr>
          <w:rFonts w:ascii="Abadi MT Condensed Light" w:hAnsi="Abadi MT Condensed Light" w:cs="Times New Roman"/>
          <w:szCs w:val="24"/>
        </w:rPr>
        <w:t xml:space="preserve">- you either </w:t>
      </w:r>
      <w:r w:rsidR="00A20935" w:rsidRPr="00AA3375">
        <w:rPr>
          <w:rFonts w:ascii="Abadi MT Condensed Light" w:hAnsi="Abadi MT Condensed Light" w:cs="Times New Roman"/>
          <w:szCs w:val="24"/>
        </w:rPr>
        <w:t xml:space="preserve">do it </w:t>
      </w:r>
      <w:r w:rsidR="002F5EAF" w:rsidRPr="00AA3375">
        <w:rPr>
          <w:rFonts w:ascii="Abadi MT Condensed Light" w:hAnsi="Abadi MT Condensed Light" w:cs="Times New Roman"/>
          <w:szCs w:val="24"/>
        </w:rPr>
        <w:t>right or wrong.</w:t>
      </w:r>
    </w:p>
    <w:p w14:paraId="4C0A2D4B" w14:textId="5778CFFC" w:rsidR="00654955" w:rsidRPr="00AA3375" w:rsidRDefault="00A2093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Some of </w:t>
      </w:r>
      <w:r w:rsidR="00BC26A2" w:rsidRPr="00AA3375">
        <w:rPr>
          <w:rFonts w:ascii="Abadi MT Condensed Light" w:hAnsi="Abadi MT Condensed Light" w:cs="Times New Roman"/>
          <w:szCs w:val="24"/>
        </w:rPr>
        <w:t>y</w:t>
      </w:r>
      <w:r w:rsidR="00567119" w:rsidRPr="00AA3375">
        <w:rPr>
          <w:rFonts w:ascii="Abadi MT Condensed Light" w:hAnsi="Abadi MT Condensed Light" w:cs="Times New Roman"/>
          <w:szCs w:val="24"/>
        </w:rPr>
        <w:t>ou are sleeping ‘bad' and wrong bec</w:t>
      </w:r>
      <w:r w:rsidR="002F5EAF" w:rsidRPr="00AA3375">
        <w:rPr>
          <w:rFonts w:ascii="Abadi MT Condensed Light" w:hAnsi="Abadi MT Condensed Light" w:cs="Times New Roman"/>
          <w:szCs w:val="24"/>
        </w:rPr>
        <w:t xml:space="preserve">ause of how you lead your </w:t>
      </w:r>
      <w:r w:rsidR="00D5328C" w:rsidRPr="00AA3375">
        <w:rPr>
          <w:rFonts w:ascii="Abadi MT Condensed Light" w:hAnsi="Abadi MT Condensed Light" w:cs="Times New Roman"/>
          <w:szCs w:val="24"/>
        </w:rPr>
        <w:t xml:space="preserve">life. If one has </w:t>
      </w:r>
      <w:r w:rsidR="005641C4" w:rsidRPr="00AA3375">
        <w:rPr>
          <w:rFonts w:ascii="Abadi MT Condensed Light" w:hAnsi="Abadi MT Condensed Light" w:cs="Times New Roman"/>
          <w:szCs w:val="24"/>
        </w:rPr>
        <w:t>lack</w:t>
      </w:r>
      <w:r w:rsidR="00D5328C" w:rsidRPr="00AA3375">
        <w:rPr>
          <w:rFonts w:ascii="Abadi MT Condensed Light" w:hAnsi="Abadi MT Condensed Light" w:cs="Times New Roman"/>
          <w:szCs w:val="24"/>
        </w:rPr>
        <w:t>ed</w:t>
      </w:r>
      <w:r w:rsidR="005641C4" w:rsidRPr="00AA3375">
        <w:rPr>
          <w:rFonts w:ascii="Abadi MT Condensed Light" w:hAnsi="Abadi MT Condensed Light" w:cs="Times New Roman"/>
          <w:szCs w:val="24"/>
        </w:rPr>
        <w:t xml:space="preserve"> good </w:t>
      </w:r>
      <w:r w:rsidR="00567119" w:rsidRPr="00AA3375">
        <w:rPr>
          <w:rFonts w:ascii="Abadi MT Condensed Light" w:hAnsi="Abadi MT Condensed Light" w:cs="Times New Roman"/>
          <w:szCs w:val="24"/>
        </w:rPr>
        <w:t>sleep</w:t>
      </w:r>
      <w:r w:rsidR="00D5328C" w:rsidRPr="00AA3375">
        <w:rPr>
          <w:rFonts w:ascii="Abadi MT Condensed Light" w:hAnsi="Abadi MT Condensed Light" w:cs="Times New Roman"/>
          <w:szCs w:val="24"/>
        </w:rPr>
        <w:t xml:space="preserve"> for a while,</w:t>
      </w:r>
      <w:r w:rsidR="005641C4" w:rsidRPr="00AA3375">
        <w:rPr>
          <w:rFonts w:ascii="Abadi MT Condensed Light" w:hAnsi="Abadi MT Condensed Light" w:cs="Times New Roman"/>
          <w:szCs w:val="24"/>
        </w:rPr>
        <w:t xml:space="preserve"> poverty of sleep</w:t>
      </w:r>
      <w:r w:rsidR="00D5328C" w:rsidRPr="00AA3375">
        <w:rPr>
          <w:rFonts w:ascii="Abadi MT Condensed Light" w:hAnsi="Abadi MT Condensed Light" w:cs="Times New Roman"/>
          <w:szCs w:val="24"/>
        </w:rPr>
        <w:t xml:space="preserve"> is equally agonizing like any other insufficiency</w:t>
      </w:r>
      <w:r w:rsidR="00654955" w:rsidRPr="00AA3375">
        <w:rPr>
          <w:rFonts w:ascii="Abadi MT Condensed Light" w:hAnsi="Abadi MT Condensed Light" w:cs="Times New Roman"/>
          <w:szCs w:val="24"/>
        </w:rPr>
        <w:t>.</w:t>
      </w:r>
    </w:p>
    <w:p w14:paraId="29309FB5" w14:textId="2C054FD2" w:rsidR="00567119" w:rsidRPr="00AA3375" w:rsidRDefault="0065495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That, y</w:t>
      </w:r>
      <w:r w:rsidR="00567119" w:rsidRPr="00AA3375">
        <w:rPr>
          <w:rFonts w:ascii="Abadi MT Condensed Light" w:hAnsi="Abadi MT Condensed Light" w:cs="Times New Roman"/>
          <w:szCs w:val="24"/>
        </w:rPr>
        <w:t xml:space="preserve">ou </w:t>
      </w:r>
      <w:r w:rsidR="005641C4" w:rsidRPr="00AA3375">
        <w:rPr>
          <w:rFonts w:ascii="Abadi MT Condensed Light" w:hAnsi="Abadi MT Condensed Light" w:cs="Times New Roman"/>
          <w:szCs w:val="24"/>
        </w:rPr>
        <w:t>are so poor to afford good sleep</w:t>
      </w:r>
      <w:r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a free thing.</w:t>
      </w:r>
    </w:p>
    <w:p w14:paraId="496BA07F" w14:textId="2ED76989" w:rsidR="00567119" w:rsidRPr="00AA3375" w:rsidRDefault="00974DA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To fix your ugly</w:t>
      </w:r>
      <w:r w:rsidR="00567119" w:rsidRPr="00AA3375">
        <w:rPr>
          <w:rFonts w:ascii="Abadi MT Condensed Light" w:hAnsi="Abadi MT Condensed Light" w:cs="Times New Roman"/>
          <w:szCs w:val="24"/>
        </w:rPr>
        <w:t xml:space="preserve"> sleep life, you </w:t>
      </w:r>
      <w:r w:rsidR="00432170" w:rsidRPr="00AA3375">
        <w:rPr>
          <w:rFonts w:ascii="Abadi MT Condensed Light" w:hAnsi="Abadi MT Condensed Light" w:cs="Times New Roman"/>
          <w:szCs w:val="24"/>
        </w:rPr>
        <w:t>must</w:t>
      </w:r>
      <w:r w:rsidR="00567119" w:rsidRPr="00AA3375">
        <w:rPr>
          <w:rFonts w:ascii="Abadi MT Condensed Light" w:hAnsi="Abadi MT Condensed Light" w:cs="Times New Roman"/>
          <w:szCs w:val="24"/>
        </w:rPr>
        <w:t xml:space="preserve"> fix your </w:t>
      </w:r>
      <w:r w:rsidR="00654955" w:rsidRPr="00AA3375">
        <w:rPr>
          <w:rFonts w:ascii="Abadi MT Condensed Light" w:hAnsi="Abadi MT Condensed Light" w:cs="Times New Roman"/>
          <w:szCs w:val="24"/>
        </w:rPr>
        <w:t>entire life. T</w:t>
      </w:r>
      <w:r w:rsidRPr="00AA3375">
        <w:rPr>
          <w:rFonts w:ascii="Abadi MT Condensed Light" w:hAnsi="Abadi MT Condensed Light" w:cs="Times New Roman"/>
          <w:szCs w:val="24"/>
        </w:rPr>
        <w:t xml:space="preserve">hat </w:t>
      </w:r>
      <w:r w:rsidR="00654955" w:rsidRPr="00AA3375">
        <w:rPr>
          <w:rFonts w:ascii="Abadi MT Condensed Light" w:hAnsi="Abadi MT Condensed Light" w:cs="Times New Roman"/>
          <w:szCs w:val="24"/>
        </w:rPr>
        <w:t xml:space="preserve">is to say, </w:t>
      </w:r>
      <w:r w:rsidRPr="00AA3375">
        <w:rPr>
          <w:rFonts w:ascii="Abadi MT Condensed Light" w:hAnsi="Abadi MT Condensed Light" w:cs="Times New Roman"/>
          <w:szCs w:val="24"/>
        </w:rPr>
        <w:t>your life is on a te</w:t>
      </w:r>
      <w:r w:rsidR="00271A54" w:rsidRPr="00AA3375">
        <w:rPr>
          <w:rFonts w:ascii="Abadi MT Condensed Light" w:hAnsi="Abadi MT Condensed Light" w:cs="Times New Roman"/>
          <w:szCs w:val="24"/>
        </w:rPr>
        <w:t>rrible track</w:t>
      </w:r>
      <w:r w:rsidR="00567119" w:rsidRPr="00AA3375">
        <w:rPr>
          <w:rFonts w:ascii="Abadi MT Condensed Light" w:hAnsi="Abadi MT Condensed Light" w:cs="Times New Roman"/>
          <w:szCs w:val="24"/>
        </w:rPr>
        <w:t xml:space="preserve"> and not doing as </w:t>
      </w:r>
      <w:r w:rsidR="0076289A" w:rsidRPr="00AA3375">
        <w:rPr>
          <w:rFonts w:ascii="Abadi MT Condensed Light" w:hAnsi="Abadi MT Condensed Light" w:cs="Times New Roman"/>
          <w:szCs w:val="24"/>
        </w:rPr>
        <w:t>well</w:t>
      </w:r>
      <w:r w:rsidR="00567119" w:rsidRPr="00AA3375">
        <w:rPr>
          <w:rFonts w:ascii="Abadi MT Condensed Light" w:hAnsi="Abadi MT Condensed Light" w:cs="Times New Roman"/>
          <w:szCs w:val="24"/>
        </w:rPr>
        <w:t xml:space="preserve"> as you think. </w:t>
      </w:r>
    </w:p>
    <w:p w14:paraId="40F8F563" w14:textId="18F8869C" w:rsidR="00567119" w:rsidRPr="00AA3375" w:rsidRDefault="00271A5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w:t>
      </w:r>
      <w:r w:rsidR="00567119" w:rsidRPr="00AA3375">
        <w:rPr>
          <w:rFonts w:ascii="Abadi MT Condensed Light" w:hAnsi="Abadi MT Condensed Light" w:cs="Times New Roman"/>
          <w:szCs w:val="24"/>
        </w:rPr>
        <w:t>ife is a proc</w:t>
      </w:r>
      <w:r w:rsidRPr="00AA3375">
        <w:rPr>
          <w:rFonts w:ascii="Abadi MT Condensed Light" w:hAnsi="Abadi MT Condensed Light" w:cs="Times New Roman"/>
          <w:szCs w:val="24"/>
        </w:rPr>
        <w:t>ess</w:t>
      </w:r>
      <w:r w:rsidR="0076289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w:t>
      </w:r>
      <w:r w:rsidR="00567119" w:rsidRPr="00AA3375">
        <w:rPr>
          <w:rFonts w:ascii="Abadi MT Condensed Light" w:hAnsi="Abadi MT Condensed Light" w:cs="Times New Roman"/>
          <w:szCs w:val="24"/>
        </w:rPr>
        <w:t xml:space="preserve">you cannot have </w:t>
      </w:r>
      <w:r w:rsidR="00974DA9" w:rsidRPr="00AA3375">
        <w:rPr>
          <w:rFonts w:ascii="Abadi MT Condensed Light" w:hAnsi="Abadi MT Condensed Light" w:cs="Times New Roman"/>
          <w:szCs w:val="24"/>
        </w:rPr>
        <w:t>everything but</w:t>
      </w:r>
      <w:r w:rsidR="00567119" w:rsidRPr="00AA3375">
        <w:rPr>
          <w:rFonts w:ascii="Abadi MT Condensed Light" w:hAnsi="Abadi MT Condensed Light" w:cs="Times New Roman"/>
          <w:szCs w:val="24"/>
        </w:rPr>
        <w:t xml:space="preserve"> something- deserved and rightfully acquired.</w:t>
      </w:r>
    </w:p>
    <w:p w14:paraId="37BC248A" w14:textId="1150E059" w:rsidR="002A0EEF" w:rsidRPr="00AA3375" w:rsidRDefault="007C090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U</w:t>
      </w:r>
      <w:r w:rsidR="00E94DB7" w:rsidRPr="00AA3375">
        <w:rPr>
          <w:rFonts w:ascii="Abadi MT Condensed Light" w:hAnsi="Abadi MT Condensed Light" w:cs="Times New Roman"/>
          <w:szCs w:val="24"/>
        </w:rPr>
        <w:t xml:space="preserve">nderstand </w:t>
      </w:r>
      <w:r w:rsidR="003D0136" w:rsidRPr="00AA3375">
        <w:rPr>
          <w:rFonts w:ascii="Abadi MT Condensed Light" w:hAnsi="Abadi MT Condensed Light" w:cs="Times New Roman"/>
          <w:szCs w:val="24"/>
        </w:rPr>
        <w:t xml:space="preserve">that </w:t>
      </w:r>
      <w:r w:rsidR="00E94DB7" w:rsidRPr="00AA3375">
        <w:rPr>
          <w:rFonts w:ascii="Abadi MT Condensed Light" w:hAnsi="Abadi MT Condensed Light" w:cs="Times New Roman"/>
          <w:szCs w:val="24"/>
        </w:rPr>
        <w:t xml:space="preserve">peace of mind is a forerunner of good sleep. </w:t>
      </w:r>
    </w:p>
    <w:p w14:paraId="29EABB38" w14:textId="72F894D1" w:rsidR="00567119" w:rsidRPr="00AA3375" w:rsidRDefault="003D013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Why sedate</w:t>
      </w:r>
      <w:r w:rsidR="00567119"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to </w:t>
      </w:r>
      <w:r w:rsidR="002A0EEF" w:rsidRPr="00AA3375">
        <w:rPr>
          <w:rFonts w:ascii="Abadi MT Condensed Light" w:hAnsi="Abadi MT Condensed Light" w:cs="Times New Roman"/>
          <w:szCs w:val="24"/>
        </w:rPr>
        <w:t xml:space="preserve">sleep? </w:t>
      </w:r>
      <w:r w:rsidR="00567119" w:rsidRPr="00AA3375">
        <w:rPr>
          <w:rFonts w:ascii="Abadi MT Condensed Light" w:hAnsi="Abadi MT Condensed Light" w:cs="Times New Roman"/>
          <w:szCs w:val="24"/>
        </w:rPr>
        <w:t xml:space="preserve">Which is not good sleep, by doing stupid alcoholism &amp; </w:t>
      </w:r>
      <w:r w:rsidR="00974DA9" w:rsidRPr="00AA3375">
        <w:rPr>
          <w:rFonts w:ascii="Abadi MT Condensed Light" w:hAnsi="Abadi MT Condensed Light" w:cs="Times New Roman"/>
          <w:szCs w:val="24"/>
        </w:rPr>
        <w:t>‘dragging’ yourself into</w:t>
      </w:r>
      <w:r w:rsidR="00567119" w:rsidRPr="00AA3375">
        <w:rPr>
          <w:rFonts w:ascii="Abadi MT Condensed Light" w:hAnsi="Abadi MT Condensed Light" w:cs="Times New Roman"/>
          <w:szCs w:val="24"/>
        </w:rPr>
        <w:t xml:space="preserve"> sleep? Sleep is tax</w:t>
      </w:r>
      <w:r w:rsidR="0076289A"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free</w:t>
      </w:r>
      <w:r w:rsidR="0076289A" w:rsidRPr="00AA3375">
        <w:rPr>
          <w:rFonts w:ascii="Abadi MT Condensed Light" w:hAnsi="Abadi MT Condensed Light" w:cs="Times New Roman"/>
          <w:szCs w:val="24"/>
        </w:rPr>
        <w:t>—the o</w:t>
      </w:r>
      <w:r w:rsidR="00567119" w:rsidRPr="00AA3375">
        <w:rPr>
          <w:rFonts w:ascii="Abadi MT Condensed Light" w:hAnsi="Abadi MT Condensed Light" w:cs="Times New Roman"/>
          <w:szCs w:val="24"/>
        </w:rPr>
        <w:t>nly committal.</w:t>
      </w:r>
    </w:p>
    <w:p w14:paraId="2D1D2E88" w14:textId="7A216051" w:rsidR="00567119" w:rsidRPr="00AA3375" w:rsidRDefault="0043217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 have</w:t>
      </w:r>
      <w:r w:rsidR="00567119" w:rsidRPr="00AA3375">
        <w:rPr>
          <w:rFonts w:ascii="Abadi MT Condensed Light" w:hAnsi="Abadi MT Condensed Light" w:cs="Times New Roman"/>
          <w:szCs w:val="24"/>
        </w:rPr>
        <w:t xml:space="preserve"> also lacked sleep in some instances, and </w:t>
      </w:r>
      <w:r w:rsidRPr="00AA3375">
        <w:rPr>
          <w:rFonts w:ascii="Abadi MT Condensed Light" w:hAnsi="Abadi MT Condensed Light" w:cs="Times New Roman"/>
          <w:szCs w:val="24"/>
        </w:rPr>
        <w:t>that is</w:t>
      </w:r>
      <w:r w:rsidR="008A095B" w:rsidRPr="00AA3375">
        <w:rPr>
          <w:rFonts w:ascii="Abadi MT Condensed Light" w:hAnsi="Abadi MT Condensed Light" w:cs="Times New Roman"/>
          <w:szCs w:val="24"/>
        </w:rPr>
        <w:t xml:space="preserve"> why I have </w:t>
      </w:r>
      <w:r w:rsidR="00694662" w:rsidRPr="00AA3375">
        <w:rPr>
          <w:rFonts w:ascii="Abadi MT Condensed Light" w:hAnsi="Abadi MT Condensed Light" w:cs="Times New Roman"/>
          <w:szCs w:val="24"/>
        </w:rPr>
        <w:t xml:space="preserve">got to </w:t>
      </w:r>
      <w:r w:rsidR="006B78F1" w:rsidRPr="00AA3375">
        <w:rPr>
          <w:rFonts w:ascii="Abadi MT Condensed Light" w:hAnsi="Abadi MT Condensed Light" w:cs="Times New Roman"/>
          <w:szCs w:val="24"/>
        </w:rPr>
        <w:t>review my</w:t>
      </w:r>
      <w:r w:rsidR="00567119" w:rsidRPr="00AA3375">
        <w:rPr>
          <w:rFonts w:ascii="Abadi MT Condensed Light" w:hAnsi="Abadi MT Condensed Light" w:cs="Times New Roman"/>
          <w:szCs w:val="24"/>
        </w:rPr>
        <w:t xml:space="preserve"> </w:t>
      </w:r>
      <w:r w:rsidR="00694662" w:rsidRPr="00AA3375">
        <w:rPr>
          <w:rFonts w:ascii="Abadi MT Condensed Light" w:hAnsi="Abadi MT Condensed Light" w:cs="Times New Roman"/>
          <w:szCs w:val="24"/>
        </w:rPr>
        <w:t xml:space="preserve">session of </w:t>
      </w:r>
      <w:r w:rsidR="006B78F1"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bad</w:t>
      </w:r>
      <w:r w:rsidR="006B78F1"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life so that </w:t>
      </w:r>
      <w:r w:rsidRPr="00AA3375">
        <w:rPr>
          <w:rFonts w:ascii="Abadi MT Condensed Light" w:hAnsi="Abadi MT Condensed Light" w:cs="Times New Roman"/>
          <w:szCs w:val="24"/>
        </w:rPr>
        <w:t xml:space="preserve">I </w:t>
      </w:r>
      <w:r w:rsidR="0076289A" w:rsidRPr="00AA3375">
        <w:rPr>
          <w:rFonts w:ascii="Abadi MT Condensed Light" w:hAnsi="Abadi MT Condensed Light" w:cs="Times New Roman"/>
          <w:szCs w:val="24"/>
        </w:rPr>
        <w:t>can</w:t>
      </w:r>
      <w:r w:rsidR="00567119" w:rsidRPr="00AA3375">
        <w:rPr>
          <w:rFonts w:ascii="Abadi MT Condensed Light" w:hAnsi="Abadi MT Condensed Light" w:cs="Times New Roman"/>
          <w:szCs w:val="24"/>
        </w:rPr>
        <w:t xml:space="preserve"> fix it right from the symptoms.</w:t>
      </w:r>
    </w:p>
    <w:p w14:paraId="538EF36B" w14:textId="4EA6C99B" w:rsidR="00567119" w:rsidRPr="00AA3375" w:rsidRDefault="006B78F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Another reason</w:t>
      </w:r>
      <w:r w:rsidR="009103B7" w:rsidRPr="00AA3375">
        <w:rPr>
          <w:rFonts w:ascii="Abadi MT Condensed Light" w:hAnsi="Abadi MT Condensed Light" w:cs="Times New Roman"/>
          <w:szCs w:val="24"/>
        </w:rPr>
        <w:t xml:space="preserve"> for good sleep is</w:t>
      </w:r>
      <w:r w:rsidR="00567119" w:rsidRPr="00AA3375">
        <w:rPr>
          <w:rFonts w:ascii="Abadi MT Condensed Light" w:hAnsi="Abadi MT Condensed Light" w:cs="Times New Roman"/>
          <w:szCs w:val="24"/>
        </w:rPr>
        <w:t xml:space="preserve"> body </w:t>
      </w:r>
      <w:r w:rsidR="009103B7" w:rsidRPr="00AA3375">
        <w:rPr>
          <w:rFonts w:ascii="Abadi MT Condensed Light" w:hAnsi="Abadi MT Condensed Light" w:cs="Times New Roman"/>
          <w:szCs w:val="24"/>
        </w:rPr>
        <w:t>rest</w:t>
      </w:r>
      <w:r w:rsidR="001B2FEE" w:rsidRPr="00AA3375">
        <w:rPr>
          <w:rFonts w:ascii="Abadi MT Condensed Light" w:hAnsi="Abadi MT Condensed Light" w:cs="Times New Roman"/>
          <w:szCs w:val="24"/>
        </w:rPr>
        <w:t>; to achieve this, the body is bathed</w:t>
      </w:r>
      <w:r w:rsidR="00567119" w:rsidRPr="00AA3375">
        <w:rPr>
          <w:rFonts w:ascii="Abadi MT Condensed Light" w:hAnsi="Abadi MT Condensed Light" w:cs="Times New Roman"/>
          <w:szCs w:val="24"/>
        </w:rPr>
        <w:t xml:space="preserve"> and nouri</w:t>
      </w:r>
      <w:r w:rsidR="00D93254" w:rsidRPr="00AA3375">
        <w:rPr>
          <w:rFonts w:ascii="Abadi MT Condensed Light" w:hAnsi="Abadi MT Condensed Light" w:cs="Times New Roman"/>
          <w:szCs w:val="24"/>
        </w:rPr>
        <w:t>shed</w:t>
      </w:r>
      <w:r w:rsidR="00567119" w:rsidRPr="00AA3375">
        <w:rPr>
          <w:rFonts w:ascii="Abadi MT Condensed Light" w:hAnsi="Abadi MT Condensed Light" w:cs="Times New Roman"/>
          <w:szCs w:val="24"/>
        </w:rPr>
        <w:t xml:space="preserve"> f</w:t>
      </w:r>
      <w:r w:rsidR="00AD0D60" w:rsidRPr="00AA3375">
        <w:rPr>
          <w:rFonts w:ascii="Abadi MT Condensed Light" w:hAnsi="Abadi MT Condensed Light" w:cs="Times New Roman"/>
          <w:szCs w:val="24"/>
        </w:rPr>
        <w:t xml:space="preserve">or rest and </w:t>
      </w:r>
      <w:r w:rsidR="00F91865" w:rsidRPr="00AA3375">
        <w:rPr>
          <w:rFonts w:ascii="Abadi MT Condensed Light" w:hAnsi="Abadi MT Condensed Light" w:cs="Times New Roman"/>
          <w:szCs w:val="24"/>
        </w:rPr>
        <w:t>rejuvenation.</w:t>
      </w:r>
    </w:p>
    <w:p w14:paraId="2E1D2BCF" w14:textId="2ED3358A"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Good sleep is not a </w:t>
      </w:r>
      <w:r w:rsidR="00F91865" w:rsidRPr="00AA3375">
        <w:rPr>
          <w:rFonts w:ascii="Abadi MT Condensed Light" w:hAnsi="Abadi MT Condensed Light" w:cs="Times New Roman"/>
          <w:szCs w:val="24"/>
        </w:rPr>
        <w:t>byproduct</w:t>
      </w:r>
      <w:r w:rsidRPr="00AA3375">
        <w:rPr>
          <w:rFonts w:ascii="Abadi MT Condensed Light" w:hAnsi="Abadi MT Condensed Light" w:cs="Times New Roman"/>
          <w:szCs w:val="24"/>
        </w:rPr>
        <w:t xml:space="preserve"> of fatigue; you </w:t>
      </w:r>
      <w:r w:rsidR="00F91865" w:rsidRPr="00AA3375">
        <w:rPr>
          <w:rFonts w:ascii="Abadi MT Condensed Light" w:hAnsi="Abadi MT Condensed Light" w:cs="Times New Roman"/>
          <w:szCs w:val="24"/>
        </w:rPr>
        <w:t>should not</w:t>
      </w:r>
      <w:r w:rsidRPr="00AA3375">
        <w:rPr>
          <w:rFonts w:ascii="Abadi MT Condensed Light" w:hAnsi="Abadi MT Condensed Light" w:cs="Times New Roman"/>
          <w:szCs w:val="24"/>
        </w:rPr>
        <w:t xml:space="preserve"> confuse the two</w:t>
      </w:r>
      <w:r w:rsidR="00F91865" w:rsidRPr="00AA3375">
        <w:rPr>
          <w:rFonts w:ascii="Abadi MT Condensed Light" w:hAnsi="Abadi MT Condensed Light" w:cs="Times New Roman"/>
          <w:szCs w:val="24"/>
        </w:rPr>
        <w:t>.</w:t>
      </w:r>
    </w:p>
    <w:p w14:paraId="3026792B" w14:textId="45A517B4" w:rsidR="00567119" w:rsidRPr="00AA3375" w:rsidRDefault="006800A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w:t>
      </w:r>
      <w:r w:rsidR="00567119" w:rsidRPr="00AA3375">
        <w:rPr>
          <w:rFonts w:ascii="Abadi MT Condensed Light" w:hAnsi="Abadi MT Condensed Light" w:cs="Times New Roman"/>
          <w:szCs w:val="24"/>
        </w:rPr>
        <w:t>ood sl</w:t>
      </w:r>
      <w:r w:rsidR="00742D77" w:rsidRPr="00AA3375">
        <w:rPr>
          <w:rFonts w:ascii="Abadi MT Condensed Light" w:hAnsi="Abadi MT Condensed Light" w:cs="Times New Roman"/>
          <w:szCs w:val="24"/>
        </w:rPr>
        <w:t xml:space="preserve">eep draws </w:t>
      </w:r>
      <w:r w:rsidRPr="00AA3375">
        <w:rPr>
          <w:rFonts w:ascii="Abadi MT Condensed Light" w:hAnsi="Abadi MT Condensed Light" w:cs="Times New Roman"/>
          <w:szCs w:val="24"/>
        </w:rPr>
        <w:t>you from</w:t>
      </w:r>
      <w:r w:rsidR="00742D77" w:rsidRPr="00AA3375">
        <w:rPr>
          <w:rFonts w:ascii="Abadi MT Condensed Light" w:hAnsi="Abadi MT Condensed Light" w:cs="Times New Roman"/>
          <w:szCs w:val="24"/>
        </w:rPr>
        <w:t xml:space="preserve"> a comfortable place slowly</w:t>
      </w:r>
      <w:r w:rsidR="00DC3F76" w:rsidRPr="00AA3375">
        <w:rPr>
          <w:rFonts w:ascii="Abadi MT Condensed Light" w:hAnsi="Abadi MT Condensed Light" w:cs="Times New Roman"/>
          <w:szCs w:val="24"/>
        </w:rPr>
        <w:t xml:space="preserve"> by slowly</w:t>
      </w:r>
      <w:r w:rsidR="00742D77" w:rsidRPr="00AA3375">
        <w:rPr>
          <w:rFonts w:ascii="Abadi MT Condensed Light" w:hAnsi="Abadi MT Condensed Light" w:cs="Times New Roman"/>
          <w:szCs w:val="24"/>
        </w:rPr>
        <w:t xml:space="preserve"> </w:t>
      </w:r>
      <w:r w:rsidR="00DC3F76" w:rsidRPr="00AA3375">
        <w:rPr>
          <w:rFonts w:ascii="Abadi MT Condensed Light" w:hAnsi="Abadi MT Condensed Light" w:cs="Times New Roman"/>
          <w:szCs w:val="24"/>
        </w:rPr>
        <w:t>detaching you</w:t>
      </w:r>
      <w:r w:rsidR="00567119" w:rsidRPr="00AA3375">
        <w:rPr>
          <w:rFonts w:ascii="Abadi MT Condensed Light" w:hAnsi="Abadi MT Condensed Light" w:cs="Times New Roman"/>
          <w:szCs w:val="24"/>
        </w:rPr>
        <w:t xml:space="preserve"> effor</w:t>
      </w:r>
      <w:r w:rsidR="00742D77" w:rsidRPr="00AA3375">
        <w:rPr>
          <w:rFonts w:ascii="Abadi MT Condensed Light" w:hAnsi="Abadi MT Condensed Light" w:cs="Times New Roman"/>
          <w:szCs w:val="24"/>
        </w:rPr>
        <w:t>tlessl</w:t>
      </w:r>
      <w:r w:rsidR="00DC3F76" w:rsidRPr="00AA3375">
        <w:rPr>
          <w:rFonts w:ascii="Abadi MT Condensed Light" w:hAnsi="Abadi MT Condensed Light" w:cs="Times New Roman"/>
          <w:szCs w:val="24"/>
        </w:rPr>
        <w:t>y before</w:t>
      </w:r>
      <w:r w:rsidR="00742D77"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sleep takes you away</w:t>
      </w:r>
      <w:r w:rsidRPr="00AA3375">
        <w:rPr>
          <w:rFonts w:ascii="Abadi MT Condensed Light" w:hAnsi="Abadi MT Condensed Light" w:cs="Times New Roman"/>
          <w:szCs w:val="24"/>
        </w:rPr>
        <w:t xml:space="preserve"> for some time. When enough </w:t>
      </w:r>
      <w:r w:rsidR="00567119" w:rsidRPr="00AA3375">
        <w:rPr>
          <w:rFonts w:ascii="Abadi MT Condensed Light" w:hAnsi="Abadi MT Condensed Light" w:cs="Times New Roman"/>
          <w:szCs w:val="24"/>
        </w:rPr>
        <w:t>re</w:t>
      </w:r>
      <w:r w:rsidRPr="00AA3375">
        <w:rPr>
          <w:rFonts w:ascii="Abadi MT Condensed Light" w:hAnsi="Abadi MT Condensed Light" w:cs="Times New Roman"/>
          <w:szCs w:val="24"/>
        </w:rPr>
        <w:t>juvenation has been done</w:t>
      </w:r>
      <w:r w:rsidR="0076289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you</w:t>
      </w:r>
      <w:r w:rsidR="00567119" w:rsidRPr="00AA3375">
        <w:rPr>
          <w:rFonts w:ascii="Abadi MT Condensed Light" w:hAnsi="Abadi MT Condensed Light" w:cs="Times New Roman"/>
          <w:szCs w:val="24"/>
        </w:rPr>
        <w:t xml:space="preserve"> feel to wake up.</w:t>
      </w:r>
    </w:p>
    <w:p w14:paraId="4AB001D5" w14:textId="61E0A5AF"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Other requirements for </w:t>
      </w:r>
      <w:r w:rsidR="0076289A" w:rsidRPr="00AA3375">
        <w:rPr>
          <w:rFonts w:ascii="Abadi MT Condensed Light" w:hAnsi="Abadi MT Condensed Light" w:cs="Times New Roman"/>
          <w:szCs w:val="24"/>
        </w:rPr>
        <w:t xml:space="preserve">a </w:t>
      </w:r>
      <w:r w:rsidRPr="00AA3375">
        <w:rPr>
          <w:rFonts w:ascii="Abadi MT Condensed Light" w:hAnsi="Abadi MT Condensed Light" w:cs="Times New Roman"/>
          <w:szCs w:val="24"/>
        </w:rPr>
        <w:t>good sleep</w:t>
      </w:r>
      <w:r w:rsidR="00D93254" w:rsidRPr="00AA3375">
        <w:rPr>
          <w:rFonts w:ascii="Abadi MT Condensed Light" w:hAnsi="Abadi MT Condensed Light" w:cs="Times New Roman"/>
          <w:szCs w:val="24"/>
        </w:rPr>
        <w:t xml:space="preserve"> </w:t>
      </w:r>
      <w:r w:rsidR="0076289A" w:rsidRPr="00AA3375">
        <w:rPr>
          <w:rFonts w:ascii="Abadi MT Condensed Light" w:hAnsi="Abadi MT Condensed Light" w:cs="Times New Roman"/>
          <w:szCs w:val="24"/>
        </w:rPr>
        <w:t>at</w:t>
      </w:r>
      <w:r w:rsidR="00D93254" w:rsidRPr="00AA3375">
        <w:rPr>
          <w:rFonts w:ascii="Abadi MT Condensed Light" w:hAnsi="Abadi MT Condensed Light" w:cs="Times New Roman"/>
          <w:szCs w:val="24"/>
        </w:rPr>
        <w:t xml:space="preserve"> night</w:t>
      </w:r>
      <w:r w:rsidR="00D62BCE" w:rsidRPr="00AA3375">
        <w:rPr>
          <w:rFonts w:ascii="Abadi MT Condensed Light" w:hAnsi="Abadi MT Condensed Light" w:cs="Times New Roman"/>
          <w:szCs w:val="24"/>
        </w:rPr>
        <w:t xml:space="preserve">; </w:t>
      </w:r>
      <w:r w:rsidR="0076289A" w:rsidRPr="00AA3375">
        <w:rPr>
          <w:rFonts w:ascii="Abadi MT Condensed Light" w:hAnsi="Abadi MT Condensed Light" w:cs="Times New Roman"/>
          <w:szCs w:val="24"/>
        </w:rPr>
        <w:t>are</w:t>
      </w:r>
      <w:r w:rsidR="00DC3F76" w:rsidRPr="00AA3375">
        <w:rPr>
          <w:rFonts w:ascii="Abadi MT Condensed Light" w:hAnsi="Abadi MT Condensed Light" w:cs="Times New Roman"/>
          <w:szCs w:val="24"/>
        </w:rPr>
        <w:t xml:space="preserve"> to </w:t>
      </w:r>
      <w:r w:rsidR="00F23929" w:rsidRPr="00AA3375">
        <w:rPr>
          <w:rFonts w:ascii="Abadi MT Condensed Light" w:hAnsi="Abadi MT Condensed Light" w:cs="Times New Roman"/>
          <w:szCs w:val="24"/>
        </w:rPr>
        <w:t xml:space="preserve">clear your bowels before you retire </w:t>
      </w:r>
      <w:r w:rsidRPr="00AA3375">
        <w:rPr>
          <w:rFonts w:ascii="Abadi MT Condensed Light" w:hAnsi="Abadi MT Condensed Light" w:cs="Times New Roman"/>
          <w:szCs w:val="24"/>
        </w:rPr>
        <w:t xml:space="preserve">to </w:t>
      </w:r>
      <w:r w:rsidR="00F23929" w:rsidRPr="00AA3375">
        <w:rPr>
          <w:rFonts w:ascii="Abadi MT Condensed Light" w:hAnsi="Abadi MT Condensed Light" w:cs="Times New Roman"/>
          <w:szCs w:val="24"/>
        </w:rPr>
        <w:t xml:space="preserve">bed, not </w:t>
      </w:r>
      <w:r w:rsidR="0076289A" w:rsidRPr="00AA3375">
        <w:rPr>
          <w:rFonts w:ascii="Abadi MT Condensed Light" w:hAnsi="Abadi MT Condensed Light" w:cs="Times New Roman"/>
          <w:szCs w:val="24"/>
        </w:rPr>
        <w:t xml:space="preserve">to </w:t>
      </w:r>
      <w:r w:rsidRPr="00AA3375">
        <w:rPr>
          <w:rFonts w:ascii="Abadi MT Condensed Light" w:hAnsi="Abadi MT Condensed Light" w:cs="Times New Roman"/>
          <w:szCs w:val="24"/>
        </w:rPr>
        <w:t xml:space="preserve">mention comfortable </w:t>
      </w:r>
      <w:r w:rsidR="00E22DD3" w:rsidRPr="00AA3375">
        <w:rPr>
          <w:rFonts w:ascii="Abadi MT Condensed Light" w:hAnsi="Abadi MT Condensed Light" w:cs="Times New Roman"/>
          <w:szCs w:val="24"/>
        </w:rPr>
        <w:t>beddings.</w:t>
      </w:r>
      <w:r w:rsidRPr="00AA3375">
        <w:rPr>
          <w:rFonts w:ascii="Abadi MT Condensed Light" w:hAnsi="Abadi MT Condensed Light" w:cs="Times New Roman"/>
          <w:szCs w:val="24"/>
        </w:rPr>
        <w:t xml:space="preserve"> </w:t>
      </w:r>
    </w:p>
    <w:p w14:paraId="5D43249D" w14:textId="2354A82E"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sleep is as good as</w:t>
      </w:r>
      <w:r w:rsidR="004B13DC" w:rsidRPr="00AA3375">
        <w:rPr>
          <w:rFonts w:ascii="Abadi MT Condensed Light" w:hAnsi="Abadi MT Condensed Light" w:cs="Times New Roman"/>
          <w:szCs w:val="24"/>
        </w:rPr>
        <w:t xml:space="preserve"> the comfort of the </w:t>
      </w:r>
      <w:r w:rsidR="00D62BCE" w:rsidRPr="00AA3375">
        <w:rPr>
          <w:rFonts w:ascii="Abadi MT Condensed Light" w:hAnsi="Abadi MT Condensed Light" w:cs="Times New Roman"/>
          <w:szCs w:val="24"/>
        </w:rPr>
        <w:t>beddings</w:t>
      </w:r>
      <w:r w:rsidR="002648F4" w:rsidRPr="00AA3375">
        <w:rPr>
          <w:rFonts w:ascii="Abadi MT Condensed Light" w:hAnsi="Abadi MT Condensed Light" w:cs="Times New Roman"/>
          <w:szCs w:val="24"/>
        </w:rPr>
        <w:t>,</w:t>
      </w:r>
      <w:r w:rsidR="00D62BCE" w:rsidRPr="00AA3375">
        <w:rPr>
          <w:rFonts w:ascii="Abadi MT Condensed Light" w:hAnsi="Abadi MT Condensed Light" w:cs="Times New Roman"/>
          <w:szCs w:val="24"/>
        </w:rPr>
        <w:t xml:space="preserve"> and they should be </w:t>
      </w:r>
      <w:r w:rsidR="009D7B8D" w:rsidRPr="00AA3375">
        <w:rPr>
          <w:rFonts w:ascii="Abadi MT Condensed Light" w:hAnsi="Abadi MT Condensed Light" w:cs="Times New Roman"/>
          <w:szCs w:val="24"/>
        </w:rPr>
        <w:t>taking</w:t>
      </w:r>
      <w:r w:rsidRPr="00AA3375">
        <w:rPr>
          <w:rFonts w:ascii="Abadi MT Condensed Light" w:hAnsi="Abadi MT Condensed Light" w:cs="Times New Roman"/>
          <w:szCs w:val="24"/>
        </w:rPr>
        <w:t xml:space="preserve"> the shape of your body</w:t>
      </w:r>
      <w:r w:rsidR="00656CB5" w:rsidRPr="00AA3375">
        <w:rPr>
          <w:rFonts w:ascii="Abadi MT Condensed Light" w:hAnsi="Abadi MT Condensed Light" w:cs="Times New Roman"/>
          <w:szCs w:val="24"/>
        </w:rPr>
        <w:t xml:space="preserve"> or comfortable</w:t>
      </w:r>
      <w:r w:rsidR="002648F4" w:rsidRPr="00AA3375">
        <w:rPr>
          <w:rFonts w:ascii="Abadi MT Condensed Light" w:hAnsi="Abadi MT Condensed Light" w:cs="Times New Roman"/>
          <w:szCs w:val="24"/>
        </w:rPr>
        <w:t>—o</w:t>
      </w:r>
      <w:r w:rsidR="00656CB5" w:rsidRPr="00AA3375">
        <w:rPr>
          <w:rFonts w:ascii="Abadi MT Condensed Light" w:hAnsi="Abadi MT Condensed Light" w:cs="Times New Roman"/>
          <w:szCs w:val="24"/>
        </w:rPr>
        <w:t xml:space="preserve">ne of the most important </w:t>
      </w:r>
      <w:r w:rsidRPr="00AA3375">
        <w:rPr>
          <w:rFonts w:ascii="Abadi MT Condensed Light" w:hAnsi="Abadi MT Condensed Light" w:cs="Times New Roman"/>
          <w:szCs w:val="24"/>
        </w:rPr>
        <w:t>requirement</w:t>
      </w:r>
      <w:r w:rsidR="00656CB5" w:rsidRPr="00AA3375">
        <w:rPr>
          <w:rFonts w:ascii="Abadi MT Condensed Light" w:hAnsi="Abadi MT Condensed Light" w:cs="Times New Roman"/>
          <w:szCs w:val="24"/>
        </w:rPr>
        <w:t>s</w:t>
      </w:r>
      <w:r w:rsidRPr="00AA3375">
        <w:rPr>
          <w:rFonts w:ascii="Abadi MT Condensed Light" w:hAnsi="Abadi MT Condensed Light" w:cs="Times New Roman"/>
          <w:szCs w:val="24"/>
        </w:rPr>
        <w:t xml:space="preserve"> for </w:t>
      </w:r>
      <w:r w:rsidR="00BA7CAD" w:rsidRPr="00AA3375">
        <w:rPr>
          <w:rFonts w:ascii="Abadi MT Condensed Light" w:hAnsi="Abadi MT Condensed Light" w:cs="Times New Roman"/>
          <w:szCs w:val="24"/>
        </w:rPr>
        <w:t xml:space="preserve">good </w:t>
      </w:r>
      <w:r w:rsidRPr="00AA3375">
        <w:rPr>
          <w:rFonts w:ascii="Abadi MT Condensed Light" w:hAnsi="Abadi MT Condensed Light" w:cs="Times New Roman"/>
          <w:szCs w:val="24"/>
        </w:rPr>
        <w:t xml:space="preserve">sleep. </w:t>
      </w:r>
    </w:p>
    <w:p w14:paraId="73E08BE0" w14:textId="62AC345B"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If you still </w:t>
      </w:r>
      <w:r w:rsidR="00E22DD3" w:rsidRPr="00AA3375">
        <w:rPr>
          <w:rFonts w:ascii="Abadi MT Condensed Light" w:hAnsi="Abadi MT Condensed Light" w:cs="Times New Roman"/>
          <w:szCs w:val="24"/>
        </w:rPr>
        <w:t>cannot</w:t>
      </w:r>
      <w:r w:rsidR="00656CB5" w:rsidRPr="00AA3375">
        <w:rPr>
          <w:rFonts w:ascii="Abadi MT Condensed Light" w:hAnsi="Abadi MT Condensed Light" w:cs="Times New Roman"/>
          <w:szCs w:val="24"/>
        </w:rPr>
        <w:t xml:space="preserve"> get good sleep, review and overhaul your whole life-</w:t>
      </w:r>
      <w:r w:rsidR="00517770" w:rsidRPr="00AA3375">
        <w:rPr>
          <w:rFonts w:ascii="Abadi MT Condensed Light" w:hAnsi="Abadi MT Condensed Light" w:cs="Times New Roman"/>
          <w:szCs w:val="24"/>
        </w:rPr>
        <w:t xml:space="preserve"> </w:t>
      </w:r>
      <w:r w:rsidR="00432170" w:rsidRPr="00AA3375">
        <w:rPr>
          <w:rFonts w:ascii="Abadi MT Condensed Light" w:hAnsi="Abadi MT Condensed Light" w:cs="Times New Roman"/>
          <w:szCs w:val="24"/>
        </w:rPr>
        <w:t>business</w:t>
      </w:r>
      <w:r w:rsidRPr="00AA3375">
        <w:rPr>
          <w:rFonts w:ascii="Abadi MT Condensed Light" w:hAnsi="Abadi MT Condensed Light" w:cs="Times New Roman"/>
          <w:szCs w:val="24"/>
        </w:rPr>
        <w:t>,</w:t>
      </w:r>
      <w:r w:rsidR="00517770" w:rsidRPr="00AA3375">
        <w:rPr>
          <w:rFonts w:ascii="Abadi MT Condensed Light" w:hAnsi="Abadi MT Condensed Light" w:cs="Times New Roman"/>
          <w:szCs w:val="24"/>
        </w:rPr>
        <w:t xml:space="preserve"> family, personality,</w:t>
      </w:r>
      <w:r w:rsidRPr="00AA3375">
        <w:rPr>
          <w:rFonts w:ascii="Abadi MT Condensed Light" w:hAnsi="Abadi MT Condensed Light" w:cs="Times New Roman"/>
          <w:szCs w:val="24"/>
        </w:rPr>
        <w:t xml:space="preserve"> job,</w:t>
      </w:r>
      <w:r w:rsidR="00517770" w:rsidRPr="00AA3375">
        <w:rPr>
          <w:rFonts w:ascii="Abadi MT Condensed Light" w:hAnsi="Abadi MT Condensed Light" w:cs="Times New Roman"/>
          <w:szCs w:val="24"/>
        </w:rPr>
        <w:t xml:space="preserve"> skills</w:t>
      </w:r>
      <w:r w:rsidR="002648F4" w:rsidRPr="00AA3375">
        <w:rPr>
          <w:rFonts w:ascii="Abadi MT Condensed Light" w:hAnsi="Abadi MT Condensed Light" w:cs="Times New Roman"/>
          <w:szCs w:val="24"/>
        </w:rPr>
        <w:t>,</w:t>
      </w:r>
      <w:r w:rsidR="00517770" w:rsidRPr="00AA3375">
        <w:rPr>
          <w:rFonts w:ascii="Abadi MT Condensed Light" w:hAnsi="Abadi MT Condensed Light" w:cs="Times New Roman"/>
          <w:szCs w:val="24"/>
        </w:rPr>
        <w:t xml:space="preserve"> etc., or</w:t>
      </w:r>
      <w:r w:rsidRPr="00AA3375">
        <w:rPr>
          <w:rFonts w:ascii="Abadi MT Condensed Light" w:hAnsi="Abadi MT Condensed Light" w:cs="Times New Roman"/>
          <w:szCs w:val="24"/>
        </w:rPr>
        <w:t xml:space="preserve"> seek divine intervention.</w:t>
      </w:r>
    </w:p>
    <w:p w14:paraId="0862FF59" w14:textId="53C5FF8B"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Guilt haunts </w:t>
      </w:r>
      <w:r w:rsidR="00BA7CAD" w:rsidRPr="00AA3375">
        <w:rPr>
          <w:rFonts w:ascii="Abadi MT Condensed Light" w:hAnsi="Abadi MT Condensed Light" w:cs="Times New Roman"/>
          <w:szCs w:val="24"/>
        </w:rPr>
        <w:t xml:space="preserve">more </w:t>
      </w:r>
      <w:r w:rsidR="00E22DD3" w:rsidRPr="00AA3375">
        <w:rPr>
          <w:rFonts w:ascii="Abadi MT Condensed Light" w:hAnsi="Abadi MT Condensed Light" w:cs="Times New Roman"/>
          <w:szCs w:val="24"/>
        </w:rPr>
        <w:t>during</w:t>
      </w:r>
      <w:r w:rsidR="005C3975" w:rsidRPr="00AA3375">
        <w:rPr>
          <w:rFonts w:ascii="Abadi MT Condensed Light" w:hAnsi="Abadi MT Condensed Light" w:cs="Times New Roman"/>
          <w:szCs w:val="24"/>
        </w:rPr>
        <w:t xml:space="preserve"> ones</w:t>
      </w:r>
      <w:r w:rsidR="00E22DD3" w:rsidRPr="00AA3375">
        <w:rPr>
          <w:rFonts w:ascii="Abadi MT Condensed Light" w:hAnsi="Abadi MT Condensed Light" w:cs="Times New Roman"/>
          <w:szCs w:val="24"/>
        </w:rPr>
        <w:t xml:space="preserve"> rest</w:t>
      </w:r>
      <w:r w:rsidRPr="00AA3375">
        <w:rPr>
          <w:rFonts w:ascii="Abadi MT Condensed Light" w:hAnsi="Abadi MT Condensed Light" w:cs="Times New Roman"/>
          <w:szCs w:val="24"/>
        </w:rPr>
        <w:t xml:space="preserve"> and sleep time.</w:t>
      </w:r>
      <w:del w:id="90" w:author="Muthomi Thiankolu" w:date="2021-02-01T19:19:00Z">
        <w:r w:rsidRPr="00AA3375" w:rsidDel="00A00A63">
          <w:rPr>
            <w:rFonts w:ascii="Abadi MT Condensed Light" w:hAnsi="Abadi MT Condensed Light" w:cs="Times New Roman"/>
            <w:szCs w:val="24"/>
          </w:rPr>
          <w:delText xml:space="preserve">  </w:delText>
        </w:r>
      </w:del>
      <w:ins w:id="91" w:author="Muthomi Thiankolu" w:date="2021-02-01T19:19:00Z">
        <w:r w:rsidR="00A00A63" w:rsidRPr="00AA3375">
          <w:rPr>
            <w:rFonts w:ascii="Abadi MT Condensed Light" w:hAnsi="Abadi MT Condensed Light" w:cs="Times New Roman"/>
            <w:szCs w:val="24"/>
          </w:rPr>
          <w:t xml:space="preserve"> </w:t>
        </w:r>
      </w:ins>
    </w:p>
    <w:p w14:paraId="58EAAD42" w14:textId="77777777" w:rsidR="00567119" w:rsidRPr="00AA3375" w:rsidRDefault="00567119" w:rsidP="00BA5516">
      <w:pPr>
        <w:jc w:val="both"/>
        <w:rPr>
          <w:rFonts w:ascii="Abadi MT Condensed Light" w:hAnsi="Abadi MT Condensed Light" w:cs="Times New Roman"/>
          <w:b/>
          <w:bCs/>
          <w:szCs w:val="24"/>
        </w:rPr>
      </w:pPr>
      <w:r w:rsidRPr="00AA3375">
        <w:rPr>
          <w:rFonts w:ascii="Abadi MT Condensed Light" w:hAnsi="Abadi MT Condensed Light" w:cs="Times New Roman"/>
          <w:szCs w:val="24"/>
        </w:rPr>
        <w:t xml:space="preserve"> </w:t>
      </w:r>
    </w:p>
    <w:p w14:paraId="3E059218" w14:textId="77777777" w:rsidR="007076F4" w:rsidRPr="00AA3375" w:rsidRDefault="007076F4"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76C289BE" w14:textId="77777777" w:rsidR="00567119" w:rsidRPr="00AA3375" w:rsidRDefault="00E22DD3" w:rsidP="00CC5E28">
      <w:pPr>
        <w:pStyle w:val="Heading1"/>
        <w:rPr>
          <w:rFonts w:ascii="Abadi MT Condensed Light" w:hAnsi="Abadi MT Condensed Light"/>
        </w:rPr>
      </w:pPr>
      <w:bookmarkStart w:id="92" w:name="_Toc69903283"/>
      <w:r w:rsidRPr="00AA3375">
        <w:rPr>
          <w:rFonts w:ascii="Abadi MT Condensed Light" w:hAnsi="Abadi MT Condensed Light"/>
        </w:rPr>
        <w:lastRenderedPageBreak/>
        <w:t>NEW</w:t>
      </w:r>
      <w:r w:rsidR="00567119" w:rsidRPr="00AA3375">
        <w:rPr>
          <w:rFonts w:ascii="Abadi MT Condensed Light" w:hAnsi="Abadi MT Condensed Light"/>
        </w:rPr>
        <w:t xml:space="preserve"> THINKING</w:t>
      </w:r>
      <w:bookmarkEnd w:id="92"/>
      <w:r w:rsidR="00567119" w:rsidRPr="00AA3375">
        <w:rPr>
          <w:rFonts w:ascii="Abadi MT Condensed Light" w:hAnsi="Abadi MT Condensed Light"/>
        </w:rPr>
        <w:t xml:space="preserve"> </w:t>
      </w:r>
    </w:p>
    <w:p w14:paraId="202B34DD" w14:textId="5054DCEC"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Information </w:t>
      </w:r>
      <w:r w:rsidR="00422D82" w:rsidRPr="00AA3375">
        <w:rPr>
          <w:rFonts w:ascii="Abadi MT Condensed Light" w:hAnsi="Abadi MT Condensed Light" w:cs="Times New Roman"/>
          <w:szCs w:val="24"/>
        </w:rPr>
        <w:t>is not</w:t>
      </w:r>
      <w:r w:rsidRPr="00AA3375">
        <w:rPr>
          <w:rFonts w:ascii="Abadi MT Condensed Light" w:hAnsi="Abadi MT Condensed Light" w:cs="Times New Roman"/>
          <w:szCs w:val="24"/>
        </w:rPr>
        <w:t xml:space="preserve"> in</w:t>
      </w:r>
      <w:r w:rsidR="002648F4"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sight, just </w:t>
      </w:r>
      <w:r w:rsidR="00422D82" w:rsidRPr="00AA3375">
        <w:rPr>
          <w:rFonts w:ascii="Abadi MT Condensed Light" w:hAnsi="Abadi MT Condensed Light" w:cs="Times New Roman"/>
          <w:szCs w:val="24"/>
        </w:rPr>
        <w:t>as</w:t>
      </w:r>
      <w:r w:rsidRPr="00AA3375">
        <w:rPr>
          <w:rFonts w:ascii="Abadi MT Condensed Light" w:hAnsi="Abadi MT Condensed Light" w:cs="Times New Roman"/>
          <w:szCs w:val="24"/>
        </w:rPr>
        <w:t xml:space="preserve"> knowledge is not awareness.</w:t>
      </w:r>
    </w:p>
    <w:p w14:paraId="3497B90F"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Having information </w:t>
      </w:r>
      <w:r w:rsidR="00422D82" w:rsidRPr="00AA3375">
        <w:rPr>
          <w:rFonts w:ascii="Abadi MT Condensed Light" w:hAnsi="Abadi MT Condensed Light" w:cs="Times New Roman"/>
          <w:szCs w:val="24"/>
        </w:rPr>
        <w:t>does not</w:t>
      </w:r>
      <w:r w:rsidRPr="00AA3375">
        <w:rPr>
          <w:rFonts w:ascii="Abadi MT Condensed Light" w:hAnsi="Abadi MT Condensed Light" w:cs="Times New Roman"/>
          <w:szCs w:val="24"/>
        </w:rPr>
        <w:t xml:space="preserve"> mean awareness.</w:t>
      </w:r>
    </w:p>
    <w:p w14:paraId="3BA345D2" w14:textId="46B34468"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Like an alcoholic knows</w:t>
      </w:r>
      <w:r w:rsidR="00442064" w:rsidRPr="00AA3375">
        <w:rPr>
          <w:rFonts w:ascii="Abadi MT Condensed Light" w:hAnsi="Abadi MT Condensed Light" w:cs="Times New Roman"/>
          <w:szCs w:val="24"/>
        </w:rPr>
        <w:t xml:space="preserve"> very well</w:t>
      </w:r>
      <w:r w:rsidRPr="00AA3375">
        <w:rPr>
          <w:rFonts w:ascii="Abadi MT Condensed Light" w:hAnsi="Abadi MT Condensed Light" w:cs="Times New Roman"/>
          <w:szCs w:val="24"/>
        </w:rPr>
        <w:t xml:space="preserve"> that he is destroying himself,</w:t>
      </w:r>
      <w:ins w:id="93" w:author="Muthomi Thiankolu" w:date="2021-02-01T19:19:00Z">
        <w:r w:rsidR="00A00A63" w:rsidRPr="00AA3375">
          <w:rPr>
            <w:rFonts w:ascii="Abadi MT Condensed Light" w:hAnsi="Abadi MT Condensed Light" w:cs="Times New Roman"/>
            <w:szCs w:val="24"/>
          </w:rPr>
          <w:t xml:space="preserve"> </w:t>
        </w:r>
      </w:ins>
      <w:r w:rsidRPr="00AA3375">
        <w:rPr>
          <w:rFonts w:ascii="Abadi MT Condensed Light" w:hAnsi="Abadi MT Condensed Light" w:cs="Times New Roman"/>
          <w:szCs w:val="24"/>
        </w:rPr>
        <w:t xml:space="preserve">he is not aware of it. If he </w:t>
      </w:r>
      <w:r w:rsidR="00613013" w:rsidRPr="00AA3375">
        <w:rPr>
          <w:rFonts w:ascii="Abadi MT Condensed Light" w:hAnsi="Abadi MT Condensed Light" w:cs="Times New Roman"/>
          <w:szCs w:val="24"/>
        </w:rPr>
        <w:t>was</w:t>
      </w:r>
      <w:r w:rsidRPr="00AA3375">
        <w:rPr>
          <w:rFonts w:ascii="Abadi MT Condensed Light" w:hAnsi="Abadi MT Condensed Light" w:cs="Times New Roman"/>
          <w:szCs w:val="24"/>
        </w:rPr>
        <w:t xml:space="preserve"> aware </w:t>
      </w:r>
      <w:r w:rsidR="002648F4" w:rsidRPr="00AA3375">
        <w:rPr>
          <w:rFonts w:ascii="Abadi MT Condensed Light" w:hAnsi="Abadi MT Condensed Light" w:cs="Times New Roman"/>
          <w:szCs w:val="24"/>
        </w:rPr>
        <w:t xml:space="preserve">of </w:t>
      </w:r>
      <w:r w:rsidRPr="00AA3375">
        <w:rPr>
          <w:rFonts w:ascii="Abadi MT Condensed Light" w:hAnsi="Abadi MT Condensed Light" w:cs="Times New Roman"/>
          <w:szCs w:val="24"/>
        </w:rPr>
        <w:t xml:space="preserve">how he </w:t>
      </w:r>
      <w:r w:rsidR="00613013" w:rsidRPr="00AA3375">
        <w:rPr>
          <w:rFonts w:ascii="Abadi MT Condensed Light" w:hAnsi="Abadi MT Condensed Light" w:cs="Times New Roman"/>
          <w:szCs w:val="24"/>
        </w:rPr>
        <w:t>was</w:t>
      </w:r>
      <w:r w:rsidRPr="00AA3375">
        <w:rPr>
          <w:rFonts w:ascii="Abadi MT Condensed Light" w:hAnsi="Abadi MT Condensed Light" w:cs="Times New Roman"/>
          <w:szCs w:val="24"/>
        </w:rPr>
        <w:t xml:space="preserve"> </w:t>
      </w:r>
      <w:r w:rsidR="002648F4" w:rsidRPr="00AA3375">
        <w:rPr>
          <w:rFonts w:ascii="Abadi MT Condensed Light" w:hAnsi="Abadi MT Condensed Light" w:cs="Times New Roman"/>
          <w:szCs w:val="24"/>
        </w:rPr>
        <w:t>kill</w:t>
      </w:r>
      <w:r w:rsidRPr="00AA3375">
        <w:rPr>
          <w:rFonts w:ascii="Abadi MT Condensed Light" w:hAnsi="Abadi MT Condensed Light" w:cs="Times New Roman"/>
          <w:szCs w:val="24"/>
        </w:rPr>
        <w:t xml:space="preserve">ing himself, he would </w:t>
      </w:r>
      <w:r w:rsidR="00B506C4" w:rsidRPr="00AA3375">
        <w:rPr>
          <w:rFonts w:ascii="Abadi MT Condensed Light" w:hAnsi="Abadi MT Condensed Light" w:cs="Times New Roman"/>
          <w:szCs w:val="24"/>
        </w:rPr>
        <w:t>assuredly stop</w:t>
      </w:r>
      <w:r w:rsidR="00442064" w:rsidRPr="00AA3375">
        <w:rPr>
          <w:rFonts w:ascii="Abadi MT Condensed Light" w:hAnsi="Abadi MT Condensed Light" w:cs="Times New Roman"/>
          <w:szCs w:val="24"/>
        </w:rPr>
        <w:t xml:space="preserve"> drinking.</w:t>
      </w:r>
    </w:p>
    <w:p w14:paraId="01BA6D2C" w14:textId="7777777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is where many of the people </w:t>
      </w:r>
      <w:r w:rsidR="00422D82" w:rsidRPr="00AA3375">
        <w:rPr>
          <w:rFonts w:ascii="Abadi MT Condensed Light" w:hAnsi="Abadi MT Condensed Light" w:cs="Times New Roman"/>
          <w:szCs w:val="24"/>
        </w:rPr>
        <w:t>are;</w:t>
      </w:r>
      <w:r w:rsidRPr="00AA3375">
        <w:rPr>
          <w:rFonts w:ascii="Abadi MT Condensed Light" w:hAnsi="Abadi MT Condensed Light" w:cs="Times New Roman"/>
          <w:szCs w:val="24"/>
        </w:rPr>
        <w:t xml:space="preserve"> they have information but are not aware.</w:t>
      </w:r>
    </w:p>
    <w:p w14:paraId="67FAE954" w14:textId="77777777" w:rsidR="00A55396"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w:t>
      </w:r>
      <w:r w:rsidR="00422D82" w:rsidRPr="00AA3375">
        <w:rPr>
          <w:rFonts w:ascii="Abadi MT Condensed Light" w:hAnsi="Abadi MT Condensed Light" w:cs="Times New Roman"/>
          <w:szCs w:val="24"/>
        </w:rPr>
        <w:t>do not</w:t>
      </w:r>
      <w:r w:rsidRPr="00AA3375">
        <w:rPr>
          <w:rFonts w:ascii="Abadi MT Condensed Light" w:hAnsi="Abadi MT Condensed Light" w:cs="Times New Roman"/>
          <w:szCs w:val="24"/>
        </w:rPr>
        <w:t xml:space="preserve"> change </w:t>
      </w:r>
      <w:r w:rsidR="00A55396" w:rsidRPr="00AA3375">
        <w:rPr>
          <w:rFonts w:ascii="Abadi MT Condensed Light" w:hAnsi="Abadi MT Condensed Light" w:cs="Times New Roman"/>
          <w:szCs w:val="24"/>
        </w:rPr>
        <w:t>yourself;</w:t>
      </w:r>
      <w:r w:rsidRPr="00AA3375">
        <w:rPr>
          <w:rFonts w:ascii="Abadi MT Condensed Light" w:hAnsi="Abadi MT Condensed Light" w:cs="Times New Roman"/>
          <w:szCs w:val="24"/>
        </w:rPr>
        <w:t xml:space="preserve"> change happens </w:t>
      </w:r>
      <w:r w:rsidR="00A55396" w:rsidRPr="00AA3375">
        <w:rPr>
          <w:rFonts w:ascii="Abadi MT Condensed Light" w:hAnsi="Abadi MT Condensed Light" w:cs="Times New Roman"/>
          <w:szCs w:val="24"/>
        </w:rPr>
        <w:t>once and takes place through you and</w:t>
      </w:r>
      <w:r w:rsidRPr="00AA3375">
        <w:rPr>
          <w:rFonts w:ascii="Abadi MT Condensed Light" w:hAnsi="Abadi MT Condensed Light" w:cs="Times New Roman"/>
          <w:szCs w:val="24"/>
        </w:rPr>
        <w:t xml:space="preserve"> in you.</w:t>
      </w:r>
    </w:p>
    <w:p w14:paraId="1FD62C23" w14:textId="5333AB28"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 </w:t>
      </w:r>
      <w:r w:rsidR="002648F4" w:rsidRPr="00AA3375">
        <w:rPr>
          <w:rFonts w:ascii="Abadi MT Condensed Light" w:hAnsi="Abadi MT Condensed Light" w:cs="Times New Roman"/>
          <w:szCs w:val="24"/>
        </w:rPr>
        <w:t>The i</w:t>
      </w:r>
      <w:r w:rsidRPr="00AA3375">
        <w:rPr>
          <w:rFonts w:ascii="Abadi MT Condensed Light" w:hAnsi="Abadi MT Condensed Light" w:cs="Times New Roman"/>
          <w:szCs w:val="24"/>
        </w:rPr>
        <w:t xml:space="preserve">nformation </w:t>
      </w:r>
      <w:r w:rsidR="00A55396" w:rsidRPr="00AA3375">
        <w:rPr>
          <w:rFonts w:ascii="Abadi MT Condensed Light" w:hAnsi="Abadi MT Condensed Light" w:cs="Times New Roman"/>
          <w:szCs w:val="24"/>
        </w:rPr>
        <w:t>does not</w:t>
      </w:r>
      <w:r w:rsidRPr="00AA3375">
        <w:rPr>
          <w:rFonts w:ascii="Abadi MT Condensed Light" w:hAnsi="Abadi MT Condensed Light" w:cs="Times New Roman"/>
          <w:szCs w:val="24"/>
        </w:rPr>
        <w:t xml:space="preserve"> change</w:t>
      </w:r>
      <w:r w:rsidR="00A55396" w:rsidRPr="00AA3375">
        <w:rPr>
          <w:rFonts w:ascii="Abadi MT Condensed Light" w:hAnsi="Abadi MT Condensed Light" w:cs="Times New Roman"/>
          <w:szCs w:val="24"/>
        </w:rPr>
        <w:t xml:space="preserve"> one, Awareness does</w:t>
      </w:r>
      <w:r w:rsidRPr="00AA3375">
        <w:rPr>
          <w:rFonts w:ascii="Abadi MT Condensed Light" w:hAnsi="Abadi MT Condensed Light" w:cs="Times New Roman"/>
          <w:szCs w:val="24"/>
        </w:rPr>
        <w:t>.</w:t>
      </w:r>
    </w:p>
    <w:p w14:paraId="7668056A" w14:textId="5438373B" w:rsidR="00567119" w:rsidRPr="00AA3375" w:rsidRDefault="00A5539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instance, </w:t>
      </w:r>
      <w:r w:rsidR="009B5893" w:rsidRPr="00AA3375">
        <w:rPr>
          <w:rFonts w:ascii="Abadi MT Condensed Light" w:hAnsi="Abadi MT Condensed Light" w:cs="Times New Roman"/>
          <w:szCs w:val="24"/>
        </w:rPr>
        <w:t>Christian knowledge of s</w:t>
      </w:r>
      <w:r w:rsidR="00567119" w:rsidRPr="00AA3375">
        <w:rPr>
          <w:rFonts w:ascii="Abadi MT Condensed Light" w:hAnsi="Abadi MT Condensed Light" w:cs="Times New Roman"/>
          <w:szCs w:val="24"/>
        </w:rPr>
        <w:t xml:space="preserve">alvation </w:t>
      </w:r>
      <w:r w:rsidR="006B445C" w:rsidRPr="00AA3375">
        <w:rPr>
          <w:rFonts w:ascii="Abadi MT Condensed Light" w:hAnsi="Abadi MT Condensed Light" w:cs="Times New Roman"/>
          <w:szCs w:val="24"/>
        </w:rPr>
        <w:t>does not</w:t>
      </w:r>
      <w:r w:rsidR="00567119" w:rsidRPr="00AA3375">
        <w:rPr>
          <w:rFonts w:ascii="Abadi MT Condensed Light" w:hAnsi="Abadi MT Condensed Light" w:cs="Times New Roman"/>
          <w:szCs w:val="24"/>
        </w:rPr>
        <w:t xml:space="preserve"> lead you to it, instead</w:t>
      </w:r>
      <w:r w:rsidR="002648F4" w:rsidRPr="00AA3375">
        <w:rPr>
          <w:rFonts w:ascii="Abadi MT Condensed Light" w:hAnsi="Abadi MT Condensed Light" w:cs="Times New Roman"/>
          <w:szCs w:val="24"/>
        </w:rPr>
        <w:t xml:space="preserve"> of</w:t>
      </w:r>
      <w:r w:rsidR="00567119" w:rsidRPr="00AA3375">
        <w:rPr>
          <w:rFonts w:ascii="Abadi MT Condensed Light" w:hAnsi="Abadi MT Condensed Light" w:cs="Times New Roman"/>
          <w:szCs w:val="24"/>
        </w:rPr>
        <w:t xml:space="preserve"> awareness leads your steps to it through you.</w:t>
      </w:r>
    </w:p>
    <w:p w14:paraId="0FA4B763" w14:textId="0267691D"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Further, I would say understanding how is</w:t>
      </w:r>
      <w:r w:rsidR="006B445C" w:rsidRPr="00AA3375">
        <w:rPr>
          <w:rFonts w:ascii="Abadi MT Condensed Light" w:hAnsi="Abadi MT Condensed Light" w:cs="Times New Roman"/>
          <w:szCs w:val="24"/>
        </w:rPr>
        <w:t xml:space="preserve"> </w:t>
      </w:r>
      <w:r w:rsidR="009B5893" w:rsidRPr="00AA3375">
        <w:rPr>
          <w:rFonts w:ascii="Abadi MT Condensed Light" w:hAnsi="Abadi MT Condensed Light" w:cs="Times New Roman"/>
          <w:szCs w:val="24"/>
        </w:rPr>
        <w:t xml:space="preserve">the </w:t>
      </w:r>
      <w:r w:rsidR="006B445C" w:rsidRPr="00AA3375">
        <w:rPr>
          <w:rFonts w:ascii="Abadi MT Condensed Light" w:hAnsi="Abadi MT Condensed Light" w:cs="Times New Roman"/>
          <w:szCs w:val="24"/>
        </w:rPr>
        <w:t>actual</w:t>
      </w:r>
      <w:r w:rsidRPr="00AA3375">
        <w:rPr>
          <w:rFonts w:ascii="Abadi MT Condensed Light" w:hAnsi="Abadi MT Condensed Light" w:cs="Times New Roman"/>
          <w:szCs w:val="24"/>
        </w:rPr>
        <w:t xml:space="preserve"> awareness in its scope.</w:t>
      </w:r>
    </w:p>
    <w:p w14:paraId="3D1BF874" w14:textId="746E4B61"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a smoker knows smoking is killing him from the lungs and might snatch</w:t>
      </w:r>
      <w:r w:rsidR="009B5893" w:rsidRPr="00AA3375">
        <w:rPr>
          <w:rFonts w:ascii="Abadi MT Condensed Light" w:hAnsi="Abadi MT Condensed Light" w:cs="Times New Roman"/>
          <w:szCs w:val="24"/>
        </w:rPr>
        <w:t xml:space="preserve"> him from his loving family, it </w:t>
      </w:r>
      <w:r w:rsidR="00432170" w:rsidRPr="00AA3375">
        <w:rPr>
          <w:rFonts w:ascii="Abadi MT Condensed Light" w:hAnsi="Abadi MT Condensed Light" w:cs="Times New Roman"/>
          <w:szCs w:val="24"/>
        </w:rPr>
        <w:t>does not</w:t>
      </w:r>
      <w:r w:rsidR="009B5893" w:rsidRPr="00AA3375">
        <w:rPr>
          <w:rFonts w:ascii="Abadi MT Condensed Light" w:hAnsi="Abadi MT Condensed Light" w:cs="Times New Roman"/>
          <w:szCs w:val="24"/>
        </w:rPr>
        <w:t xml:space="preserve"> mean much and might not scare enough; b</w:t>
      </w:r>
      <w:r w:rsidRPr="00AA3375">
        <w:rPr>
          <w:rFonts w:ascii="Abadi MT Condensed Light" w:hAnsi="Abadi MT Condensed Light" w:cs="Times New Roman"/>
          <w:szCs w:val="24"/>
        </w:rPr>
        <w:t xml:space="preserve">ut when </w:t>
      </w:r>
      <w:r w:rsidR="00432170" w:rsidRPr="00AA3375">
        <w:rPr>
          <w:rFonts w:ascii="Abadi MT Condensed Light" w:hAnsi="Abadi MT Condensed Light" w:cs="Times New Roman"/>
          <w:szCs w:val="24"/>
        </w:rPr>
        <w:t>he is</w:t>
      </w:r>
      <w:r w:rsidRPr="00AA3375">
        <w:rPr>
          <w:rFonts w:ascii="Abadi MT Condensed Light" w:hAnsi="Abadi MT Condensed Light" w:cs="Times New Roman"/>
          <w:szCs w:val="24"/>
        </w:rPr>
        <w:t xml:space="preserve"> aware</w:t>
      </w:r>
      <w:r w:rsidR="006B445C" w:rsidRPr="00AA3375">
        <w:rPr>
          <w:rFonts w:ascii="Abadi MT Condensed Light" w:hAnsi="Abadi MT Condensed Light" w:cs="Times New Roman"/>
          <w:szCs w:val="24"/>
        </w:rPr>
        <w:t xml:space="preserve"> </w:t>
      </w:r>
      <w:r w:rsidR="00144E63" w:rsidRPr="00AA3375">
        <w:rPr>
          <w:rFonts w:ascii="Abadi MT Condensed Light" w:hAnsi="Abadi MT Condensed Light" w:cs="Times New Roman"/>
          <w:szCs w:val="24"/>
        </w:rPr>
        <w:t>(Understanding how) the patches on</w:t>
      </w:r>
      <w:r w:rsidRPr="00AA3375">
        <w:rPr>
          <w:rFonts w:ascii="Abadi MT Condensed Light" w:hAnsi="Abadi MT Condensed Light" w:cs="Times New Roman"/>
          <w:szCs w:val="24"/>
        </w:rPr>
        <w:t xml:space="preserve"> his lungs have been a</w:t>
      </w:r>
      <w:r w:rsidR="00144E63" w:rsidRPr="00AA3375">
        <w:rPr>
          <w:rFonts w:ascii="Abadi MT Condensed Light" w:hAnsi="Abadi MT Condensed Light" w:cs="Times New Roman"/>
          <w:szCs w:val="24"/>
        </w:rPr>
        <w:t>ccelerated from his habit and</w:t>
      </w:r>
      <w:r w:rsidRPr="00AA3375">
        <w:rPr>
          <w:rFonts w:ascii="Abadi MT Condensed Light" w:hAnsi="Abadi MT Condensed Light" w:cs="Times New Roman"/>
          <w:szCs w:val="24"/>
        </w:rPr>
        <w:t xml:space="preserve"> is about to kill him, he will quit smoking right away.</w:t>
      </w:r>
    </w:p>
    <w:p w14:paraId="75174969" w14:textId="18270833" w:rsidR="00BC6823" w:rsidRPr="00AA3375" w:rsidRDefault="00BC68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Let us now think of and answer the ‘how’ question </w:t>
      </w:r>
      <w:r w:rsidR="00144E63" w:rsidRPr="00AA3375">
        <w:rPr>
          <w:rFonts w:ascii="Abadi MT Condensed Light" w:hAnsi="Abadi MT Condensed Light" w:cs="Times New Roman"/>
          <w:szCs w:val="24"/>
        </w:rPr>
        <w:t xml:space="preserve">in </w:t>
      </w:r>
      <w:r w:rsidR="00FE2154" w:rsidRPr="00AA3375">
        <w:rPr>
          <w:rFonts w:ascii="Abadi MT Condensed Light" w:hAnsi="Abadi MT Condensed Light" w:cs="Times New Roman"/>
          <w:szCs w:val="24"/>
        </w:rPr>
        <w:t>everything.</w:t>
      </w:r>
    </w:p>
    <w:p w14:paraId="19684818" w14:textId="3DC33F37" w:rsidR="00567119" w:rsidRPr="00AA3375" w:rsidRDefault="00224C3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872496" w:rsidRPr="00AA3375">
        <w:rPr>
          <w:rFonts w:ascii="Abadi MT Condensed Light" w:hAnsi="Abadi MT Condensed Light" w:cs="Times New Roman"/>
          <w:szCs w:val="24"/>
        </w:rPr>
        <w:t>he</w:t>
      </w:r>
      <w:r w:rsidR="00567119" w:rsidRPr="00AA3375">
        <w:rPr>
          <w:rFonts w:ascii="Abadi MT Condensed Light" w:hAnsi="Abadi MT Condensed Light" w:cs="Times New Roman"/>
          <w:szCs w:val="24"/>
        </w:rPr>
        <w:t xml:space="preserve"> life</w:t>
      </w:r>
      <w:r w:rsidR="00872496" w:rsidRPr="00AA3375">
        <w:rPr>
          <w:rFonts w:ascii="Abadi MT Condensed Light" w:hAnsi="Abadi MT Condensed Light" w:cs="Times New Roman"/>
          <w:szCs w:val="24"/>
        </w:rPr>
        <w:t xml:space="preserve"> we live</w:t>
      </w:r>
      <w:r w:rsidRPr="00AA3375">
        <w:rPr>
          <w:rFonts w:ascii="Abadi MT Condensed Light" w:hAnsi="Abadi MT Condensed Light" w:cs="Times New Roman"/>
          <w:szCs w:val="24"/>
        </w:rPr>
        <w:t xml:space="preserve"> is covered by</w:t>
      </w:r>
      <w:r w:rsidR="00FE2154" w:rsidRPr="00AA3375">
        <w:rPr>
          <w:rFonts w:ascii="Abadi MT Condensed Light" w:hAnsi="Abadi MT Condensed Light" w:cs="Times New Roman"/>
          <w:szCs w:val="24"/>
        </w:rPr>
        <w:t xml:space="preserve"> knowledg</w:t>
      </w:r>
      <w:r w:rsidR="00872496" w:rsidRPr="00AA3375">
        <w:rPr>
          <w:rFonts w:ascii="Abadi MT Condensed Light" w:hAnsi="Abadi MT Condensed Light" w:cs="Times New Roman"/>
          <w:szCs w:val="24"/>
        </w:rPr>
        <w:t>e</w:t>
      </w:r>
      <w:r w:rsidRPr="00AA3375">
        <w:rPr>
          <w:rFonts w:ascii="Abadi MT Condensed Light" w:hAnsi="Abadi MT Condensed Light" w:cs="Times New Roman"/>
          <w:szCs w:val="24"/>
        </w:rPr>
        <w:t xml:space="preserve"> (s)</w:t>
      </w:r>
      <w:r w:rsidR="00872496" w:rsidRPr="00AA3375">
        <w:rPr>
          <w:rFonts w:ascii="Abadi MT Condensed Light" w:hAnsi="Abadi MT Condensed Light" w:cs="Times New Roman"/>
          <w:szCs w:val="24"/>
        </w:rPr>
        <w:t xml:space="preserve"> b</w:t>
      </w:r>
      <w:r w:rsidR="00AE3C23" w:rsidRPr="00AA3375">
        <w:rPr>
          <w:rFonts w:ascii="Abadi MT Condensed Light" w:hAnsi="Abadi MT Condensed Light" w:cs="Times New Roman"/>
          <w:szCs w:val="24"/>
        </w:rPr>
        <w:t>ut short of</w:t>
      </w:r>
      <w:r w:rsidR="00FE2154" w:rsidRPr="00AA3375">
        <w:rPr>
          <w:rFonts w:ascii="Abadi MT Condensed Light" w:hAnsi="Abadi MT Condensed Light" w:cs="Times New Roman"/>
          <w:szCs w:val="24"/>
        </w:rPr>
        <w:t xml:space="preserve"> </w:t>
      </w:r>
      <w:r w:rsidR="00872496" w:rsidRPr="00AA3375">
        <w:rPr>
          <w:rFonts w:ascii="Abadi MT Condensed Light" w:hAnsi="Abadi MT Condensed Light" w:cs="Times New Roman"/>
          <w:szCs w:val="24"/>
        </w:rPr>
        <w:t>awareness.</w:t>
      </w:r>
    </w:p>
    <w:p w14:paraId="50A27970" w14:textId="41736145" w:rsidR="00567119" w:rsidRPr="00AA3375" w:rsidRDefault="006C644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this regard, more often than not</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we </w:t>
      </w:r>
      <w:r w:rsidR="00140A95" w:rsidRPr="00AA3375">
        <w:rPr>
          <w:rFonts w:ascii="Abadi MT Condensed Light" w:hAnsi="Abadi MT Condensed Light" w:cs="Times New Roman"/>
          <w:szCs w:val="24"/>
        </w:rPr>
        <w:t xml:space="preserve">all </w:t>
      </w:r>
      <w:r w:rsidR="00567119" w:rsidRPr="00AA3375">
        <w:rPr>
          <w:rFonts w:ascii="Abadi MT Condensed Light" w:hAnsi="Abadi MT Condensed Light" w:cs="Times New Roman"/>
          <w:szCs w:val="24"/>
        </w:rPr>
        <w:t>know what we want, what we should do</w:t>
      </w:r>
      <w:r w:rsidR="002648F4"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and how we can do it; but </w:t>
      </w:r>
      <w:r w:rsidR="00432170" w:rsidRPr="00AA3375">
        <w:rPr>
          <w:rFonts w:ascii="Abadi MT Condensed Light" w:hAnsi="Abadi MT Condensed Light" w:cs="Times New Roman"/>
          <w:szCs w:val="24"/>
        </w:rPr>
        <w:t>it is</w:t>
      </w:r>
      <w:r w:rsidR="00567119" w:rsidRPr="00AA3375">
        <w:rPr>
          <w:rFonts w:ascii="Abadi MT Condensed Light" w:hAnsi="Abadi MT Condensed Light" w:cs="Times New Roman"/>
          <w:szCs w:val="24"/>
        </w:rPr>
        <w:t xml:space="preserve"> surprisingly unfortunate that we are not doing it and not willing to do it.</w:t>
      </w:r>
    </w:p>
    <w:p w14:paraId="0419AAC9" w14:textId="0A84C8C5"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Put your health and fitness to f</w:t>
      </w:r>
      <w:r w:rsidR="00140A95" w:rsidRPr="00AA3375">
        <w:rPr>
          <w:rFonts w:ascii="Abadi MT Condensed Light" w:hAnsi="Abadi MT Condensed Light" w:cs="Times New Roman"/>
          <w:szCs w:val="24"/>
        </w:rPr>
        <w:t xml:space="preserve">ocus, </w:t>
      </w:r>
      <w:r w:rsidR="006B445C" w:rsidRPr="00AA3375">
        <w:rPr>
          <w:rFonts w:ascii="Abadi MT Condensed Light" w:hAnsi="Abadi MT Condensed Light" w:cs="Times New Roman"/>
          <w:szCs w:val="24"/>
        </w:rPr>
        <w:t>how and what are you doing</w:t>
      </w:r>
      <w:r w:rsidR="00140A95" w:rsidRPr="00AA3375">
        <w:rPr>
          <w:rFonts w:ascii="Abadi MT Condensed Light" w:hAnsi="Abadi MT Condensed Light" w:cs="Times New Roman"/>
          <w:szCs w:val="24"/>
        </w:rPr>
        <w:t xml:space="preserve"> about it vi</w:t>
      </w:r>
      <w:r w:rsidR="002648F4" w:rsidRPr="00AA3375">
        <w:rPr>
          <w:rFonts w:ascii="Abadi MT Condensed Light" w:hAnsi="Abadi MT Condensed Light" w:cs="Times New Roman"/>
          <w:szCs w:val="24"/>
        </w:rPr>
        <w:t>s</w:t>
      </w:r>
      <w:r w:rsidR="00140A95" w:rsidRPr="00AA3375">
        <w:rPr>
          <w:rFonts w:ascii="Abadi MT Condensed Light" w:hAnsi="Abadi MT Condensed Light" w:cs="Times New Roman"/>
          <w:szCs w:val="24"/>
        </w:rPr>
        <w:t>-a-vis</w:t>
      </w:r>
      <w:r w:rsidRPr="00AA3375">
        <w:rPr>
          <w:rFonts w:ascii="Abadi MT Condensed Light" w:hAnsi="Abadi MT Condensed Light" w:cs="Times New Roman"/>
          <w:szCs w:val="24"/>
        </w:rPr>
        <w:t xml:space="preserve"> your wishes </w:t>
      </w:r>
    </w:p>
    <w:p w14:paraId="67B9A67A" w14:textId="77777777" w:rsidR="00567119" w:rsidRPr="00AA3375" w:rsidRDefault="006B445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Who</w:t>
      </w:r>
      <w:r w:rsidR="00567119" w:rsidRPr="00AA3375">
        <w:rPr>
          <w:rFonts w:ascii="Abadi MT Condensed Light" w:hAnsi="Abadi MT Condensed Light" w:cs="Times New Roman"/>
          <w:szCs w:val="24"/>
        </w:rPr>
        <w:t xml:space="preserve"> does</w:t>
      </w:r>
      <w:r w:rsidR="00BC6823" w:rsidRPr="00AA3375">
        <w:rPr>
          <w:rFonts w:ascii="Abadi MT Condensed Light" w:hAnsi="Abadi MT Condensed Light" w:cs="Times New Roman"/>
          <w:szCs w:val="24"/>
        </w:rPr>
        <w:t xml:space="preserve"> no</w:t>
      </w:r>
      <w:r w:rsidR="00567119" w:rsidRPr="00AA3375">
        <w:rPr>
          <w:rFonts w:ascii="Abadi MT Condensed Light" w:hAnsi="Abadi MT Condensed Light" w:cs="Times New Roman"/>
          <w:szCs w:val="24"/>
        </w:rPr>
        <w:t>t know their life position and their life of admiration and dream?</w:t>
      </w:r>
    </w:p>
    <w:p w14:paraId="58347EC5" w14:textId="28537CAB"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Who does not know what is good enough for him or her but how many or how </w:t>
      </w:r>
      <w:r w:rsidR="002648F4" w:rsidRPr="00AA3375">
        <w:rPr>
          <w:rFonts w:ascii="Abadi MT Condensed Light" w:hAnsi="Abadi MT Condensed Light" w:cs="Times New Roman"/>
          <w:szCs w:val="24"/>
        </w:rPr>
        <w:t>do we</w:t>
      </w:r>
      <w:r w:rsidR="00C10DBA" w:rsidRPr="00AA3375">
        <w:rPr>
          <w:rFonts w:ascii="Abadi MT Condensed Light" w:hAnsi="Abadi MT Condensed Light" w:cs="Times New Roman"/>
          <w:szCs w:val="24"/>
        </w:rPr>
        <w:t xml:space="preserve"> not</w:t>
      </w:r>
      <w:r w:rsidRPr="00AA3375">
        <w:rPr>
          <w:rFonts w:ascii="Abadi MT Condensed Light" w:hAnsi="Abadi MT Condensed Light" w:cs="Times New Roman"/>
          <w:szCs w:val="24"/>
        </w:rPr>
        <w:t xml:space="preserve"> pursue it or </w:t>
      </w:r>
      <w:r w:rsidR="00BC6823" w:rsidRPr="00AA3375">
        <w:rPr>
          <w:rFonts w:ascii="Abadi MT Condensed Light" w:hAnsi="Abadi MT Condensed Light" w:cs="Times New Roman"/>
          <w:szCs w:val="24"/>
        </w:rPr>
        <w:t>maybe</w:t>
      </w:r>
      <w:r w:rsidR="00AA0827"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we </w:t>
      </w:r>
      <w:r w:rsidR="00C10DBA" w:rsidRPr="00AA3375">
        <w:rPr>
          <w:rFonts w:ascii="Abadi MT Condensed Light" w:hAnsi="Abadi MT Condensed Light" w:cs="Times New Roman"/>
          <w:szCs w:val="24"/>
        </w:rPr>
        <w:t>do not</w:t>
      </w:r>
      <w:r w:rsidRPr="00AA3375">
        <w:rPr>
          <w:rFonts w:ascii="Abadi MT Condensed Light" w:hAnsi="Abadi MT Condensed Light" w:cs="Times New Roman"/>
          <w:szCs w:val="24"/>
        </w:rPr>
        <w:t xml:space="preserve"> want </w:t>
      </w:r>
      <w:r w:rsidR="00432170" w:rsidRPr="00AA3375">
        <w:rPr>
          <w:rFonts w:ascii="Abadi MT Condensed Light" w:hAnsi="Abadi MT Condensed Light" w:cs="Times New Roman"/>
          <w:szCs w:val="24"/>
        </w:rPr>
        <w:t>to?</w:t>
      </w:r>
    </w:p>
    <w:p w14:paraId="70F02D58" w14:textId="7C9C12A9"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St. Ignatius calls it tasting and feeling the truth</w:t>
      </w:r>
      <w:r w:rsidR="002648F4" w:rsidRPr="00AA3375">
        <w:rPr>
          <w:rFonts w:ascii="Abadi MT Condensed Light" w:hAnsi="Abadi MT Condensed Light" w:cs="Times New Roman"/>
          <w:szCs w:val="24"/>
        </w:rPr>
        <w:t>;</w:t>
      </w:r>
      <w:r w:rsidR="00AA3D1E" w:rsidRPr="00AA3375">
        <w:rPr>
          <w:rFonts w:ascii="Abadi MT Condensed Light" w:hAnsi="Abadi MT Condensed Light" w:cs="Times New Roman"/>
          <w:szCs w:val="24"/>
        </w:rPr>
        <w:t xml:space="preserve"> that is,</w:t>
      </w:r>
      <w:r w:rsidR="00AA0827"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not only knowing but tasting and feeling it, </w:t>
      </w:r>
      <w:r w:rsidR="00AA3D1E" w:rsidRPr="00AA3375">
        <w:rPr>
          <w:rFonts w:ascii="Abadi MT Condensed Light" w:hAnsi="Abadi MT Condensed Light" w:cs="Times New Roman"/>
          <w:szCs w:val="24"/>
        </w:rPr>
        <w:t>i.e</w:t>
      </w:r>
      <w:r w:rsidR="00432170" w:rsidRPr="00AA3375">
        <w:rPr>
          <w:rFonts w:ascii="Abadi MT Condensed Light" w:hAnsi="Abadi MT Condensed Light" w:cs="Times New Roman"/>
          <w:szCs w:val="24"/>
        </w:rPr>
        <w:t>.,</w:t>
      </w:r>
      <w:r w:rsidR="00AA3D1E" w:rsidRPr="00AA3375">
        <w:rPr>
          <w:rFonts w:ascii="Abadi MT Condensed Light" w:hAnsi="Abadi MT Condensed Light" w:cs="Times New Roman"/>
          <w:szCs w:val="24"/>
        </w:rPr>
        <w:t xml:space="preserve"> getting a feeling for it</w:t>
      </w:r>
      <w:r w:rsidRPr="00AA3375">
        <w:rPr>
          <w:rFonts w:ascii="Abadi MT Condensed Light" w:hAnsi="Abadi MT Condensed Light" w:cs="Times New Roman"/>
          <w:szCs w:val="24"/>
        </w:rPr>
        <w:t xml:space="preserve"> is what makes you change.</w:t>
      </w:r>
    </w:p>
    <w:p w14:paraId="49088ABF" w14:textId="77777777" w:rsidR="00567119" w:rsidRPr="00AA3375" w:rsidRDefault="00AE3C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Encircle yourself with awareness, feel for it; do not be afraid of </w:t>
      </w:r>
      <w:r w:rsidR="00802AAE" w:rsidRPr="00AA3375">
        <w:rPr>
          <w:rFonts w:ascii="Abadi MT Condensed Light" w:hAnsi="Abadi MT Condensed Light" w:cs="Times New Roman"/>
          <w:szCs w:val="24"/>
        </w:rPr>
        <w:t>understanding</w:t>
      </w:r>
      <w:r w:rsidRPr="00AA3375">
        <w:rPr>
          <w:rFonts w:ascii="Abadi MT Condensed Light" w:hAnsi="Abadi MT Condensed Light" w:cs="Times New Roman"/>
          <w:szCs w:val="24"/>
        </w:rPr>
        <w:t xml:space="preserve"> how</w:t>
      </w:r>
    </w:p>
    <w:p w14:paraId="67BF8BF0" w14:textId="27E00879"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Avoid</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among other things</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emotions, demands on people or relatives, se</w:t>
      </w:r>
      <w:r w:rsidR="00AA3D1E" w:rsidRPr="00AA3375">
        <w:rPr>
          <w:rFonts w:ascii="Abadi MT Condensed Light" w:hAnsi="Abadi MT Condensed Light" w:cs="Times New Roman"/>
          <w:szCs w:val="24"/>
        </w:rPr>
        <w:t xml:space="preserve">nsational feelings, </w:t>
      </w:r>
      <w:r w:rsidRPr="00AA3375">
        <w:rPr>
          <w:rFonts w:ascii="Abadi MT Condensed Light" w:hAnsi="Abadi MT Condensed Light" w:cs="Times New Roman"/>
          <w:szCs w:val="24"/>
        </w:rPr>
        <w:t>high expectations outside understanding how</w:t>
      </w:r>
      <w:r w:rsidR="00170759" w:rsidRPr="00AA3375">
        <w:rPr>
          <w:rFonts w:ascii="Abadi MT Condensed Light" w:hAnsi="Abadi MT Condensed Light" w:cs="Times New Roman"/>
          <w:szCs w:val="24"/>
        </w:rPr>
        <w:t>- actual damages.</w:t>
      </w:r>
    </w:p>
    <w:p w14:paraId="3A686C20" w14:textId="02411B45"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Instead, work on or change to a new way of thinking where you feel t</w:t>
      </w:r>
      <w:r w:rsidR="00170759" w:rsidRPr="00AA3375">
        <w:rPr>
          <w:rFonts w:ascii="Abadi MT Condensed Light" w:hAnsi="Abadi MT Condensed Light" w:cs="Times New Roman"/>
          <w:szCs w:val="24"/>
        </w:rPr>
        <w:t>he truth and put effort into</w:t>
      </w:r>
      <w:r w:rsidRPr="00AA3375">
        <w:rPr>
          <w:rFonts w:ascii="Abadi MT Condensed Light" w:hAnsi="Abadi MT Condensed Light" w:cs="Times New Roman"/>
          <w:szCs w:val="24"/>
        </w:rPr>
        <w:t xml:space="preserve"> it.</w:t>
      </w:r>
    </w:p>
    <w:p w14:paraId="5308DDB7" w14:textId="5A1D6EC1"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Are you aware o</w:t>
      </w:r>
      <w:r w:rsidR="0076289A" w:rsidRPr="00AA3375">
        <w:rPr>
          <w:rFonts w:ascii="Abadi MT Condensed Light" w:hAnsi="Abadi MT Condensed Light" w:cs="Times New Roman"/>
          <w:szCs w:val="24"/>
        </w:rPr>
        <w:t>f</w:t>
      </w:r>
      <w:r w:rsidRPr="00AA3375">
        <w:rPr>
          <w:rFonts w:ascii="Abadi MT Condensed Light" w:hAnsi="Abadi MT Condensed Light" w:cs="Times New Roman"/>
          <w:szCs w:val="24"/>
        </w:rPr>
        <w:t xml:space="preserve"> just in knowledge of things?</w:t>
      </w:r>
    </w:p>
    <w:p w14:paraId="162EAA5F" w14:textId="3957CA3A" w:rsidR="00567119" w:rsidRPr="00AA3375" w:rsidRDefault="006F62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Awareness is utmost for </w:t>
      </w:r>
      <w:r w:rsidR="00567119" w:rsidRPr="00AA3375">
        <w:rPr>
          <w:rFonts w:ascii="Abadi MT Condensed Light" w:hAnsi="Abadi MT Condensed Light" w:cs="Times New Roman"/>
          <w:szCs w:val="24"/>
        </w:rPr>
        <w:t>new thinking and New Life</w:t>
      </w:r>
    </w:p>
    <w:p w14:paraId="174ABFC7" w14:textId="77777777" w:rsidR="00567119" w:rsidRPr="00AA3375" w:rsidRDefault="00567119" w:rsidP="00BA5516">
      <w:pPr>
        <w:jc w:val="both"/>
        <w:rPr>
          <w:rFonts w:ascii="Abadi MT Condensed Light" w:hAnsi="Abadi MT Condensed Light" w:cs="Times New Roman"/>
          <w:szCs w:val="24"/>
        </w:rPr>
      </w:pPr>
    </w:p>
    <w:p w14:paraId="29ABF0CA" w14:textId="77777777" w:rsidR="007076F4" w:rsidRPr="00AA3375" w:rsidRDefault="007076F4"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44413167" w14:textId="77777777" w:rsidR="00567119" w:rsidRPr="00AA3375" w:rsidRDefault="00572787" w:rsidP="00CC5E28">
      <w:pPr>
        <w:pStyle w:val="Heading1"/>
        <w:rPr>
          <w:rFonts w:ascii="Abadi MT Condensed Light" w:hAnsi="Abadi MT Condensed Light"/>
        </w:rPr>
      </w:pPr>
      <w:bookmarkStart w:id="94" w:name="_Toc69903284"/>
      <w:r w:rsidRPr="00AA3375">
        <w:rPr>
          <w:rFonts w:ascii="Abadi MT Condensed Light" w:hAnsi="Abadi MT Condensed Light"/>
        </w:rPr>
        <w:lastRenderedPageBreak/>
        <w:t>RELATIONSHIP</w:t>
      </w:r>
      <w:r w:rsidR="00567119" w:rsidRPr="00AA3375">
        <w:rPr>
          <w:rFonts w:ascii="Abadi MT Condensed Light" w:hAnsi="Abadi MT Condensed Light"/>
        </w:rPr>
        <w:t xml:space="preserve"> WITH DEATH</w:t>
      </w:r>
      <w:bookmarkEnd w:id="94"/>
    </w:p>
    <w:p w14:paraId="141102DB" w14:textId="1D1D960A"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Often</w:t>
      </w:r>
      <w:r w:rsidR="00802AAE" w:rsidRPr="00AA3375">
        <w:rPr>
          <w:rFonts w:ascii="Abadi MT Condensed Light" w:hAnsi="Abadi MT Condensed Light" w:cs="Times New Roman"/>
          <w:szCs w:val="24"/>
        </w:rPr>
        <w:t>, this is a forbidden discourse</w:t>
      </w:r>
      <w:r w:rsidR="0076289A" w:rsidRPr="00AA3375">
        <w:rPr>
          <w:rFonts w:ascii="Abadi MT Condensed Light" w:hAnsi="Abadi MT Condensed Light" w:cs="Times New Roman"/>
          <w:szCs w:val="24"/>
        </w:rPr>
        <w:t>,</w:t>
      </w:r>
      <w:r w:rsidR="00802AAE" w:rsidRPr="00AA3375">
        <w:rPr>
          <w:rFonts w:ascii="Abadi MT Condensed Light" w:hAnsi="Abadi MT Condensed Light" w:cs="Times New Roman"/>
          <w:szCs w:val="24"/>
        </w:rPr>
        <w:t xml:space="preserve"> especially </w:t>
      </w:r>
      <w:r w:rsidRPr="00AA3375">
        <w:rPr>
          <w:rFonts w:ascii="Abadi MT Condensed Light" w:hAnsi="Abadi MT Condensed Light" w:cs="Times New Roman"/>
          <w:szCs w:val="24"/>
        </w:rPr>
        <w:t>when you talk of a next</w:t>
      </w:r>
      <w:r w:rsidR="0076289A" w:rsidRPr="00AA3375">
        <w:rPr>
          <w:rFonts w:ascii="Abadi MT Condensed Light" w:hAnsi="Abadi MT Condensed Light" w:cs="Times New Roman"/>
          <w:szCs w:val="24"/>
        </w:rPr>
        <w:t>-</w:t>
      </w:r>
      <w:r w:rsidR="00026DF0" w:rsidRPr="00AA3375">
        <w:rPr>
          <w:rFonts w:ascii="Abadi MT Condensed Light" w:hAnsi="Abadi MT Condensed Light" w:cs="Times New Roman"/>
          <w:szCs w:val="24"/>
        </w:rPr>
        <w:t>level</w:t>
      </w:r>
      <w:r w:rsidRPr="00AA3375">
        <w:rPr>
          <w:rFonts w:ascii="Abadi MT Condensed Light" w:hAnsi="Abadi MT Condensed Light" w:cs="Times New Roman"/>
          <w:szCs w:val="24"/>
        </w:rPr>
        <w:t xml:space="preserve"> life you have not reached.</w:t>
      </w:r>
    </w:p>
    <w:p w14:paraId="6BA73524" w14:textId="29318BEE" w:rsidR="00567119" w:rsidRPr="00AA3375" w:rsidRDefault="00026DF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What is death, what causes it</w:t>
      </w:r>
      <w:r w:rsidR="0076289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and how do we know that it is death?</w:t>
      </w:r>
    </w:p>
    <w:p w14:paraId="08AE9F04" w14:textId="4F4B78DA" w:rsidR="00131CAD" w:rsidRPr="00AA3375" w:rsidRDefault="00C0375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At times, </w:t>
      </w:r>
      <w:r w:rsidR="0076289A" w:rsidRPr="00AA3375">
        <w:rPr>
          <w:rFonts w:ascii="Abadi MT Condensed Light" w:hAnsi="Abadi MT Condensed Light" w:cs="Times New Roman"/>
          <w:szCs w:val="24"/>
        </w:rPr>
        <w:t>real</w:t>
      </w:r>
      <w:r w:rsidR="00567119" w:rsidRPr="00AA3375">
        <w:rPr>
          <w:rFonts w:ascii="Abadi MT Condensed Light" w:hAnsi="Abadi MT Condensed Light" w:cs="Times New Roman"/>
          <w:szCs w:val="24"/>
        </w:rPr>
        <w:t xml:space="preserve"> thi</w:t>
      </w:r>
      <w:r w:rsidRPr="00AA3375">
        <w:rPr>
          <w:rFonts w:ascii="Abadi MT Condensed Light" w:hAnsi="Abadi MT Condensed Light" w:cs="Times New Roman"/>
          <w:szCs w:val="24"/>
        </w:rPr>
        <w:t xml:space="preserve">ngs have </w:t>
      </w:r>
      <w:r w:rsidR="00567119" w:rsidRPr="00AA3375">
        <w:rPr>
          <w:rFonts w:ascii="Abadi MT Condensed Light" w:hAnsi="Abadi MT Condensed Light" w:cs="Times New Roman"/>
          <w:szCs w:val="24"/>
        </w:rPr>
        <w:t xml:space="preserve">competing </w:t>
      </w:r>
      <w:r w:rsidR="00111E8B" w:rsidRPr="00AA3375">
        <w:rPr>
          <w:rFonts w:ascii="Abadi MT Condensed Light" w:hAnsi="Abadi MT Condensed Light" w:cs="Times New Roman"/>
          <w:szCs w:val="24"/>
        </w:rPr>
        <w:t>swindle</w:t>
      </w:r>
      <w:r w:rsidRPr="00AA3375">
        <w:rPr>
          <w:rFonts w:ascii="Abadi MT Condensed Light" w:hAnsi="Abadi MT Condensed Light" w:cs="Times New Roman"/>
          <w:szCs w:val="24"/>
        </w:rPr>
        <w:t>s</w:t>
      </w:r>
      <w:r w:rsidR="00567119" w:rsidRPr="00AA3375">
        <w:rPr>
          <w:rFonts w:ascii="Abadi MT Condensed Light" w:hAnsi="Abadi MT Condensed Light" w:cs="Times New Roman"/>
          <w:szCs w:val="24"/>
        </w:rPr>
        <w:t xml:space="preserve">. </w:t>
      </w:r>
    </w:p>
    <w:p w14:paraId="2E171686" w14:textId="1FE556A7" w:rsidR="00567119" w:rsidRPr="00AA3375" w:rsidRDefault="0076289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w:t>
      </w:r>
      <w:r w:rsidR="00C0375C" w:rsidRPr="00AA3375">
        <w:rPr>
          <w:rFonts w:ascii="Abadi MT Condensed Light" w:hAnsi="Abadi MT Condensed Light" w:cs="Times New Roman"/>
          <w:szCs w:val="24"/>
        </w:rPr>
        <w:t>t</w:t>
      </w:r>
      <w:r w:rsidR="00567119" w:rsidRPr="00AA3375">
        <w:rPr>
          <w:rFonts w:ascii="Abadi MT Condensed Light" w:hAnsi="Abadi MT Condensed Light" w:cs="Times New Roman"/>
          <w:szCs w:val="24"/>
        </w:rPr>
        <w:t xml:space="preserve"> refers to things </w:t>
      </w:r>
      <w:r w:rsidR="000504F1" w:rsidRPr="00AA3375">
        <w:rPr>
          <w:rFonts w:ascii="Abadi MT Condensed Light" w:hAnsi="Abadi MT Condensed Light" w:cs="Times New Roman"/>
          <w:szCs w:val="24"/>
        </w:rPr>
        <w:t>with</w:t>
      </w:r>
      <w:r w:rsidR="00567119" w:rsidRPr="00AA3375">
        <w:rPr>
          <w:rFonts w:ascii="Abadi MT Condensed Light" w:hAnsi="Abadi MT Condensed Light" w:cs="Times New Roman"/>
          <w:szCs w:val="24"/>
        </w:rPr>
        <w:t xml:space="preserve"> few counterfeits while </w:t>
      </w:r>
      <w:r w:rsidR="00131CAD"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most often</w:t>
      </w:r>
      <w:r w:rsidR="00131CAD"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pools everythin</w:t>
      </w:r>
      <w:r w:rsidR="00946F12" w:rsidRPr="00AA3375">
        <w:rPr>
          <w:rFonts w:ascii="Abadi MT Condensed Light" w:hAnsi="Abadi MT Condensed Light" w:cs="Times New Roman"/>
          <w:szCs w:val="24"/>
        </w:rPr>
        <w:t>g</w:t>
      </w:r>
      <w:r w:rsidR="000504F1" w:rsidRPr="00AA3375">
        <w:rPr>
          <w:rFonts w:ascii="Abadi MT Condensed Light" w:hAnsi="Abadi MT Condensed Light" w:cs="Times New Roman"/>
          <w:szCs w:val="24"/>
        </w:rPr>
        <w:t>,</w:t>
      </w:r>
      <w:r w:rsidR="00131CAD" w:rsidRPr="00AA3375">
        <w:rPr>
          <w:rFonts w:ascii="Abadi MT Condensed Light" w:hAnsi="Abadi MT Condensed Light" w:cs="Times New Roman"/>
          <w:szCs w:val="24"/>
        </w:rPr>
        <w:t xml:space="preserve"> followed by inauthentic</w:t>
      </w:r>
      <w:r w:rsidR="00567119" w:rsidRPr="00AA3375">
        <w:rPr>
          <w:rFonts w:ascii="Abadi MT Condensed Light" w:hAnsi="Abadi MT Condensed Light" w:cs="Times New Roman"/>
          <w:szCs w:val="24"/>
        </w:rPr>
        <w:t xml:space="preserve"> competitors.</w:t>
      </w:r>
      <w:r w:rsidR="00131CAD" w:rsidRPr="00AA3375">
        <w:rPr>
          <w:rFonts w:ascii="Abadi MT Condensed Light" w:hAnsi="Abadi MT Condensed Light" w:cs="Times New Roman"/>
          <w:szCs w:val="24"/>
        </w:rPr>
        <w:t xml:space="preserve"> </w:t>
      </w:r>
    </w:p>
    <w:p w14:paraId="46C7E3C1" w14:textId="57DB065F" w:rsidR="00567119" w:rsidRPr="00AA3375" w:rsidRDefault="004A58C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From</w:t>
      </w:r>
      <w:r w:rsidR="00536606" w:rsidRPr="00AA3375">
        <w:rPr>
          <w:rFonts w:ascii="Abadi MT Condensed Light" w:hAnsi="Abadi MT Condensed Light" w:cs="Times New Roman"/>
          <w:szCs w:val="24"/>
        </w:rPr>
        <w:t xml:space="preserve"> </w:t>
      </w:r>
      <w:r w:rsidR="000504F1" w:rsidRPr="00AA3375">
        <w:rPr>
          <w:rFonts w:ascii="Abadi MT Condensed Light" w:hAnsi="Abadi MT Condensed Light" w:cs="Times New Roman"/>
          <w:szCs w:val="24"/>
        </w:rPr>
        <w:t xml:space="preserve">a </w:t>
      </w:r>
      <w:r w:rsidRPr="00AA3375">
        <w:rPr>
          <w:rFonts w:ascii="Abadi MT Condensed Light" w:hAnsi="Abadi MT Condensed Light" w:cs="Times New Roman"/>
          <w:szCs w:val="24"/>
        </w:rPr>
        <w:t>layman’s point</w:t>
      </w:r>
      <w:r w:rsidR="00536606"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DEATH is an actual shutdown of a life</w:t>
      </w:r>
      <w:r w:rsidR="00536606" w:rsidRPr="00AA3375">
        <w:rPr>
          <w:rFonts w:ascii="Abadi MT Condensed Light" w:hAnsi="Abadi MT Condensed Light" w:cs="Times New Roman"/>
          <w:szCs w:val="24"/>
        </w:rPr>
        <w:t xml:space="preserve"> </w:t>
      </w:r>
      <w:r w:rsidR="00946F12" w:rsidRPr="00AA3375">
        <w:rPr>
          <w:rFonts w:ascii="Abadi MT Condensed Light" w:hAnsi="Abadi MT Condensed Light" w:cs="Times New Roman"/>
          <w:szCs w:val="24"/>
        </w:rPr>
        <w:t xml:space="preserve">(stop of functions) </w:t>
      </w:r>
      <w:r w:rsidR="00750ED9" w:rsidRPr="00AA3375">
        <w:rPr>
          <w:rFonts w:ascii="Abadi MT Condensed Light" w:hAnsi="Abadi MT Condensed Light" w:cs="Times New Roman"/>
          <w:szCs w:val="24"/>
        </w:rPr>
        <w:t>after</w:t>
      </w:r>
      <w:r w:rsidR="00946F12" w:rsidRPr="00AA3375">
        <w:rPr>
          <w:rFonts w:ascii="Abadi MT Condensed Light" w:hAnsi="Abadi MT Condensed Light" w:cs="Times New Roman"/>
          <w:szCs w:val="24"/>
        </w:rPr>
        <w:t xml:space="preserve"> t</w:t>
      </w:r>
      <w:r w:rsidR="00536606" w:rsidRPr="00AA3375">
        <w:rPr>
          <w:rFonts w:ascii="Abadi MT Condensed Light" w:hAnsi="Abadi MT Condensed Light" w:cs="Times New Roman"/>
          <w:szCs w:val="24"/>
        </w:rPr>
        <w:t>he soul</w:t>
      </w:r>
      <w:r w:rsidR="003A166A" w:rsidRPr="00AA3375">
        <w:rPr>
          <w:rFonts w:ascii="Abadi MT Condensed Light" w:hAnsi="Abadi MT Condensed Light" w:cs="Times New Roman"/>
          <w:szCs w:val="24"/>
        </w:rPr>
        <w:t xml:space="preserve"> has</w:t>
      </w:r>
      <w:r w:rsidRPr="00AA3375">
        <w:rPr>
          <w:rFonts w:ascii="Abadi MT Condensed Light" w:hAnsi="Abadi MT Condensed Light" w:cs="Times New Roman"/>
          <w:szCs w:val="24"/>
        </w:rPr>
        <w:t xml:space="preserve"> </w:t>
      </w:r>
      <w:r w:rsidR="003A166A" w:rsidRPr="00AA3375">
        <w:rPr>
          <w:rFonts w:ascii="Abadi MT Condensed Light" w:hAnsi="Abadi MT Condensed Light" w:cs="Times New Roman"/>
          <w:szCs w:val="24"/>
        </w:rPr>
        <w:t xml:space="preserve">left </w:t>
      </w:r>
      <w:r w:rsidRPr="00AA3375">
        <w:rPr>
          <w:rFonts w:ascii="Abadi MT Condensed Light" w:hAnsi="Abadi MT Condensed Light" w:cs="Times New Roman"/>
          <w:szCs w:val="24"/>
        </w:rPr>
        <w:t xml:space="preserve">the </w:t>
      </w:r>
      <w:r w:rsidR="00D07B2D" w:rsidRPr="00AA3375">
        <w:rPr>
          <w:rFonts w:ascii="Abadi MT Condensed Light" w:hAnsi="Abadi MT Condensed Light" w:cs="Times New Roman"/>
          <w:szCs w:val="24"/>
        </w:rPr>
        <w:t>body – Irreversible.</w:t>
      </w:r>
    </w:p>
    <w:p w14:paraId="7D792B1E" w14:textId="2E468D4A" w:rsidR="001F68EA" w:rsidRPr="00AA3375" w:rsidRDefault="00026DF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Death is the separation of the soul from the body</w:t>
      </w:r>
      <w:r w:rsidR="001F68EA" w:rsidRPr="00AA3375">
        <w:rPr>
          <w:rFonts w:ascii="Abadi MT Condensed Light" w:hAnsi="Abadi MT Condensed Light" w:cs="Times New Roman"/>
          <w:szCs w:val="24"/>
        </w:rPr>
        <w:t>, separation of the immor</w:t>
      </w:r>
      <w:r w:rsidR="00111E8B" w:rsidRPr="00AA3375">
        <w:rPr>
          <w:rFonts w:ascii="Abadi MT Condensed Light" w:hAnsi="Abadi MT Condensed Light" w:cs="Times New Roman"/>
          <w:szCs w:val="24"/>
        </w:rPr>
        <w:t>tal from the mortal</w:t>
      </w:r>
      <w:r w:rsidR="000504F1" w:rsidRPr="00AA3375">
        <w:rPr>
          <w:rFonts w:ascii="Abadi MT Condensed Light" w:hAnsi="Abadi MT Condensed Light" w:cs="Times New Roman"/>
          <w:szCs w:val="24"/>
        </w:rPr>
        <w:t>,</w:t>
      </w:r>
      <w:r w:rsidR="00111E8B" w:rsidRPr="00AA3375">
        <w:rPr>
          <w:rFonts w:ascii="Abadi MT Condensed Light" w:hAnsi="Abadi MT Condensed Light" w:cs="Times New Roman"/>
          <w:szCs w:val="24"/>
        </w:rPr>
        <w:t xml:space="preserve"> and the perishable from the imperishable.</w:t>
      </w:r>
    </w:p>
    <w:p w14:paraId="2C780D18" w14:textId="1ACB1FFE" w:rsidR="00567119" w:rsidRPr="00AA3375" w:rsidRDefault="00E86C0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D</w:t>
      </w:r>
      <w:r w:rsidR="00946F12" w:rsidRPr="00AA3375">
        <w:rPr>
          <w:rFonts w:ascii="Abadi MT Condensed Light" w:hAnsi="Abadi MT Condensed Light" w:cs="Times New Roman"/>
          <w:szCs w:val="24"/>
        </w:rPr>
        <w:t>eath is the stop</w:t>
      </w:r>
      <w:r w:rsidR="00567119" w:rsidRPr="00AA3375">
        <w:rPr>
          <w:rFonts w:ascii="Abadi MT Condensed Light" w:hAnsi="Abadi MT Condensed Light" w:cs="Times New Roman"/>
          <w:szCs w:val="24"/>
        </w:rPr>
        <w:t xml:space="preserve"> of breath</w:t>
      </w:r>
      <w:r w:rsidR="00026DF0"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meaning it is no longe</w:t>
      </w:r>
      <w:r w:rsidR="00946F12" w:rsidRPr="00AA3375">
        <w:rPr>
          <w:rFonts w:ascii="Abadi MT Condensed Light" w:hAnsi="Abadi MT Condensed Light" w:cs="Times New Roman"/>
          <w:szCs w:val="24"/>
        </w:rPr>
        <w:t>r alive. When life is no more, there is</w:t>
      </w:r>
      <w:r w:rsidR="00567119" w:rsidRPr="00AA3375">
        <w:rPr>
          <w:rFonts w:ascii="Abadi MT Condensed Light" w:hAnsi="Abadi MT Condensed Light" w:cs="Times New Roman"/>
          <w:szCs w:val="24"/>
        </w:rPr>
        <w:t xml:space="preserve"> no breathing,</w:t>
      </w:r>
      <w:r w:rsidR="00946F12"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 xml:space="preserve">no </w:t>
      </w:r>
      <w:r w:rsidR="00946F12" w:rsidRPr="00AA3375">
        <w:rPr>
          <w:rFonts w:ascii="Abadi MT Condensed Light" w:hAnsi="Abadi MT Condensed Light" w:cs="Times New Roman"/>
          <w:szCs w:val="24"/>
        </w:rPr>
        <w:t xml:space="preserve">need for </w:t>
      </w:r>
      <w:r w:rsidR="008D58D8" w:rsidRPr="00AA3375">
        <w:rPr>
          <w:rFonts w:ascii="Abadi MT Condensed Light" w:hAnsi="Abadi MT Condensed Light" w:cs="Times New Roman"/>
          <w:szCs w:val="24"/>
        </w:rPr>
        <w:t>food</w:t>
      </w:r>
      <w:r w:rsidR="000504F1" w:rsidRPr="00AA3375">
        <w:rPr>
          <w:rFonts w:ascii="Abadi MT Condensed Light" w:hAnsi="Abadi MT Condensed Light" w:cs="Times New Roman"/>
          <w:szCs w:val="24"/>
        </w:rPr>
        <w:t>,</w:t>
      </w:r>
      <w:r w:rsidR="008D58D8"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etc.</w:t>
      </w:r>
    </w:p>
    <w:p w14:paraId="7083E0FB" w14:textId="77777777" w:rsidR="008D58D8"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What makes death hurt the living </w:t>
      </w:r>
      <w:r w:rsidR="00E86C09" w:rsidRPr="00AA3375">
        <w:rPr>
          <w:rFonts w:ascii="Abadi MT Condensed Light" w:hAnsi="Abadi MT Condensed Light" w:cs="Times New Roman"/>
          <w:szCs w:val="24"/>
        </w:rPr>
        <w:t xml:space="preserve">so much? </w:t>
      </w:r>
    </w:p>
    <w:p w14:paraId="149B1A7A" w14:textId="4646C353" w:rsidR="00567119" w:rsidRPr="00AA3375" w:rsidRDefault="00E86C0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pain link</w:t>
      </w:r>
      <w:r w:rsidR="00567119" w:rsidRPr="00AA3375">
        <w:rPr>
          <w:rFonts w:ascii="Abadi MT Condensed Light" w:hAnsi="Abadi MT Condensed Light" w:cs="Times New Roman"/>
          <w:szCs w:val="24"/>
        </w:rPr>
        <w:t>ed to</w:t>
      </w:r>
      <w:r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death is relative in t</w:t>
      </w:r>
      <w:r w:rsidR="00CC13ED" w:rsidRPr="00AA3375">
        <w:rPr>
          <w:rFonts w:ascii="Abadi MT Condensed Light" w:hAnsi="Abadi MT Condensed Light" w:cs="Times New Roman"/>
          <w:szCs w:val="24"/>
        </w:rPr>
        <w:t>he context that it depend</w:t>
      </w:r>
      <w:r w:rsidR="00567119" w:rsidRPr="00AA3375">
        <w:rPr>
          <w:rFonts w:ascii="Abadi MT Condensed Light" w:hAnsi="Abadi MT Condensed Light" w:cs="Times New Roman"/>
          <w:szCs w:val="24"/>
        </w:rPr>
        <w:t>s</w:t>
      </w:r>
      <w:r w:rsidR="00CC13ED" w:rsidRPr="00AA3375">
        <w:rPr>
          <w:rFonts w:ascii="Abadi MT Condensed Light" w:hAnsi="Abadi MT Condensed Light" w:cs="Times New Roman"/>
          <w:szCs w:val="24"/>
        </w:rPr>
        <w:t xml:space="preserve"> on </w:t>
      </w:r>
      <w:r w:rsidR="00432170" w:rsidRPr="00AA3375">
        <w:rPr>
          <w:rFonts w:ascii="Abadi MT Condensed Light" w:hAnsi="Abadi MT Condensed Light" w:cs="Times New Roman"/>
          <w:szCs w:val="24"/>
        </w:rPr>
        <w:t>several</w:t>
      </w:r>
      <w:r w:rsidR="00CC13ED" w:rsidRPr="00AA3375">
        <w:rPr>
          <w:rFonts w:ascii="Abadi MT Condensed Light" w:hAnsi="Abadi MT Condensed Light" w:cs="Times New Roman"/>
          <w:szCs w:val="24"/>
        </w:rPr>
        <w:t xml:space="preserve"> factors</w:t>
      </w:r>
      <w:r w:rsidR="000504F1" w:rsidRPr="00AA3375">
        <w:rPr>
          <w:rFonts w:ascii="Abadi MT Condensed Light" w:hAnsi="Abadi MT Condensed Light" w:cs="Times New Roman"/>
          <w:szCs w:val="24"/>
        </w:rPr>
        <w:t>,</w:t>
      </w:r>
      <w:r w:rsidR="008D58D8" w:rsidRPr="00AA3375">
        <w:rPr>
          <w:rFonts w:ascii="Abadi MT Condensed Light" w:hAnsi="Abadi MT Condensed Light" w:cs="Times New Roman"/>
          <w:szCs w:val="24"/>
        </w:rPr>
        <w:t xml:space="preserve"> </w:t>
      </w:r>
      <w:r w:rsidR="00432170" w:rsidRPr="00AA3375">
        <w:rPr>
          <w:rFonts w:ascii="Abadi MT Condensed Light" w:hAnsi="Abadi MT Condensed Light" w:cs="Times New Roman"/>
          <w:szCs w:val="24"/>
        </w:rPr>
        <w:t>i.e.,</w:t>
      </w:r>
      <w:r w:rsidR="00567119" w:rsidRPr="00AA3375">
        <w:rPr>
          <w:rFonts w:ascii="Abadi MT Condensed Light" w:hAnsi="Abadi MT Condensed Light" w:cs="Times New Roman"/>
          <w:szCs w:val="24"/>
        </w:rPr>
        <w:t xml:space="preserve"> fr</w:t>
      </w:r>
      <w:r w:rsidR="00C56A4C" w:rsidRPr="00AA3375">
        <w:rPr>
          <w:rFonts w:ascii="Abadi MT Condensed Light" w:hAnsi="Abadi MT Condensed Light" w:cs="Times New Roman"/>
          <w:szCs w:val="24"/>
        </w:rPr>
        <w:t>om an individual</w:t>
      </w:r>
      <w:r w:rsidR="001B0824" w:rsidRPr="00AA3375">
        <w:rPr>
          <w:rFonts w:ascii="Abadi MT Condensed Light" w:hAnsi="Abadi MT Condensed Light" w:cs="Times New Roman"/>
          <w:szCs w:val="24"/>
        </w:rPr>
        <w:t>, family, age</w:t>
      </w:r>
      <w:r w:rsidR="00C56A4C" w:rsidRPr="00AA3375">
        <w:rPr>
          <w:rFonts w:ascii="Abadi MT Condensed Light" w:hAnsi="Abadi MT Condensed Light" w:cs="Times New Roman"/>
          <w:szCs w:val="24"/>
        </w:rPr>
        <w:t>, deceased</w:t>
      </w:r>
      <w:r w:rsidR="000504F1" w:rsidRPr="00AA3375">
        <w:rPr>
          <w:rFonts w:ascii="Abadi MT Condensed Light" w:hAnsi="Abadi MT Condensed Light" w:cs="Times New Roman"/>
          <w:szCs w:val="24"/>
        </w:rPr>
        <w:t>,</w:t>
      </w:r>
      <w:r w:rsidR="00C56A4C" w:rsidRPr="00AA3375">
        <w:rPr>
          <w:rFonts w:ascii="Abadi MT Condensed Light" w:hAnsi="Abadi MT Condensed Light" w:cs="Times New Roman"/>
          <w:szCs w:val="24"/>
        </w:rPr>
        <w:t xml:space="preserve"> etc.</w:t>
      </w:r>
      <w:r w:rsidR="000504F1" w:rsidRPr="00AA3375">
        <w:rPr>
          <w:rFonts w:ascii="Abadi MT Condensed Light" w:hAnsi="Abadi MT Condensed Light" w:cs="Times New Roman"/>
          <w:szCs w:val="24"/>
        </w:rPr>
        <w:t>,</w:t>
      </w:r>
      <w:r w:rsidR="001B0824" w:rsidRPr="00AA3375">
        <w:rPr>
          <w:rFonts w:ascii="Abadi MT Condensed Light" w:hAnsi="Abadi MT Condensed Light" w:cs="Times New Roman"/>
          <w:szCs w:val="24"/>
        </w:rPr>
        <w:t xml:space="preserve"> to the </w:t>
      </w:r>
      <w:r w:rsidR="00567119" w:rsidRPr="00AA3375">
        <w:rPr>
          <w:rFonts w:ascii="Abadi MT Condensed Light" w:hAnsi="Abadi MT Condensed Light" w:cs="Times New Roman"/>
          <w:szCs w:val="24"/>
        </w:rPr>
        <w:t xml:space="preserve">other. </w:t>
      </w:r>
      <w:r w:rsidR="00C56A4C" w:rsidRPr="00AA3375">
        <w:rPr>
          <w:rFonts w:ascii="Abadi MT Condensed Light" w:hAnsi="Abadi MT Condensed Light" w:cs="Times New Roman"/>
          <w:szCs w:val="24"/>
        </w:rPr>
        <w:t>Parameter</w:t>
      </w:r>
      <w:r w:rsidR="001B0824" w:rsidRPr="00AA3375">
        <w:rPr>
          <w:rFonts w:ascii="Abadi MT Condensed Light" w:hAnsi="Abadi MT Condensed Light" w:cs="Times New Roman"/>
          <w:szCs w:val="24"/>
        </w:rPr>
        <w:t>s</w:t>
      </w:r>
      <w:r w:rsidR="000504F1" w:rsidRPr="00AA3375">
        <w:rPr>
          <w:rFonts w:ascii="Abadi MT Condensed Light" w:hAnsi="Abadi MT Condensed Light" w:cs="Times New Roman"/>
          <w:szCs w:val="24"/>
        </w:rPr>
        <w:t>, in this case,</w:t>
      </w:r>
      <w:r w:rsidR="001B0824" w:rsidRPr="00AA3375">
        <w:rPr>
          <w:rFonts w:ascii="Abadi MT Condensed Light" w:hAnsi="Abadi MT Condensed Light" w:cs="Times New Roman"/>
          <w:szCs w:val="24"/>
        </w:rPr>
        <w:t xml:space="preserve"> are varied</w:t>
      </w:r>
    </w:p>
    <w:p w14:paraId="1D537C1C" w14:textId="172F6917"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Death hurts most when the deceased has had many </w:t>
      </w:r>
      <w:r w:rsidR="003A2BC0" w:rsidRPr="00AA3375">
        <w:rPr>
          <w:rFonts w:ascii="Abadi MT Condensed Light" w:hAnsi="Abadi MT Condensed Light" w:cs="Times New Roman"/>
          <w:szCs w:val="24"/>
        </w:rPr>
        <w:t xml:space="preserve">or disguised </w:t>
      </w:r>
      <w:r w:rsidRPr="00AA3375">
        <w:rPr>
          <w:rFonts w:ascii="Abadi MT Condensed Light" w:hAnsi="Abadi MT Condensed Light" w:cs="Times New Roman"/>
          <w:szCs w:val="24"/>
        </w:rPr>
        <w:t xml:space="preserve">unfinished </w:t>
      </w:r>
      <w:r w:rsidR="003A2BC0" w:rsidRPr="00AA3375">
        <w:rPr>
          <w:rFonts w:ascii="Abadi MT Condensed Light" w:hAnsi="Abadi MT Condensed Light" w:cs="Times New Roman"/>
          <w:szCs w:val="24"/>
        </w:rPr>
        <w:t>b</w:t>
      </w:r>
      <w:r w:rsidR="008D58D8" w:rsidRPr="00AA3375">
        <w:rPr>
          <w:rFonts w:ascii="Abadi MT Condensed Light" w:hAnsi="Abadi MT Condensed Light" w:cs="Times New Roman"/>
          <w:szCs w:val="24"/>
        </w:rPr>
        <w:t>usines</w:t>
      </w:r>
      <w:r w:rsidR="003A2BC0" w:rsidRPr="00AA3375">
        <w:rPr>
          <w:rFonts w:ascii="Abadi MT Condensed Light" w:hAnsi="Abadi MT Condensed Light" w:cs="Times New Roman"/>
          <w:szCs w:val="24"/>
        </w:rPr>
        <w:t>s</w:t>
      </w:r>
      <w:r w:rsidR="00432170" w:rsidRPr="00AA3375">
        <w:rPr>
          <w:rFonts w:ascii="Abadi MT Condensed Light" w:hAnsi="Abadi MT Condensed Light" w:cs="Times New Roman"/>
          <w:szCs w:val="24"/>
        </w:rPr>
        <w:t>es</w:t>
      </w:r>
      <w:r w:rsidR="003A2BC0" w:rsidRPr="00AA3375">
        <w:rPr>
          <w:rFonts w:ascii="Abadi MT Condensed Light" w:hAnsi="Abadi MT Condensed Light" w:cs="Times New Roman"/>
          <w:szCs w:val="24"/>
        </w:rPr>
        <w:t xml:space="preserve">, ambitions, </w:t>
      </w:r>
      <w:r w:rsidRPr="00AA3375">
        <w:rPr>
          <w:rFonts w:ascii="Abadi MT Condensed Light" w:hAnsi="Abadi MT Condensed Light" w:cs="Times New Roman"/>
          <w:szCs w:val="24"/>
        </w:rPr>
        <w:t>dreams, assignments</w:t>
      </w:r>
      <w:r w:rsidR="000504F1"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responsibilities known to the living.</w:t>
      </w:r>
    </w:p>
    <w:p w14:paraId="26CD0415" w14:textId="0E1058F3" w:rsidR="00567119" w:rsidRPr="00AA3375" w:rsidRDefault="00A2796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instance, if </w:t>
      </w:r>
      <w:r w:rsidR="00567119" w:rsidRPr="00AA3375">
        <w:rPr>
          <w:rFonts w:ascii="Abadi MT Condensed Light" w:hAnsi="Abadi MT Condensed Light" w:cs="Times New Roman"/>
          <w:szCs w:val="24"/>
        </w:rPr>
        <w:t>you have</w:t>
      </w:r>
      <w:r w:rsidRPr="00AA3375">
        <w:rPr>
          <w:rFonts w:ascii="Abadi MT Condensed Light" w:hAnsi="Abadi MT Condensed Light" w:cs="Times New Roman"/>
          <w:szCs w:val="24"/>
        </w:rPr>
        <w:t xml:space="preserve"> been</w:t>
      </w:r>
      <w:r w:rsidR="00567119"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faithfully </w:t>
      </w:r>
      <w:r w:rsidR="00E32E56" w:rsidRPr="00AA3375">
        <w:rPr>
          <w:rFonts w:ascii="Abadi MT Condensed Light" w:hAnsi="Abadi MT Condensed Light" w:cs="Times New Roman"/>
          <w:szCs w:val="24"/>
        </w:rPr>
        <w:t xml:space="preserve">providing a </w:t>
      </w:r>
      <w:r w:rsidR="00567119" w:rsidRPr="00AA3375">
        <w:rPr>
          <w:rFonts w:ascii="Abadi MT Condensed Light" w:hAnsi="Abadi MT Condensed Light" w:cs="Times New Roman"/>
          <w:szCs w:val="24"/>
        </w:rPr>
        <w:t xml:space="preserve">service indiscriminately, </w:t>
      </w:r>
      <w:r w:rsidRPr="00AA3375">
        <w:rPr>
          <w:rFonts w:ascii="Abadi MT Condensed Light" w:hAnsi="Abadi MT Condensed Light" w:cs="Times New Roman"/>
          <w:szCs w:val="24"/>
        </w:rPr>
        <w:t>with very young depende</w:t>
      </w:r>
      <w:r w:rsidR="00567119" w:rsidRPr="00AA3375">
        <w:rPr>
          <w:rFonts w:ascii="Abadi MT Condensed Light" w:hAnsi="Abadi MT Condensed Light" w:cs="Times New Roman"/>
          <w:szCs w:val="24"/>
        </w:rPr>
        <w:t>nts, unexpected death fr</w:t>
      </w:r>
      <w:r w:rsidR="00E32E56" w:rsidRPr="00AA3375">
        <w:rPr>
          <w:rFonts w:ascii="Abadi MT Condensed Light" w:hAnsi="Abadi MT Condensed Light" w:cs="Times New Roman"/>
          <w:szCs w:val="24"/>
        </w:rPr>
        <w:t xml:space="preserve">om an accident, a caused death would hurt the living </w:t>
      </w:r>
      <w:r w:rsidR="00B54561" w:rsidRPr="00AA3375">
        <w:rPr>
          <w:rFonts w:ascii="Abadi MT Condensed Light" w:hAnsi="Abadi MT Condensed Light" w:cs="Times New Roman"/>
          <w:szCs w:val="24"/>
        </w:rPr>
        <w:t>more</w:t>
      </w:r>
    </w:p>
    <w:p w14:paraId="22225F2A" w14:textId="2EE49D52"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living mourn</w:t>
      </w:r>
      <w:r w:rsidR="007C3D6C" w:rsidRPr="00AA3375">
        <w:rPr>
          <w:rFonts w:ascii="Abadi MT Condensed Light" w:hAnsi="Abadi MT Condensed Light" w:cs="Times New Roman"/>
          <w:szCs w:val="24"/>
        </w:rPr>
        <w:t>s</w:t>
      </w:r>
      <w:r w:rsidRPr="00AA3375">
        <w:rPr>
          <w:rFonts w:ascii="Abadi MT Condensed Light" w:hAnsi="Abadi MT Condensed Light" w:cs="Times New Roman"/>
          <w:szCs w:val="24"/>
        </w:rPr>
        <w:t xml:space="preserve"> the dead not for the sake of the dead but for fear of their lives, the wastefulness </w:t>
      </w:r>
      <w:r w:rsidR="00432170" w:rsidRPr="00AA3375">
        <w:rPr>
          <w:rFonts w:ascii="Abadi MT Condensed Light" w:hAnsi="Abadi MT Condensed Light" w:cs="Times New Roman"/>
          <w:szCs w:val="24"/>
        </w:rPr>
        <w:t>they have</w:t>
      </w:r>
      <w:r w:rsidRPr="00AA3375">
        <w:rPr>
          <w:rFonts w:ascii="Abadi MT Condensed Light" w:hAnsi="Abadi MT Condensed Light" w:cs="Times New Roman"/>
          <w:szCs w:val="24"/>
        </w:rPr>
        <w:t xml:space="preserve"> caused themselves.</w:t>
      </w:r>
      <w:r w:rsidR="001B79C4" w:rsidRPr="00AA3375">
        <w:rPr>
          <w:rFonts w:ascii="Abadi MT Condensed Light" w:hAnsi="Abadi MT Condensed Light" w:cs="Times New Roman"/>
          <w:szCs w:val="24"/>
        </w:rPr>
        <w:t xml:space="preserve"> Many which include;</w:t>
      </w:r>
    </w:p>
    <w:p w14:paraId="541EB5B9" w14:textId="2C31D542"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The guilt beneath their </w:t>
      </w:r>
      <w:r w:rsidR="00BC7050" w:rsidRPr="00AA3375">
        <w:rPr>
          <w:rFonts w:ascii="Abadi MT Condensed Light" w:hAnsi="Abadi MT Condensed Light" w:cs="Times New Roman"/>
          <w:szCs w:val="24"/>
        </w:rPr>
        <w:t>scammed</w:t>
      </w:r>
      <w:r w:rsidRPr="00AA3375">
        <w:rPr>
          <w:rFonts w:ascii="Abadi MT Condensed Light" w:hAnsi="Abadi MT Condensed Light" w:cs="Times New Roman"/>
          <w:szCs w:val="24"/>
        </w:rPr>
        <w:t xml:space="preserve"> achievements or</w:t>
      </w:r>
      <w:r w:rsidR="00BC7050" w:rsidRPr="00AA3375">
        <w:rPr>
          <w:rFonts w:ascii="Abadi MT Condensed Light" w:hAnsi="Abadi MT Condensed Light" w:cs="Times New Roman"/>
          <w:szCs w:val="24"/>
        </w:rPr>
        <w:t xml:space="preserve"> the</w:t>
      </w:r>
      <w:r w:rsidRPr="00AA3375">
        <w:rPr>
          <w:rFonts w:ascii="Abadi MT Condensed Light" w:hAnsi="Abadi MT Condensed Light" w:cs="Times New Roman"/>
          <w:szCs w:val="24"/>
        </w:rPr>
        <w:t xml:space="preserve"> amassing</w:t>
      </w:r>
      <w:r w:rsidR="002909DE" w:rsidRPr="00AA3375">
        <w:rPr>
          <w:rFonts w:ascii="Abadi MT Condensed Light" w:hAnsi="Abadi MT Condensed Light" w:cs="Times New Roman"/>
          <w:szCs w:val="24"/>
        </w:rPr>
        <w:t xml:space="preserve"> of </w:t>
      </w:r>
      <w:r w:rsidR="003E732A" w:rsidRPr="00AA3375">
        <w:rPr>
          <w:rFonts w:ascii="Abadi MT Condensed Light" w:hAnsi="Abadi MT Condensed Light" w:cs="Times New Roman"/>
          <w:szCs w:val="24"/>
        </w:rPr>
        <w:t xml:space="preserve">false </w:t>
      </w:r>
      <w:r w:rsidR="002909DE" w:rsidRPr="00AA3375">
        <w:rPr>
          <w:rFonts w:ascii="Abadi MT Condensed Light" w:hAnsi="Abadi MT Condensed Light" w:cs="Times New Roman"/>
          <w:szCs w:val="24"/>
        </w:rPr>
        <w:t>wealth; or t</w:t>
      </w:r>
      <w:r w:rsidRPr="00AA3375">
        <w:rPr>
          <w:rFonts w:ascii="Abadi MT Condensed Light" w:hAnsi="Abadi MT Condensed Light" w:cs="Times New Roman"/>
          <w:szCs w:val="24"/>
        </w:rPr>
        <w:t>heir kno</w:t>
      </w:r>
      <w:r w:rsidR="002909DE" w:rsidRPr="00AA3375">
        <w:rPr>
          <w:rFonts w:ascii="Abadi MT Condensed Light" w:hAnsi="Abadi MT Condensed Light" w:cs="Times New Roman"/>
          <w:szCs w:val="24"/>
        </w:rPr>
        <w:t xml:space="preserve">wledge of life after death which </w:t>
      </w:r>
      <w:r w:rsidRPr="00AA3375">
        <w:rPr>
          <w:rFonts w:ascii="Abadi MT Condensed Light" w:hAnsi="Abadi MT Condensed Light" w:cs="Times New Roman"/>
          <w:szCs w:val="24"/>
        </w:rPr>
        <w:t xml:space="preserve">comes with its share of </w:t>
      </w:r>
      <w:r w:rsidR="002909DE" w:rsidRPr="00AA3375">
        <w:rPr>
          <w:rFonts w:ascii="Abadi MT Condensed Light" w:hAnsi="Abadi MT Condensed Light" w:cs="Times New Roman"/>
          <w:szCs w:val="24"/>
        </w:rPr>
        <w:t>judgment and hellfire (eternal condemnation)</w:t>
      </w:r>
    </w:p>
    <w:p w14:paraId="41A5DEAB" w14:textId="1E8D1714" w:rsidR="00567119" w:rsidRPr="00AA3375" w:rsidRDefault="00E73CA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Also, t</w:t>
      </w:r>
      <w:r w:rsidR="00567119" w:rsidRPr="00AA3375">
        <w:rPr>
          <w:rFonts w:ascii="Abadi MT Condensed Light" w:hAnsi="Abadi MT Condensed Light" w:cs="Times New Roman"/>
          <w:szCs w:val="24"/>
        </w:rPr>
        <w:t>he level o</w:t>
      </w:r>
      <w:r w:rsidRPr="00AA3375">
        <w:rPr>
          <w:rFonts w:ascii="Abadi MT Condensed Light" w:hAnsi="Abadi MT Condensed Light" w:cs="Times New Roman"/>
          <w:szCs w:val="24"/>
        </w:rPr>
        <w:t>f injustice perceived</w:t>
      </w:r>
      <w:r w:rsidR="00567119" w:rsidRPr="00AA3375">
        <w:rPr>
          <w:rFonts w:ascii="Abadi MT Condensed Light" w:hAnsi="Abadi MT Condensed Light" w:cs="Times New Roman"/>
          <w:szCs w:val="24"/>
        </w:rPr>
        <w:t xml:space="preserve"> to hav</w:t>
      </w:r>
      <w:r w:rsidRPr="00AA3375">
        <w:rPr>
          <w:rFonts w:ascii="Abadi MT Condensed Light" w:hAnsi="Abadi MT Condensed Light" w:cs="Times New Roman"/>
          <w:szCs w:val="24"/>
        </w:rPr>
        <w:t xml:space="preserve">e caused the </w:t>
      </w:r>
      <w:r w:rsidR="007C3D6C" w:rsidRPr="00AA3375">
        <w:rPr>
          <w:rFonts w:ascii="Abadi MT Condensed Light" w:hAnsi="Abadi MT Condensed Light" w:cs="Times New Roman"/>
          <w:szCs w:val="24"/>
        </w:rPr>
        <w:t>person's death,</w:t>
      </w:r>
      <w:r w:rsidR="008C72C7" w:rsidRPr="00AA3375">
        <w:rPr>
          <w:rFonts w:ascii="Abadi MT Condensed Light" w:hAnsi="Abadi MT Condensed Light" w:cs="Times New Roman"/>
          <w:szCs w:val="24"/>
        </w:rPr>
        <w:t xml:space="preserve"> not to mention </w:t>
      </w:r>
      <w:r w:rsidR="007C3D6C" w:rsidRPr="00AA3375">
        <w:rPr>
          <w:rFonts w:ascii="Abadi MT Condensed Light" w:hAnsi="Abadi MT Condensed Light" w:cs="Times New Roman"/>
          <w:szCs w:val="24"/>
        </w:rPr>
        <w:t>death cases,</w:t>
      </w:r>
      <w:r w:rsidR="00567119" w:rsidRPr="00AA3375">
        <w:rPr>
          <w:rFonts w:ascii="Abadi MT Condensed Light" w:hAnsi="Abadi MT Condensed Light" w:cs="Times New Roman"/>
          <w:szCs w:val="24"/>
        </w:rPr>
        <w:t xml:space="preserve"> especially in hospital</w:t>
      </w:r>
      <w:r w:rsidR="007C3D6C" w:rsidRPr="00AA3375">
        <w:rPr>
          <w:rFonts w:ascii="Abadi MT Condensed Light" w:hAnsi="Abadi MT Condensed Light" w:cs="Times New Roman"/>
          <w:szCs w:val="24"/>
        </w:rPr>
        <w:t>s</w:t>
      </w:r>
      <w:r w:rsidR="00567119" w:rsidRPr="00AA3375">
        <w:rPr>
          <w:rFonts w:ascii="Abadi MT Condensed Light" w:hAnsi="Abadi MT Condensed Light" w:cs="Times New Roman"/>
          <w:szCs w:val="24"/>
        </w:rPr>
        <w:t xml:space="preserve"> and many more</w:t>
      </w:r>
      <w:r w:rsidR="00EF6BE5" w:rsidRPr="00AA3375">
        <w:rPr>
          <w:rFonts w:ascii="Abadi MT Condensed Light" w:hAnsi="Abadi MT Condensed Light" w:cs="Times New Roman"/>
          <w:szCs w:val="24"/>
        </w:rPr>
        <w:t xml:space="preserve"> causes great emotional </w:t>
      </w:r>
      <w:r w:rsidR="00C36BCD" w:rsidRPr="00AA3375">
        <w:rPr>
          <w:rFonts w:ascii="Abadi MT Condensed Light" w:hAnsi="Abadi MT Condensed Light" w:cs="Times New Roman"/>
          <w:szCs w:val="24"/>
        </w:rPr>
        <w:t>pain.</w:t>
      </w:r>
    </w:p>
    <w:p w14:paraId="135C2775" w14:textId="1F36D140"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Generally, the mourning is NEVER for the dea</w:t>
      </w:r>
      <w:r w:rsidR="007C3D6C" w:rsidRPr="00AA3375">
        <w:rPr>
          <w:rFonts w:ascii="Abadi MT Condensed Light" w:hAnsi="Abadi MT Condensed Light" w:cs="Times New Roman"/>
          <w:szCs w:val="24"/>
        </w:rPr>
        <w:t>d</w:t>
      </w:r>
      <w:r w:rsidRPr="00AA3375">
        <w:rPr>
          <w:rFonts w:ascii="Abadi MT Condensed Light" w:hAnsi="Abadi MT Condensed Light" w:cs="Times New Roman"/>
          <w:szCs w:val="24"/>
        </w:rPr>
        <w:t xml:space="preserve"> </w:t>
      </w:r>
      <w:r w:rsidR="007C3D6C" w:rsidRPr="00AA3375">
        <w:rPr>
          <w:rFonts w:ascii="Abadi MT Condensed Light" w:hAnsi="Abadi MT Condensed Light" w:cs="Times New Roman"/>
          <w:szCs w:val="24"/>
        </w:rPr>
        <w:t>or the dead person, but for what caused it and the relationship with death's induced gap</w:t>
      </w:r>
      <w:r w:rsidR="00205D65" w:rsidRPr="00AA3375">
        <w:rPr>
          <w:rFonts w:ascii="Abadi MT Condensed Light" w:hAnsi="Abadi MT Condensed Light" w:cs="Times New Roman"/>
          <w:szCs w:val="24"/>
        </w:rPr>
        <w:t>.</w:t>
      </w:r>
    </w:p>
    <w:p w14:paraId="5162651B" w14:textId="249F7091"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On the other hand, the living should formul</w:t>
      </w:r>
      <w:r w:rsidR="00205D65" w:rsidRPr="00AA3375">
        <w:rPr>
          <w:rFonts w:ascii="Abadi MT Condensed Light" w:hAnsi="Abadi MT Condensed Light" w:cs="Times New Roman"/>
          <w:szCs w:val="24"/>
        </w:rPr>
        <w:t xml:space="preserve">ate a way of dealing with death, where </w:t>
      </w:r>
      <w:r w:rsidR="002366C1" w:rsidRPr="00AA3375">
        <w:rPr>
          <w:rFonts w:ascii="Abadi MT Condensed Light" w:hAnsi="Abadi MT Condensed Light" w:cs="Times New Roman"/>
          <w:szCs w:val="24"/>
        </w:rPr>
        <w:t>they should genuinely love one a</w:t>
      </w:r>
      <w:r w:rsidRPr="00AA3375">
        <w:rPr>
          <w:rFonts w:ascii="Abadi MT Condensed Light" w:hAnsi="Abadi MT Condensed Light" w:cs="Times New Roman"/>
          <w:szCs w:val="24"/>
        </w:rPr>
        <w:t>nother and build, support</w:t>
      </w:r>
      <w:r w:rsidR="007C3D6C" w:rsidRPr="00AA3375">
        <w:rPr>
          <w:rFonts w:ascii="Abadi MT Condensed Light" w:hAnsi="Abadi MT Condensed Light" w:cs="Times New Roman"/>
          <w:szCs w:val="24"/>
        </w:rPr>
        <w:t>, and facilitate the dead's unfinished assignments</w:t>
      </w:r>
      <w:r w:rsidRPr="00AA3375">
        <w:rPr>
          <w:rFonts w:ascii="Abadi MT Condensed Light" w:hAnsi="Abadi MT Condensed Light" w:cs="Times New Roman"/>
          <w:szCs w:val="24"/>
        </w:rPr>
        <w:t>.</w:t>
      </w:r>
    </w:p>
    <w:p w14:paraId="46CDA017" w14:textId="0A793CAB"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For a li</w:t>
      </w:r>
      <w:r w:rsidR="006C1EE2" w:rsidRPr="00AA3375">
        <w:rPr>
          <w:rFonts w:ascii="Abadi MT Condensed Light" w:hAnsi="Abadi MT Condensed Light" w:cs="Times New Roman"/>
          <w:szCs w:val="24"/>
        </w:rPr>
        <w:t>f</w:t>
      </w:r>
      <w:r w:rsidRPr="00AA3375">
        <w:rPr>
          <w:rFonts w:ascii="Abadi MT Condensed Light" w:hAnsi="Abadi MT Condensed Light" w:cs="Times New Roman"/>
          <w:szCs w:val="24"/>
        </w:rPr>
        <w:t>e well</w:t>
      </w:r>
      <w:r w:rsidR="006C1EE2" w:rsidRPr="00AA3375">
        <w:rPr>
          <w:rFonts w:ascii="Abadi MT Condensed Light" w:hAnsi="Abadi MT Condensed Light" w:cs="Times New Roman"/>
          <w:szCs w:val="24"/>
        </w:rPr>
        <w:t>-</w:t>
      </w:r>
      <w:r w:rsidRPr="00AA3375">
        <w:rPr>
          <w:rFonts w:ascii="Abadi MT Condensed Light" w:hAnsi="Abadi MT Condensed Light" w:cs="Times New Roman"/>
          <w:szCs w:val="24"/>
        </w:rPr>
        <w:t>lived, death brings rest from the physical life.</w:t>
      </w:r>
    </w:p>
    <w:p w14:paraId="59835FAE" w14:textId="6819193A"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Death transitions us from mortal living to Immortal living</w:t>
      </w:r>
      <w:r w:rsidR="006C1EE2"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whether it is for Eternal life or Condemnation (Ecclesiastes 11.3)</w:t>
      </w:r>
    </w:p>
    <w:p w14:paraId="1FFA8170" w14:textId="10A8284D"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we live our lives right, in Righteousness</w:t>
      </w:r>
      <w:r w:rsidR="006C1EE2"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believe </w:t>
      </w:r>
      <w:r w:rsidR="002366C1" w:rsidRPr="00AA3375">
        <w:rPr>
          <w:rFonts w:ascii="Abadi MT Condensed Light" w:hAnsi="Abadi MT Condensed Light" w:cs="Times New Roman"/>
          <w:szCs w:val="24"/>
        </w:rPr>
        <w:t>in Christ a</w:t>
      </w:r>
      <w:r w:rsidRPr="00AA3375">
        <w:rPr>
          <w:rFonts w:ascii="Abadi MT Condensed Light" w:hAnsi="Abadi MT Condensed Light" w:cs="Times New Roman"/>
          <w:szCs w:val="24"/>
        </w:rPr>
        <w:t xml:space="preserve">s </w:t>
      </w:r>
      <w:r w:rsidR="002366C1" w:rsidRPr="00AA3375">
        <w:rPr>
          <w:rFonts w:ascii="Abadi MT Condensed Light" w:hAnsi="Abadi MT Condensed Light" w:cs="Times New Roman"/>
          <w:szCs w:val="24"/>
        </w:rPr>
        <w:t xml:space="preserve">Lord, we </w:t>
      </w:r>
      <w:r w:rsidRPr="00AA3375">
        <w:rPr>
          <w:rFonts w:ascii="Abadi MT Condensed Light" w:hAnsi="Abadi MT Condensed Light" w:cs="Times New Roman"/>
          <w:szCs w:val="24"/>
        </w:rPr>
        <w:t>eliminat</w:t>
      </w:r>
      <w:r w:rsidR="008E4512" w:rsidRPr="00AA3375">
        <w:rPr>
          <w:rFonts w:ascii="Abadi MT Condensed Light" w:hAnsi="Abadi MT Condensed Light" w:cs="Times New Roman"/>
          <w:szCs w:val="24"/>
        </w:rPr>
        <w:t>e the guilt of sin</w:t>
      </w:r>
      <w:r w:rsidR="006C1EE2" w:rsidRPr="00AA3375">
        <w:rPr>
          <w:rFonts w:ascii="Abadi MT Condensed Light" w:hAnsi="Abadi MT Condensed Light" w:cs="Times New Roman"/>
          <w:szCs w:val="24"/>
        </w:rPr>
        <w:t>,</w:t>
      </w:r>
      <w:r w:rsidR="008E4512" w:rsidRPr="00AA3375">
        <w:rPr>
          <w:rFonts w:ascii="Abadi MT Condensed Light" w:hAnsi="Abadi MT Condensed Light" w:cs="Times New Roman"/>
          <w:szCs w:val="24"/>
        </w:rPr>
        <w:t xml:space="preserve"> giving assurance</w:t>
      </w:r>
      <w:r w:rsidR="00E27EE9" w:rsidRPr="00AA3375">
        <w:rPr>
          <w:rFonts w:ascii="Abadi MT Condensed Light" w:hAnsi="Abadi MT Condensed Light" w:cs="Times New Roman"/>
          <w:szCs w:val="24"/>
        </w:rPr>
        <w:t xml:space="preserve"> of Eternal life</w:t>
      </w:r>
      <w:r w:rsidRPr="00AA3375">
        <w:rPr>
          <w:rFonts w:ascii="Abadi MT Condensed Light" w:hAnsi="Abadi MT Condensed Light" w:cs="Times New Roman"/>
          <w:szCs w:val="24"/>
        </w:rPr>
        <w:t>.</w:t>
      </w:r>
    </w:p>
    <w:p w14:paraId="68445664" w14:textId="060B917F" w:rsidR="00567119" w:rsidRPr="00AA3375" w:rsidRDefault="0087448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Somebody put </w:t>
      </w:r>
      <w:r w:rsidR="002A725B" w:rsidRPr="00AA3375">
        <w:rPr>
          <w:rFonts w:ascii="Abadi MT Condensed Light" w:hAnsi="Abadi MT Condensed Light" w:cs="Times New Roman"/>
          <w:szCs w:val="24"/>
        </w:rPr>
        <w:t>it, “We</w:t>
      </w:r>
      <w:r w:rsidR="00567119" w:rsidRPr="00AA3375">
        <w:rPr>
          <w:rFonts w:ascii="Abadi MT Condensed Light" w:hAnsi="Abadi MT Condensed Light" w:cs="Times New Roman"/>
          <w:szCs w:val="24"/>
        </w:rPr>
        <w:t xml:space="preserve"> live in a flash of light; evening comes</w:t>
      </w:r>
      <w:r w:rsidR="006C1EE2" w:rsidRPr="00AA3375">
        <w:rPr>
          <w:rFonts w:ascii="Abadi MT Condensed Light" w:hAnsi="Abadi MT Condensed Light" w:cs="Times New Roman"/>
          <w:szCs w:val="24"/>
        </w:rPr>
        <w:t>,</w:t>
      </w:r>
      <w:r w:rsidR="00567119" w:rsidRPr="00AA3375">
        <w:rPr>
          <w:rFonts w:ascii="Abadi MT Condensed Light" w:hAnsi="Abadi MT Condensed Light" w:cs="Times New Roman"/>
          <w:szCs w:val="24"/>
        </w:rPr>
        <w:t xml:space="preserve"> and it is night forever” </w:t>
      </w:r>
      <w:r w:rsidR="00432170" w:rsidRPr="00AA3375">
        <w:rPr>
          <w:rFonts w:ascii="Abadi MT Condensed Light" w:hAnsi="Abadi MT Condensed Light" w:cs="Times New Roman"/>
          <w:szCs w:val="24"/>
        </w:rPr>
        <w:t>It is</w:t>
      </w:r>
      <w:r w:rsidRPr="00AA3375">
        <w:rPr>
          <w:rFonts w:ascii="Abadi MT Condensed Light" w:hAnsi="Abadi MT Condensed Light" w:cs="Times New Roman"/>
          <w:szCs w:val="24"/>
        </w:rPr>
        <w:t xml:space="preserve"> only a flash</w:t>
      </w:r>
      <w:r w:rsidR="006C1EE2"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2A725B" w:rsidRPr="00AA3375">
        <w:rPr>
          <w:rFonts w:ascii="Abadi MT Condensed Light" w:hAnsi="Abadi MT Condensed Light" w:cs="Times New Roman"/>
          <w:szCs w:val="24"/>
        </w:rPr>
        <w:t>yet we</w:t>
      </w:r>
      <w:r w:rsidR="00567119" w:rsidRPr="00AA3375">
        <w:rPr>
          <w:rFonts w:ascii="Abadi MT Condensed Light" w:hAnsi="Abadi MT Condensed Light" w:cs="Times New Roman"/>
          <w:szCs w:val="24"/>
        </w:rPr>
        <w:t xml:space="preserve"> waste it. We </w:t>
      </w:r>
      <w:r w:rsidR="006C1EE2" w:rsidRPr="00AA3375">
        <w:rPr>
          <w:rFonts w:ascii="Abadi MT Condensed Light" w:hAnsi="Abadi MT Condensed Light" w:cs="Times New Roman"/>
          <w:szCs w:val="24"/>
        </w:rPr>
        <w:t>destroy</w:t>
      </w:r>
      <w:r w:rsidR="00567119" w:rsidRPr="00AA3375">
        <w:rPr>
          <w:rFonts w:ascii="Abadi MT Condensed Light" w:hAnsi="Abadi MT Condensed Light" w:cs="Times New Roman"/>
          <w:szCs w:val="24"/>
        </w:rPr>
        <w:t xml:space="preserve"> it with our anxi</w:t>
      </w:r>
      <w:r w:rsidR="008E4512" w:rsidRPr="00AA3375">
        <w:rPr>
          <w:rFonts w:ascii="Abadi MT Condensed Light" w:hAnsi="Abadi MT Condensed Light" w:cs="Times New Roman"/>
          <w:szCs w:val="24"/>
        </w:rPr>
        <w:t>ety, our worries</w:t>
      </w:r>
      <w:r w:rsidR="006C1EE2" w:rsidRPr="00AA3375">
        <w:rPr>
          <w:rFonts w:ascii="Abadi MT Condensed Light" w:hAnsi="Abadi MT Condensed Light" w:cs="Times New Roman"/>
          <w:szCs w:val="24"/>
        </w:rPr>
        <w:t>,</w:t>
      </w:r>
      <w:r w:rsidR="008E4512" w:rsidRPr="00AA3375">
        <w:rPr>
          <w:rFonts w:ascii="Abadi MT Condensed Light" w:hAnsi="Abadi MT Condensed Light" w:cs="Times New Roman"/>
          <w:szCs w:val="24"/>
        </w:rPr>
        <w:t xml:space="preserve"> our concerns, </w:t>
      </w:r>
      <w:r w:rsidR="00567119" w:rsidRPr="00AA3375">
        <w:rPr>
          <w:rFonts w:ascii="Abadi MT Condensed Light" w:hAnsi="Abadi MT Condensed Light" w:cs="Times New Roman"/>
          <w:szCs w:val="24"/>
        </w:rPr>
        <w:t>our burdens.</w:t>
      </w:r>
    </w:p>
    <w:p w14:paraId="341FA60C" w14:textId="15C2CFE9" w:rsidR="00D41D1C"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We need to accept death because</w:t>
      </w:r>
      <w:r w:rsidR="0087448A" w:rsidRPr="00AA3375">
        <w:rPr>
          <w:rFonts w:ascii="Abadi MT Condensed Light" w:hAnsi="Abadi MT Condensed Light" w:cs="Times New Roman"/>
          <w:szCs w:val="24"/>
        </w:rPr>
        <w:t xml:space="preserve"> we have </w:t>
      </w:r>
      <w:r w:rsidR="00C36BCD" w:rsidRPr="00AA3375">
        <w:rPr>
          <w:rFonts w:ascii="Abadi MT Condensed Light" w:hAnsi="Abadi MT Condensed Light" w:cs="Times New Roman"/>
          <w:szCs w:val="24"/>
        </w:rPr>
        <w:t xml:space="preserve">a </w:t>
      </w:r>
      <w:r w:rsidR="0087448A" w:rsidRPr="00AA3375">
        <w:rPr>
          <w:rFonts w:ascii="Abadi MT Condensed Light" w:hAnsi="Abadi MT Condensed Light" w:cs="Times New Roman"/>
          <w:szCs w:val="24"/>
        </w:rPr>
        <w:t>hope of Eternity</w:t>
      </w:r>
      <w:r w:rsidRPr="00AA3375">
        <w:rPr>
          <w:rFonts w:ascii="Abadi MT Condensed Light" w:hAnsi="Abadi MT Condensed Light" w:cs="Times New Roman"/>
          <w:szCs w:val="24"/>
        </w:rPr>
        <w:t xml:space="preserve">. </w:t>
      </w:r>
    </w:p>
    <w:p w14:paraId="7BB881D6" w14:textId="77777777" w:rsidR="0029400B" w:rsidRPr="00AA3375" w:rsidRDefault="00D41D1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We should bid farewell to the</w:t>
      </w:r>
      <w:r w:rsidR="00567119"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dead</w:t>
      </w:r>
      <w:r w:rsidR="00865EBC" w:rsidRPr="00AA3375">
        <w:rPr>
          <w:rFonts w:ascii="Abadi MT Condensed Light" w:hAnsi="Abadi MT Condensed Light" w:cs="Times New Roman"/>
          <w:szCs w:val="24"/>
        </w:rPr>
        <w:t xml:space="preserve"> without clench</w:t>
      </w:r>
      <w:r w:rsidR="00E27EE9" w:rsidRPr="00AA3375">
        <w:rPr>
          <w:rFonts w:ascii="Abadi MT Condensed Light" w:hAnsi="Abadi MT Condensed Light" w:cs="Times New Roman"/>
          <w:szCs w:val="24"/>
        </w:rPr>
        <w:t>ing on ‘our p</w:t>
      </w:r>
      <w:r w:rsidR="00567119" w:rsidRPr="00AA3375">
        <w:rPr>
          <w:rFonts w:ascii="Abadi MT Condensed Light" w:hAnsi="Abadi MT Condensed Light" w:cs="Times New Roman"/>
          <w:szCs w:val="24"/>
        </w:rPr>
        <w:t>hy</w:t>
      </w:r>
      <w:r w:rsidR="00865EBC" w:rsidRPr="00AA3375">
        <w:rPr>
          <w:rFonts w:ascii="Abadi MT Condensed Light" w:hAnsi="Abadi MT Condensed Light" w:cs="Times New Roman"/>
          <w:szCs w:val="24"/>
        </w:rPr>
        <w:t xml:space="preserve">sical lives together’ wish </w:t>
      </w:r>
      <w:r w:rsidR="00567119" w:rsidRPr="00AA3375">
        <w:rPr>
          <w:rFonts w:ascii="Abadi MT Condensed Light" w:hAnsi="Abadi MT Condensed Light" w:cs="Times New Roman"/>
          <w:szCs w:val="24"/>
        </w:rPr>
        <w:t xml:space="preserve">well for how </w:t>
      </w:r>
      <w:r w:rsidR="00865EBC" w:rsidRPr="00AA3375">
        <w:rPr>
          <w:rFonts w:ascii="Abadi MT Condensed Light" w:hAnsi="Abadi MT Condensed Light" w:cs="Times New Roman"/>
          <w:szCs w:val="24"/>
        </w:rPr>
        <w:t>and the time they lived.</w:t>
      </w:r>
      <w:r w:rsidR="00A265E4" w:rsidRPr="00AA3375">
        <w:rPr>
          <w:rFonts w:ascii="Abadi MT Condensed Light" w:hAnsi="Abadi MT Condensed Light" w:cs="Times New Roman"/>
          <w:szCs w:val="24"/>
        </w:rPr>
        <w:t xml:space="preserve"> </w:t>
      </w:r>
    </w:p>
    <w:p w14:paraId="20B316B8" w14:textId="15C294DC" w:rsidR="00567119" w:rsidRPr="00AA3375" w:rsidRDefault="00A265E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Once t</w:t>
      </w:r>
      <w:r w:rsidR="00567119" w:rsidRPr="00AA3375">
        <w:rPr>
          <w:rFonts w:ascii="Abadi MT Condensed Light" w:hAnsi="Abadi MT Condensed Light" w:cs="Times New Roman"/>
          <w:szCs w:val="24"/>
        </w:rPr>
        <w:t xml:space="preserve">hey have left us; </w:t>
      </w:r>
      <w:r w:rsidRPr="00AA3375">
        <w:rPr>
          <w:rFonts w:ascii="Abadi MT Condensed Light" w:hAnsi="Abadi MT Condensed Light" w:cs="Times New Roman"/>
          <w:szCs w:val="24"/>
        </w:rPr>
        <w:t>let us accept profoundly</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567119" w:rsidRPr="00AA3375">
        <w:rPr>
          <w:rFonts w:ascii="Abadi MT Condensed Light" w:hAnsi="Abadi MT Condensed Light" w:cs="Times New Roman"/>
          <w:szCs w:val="24"/>
        </w:rPr>
        <w:t xml:space="preserve">we may or not meet them again unless our destiny is shared. Hell and Heaven are </w:t>
      </w:r>
      <w:r w:rsidRPr="00AA3375">
        <w:rPr>
          <w:rFonts w:ascii="Abadi MT Condensed Light" w:hAnsi="Abadi MT Condensed Light" w:cs="Times New Roman"/>
          <w:szCs w:val="24"/>
        </w:rPr>
        <w:t>apart, n</w:t>
      </w:r>
      <w:r w:rsidR="00F86313" w:rsidRPr="00AA3375">
        <w:rPr>
          <w:rFonts w:ascii="Abadi MT Condensed Light" w:hAnsi="Abadi MT Condensed Light" w:cs="Times New Roman"/>
          <w:szCs w:val="24"/>
        </w:rPr>
        <w:t>o</w:t>
      </w:r>
      <w:r w:rsidR="00567119" w:rsidRPr="00AA3375">
        <w:rPr>
          <w:rFonts w:ascii="Abadi MT Condensed Light" w:hAnsi="Abadi MT Condensed Light" w:cs="Times New Roman"/>
          <w:szCs w:val="24"/>
        </w:rPr>
        <w:t xml:space="preserve"> playground </w:t>
      </w:r>
      <w:r w:rsidR="002A725B" w:rsidRPr="00AA3375">
        <w:rPr>
          <w:rFonts w:ascii="Abadi MT Condensed Light" w:hAnsi="Abadi MT Condensed Light" w:cs="Times New Roman"/>
          <w:szCs w:val="24"/>
        </w:rPr>
        <w:t>shared (</w:t>
      </w:r>
      <w:r w:rsidR="00567119" w:rsidRPr="00AA3375">
        <w:rPr>
          <w:rFonts w:ascii="Abadi MT Condensed Light" w:hAnsi="Abadi MT Condensed Light" w:cs="Times New Roman"/>
          <w:szCs w:val="24"/>
        </w:rPr>
        <w:t>Luke 16.26).</w:t>
      </w:r>
      <w:r w:rsidR="00F30AEA" w:rsidRPr="00AA3375">
        <w:rPr>
          <w:rFonts w:ascii="Abadi MT Condensed Light" w:hAnsi="Abadi MT Condensed Light" w:cs="Times New Roman"/>
          <w:szCs w:val="24"/>
        </w:rPr>
        <w:t xml:space="preserve"> There is a chasm</w:t>
      </w:r>
      <w:r w:rsidR="00431FF7" w:rsidRPr="00AA3375">
        <w:rPr>
          <w:rFonts w:ascii="Abadi MT Condensed Light" w:hAnsi="Abadi MT Condensed Light" w:cs="Times New Roman"/>
          <w:szCs w:val="24"/>
        </w:rPr>
        <w:t>.</w:t>
      </w:r>
    </w:p>
    <w:p w14:paraId="117B42E6" w14:textId="08B051DB"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For somebody said, </w:t>
      </w:r>
      <w:r w:rsidR="002A725B" w:rsidRPr="00AA3375">
        <w:rPr>
          <w:rFonts w:ascii="Abadi MT Condensed Light" w:hAnsi="Abadi MT Condensed Light" w:cs="Times New Roman"/>
          <w:szCs w:val="24"/>
        </w:rPr>
        <w:t>we have</w:t>
      </w:r>
      <w:r w:rsidRPr="00AA3375">
        <w:rPr>
          <w:rFonts w:ascii="Abadi MT Condensed Light" w:hAnsi="Abadi MT Condensed Light" w:cs="Times New Roman"/>
          <w:szCs w:val="24"/>
        </w:rPr>
        <w:t xml:space="preserve"> two lives</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by the time we know we’ve to live</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our first life is </w:t>
      </w:r>
      <w:r w:rsidR="00A2591A" w:rsidRPr="00AA3375">
        <w:rPr>
          <w:rFonts w:ascii="Abadi MT Condensed Light" w:hAnsi="Abadi MT Condensed Light" w:cs="Times New Roman"/>
          <w:szCs w:val="24"/>
        </w:rPr>
        <w:t xml:space="preserve">already </w:t>
      </w:r>
      <w:r w:rsidRPr="00AA3375">
        <w:rPr>
          <w:rFonts w:ascii="Abadi MT Condensed Light" w:hAnsi="Abadi MT Condensed Light" w:cs="Times New Roman"/>
          <w:szCs w:val="24"/>
        </w:rPr>
        <w:t>gone</w:t>
      </w:r>
      <w:r w:rsidR="00A2591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p>
    <w:p w14:paraId="40C231EB" w14:textId="59756FBE" w:rsidR="00567119"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calls for wisdom</w:t>
      </w:r>
      <w:r w:rsidR="002A725B" w:rsidRPr="00AA3375">
        <w:rPr>
          <w:rFonts w:ascii="Abadi MT Condensed Light" w:hAnsi="Abadi MT Condensed Light" w:cs="Times New Roman"/>
          <w:szCs w:val="24"/>
        </w:rPr>
        <w:t>, for</w:t>
      </w:r>
      <w:r w:rsidRPr="00AA3375">
        <w:rPr>
          <w:rFonts w:ascii="Abadi MT Condensed Light" w:hAnsi="Abadi MT Condensed Light" w:cs="Times New Roman"/>
          <w:szCs w:val="24"/>
        </w:rPr>
        <w:t xml:space="preserve"> death is about to hit us; when you live, share moments (with love) with all people, </w:t>
      </w:r>
      <w:r w:rsidR="002A725B" w:rsidRPr="00AA3375">
        <w:rPr>
          <w:rFonts w:ascii="Abadi MT Condensed Light" w:hAnsi="Abadi MT Condensed Light" w:cs="Times New Roman"/>
          <w:szCs w:val="24"/>
        </w:rPr>
        <w:t>touch lives and hearts, live a g</w:t>
      </w:r>
      <w:r w:rsidR="00A2591A" w:rsidRPr="00AA3375">
        <w:rPr>
          <w:rFonts w:ascii="Abadi MT Condensed Light" w:hAnsi="Abadi MT Condensed Light" w:cs="Times New Roman"/>
          <w:szCs w:val="24"/>
        </w:rPr>
        <w:t xml:space="preserve">ood life today, a </w:t>
      </w:r>
      <w:r w:rsidRPr="00AA3375">
        <w:rPr>
          <w:rFonts w:ascii="Abadi MT Condensed Light" w:hAnsi="Abadi MT Condensed Light" w:cs="Times New Roman"/>
          <w:szCs w:val="24"/>
        </w:rPr>
        <w:t>fulfilled life.</w:t>
      </w:r>
    </w:p>
    <w:p w14:paraId="7A0FE174" w14:textId="0A18EBC1" w:rsidR="00011297" w:rsidRPr="00AA3375" w:rsidRDefault="0056711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Prepare for your death</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it hits without signal; </w:t>
      </w:r>
      <w:r w:rsidR="00D24432" w:rsidRPr="00AA3375">
        <w:rPr>
          <w:rFonts w:ascii="Abadi MT Condensed Light" w:hAnsi="Abadi MT Condensed Light" w:cs="Times New Roman"/>
          <w:szCs w:val="24"/>
        </w:rPr>
        <w:t>if</w:t>
      </w:r>
      <w:r w:rsidRPr="00AA3375">
        <w:rPr>
          <w:rFonts w:ascii="Abadi MT Condensed Light" w:hAnsi="Abadi MT Condensed Light" w:cs="Times New Roman"/>
          <w:szCs w:val="24"/>
        </w:rPr>
        <w:t xml:space="preserve"> you MUST Die, Sleep </w:t>
      </w:r>
      <w:r w:rsidR="00572787" w:rsidRPr="00AA3375">
        <w:rPr>
          <w:rFonts w:ascii="Abadi MT Condensed Light" w:hAnsi="Abadi MT Condensed Light" w:cs="Times New Roman"/>
          <w:szCs w:val="24"/>
        </w:rPr>
        <w:t>honorably</w:t>
      </w:r>
      <w:r w:rsidRPr="00AA3375">
        <w:rPr>
          <w:rFonts w:ascii="Abadi MT Condensed Light" w:hAnsi="Abadi MT Condensed Light" w:cs="Times New Roman"/>
          <w:szCs w:val="24"/>
        </w:rPr>
        <w:t xml:space="preserve"> and with dignity. </w:t>
      </w:r>
      <w:r w:rsidR="00CB523B" w:rsidRPr="00AA3375">
        <w:rPr>
          <w:rFonts w:ascii="Abadi MT Condensed Light" w:hAnsi="Abadi MT Condensed Light" w:cs="Times New Roman"/>
          <w:szCs w:val="24"/>
        </w:rPr>
        <w:t xml:space="preserve">Reserve your </w:t>
      </w:r>
      <w:r w:rsidR="00C540D5" w:rsidRPr="00AA3375">
        <w:rPr>
          <w:rFonts w:ascii="Abadi MT Condensed Light" w:hAnsi="Abadi MT Condensed Light" w:cs="Times New Roman"/>
          <w:szCs w:val="24"/>
        </w:rPr>
        <w:t>destiny.</w:t>
      </w:r>
    </w:p>
    <w:p w14:paraId="7501DF55" w14:textId="7F827FFF" w:rsidR="00567119" w:rsidRPr="00AA3375" w:rsidRDefault="00D2443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Fare Thee Well</w:t>
      </w:r>
      <w:r w:rsidR="00011297" w:rsidRPr="00AA3375">
        <w:rPr>
          <w:rFonts w:ascii="Abadi MT Condensed Light" w:hAnsi="Abadi MT Condensed Light" w:cs="Times New Roman"/>
          <w:szCs w:val="24"/>
        </w:rPr>
        <w:t>, when you’ve got to go.</w:t>
      </w:r>
    </w:p>
    <w:p w14:paraId="63E1AD59" w14:textId="77777777" w:rsidR="00567119" w:rsidRPr="00AA3375" w:rsidRDefault="00567119" w:rsidP="00BA5516">
      <w:pPr>
        <w:jc w:val="both"/>
        <w:rPr>
          <w:rFonts w:ascii="Abadi MT Condensed Light" w:hAnsi="Abadi MT Condensed Light" w:cs="Times New Roman"/>
          <w:szCs w:val="24"/>
        </w:rPr>
      </w:pPr>
    </w:p>
    <w:p w14:paraId="63C417B5" w14:textId="77777777" w:rsidR="007076F4" w:rsidRPr="00AA3375" w:rsidRDefault="007076F4"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74CE5590" w14:textId="77777777" w:rsidR="00567119" w:rsidRPr="00AA3375" w:rsidRDefault="00567119" w:rsidP="00CC5E28">
      <w:pPr>
        <w:pStyle w:val="Heading1"/>
        <w:rPr>
          <w:rFonts w:ascii="Abadi MT Condensed Light" w:hAnsi="Abadi MT Condensed Light"/>
        </w:rPr>
      </w:pPr>
      <w:bookmarkStart w:id="95" w:name="_Toc69903285"/>
      <w:r w:rsidRPr="00AA3375">
        <w:rPr>
          <w:rFonts w:ascii="Abadi MT Condensed Light" w:hAnsi="Abadi MT Condensed Light"/>
        </w:rPr>
        <w:lastRenderedPageBreak/>
        <w:t>PRINCIPLE OF COMPLETENESS</w:t>
      </w:r>
      <w:bookmarkEnd w:id="95"/>
      <w:r w:rsidRPr="00AA3375">
        <w:rPr>
          <w:rFonts w:ascii="Abadi MT Condensed Light" w:hAnsi="Abadi MT Condensed Light"/>
        </w:rPr>
        <w:t xml:space="preserve"> </w:t>
      </w:r>
    </w:p>
    <w:p w14:paraId="2AB57B36" w14:textId="750D15FB" w:rsidR="00C77064" w:rsidRPr="00AA3375" w:rsidRDefault="00C7706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principle is a fundamental </w:t>
      </w:r>
      <w:r w:rsidR="00F369D9" w:rsidRPr="00AA3375">
        <w:rPr>
          <w:rFonts w:ascii="Abadi MT Condensed Light" w:hAnsi="Abadi MT Condensed Light" w:cs="Times New Roman"/>
          <w:szCs w:val="24"/>
        </w:rPr>
        <w:t xml:space="preserve">assumption, </w:t>
      </w:r>
      <w:r w:rsidR="007871AA" w:rsidRPr="00AA3375">
        <w:rPr>
          <w:rFonts w:ascii="Abadi MT Condensed Light" w:hAnsi="Abadi MT Condensed Light" w:cs="Times New Roman"/>
          <w:szCs w:val="24"/>
        </w:rPr>
        <w:t>as</w:t>
      </w:r>
      <w:r w:rsidR="00F369D9" w:rsidRPr="00AA3375">
        <w:rPr>
          <w:rFonts w:ascii="Abadi MT Condensed Light" w:hAnsi="Abadi MT Condensed Light" w:cs="Times New Roman"/>
          <w:szCs w:val="24"/>
        </w:rPr>
        <w:t xml:space="preserve"> a Rule</w:t>
      </w:r>
      <w:r w:rsidR="007871AA" w:rsidRPr="00AA3375">
        <w:rPr>
          <w:rFonts w:ascii="Abadi MT Condensed Light" w:hAnsi="Abadi MT Condensed Light" w:cs="Times New Roman"/>
          <w:szCs w:val="24"/>
        </w:rPr>
        <w:t>,</w:t>
      </w:r>
      <w:r w:rsidR="00F369D9" w:rsidRPr="00AA3375">
        <w:rPr>
          <w:rFonts w:ascii="Abadi MT Condensed Light" w:hAnsi="Abadi MT Condensed Light" w:cs="Times New Roman"/>
          <w:szCs w:val="24"/>
        </w:rPr>
        <w:t xml:space="preserve"> or Law of nature.</w:t>
      </w:r>
    </w:p>
    <w:p w14:paraId="0F4490E0" w14:textId="2DA87C6C" w:rsidR="00F369D9" w:rsidRPr="00AA3375" w:rsidRDefault="00F369D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this regard,</w:t>
      </w:r>
      <w:r w:rsidR="00B263DC" w:rsidRPr="00AA3375">
        <w:rPr>
          <w:rFonts w:ascii="Abadi MT Condensed Light" w:hAnsi="Abadi MT Condensed Light" w:cs="Times New Roman"/>
          <w:szCs w:val="24"/>
        </w:rPr>
        <w:t xml:space="preserve"> life demands responsibility at all levels</w:t>
      </w:r>
      <w:r w:rsidR="00070833" w:rsidRPr="00AA3375">
        <w:rPr>
          <w:rFonts w:ascii="Abadi MT Condensed Light" w:hAnsi="Abadi MT Condensed Light" w:cs="Times New Roman"/>
          <w:szCs w:val="24"/>
        </w:rPr>
        <w:t>, ages</w:t>
      </w:r>
      <w:r w:rsidR="007871AA" w:rsidRPr="00AA3375">
        <w:rPr>
          <w:rFonts w:ascii="Abadi MT Condensed Light" w:hAnsi="Abadi MT Condensed Light" w:cs="Times New Roman"/>
          <w:szCs w:val="24"/>
        </w:rPr>
        <w:t>,</w:t>
      </w:r>
      <w:r w:rsidR="00B263DC" w:rsidRPr="00AA3375">
        <w:rPr>
          <w:rFonts w:ascii="Abadi MT Condensed Light" w:hAnsi="Abadi MT Condensed Light" w:cs="Times New Roman"/>
          <w:szCs w:val="24"/>
        </w:rPr>
        <w:t xml:space="preserve"> and </w:t>
      </w:r>
      <w:r w:rsidR="008D5133" w:rsidRPr="00AA3375">
        <w:rPr>
          <w:rFonts w:ascii="Abadi MT Condensed Light" w:hAnsi="Abadi MT Condensed Light" w:cs="Times New Roman"/>
          <w:szCs w:val="24"/>
        </w:rPr>
        <w:t>engagements.</w:t>
      </w:r>
      <w:r w:rsidR="00070833" w:rsidRPr="00AA3375">
        <w:rPr>
          <w:rFonts w:ascii="Abadi MT Condensed Light" w:hAnsi="Abadi MT Condensed Light" w:cs="Times New Roman"/>
          <w:szCs w:val="24"/>
        </w:rPr>
        <w:t xml:space="preserve"> </w:t>
      </w:r>
      <w:r w:rsidR="008D5133" w:rsidRPr="00AA3375">
        <w:rPr>
          <w:rFonts w:ascii="Abadi MT Condensed Light" w:hAnsi="Abadi MT Condensed Light" w:cs="Times New Roman"/>
          <w:szCs w:val="24"/>
        </w:rPr>
        <w:t xml:space="preserve">The principle of completeness </w:t>
      </w:r>
      <w:r w:rsidR="00901EF1" w:rsidRPr="00AA3375">
        <w:rPr>
          <w:rFonts w:ascii="Abadi MT Condensed Light" w:hAnsi="Abadi MT Condensed Light" w:cs="Times New Roman"/>
          <w:szCs w:val="24"/>
        </w:rPr>
        <w:t>dictates that if you set on something</w:t>
      </w:r>
      <w:r w:rsidR="004E202A" w:rsidRPr="00AA3375">
        <w:rPr>
          <w:rFonts w:ascii="Abadi MT Condensed Light" w:hAnsi="Abadi MT Condensed Light" w:cs="Times New Roman"/>
          <w:szCs w:val="24"/>
        </w:rPr>
        <w:t>, you should work it to completion.</w:t>
      </w:r>
    </w:p>
    <w:p w14:paraId="54769513" w14:textId="77777777" w:rsidR="00EB1335" w:rsidRPr="00AA3375" w:rsidRDefault="00EB133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Start what can finish.</w:t>
      </w:r>
    </w:p>
    <w:p w14:paraId="6441E07A" w14:textId="69D50EDF" w:rsidR="004E202A" w:rsidRPr="00AA3375" w:rsidRDefault="00EB133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Unfortunately, it </w:t>
      </w:r>
      <w:r w:rsidR="00672FA9" w:rsidRPr="00AA3375">
        <w:rPr>
          <w:rFonts w:ascii="Abadi MT Condensed Light" w:hAnsi="Abadi MT Condensed Light" w:cs="Times New Roman"/>
          <w:szCs w:val="24"/>
        </w:rPr>
        <w:t>is</w:t>
      </w:r>
      <w:r w:rsidR="0061207B" w:rsidRPr="00AA3375">
        <w:rPr>
          <w:rFonts w:ascii="Abadi MT Condensed Light" w:hAnsi="Abadi MT Condensed Light" w:cs="Times New Roman"/>
          <w:szCs w:val="24"/>
        </w:rPr>
        <w:t xml:space="preserve"> </w:t>
      </w:r>
      <w:r w:rsidR="00E27D39" w:rsidRPr="00AA3375">
        <w:rPr>
          <w:rFonts w:ascii="Abadi MT Condensed Light" w:hAnsi="Abadi MT Condensed Light" w:cs="Times New Roman"/>
          <w:szCs w:val="24"/>
        </w:rPr>
        <w:t>dishonored</w:t>
      </w:r>
      <w:r w:rsidR="0061207B"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in</w:t>
      </w:r>
      <w:r w:rsidR="00E27D39" w:rsidRPr="00AA3375">
        <w:rPr>
          <w:rFonts w:ascii="Abadi MT Condensed Light" w:hAnsi="Abadi MT Condensed Light" w:cs="Times New Roman"/>
          <w:szCs w:val="24"/>
        </w:rPr>
        <w:t xml:space="preserve"> our </w:t>
      </w:r>
      <w:r w:rsidR="008816F9" w:rsidRPr="00AA3375">
        <w:rPr>
          <w:rFonts w:ascii="Abadi MT Condensed Light" w:hAnsi="Abadi MT Condensed Light" w:cs="Times New Roman"/>
          <w:szCs w:val="24"/>
        </w:rPr>
        <w:t>lives; and</w:t>
      </w:r>
      <w:r w:rsidR="00E27D39" w:rsidRPr="00AA3375">
        <w:rPr>
          <w:rFonts w:ascii="Abadi MT Condensed Light" w:hAnsi="Abadi MT Condensed Light" w:cs="Times New Roman"/>
          <w:szCs w:val="24"/>
        </w:rPr>
        <w:t xml:space="preserve"> that is </w:t>
      </w:r>
      <w:r w:rsidR="008816F9" w:rsidRPr="00AA3375">
        <w:rPr>
          <w:rFonts w:ascii="Abadi MT Condensed Light" w:hAnsi="Abadi MT Condensed Light" w:cs="Times New Roman"/>
          <w:szCs w:val="24"/>
        </w:rPr>
        <w:t xml:space="preserve">why we have failed to make much out of our lives in terms of knowledge, </w:t>
      </w:r>
      <w:r w:rsidR="00D90D8D" w:rsidRPr="00AA3375">
        <w:rPr>
          <w:rFonts w:ascii="Abadi MT Condensed Light" w:hAnsi="Abadi MT Condensed Light" w:cs="Times New Roman"/>
          <w:szCs w:val="24"/>
        </w:rPr>
        <w:t>understanding</w:t>
      </w:r>
      <w:r w:rsidR="007871AA" w:rsidRPr="00AA3375">
        <w:rPr>
          <w:rFonts w:ascii="Abadi MT Condensed Light" w:hAnsi="Abadi MT Condensed Light" w:cs="Times New Roman"/>
          <w:szCs w:val="24"/>
        </w:rPr>
        <w:t>,</w:t>
      </w:r>
      <w:r w:rsidR="00D90D8D" w:rsidRPr="00AA3375">
        <w:rPr>
          <w:rFonts w:ascii="Abadi MT Condensed Light" w:hAnsi="Abadi MT Condensed Light" w:cs="Times New Roman"/>
          <w:szCs w:val="24"/>
        </w:rPr>
        <w:t xml:space="preserve"> and experience. </w:t>
      </w:r>
    </w:p>
    <w:p w14:paraId="4E4D9BB6" w14:textId="77777777" w:rsidR="00D90D8D" w:rsidRPr="00AA3375" w:rsidRDefault="00D90D8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What have you failed to </w:t>
      </w:r>
      <w:r w:rsidR="00D15845" w:rsidRPr="00AA3375">
        <w:rPr>
          <w:rFonts w:ascii="Abadi MT Condensed Light" w:hAnsi="Abadi MT Condensed Light" w:cs="Times New Roman"/>
          <w:szCs w:val="24"/>
        </w:rPr>
        <w:t>complete? Any lessons thereof</w:t>
      </w:r>
      <w:r w:rsidR="00482708" w:rsidRPr="00AA3375">
        <w:rPr>
          <w:rFonts w:ascii="Abadi MT Condensed Light" w:hAnsi="Abadi MT Condensed Light" w:cs="Times New Roman"/>
          <w:szCs w:val="24"/>
        </w:rPr>
        <w:t>?</w:t>
      </w:r>
    </w:p>
    <w:p w14:paraId="125B6478" w14:textId="2DFF56CF" w:rsidR="00482708" w:rsidRPr="00AA3375" w:rsidRDefault="0048270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Relearn </w:t>
      </w:r>
      <w:r w:rsidR="003D70D7" w:rsidRPr="00AA3375">
        <w:rPr>
          <w:rFonts w:ascii="Abadi MT Condensed Light" w:hAnsi="Abadi MT Condensed Light" w:cs="Times New Roman"/>
          <w:szCs w:val="24"/>
        </w:rPr>
        <w:t>no</w:t>
      </w:r>
      <w:r w:rsidR="0062756F" w:rsidRPr="00AA3375">
        <w:rPr>
          <w:rFonts w:ascii="Abadi MT Condensed Light" w:hAnsi="Abadi MT Condensed Light" w:cs="Times New Roman"/>
          <w:szCs w:val="24"/>
        </w:rPr>
        <w:t xml:space="preserve">w that you should only </w:t>
      </w:r>
      <w:r w:rsidR="003D70D7" w:rsidRPr="00AA3375">
        <w:rPr>
          <w:rFonts w:ascii="Abadi MT Condensed Light" w:hAnsi="Abadi MT Condensed Light" w:cs="Times New Roman"/>
          <w:szCs w:val="24"/>
        </w:rPr>
        <w:t xml:space="preserve">initiate </w:t>
      </w:r>
      <w:r w:rsidR="00FB4009" w:rsidRPr="00AA3375">
        <w:rPr>
          <w:rFonts w:ascii="Abadi MT Condensed Light" w:hAnsi="Abadi MT Condensed Light" w:cs="Times New Roman"/>
          <w:szCs w:val="24"/>
        </w:rPr>
        <w:t xml:space="preserve">what you </w:t>
      </w:r>
      <w:r w:rsidR="00B47838" w:rsidRPr="00AA3375">
        <w:rPr>
          <w:rFonts w:ascii="Abadi MT Condensed Light" w:hAnsi="Abadi MT Condensed Light" w:cs="Times New Roman"/>
          <w:szCs w:val="24"/>
        </w:rPr>
        <w:t xml:space="preserve">can </w:t>
      </w:r>
      <w:r w:rsidR="0062756F" w:rsidRPr="00AA3375">
        <w:rPr>
          <w:rFonts w:ascii="Abadi MT Condensed Light" w:hAnsi="Abadi MT Condensed Light" w:cs="Times New Roman"/>
          <w:szCs w:val="24"/>
        </w:rPr>
        <w:t>complete to the very end</w:t>
      </w:r>
      <w:r w:rsidR="007871AA" w:rsidRPr="00AA3375">
        <w:rPr>
          <w:rFonts w:ascii="Abadi MT Condensed Light" w:hAnsi="Abadi MT Condensed Light" w:cs="Times New Roman"/>
          <w:szCs w:val="24"/>
        </w:rPr>
        <w:t>,</w:t>
      </w:r>
      <w:r w:rsidR="0062756F" w:rsidRPr="00AA3375">
        <w:rPr>
          <w:rFonts w:ascii="Abadi MT Condensed Light" w:hAnsi="Abadi MT Condensed Light" w:cs="Times New Roman"/>
          <w:szCs w:val="24"/>
        </w:rPr>
        <w:t xml:space="preserve"> </w:t>
      </w:r>
      <w:r w:rsidR="00B47838" w:rsidRPr="00AA3375">
        <w:rPr>
          <w:rFonts w:ascii="Abadi MT Condensed Light" w:hAnsi="Abadi MT Condensed Light" w:cs="Times New Roman"/>
          <w:szCs w:val="24"/>
        </w:rPr>
        <w:t xml:space="preserve">except </w:t>
      </w:r>
      <w:r w:rsidR="007C6781" w:rsidRPr="00AA3375">
        <w:rPr>
          <w:rFonts w:ascii="Abadi MT Condensed Light" w:hAnsi="Abadi MT Condensed Light" w:cs="Times New Roman"/>
          <w:szCs w:val="24"/>
        </w:rPr>
        <w:t>reading some books</w:t>
      </w:r>
      <w:r w:rsidR="00070833" w:rsidRPr="00AA3375">
        <w:rPr>
          <w:rFonts w:ascii="Abadi MT Condensed Light" w:hAnsi="Abadi MT Condensed Light" w:cs="Times New Roman"/>
          <w:szCs w:val="24"/>
        </w:rPr>
        <w:t xml:space="preserve">, </w:t>
      </w:r>
      <w:r w:rsidR="007C6781" w:rsidRPr="00AA3375">
        <w:rPr>
          <w:rFonts w:ascii="Abadi MT Condensed Light" w:hAnsi="Abadi MT Condensed Light" w:cs="Times New Roman"/>
          <w:szCs w:val="24"/>
        </w:rPr>
        <w:t xml:space="preserve">stories, watching </w:t>
      </w:r>
      <w:r w:rsidR="00866FBE" w:rsidRPr="00AA3375">
        <w:rPr>
          <w:rFonts w:ascii="Abadi MT Condensed Light" w:hAnsi="Abadi MT Condensed Light" w:cs="Times New Roman"/>
          <w:szCs w:val="24"/>
        </w:rPr>
        <w:t>some movies, gossiping</w:t>
      </w:r>
      <w:r w:rsidR="007871AA" w:rsidRPr="00AA3375">
        <w:rPr>
          <w:rFonts w:ascii="Abadi MT Condensed Light" w:hAnsi="Abadi MT Condensed Light" w:cs="Times New Roman"/>
          <w:szCs w:val="24"/>
        </w:rPr>
        <w:t>,</w:t>
      </w:r>
      <w:r w:rsidR="00866FBE" w:rsidRPr="00AA3375">
        <w:rPr>
          <w:rFonts w:ascii="Abadi MT Condensed Light" w:hAnsi="Abadi MT Condensed Light" w:cs="Times New Roman"/>
          <w:szCs w:val="24"/>
        </w:rPr>
        <w:t xml:space="preserve"> and </w:t>
      </w:r>
      <w:r w:rsidR="00566004" w:rsidRPr="00AA3375">
        <w:rPr>
          <w:rFonts w:ascii="Abadi MT Condensed Light" w:hAnsi="Abadi MT Condensed Light" w:cs="Times New Roman"/>
          <w:szCs w:val="24"/>
        </w:rPr>
        <w:t xml:space="preserve">other similar </w:t>
      </w:r>
      <w:r w:rsidR="003F7746" w:rsidRPr="00AA3375">
        <w:rPr>
          <w:rFonts w:ascii="Abadi MT Condensed Light" w:hAnsi="Abadi MT Condensed Light" w:cs="Times New Roman"/>
          <w:szCs w:val="24"/>
        </w:rPr>
        <w:t>unbeneficial activities</w:t>
      </w:r>
      <w:r w:rsidR="00F678E2" w:rsidRPr="00AA3375">
        <w:rPr>
          <w:rFonts w:ascii="Abadi MT Condensed Light" w:hAnsi="Abadi MT Condensed Light" w:cs="Times New Roman"/>
          <w:szCs w:val="24"/>
        </w:rPr>
        <w:t>.</w:t>
      </w:r>
    </w:p>
    <w:p w14:paraId="572A10C8" w14:textId="57AFC024" w:rsidR="00623247" w:rsidRPr="00AA3375" w:rsidRDefault="00672FA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However,</w:t>
      </w:r>
      <w:r w:rsidR="00F678E2" w:rsidRPr="00AA3375">
        <w:rPr>
          <w:rFonts w:ascii="Abadi MT Condensed Light" w:hAnsi="Abadi MT Condensed Light" w:cs="Times New Roman"/>
          <w:szCs w:val="24"/>
        </w:rPr>
        <w:t xml:space="preserve"> by the incompleteness </w:t>
      </w:r>
      <w:r w:rsidRPr="00AA3375">
        <w:rPr>
          <w:rFonts w:ascii="Abadi MT Condensed Light" w:hAnsi="Abadi MT Condensed Light" w:cs="Times New Roman"/>
          <w:szCs w:val="24"/>
        </w:rPr>
        <w:t>of whatever (you set on</w:t>
      </w:r>
      <w:r w:rsidR="005013C3" w:rsidRPr="00AA3375">
        <w:rPr>
          <w:rFonts w:ascii="Abadi MT Condensed Light" w:hAnsi="Abadi MT Condensed Light" w:cs="Times New Roman"/>
          <w:szCs w:val="24"/>
        </w:rPr>
        <w:t>)</w:t>
      </w:r>
      <w:r w:rsidR="006A26BE" w:rsidRPr="00AA3375">
        <w:rPr>
          <w:rFonts w:ascii="Abadi MT Condensed Light" w:hAnsi="Abadi MT Condensed Light" w:cs="Times New Roman"/>
          <w:szCs w:val="24"/>
        </w:rPr>
        <w:t xml:space="preserve">, you still will have lost the final part </w:t>
      </w:r>
      <w:r w:rsidR="00D67A43" w:rsidRPr="00AA3375">
        <w:rPr>
          <w:rFonts w:ascii="Abadi MT Condensed Light" w:hAnsi="Abadi MT Condensed Light" w:cs="Times New Roman"/>
          <w:szCs w:val="24"/>
        </w:rPr>
        <w:t>of</w:t>
      </w:r>
      <w:r w:rsidR="00FE430A" w:rsidRPr="00AA3375">
        <w:rPr>
          <w:rFonts w:ascii="Abadi MT Condensed Light" w:hAnsi="Abadi MT Condensed Light" w:cs="Times New Roman"/>
          <w:szCs w:val="24"/>
        </w:rPr>
        <w:t xml:space="preserve"> all the </w:t>
      </w:r>
      <w:r w:rsidR="00D67A43" w:rsidRPr="00AA3375">
        <w:rPr>
          <w:rFonts w:ascii="Abadi MT Condensed Light" w:hAnsi="Abadi MT Condensed Light" w:cs="Times New Roman"/>
          <w:szCs w:val="24"/>
        </w:rPr>
        <w:t>worthy</w:t>
      </w:r>
      <w:r w:rsidR="001A317C" w:rsidRPr="00AA3375">
        <w:rPr>
          <w:rFonts w:ascii="Abadi MT Condensed Light" w:hAnsi="Abadi MT Condensed Light" w:cs="Times New Roman"/>
          <w:szCs w:val="24"/>
        </w:rPr>
        <w:t xml:space="preserve"> le</w:t>
      </w:r>
      <w:r w:rsidR="00623247" w:rsidRPr="00AA3375">
        <w:rPr>
          <w:rFonts w:ascii="Abadi MT Condensed Light" w:hAnsi="Abadi MT Condensed Light" w:cs="Times New Roman"/>
          <w:szCs w:val="24"/>
        </w:rPr>
        <w:t>ssons.</w:t>
      </w:r>
      <w:r w:rsidR="008E255B" w:rsidRPr="00AA3375">
        <w:rPr>
          <w:rFonts w:ascii="Abadi MT Condensed Light" w:hAnsi="Abadi MT Condensed Light" w:cs="Times New Roman"/>
          <w:szCs w:val="24"/>
        </w:rPr>
        <w:t xml:space="preserve"> No one gets out of it free.</w:t>
      </w:r>
    </w:p>
    <w:p w14:paraId="770C679E" w14:textId="6B2BE6FD" w:rsidR="00DC6974" w:rsidRPr="00AA3375" w:rsidRDefault="0062324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this law of nature</w:t>
      </w:r>
      <w:r w:rsidR="008E255B" w:rsidRPr="00AA3375">
        <w:rPr>
          <w:rFonts w:ascii="Abadi MT Condensed Light" w:hAnsi="Abadi MT Condensed Light" w:cs="Times New Roman"/>
          <w:szCs w:val="24"/>
        </w:rPr>
        <w:t xml:space="preserve">, </w:t>
      </w:r>
      <w:r w:rsidR="00E93EFB" w:rsidRPr="00AA3375">
        <w:rPr>
          <w:rFonts w:ascii="Abadi MT Condensed Light" w:hAnsi="Abadi MT Condensed Light" w:cs="Times New Roman"/>
          <w:szCs w:val="24"/>
        </w:rPr>
        <w:t xml:space="preserve">learn </w:t>
      </w:r>
      <w:r w:rsidR="00693228" w:rsidRPr="00AA3375">
        <w:rPr>
          <w:rFonts w:ascii="Abadi MT Condensed Light" w:hAnsi="Abadi MT Condensed Light" w:cs="Times New Roman"/>
          <w:szCs w:val="24"/>
        </w:rPr>
        <w:t xml:space="preserve">all the lessons in full and </w:t>
      </w:r>
      <w:r w:rsidR="00C24C25" w:rsidRPr="00AA3375">
        <w:rPr>
          <w:rFonts w:ascii="Abadi MT Condensed Light" w:hAnsi="Abadi MT Condensed Light" w:cs="Times New Roman"/>
          <w:szCs w:val="24"/>
        </w:rPr>
        <w:t>most probably</w:t>
      </w:r>
      <w:r w:rsidR="008C1F90" w:rsidRPr="00AA3375">
        <w:rPr>
          <w:rFonts w:ascii="Abadi MT Condensed Light" w:hAnsi="Abadi MT Condensed Light" w:cs="Times New Roman"/>
          <w:szCs w:val="24"/>
        </w:rPr>
        <w:t xml:space="preserve"> as planned</w:t>
      </w:r>
      <w:r w:rsidR="00C24C25" w:rsidRPr="00AA3375">
        <w:rPr>
          <w:rFonts w:ascii="Abadi MT Condensed Light" w:hAnsi="Abadi MT Condensed Light" w:cs="Times New Roman"/>
          <w:szCs w:val="24"/>
        </w:rPr>
        <w:t xml:space="preserve"> or intended</w:t>
      </w:r>
      <w:r w:rsidR="008C1F90" w:rsidRPr="00AA3375">
        <w:rPr>
          <w:rFonts w:ascii="Abadi MT Condensed Light" w:hAnsi="Abadi MT Condensed Light" w:cs="Times New Roman"/>
          <w:szCs w:val="24"/>
        </w:rPr>
        <w:t xml:space="preserve"> to whatever extremes</w:t>
      </w:r>
      <w:r w:rsidR="007871AA" w:rsidRPr="00AA3375">
        <w:rPr>
          <w:rFonts w:ascii="Abadi MT Condensed Light" w:hAnsi="Abadi MT Condensed Light" w:cs="Times New Roman"/>
          <w:szCs w:val="24"/>
        </w:rPr>
        <w:t>. O</w:t>
      </w:r>
      <w:r w:rsidR="00A316F9" w:rsidRPr="00AA3375">
        <w:rPr>
          <w:rFonts w:ascii="Abadi MT Condensed Light" w:hAnsi="Abadi MT Condensed Light" w:cs="Times New Roman"/>
          <w:szCs w:val="24"/>
        </w:rPr>
        <w:t>n the contrary,</w:t>
      </w:r>
      <w:r w:rsidR="00C24C25" w:rsidRPr="00AA3375">
        <w:rPr>
          <w:rFonts w:ascii="Abadi MT Condensed Light" w:hAnsi="Abadi MT Condensed Light" w:cs="Times New Roman"/>
          <w:szCs w:val="24"/>
        </w:rPr>
        <w:t xml:space="preserve"> reduce</w:t>
      </w:r>
      <w:r w:rsidR="00600A51" w:rsidRPr="00AA3375">
        <w:rPr>
          <w:rFonts w:ascii="Abadi MT Condensed Light" w:hAnsi="Abadi MT Condensed Light" w:cs="Times New Roman"/>
          <w:szCs w:val="24"/>
        </w:rPr>
        <w:t xml:space="preserve"> your choices and </w:t>
      </w:r>
      <w:r w:rsidR="00DC6974" w:rsidRPr="00AA3375">
        <w:rPr>
          <w:rFonts w:ascii="Abadi MT Condensed Light" w:hAnsi="Abadi MT Condensed Light" w:cs="Times New Roman"/>
          <w:szCs w:val="24"/>
        </w:rPr>
        <w:t>explore discriminat</w:t>
      </w:r>
      <w:r w:rsidR="002648F4" w:rsidRPr="00AA3375">
        <w:rPr>
          <w:rFonts w:ascii="Abadi MT Condensed Light" w:hAnsi="Abadi MT Condensed Light" w:cs="Times New Roman"/>
          <w:szCs w:val="24"/>
        </w:rPr>
        <w:t>ion</w:t>
      </w:r>
      <w:r w:rsidR="00B210C4" w:rsidRPr="00AA3375">
        <w:rPr>
          <w:rFonts w:ascii="Abadi MT Condensed Light" w:hAnsi="Abadi MT Condensed Light" w:cs="Times New Roman"/>
          <w:szCs w:val="24"/>
        </w:rPr>
        <w:t xml:space="preserve"> </w:t>
      </w:r>
      <w:r w:rsidR="00C24C25" w:rsidRPr="00AA3375">
        <w:rPr>
          <w:rFonts w:ascii="Abadi MT Condensed Light" w:hAnsi="Abadi MT Condensed Light" w:cs="Times New Roman"/>
          <w:szCs w:val="24"/>
        </w:rPr>
        <w:t>in</w:t>
      </w:r>
      <w:r w:rsidR="001E17E2" w:rsidRPr="00AA3375">
        <w:rPr>
          <w:rFonts w:ascii="Abadi MT Condensed Light" w:hAnsi="Abadi MT Condensed Light" w:cs="Times New Roman"/>
          <w:szCs w:val="24"/>
        </w:rPr>
        <w:t xml:space="preserve"> li</w:t>
      </w:r>
      <w:r w:rsidR="001B6FF8" w:rsidRPr="00AA3375">
        <w:rPr>
          <w:rFonts w:ascii="Abadi MT Condensed Light" w:hAnsi="Abadi MT Condensed Light" w:cs="Times New Roman"/>
          <w:szCs w:val="24"/>
        </w:rPr>
        <w:t>fe</w:t>
      </w:r>
      <w:r w:rsidR="00DC6974" w:rsidRPr="00AA3375">
        <w:rPr>
          <w:rFonts w:ascii="Abadi MT Condensed Light" w:hAnsi="Abadi MT Condensed Light" w:cs="Times New Roman"/>
          <w:szCs w:val="24"/>
        </w:rPr>
        <w:t xml:space="preserve"> </w:t>
      </w:r>
      <w:r w:rsidR="002648F4" w:rsidRPr="00AA3375">
        <w:rPr>
          <w:rFonts w:ascii="Abadi MT Condensed Light" w:hAnsi="Abadi MT Condensed Light" w:cs="Times New Roman"/>
          <w:szCs w:val="24"/>
        </w:rPr>
        <w:t>in</w:t>
      </w:r>
      <w:r w:rsidR="00C24C25" w:rsidRPr="00AA3375">
        <w:rPr>
          <w:rFonts w:ascii="Abadi MT Condensed Light" w:hAnsi="Abadi MT Condensed Light" w:cs="Times New Roman"/>
          <w:szCs w:val="24"/>
        </w:rPr>
        <w:t xml:space="preserve"> y</w:t>
      </w:r>
      <w:r w:rsidR="00D67A43" w:rsidRPr="00AA3375">
        <w:rPr>
          <w:rFonts w:ascii="Abadi MT Condensed Light" w:hAnsi="Abadi MT Condensed Light" w:cs="Times New Roman"/>
          <w:szCs w:val="24"/>
        </w:rPr>
        <w:t>our</w:t>
      </w:r>
      <w:r w:rsidR="00B81790" w:rsidRPr="00AA3375">
        <w:rPr>
          <w:rFonts w:ascii="Abadi MT Condensed Light" w:hAnsi="Abadi MT Condensed Light" w:cs="Times New Roman"/>
          <w:szCs w:val="24"/>
        </w:rPr>
        <w:t xml:space="preserve"> taste for everything.</w:t>
      </w:r>
      <w:r w:rsidR="00D67A43" w:rsidRPr="00AA3375">
        <w:rPr>
          <w:rFonts w:ascii="Abadi MT Condensed Light" w:hAnsi="Abadi MT Condensed Light" w:cs="Times New Roman"/>
          <w:szCs w:val="24"/>
        </w:rPr>
        <w:t xml:space="preserve"> </w:t>
      </w:r>
    </w:p>
    <w:p w14:paraId="03D2A38C" w14:textId="63E5842C" w:rsidR="00567119" w:rsidRPr="00AA3375" w:rsidRDefault="00D67A4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is the time lived or the amount of time at your disposal</w:t>
      </w:r>
      <w:r w:rsidR="00BA6932" w:rsidRPr="00AA3375">
        <w:rPr>
          <w:rFonts w:ascii="Abadi MT Condensed Light" w:hAnsi="Abadi MT Condensed Light" w:cs="Times New Roman"/>
          <w:szCs w:val="24"/>
        </w:rPr>
        <w:t>.</w:t>
      </w:r>
    </w:p>
    <w:p w14:paraId="42D8F200" w14:textId="4DD4E26F" w:rsidR="00B81790" w:rsidRPr="00AA3375" w:rsidRDefault="00DA4AC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Nonetheless, the practice of the principle </w:t>
      </w:r>
      <w:r w:rsidR="007727D1" w:rsidRPr="00AA3375">
        <w:rPr>
          <w:rFonts w:ascii="Abadi MT Condensed Light" w:hAnsi="Abadi MT Condensed Light" w:cs="Times New Roman"/>
          <w:szCs w:val="24"/>
        </w:rPr>
        <w:t xml:space="preserve">of completeness </w:t>
      </w:r>
      <w:r w:rsidR="00DC6974" w:rsidRPr="00AA3375">
        <w:rPr>
          <w:rFonts w:ascii="Abadi MT Condensed Light" w:hAnsi="Abadi MT Condensed Light" w:cs="Times New Roman"/>
          <w:szCs w:val="24"/>
        </w:rPr>
        <w:t xml:space="preserve">brings </w:t>
      </w:r>
      <w:r w:rsidR="004626AA" w:rsidRPr="00AA3375">
        <w:rPr>
          <w:rFonts w:ascii="Abadi MT Condensed Light" w:hAnsi="Abadi MT Condensed Light" w:cs="Times New Roman"/>
          <w:szCs w:val="24"/>
        </w:rPr>
        <w:t xml:space="preserve">an aspect </w:t>
      </w:r>
      <w:r w:rsidR="00CF256C" w:rsidRPr="00AA3375">
        <w:rPr>
          <w:rFonts w:ascii="Abadi MT Condensed Light" w:hAnsi="Abadi MT Condensed Light" w:cs="Times New Roman"/>
          <w:szCs w:val="24"/>
        </w:rPr>
        <w:t>of effectiveness in one's life.</w:t>
      </w:r>
      <w:r w:rsidR="00BA6932" w:rsidRPr="00AA3375">
        <w:rPr>
          <w:rFonts w:ascii="Abadi MT Condensed Light" w:hAnsi="Abadi MT Condensed Light" w:cs="Times New Roman"/>
          <w:szCs w:val="24"/>
        </w:rPr>
        <w:t xml:space="preserve"> It creates </w:t>
      </w:r>
      <w:r w:rsidR="007871AA" w:rsidRPr="00AA3375">
        <w:rPr>
          <w:rFonts w:ascii="Abadi MT Condensed Light" w:hAnsi="Abadi MT Condensed Light" w:cs="Times New Roman"/>
          <w:szCs w:val="24"/>
        </w:rPr>
        <w:t>clar</w:t>
      </w:r>
      <w:r w:rsidR="00BA6932" w:rsidRPr="00AA3375">
        <w:rPr>
          <w:rFonts w:ascii="Abadi MT Condensed Light" w:hAnsi="Abadi MT Condensed Light" w:cs="Times New Roman"/>
          <w:szCs w:val="24"/>
        </w:rPr>
        <w:t>ity of mind</w:t>
      </w:r>
    </w:p>
    <w:p w14:paraId="17C8B010" w14:textId="3D77F52B" w:rsidR="007E38F0" w:rsidRPr="00AA3375" w:rsidRDefault="00CF256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instance, </w:t>
      </w:r>
      <w:r w:rsidR="00DC6974" w:rsidRPr="00AA3375">
        <w:rPr>
          <w:rFonts w:ascii="Abadi MT Condensed Light" w:hAnsi="Abadi MT Condensed Light" w:cs="Times New Roman"/>
          <w:szCs w:val="24"/>
        </w:rPr>
        <w:t>you become</w:t>
      </w:r>
      <w:r w:rsidR="00E70F78" w:rsidRPr="00AA3375">
        <w:rPr>
          <w:rFonts w:ascii="Abadi MT Condensed Light" w:hAnsi="Abadi MT Condensed Light" w:cs="Times New Roman"/>
          <w:szCs w:val="24"/>
        </w:rPr>
        <w:t xml:space="preserve"> visionary </w:t>
      </w:r>
      <w:r w:rsidR="00FC6945" w:rsidRPr="00AA3375">
        <w:rPr>
          <w:rFonts w:ascii="Abadi MT Condensed Light" w:hAnsi="Abadi MT Condensed Light" w:cs="Times New Roman"/>
          <w:szCs w:val="24"/>
        </w:rPr>
        <w:t>with a clear</w:t>
      </w:r>
      <w:r w:rsidR="00F91A6A" w:rsidRPr="00AA3375">
        <w:rPr>
          <w:rFonts w:ascii="Abadi MT Condensed Light" w:hAnsi="Abadi MT Condensed Light" w:cs="Times New Roman"/>
          <w:szCs w:val="24"/>
        </w:rPr>
        <w:t>er</w:t>
      </w:r>
      <w:r w:rsidR="00FC6945" w:rsidRPr="00AA3375">
        <w:rPr>
          <w:rFonts w:ascii="Abadi MT Condensed Light" w:hAnsi="Abadi MT Condensed Light" w:cs="Times New Roman"/>
          <w:szCs w:val="24"/>
        </w:rPr>
        <w:t xml:space="preserve"> picture of</w:t>
      </w:r>
      <w:r w:rsidR="0050620D" w:rsidRPr="00AA3375">
        <w:rPr>
          <w:rFonts w:ascii="Abadi MT Condensed Light" w:hAnsi="Abadi MT Condensed Light" w:cs="Times New Roman"/>
          <w:szCs w:val="24"/>
        </w:rPr>
        <w:t xml:space="preserve"> the end in mind</w:t>
      </w:r>
      <w:r w:rsidR="00FC6945" w:rsidRPr="00AA3375">
        <w:rPr>
          <w:rFonts w:ascii="Abadi MT Condensed Light" w:hAnsi="Abadi MT Condensed Light" w:cs="Times New Roman"/>
          <w:szCs w:val="24"/>
        </w:rPr>
        <w:t xml:space="preserve">, which develops </w:t>
      </w:r>
      <w:r w:rsidR="007871AA" w:rsidRPr="00AA3375">
        <w:rPr>
          <w:rFonts w:ascii="Abadi MT Condensed Light" w:hAnsi="Abadi MT Condensed Light" w:cs="Times New Roman"/>
          <w:szCs w:val="24"/>
        </w:rPr>
        <w:t>clarity</w:t>
      </w:r>
      <w:r w:rsidR="00F91A6A" w:rsidRPr="00AA3375">
        <w:rPr>
          <w:rFonts w:ascii="Abadi MT Condensed Light" w:hAnsi="Abadi MT Condensed Light" w:cs="Times New Roman"/>
          <w:szCs w:val="24"/>
        </w:rPr>
        <w:t>.</w:t>
      </w:r>
    </w:p>
    <w:p w14:paraId="52D7D88C" w14:textId="2DF0E80F" w:rsidR="00CF256C" w:rsidRPr="00AA3375" w:rsidRDefault="007E38F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is to say</w:t>
      </w:r>
      <w:r w:rsidR="007871AA" w:rsidRPr="00AA3375">
        <w:rPr>
          <w:rFonts w:ascii="Abadi MT Condensed Light" w:hAnsi="Abadi MT Condensed Light" w:cs="Times New Roman"/>
          <w:szCs w:val="24"/>
        </w:rPr>
        <w:t>,</w:t>
      </w:r>
      <w:r w:rsidR="0050620D" w:rsidRPr="00AA3375">
        <w:rPr>
          <w:rFonts w:ascii="Abadi MT Condensed Light" w:hAnsi="Abadi MT Condensed Light" w:cs="Times New Roman"/>
          <w:szCs w:val="24"/>
        </w:rPr>
        <w:t xml:space="preserve"> </w:t>
      </w:r>
      <w:r w:rsidR="002A1876" w:rsidRPr="00AA3375">
        <w:rPr>
          <w:rFonts w:ascii="Abadi MT Condensed Light" w:hAnsi="Abadi MT Condensed Light" w:cs="Times New Roman"/>
          <w:szCs w:val="24"/>
        </w:rPr>
        <w:t>before you set</w:t>
      </w:r>
      <w:r w:rsidR="003735DD" w:rsidRPr="00AA3375">
        <w:rPr>
          <w:rFonts w:ascii="Abadi MT Condensed Light" w:hAnsi="Abadi MT Condensed Light" w:cs="Times New Roman"/>
          <w:szCs w:val="24"/>
        </w:rPr>
        <w:t xml:space="preserve"> on a journey</w:t>
      </w:r>
      <w:r w:rsidR="002A1876" w:rsidRPr="00AA3375">
        <w:rPr>
          <w:rFonts w:ascii="Abadi MT Condensed Light" w:hAnsi="Abadi MT Condensed Light" w:cs="Times New Roman"/>
          <w:szCs w:val="24"/>
        </w:rPr>
        <w:t>, you</w:t>
      </w:r>
      <w:r w:rsidR="00984312" w:rsidRPr="00AA3375">
        <w:rPr>
          <w:rFonts w:ascii="Abadi MT Condensed Light" w:hAnsi="Abadi MT Condensed Light" w:cs="Times New Roman"/>
          <w:szCs w:val="24"/>
        </w:rPr>
        <w:t xml:space="preserve"> should have</w:t>
      </w:r>
      <w:r w:rsidR="003735DD" w:rsidRPr="00AA3375">
        <w:rPr>
          <w:rFonts w:ascii="Abadi MT Condensed Light" w:hAnsi="Abadi MT Condensed Light" w:cs="Times New Roman"/>
          <w:szCs w:val="24"/>
        </w:rPr>
        <w:t xml:space="preserve"> the</w:t>
      </w:r>
      <w:r w:rsidR="002A1876" w:rsidRPr="00AA3375">
        <w:rPr>
          <w:rFonts w:ascii="Abadi MT Condensed Light" w:hAnsi="Abadi MT Condensed Light" w:cs="Times New Roman"/>
          <w:szCs w:val="24"/>
        </w:rPr>
        <w:t xml:space="preserve"> </w:t>
      </w:r>
      <w:r w:rsidR="00CF4AEF" w:rsidRPr="00AA3375">
        <w:rPr>
          <w:rFonts w:ascii="Abadi MT Condensed Light" w:hAnsi="Abadi MT Condensed Light" w:cs="Times New Roman"/>
          <w:szCs w:val="24"/>
        </w:rPr>
        <w:t xml:space="preserve">goal </w:t>
      </w:r>
      <w:r w:rsidR="008F7BAE" w:rsidRPr="00AA3375">
        <w:rPr>
          <w:rFonts w:ascii="Abadi MT Condensed Light" w:hAnsi="Abadi MT Condensed Light" w:cs="Times New Roman"/>
          <w:szCs w:val="24"/>
        </w:rPr>
        <w:t xml:space="preserve">at the </w:t>
      </w:r>
      <w:r w:rsidR="00CF4AEF" w:rsidRPr="00AA3375">
        <w:rPr>
          <w:rFonts w:ascii="Abadi MT Condensed Light" w:hAnsi="Abadi MT Condensed Light" w:cs="Times New Roman"/>
          <w:szCs w:val="24"/>
        </w:rPr>
        <w:t xml:space="preserve">far </w:t>
      </w:r>
      <w:r w:rsidR="002A1876" w:rsidRPr="00AA3375">
        <w:rPr>
          <w:rFonts w:ascii="Abadi MT Condensed Light" w:hAnsi="Abadi MT Condensed Light" w:cs="Times New Roman"/>
          <w:szCs w:val="24"/>
        </w:rPr>
        <w:t xml:space="preserve">end </w:t>
      </w:r>
      <w:r w:rsidR="00BE08F1" w:rsidRPr="00AA3375">
        <w:rPr>
          <w:rFonts w:ascii="Abadi MT Condensed Light" w:hAnsi="Abadi MT Condensed Light" w:cs="Times New Roman"/>
          <w:szCs w:val="24"/>
        </w:rPr>
        <w:t>visi</w:t>
      </w:r>
      <w:r w:rsidR="002A1876" w:rsidRPr="00AA3375">
        <w:rPr>
          <w:rFonts w:ascii="Abadi MT Condensed Light" w:hAnsi="Abadi MT Condensed Light" w:cs="Times New Roman"/>
          <w:szCs w:val="24"/>
        </w:rPr>
        <w:t xml:space="preserve">ble </w:t>
      </w:r>
      <w:r w:rsidR="00F91A6A" w:rsidRPr="00AA3375">
        <w:rPr>
          <w:rFonts w:ascii="Abadi MT Condensed Light" w:hAnsi="Abadi MT Condensed Light" w:cs="Times New Roman"/>
          <w:szCs w:val="24"/>
        </w:rPr>
        <w:t xml:space="preserve">even </w:t>
      </w:r>
      <w:r w:rsidR="002A1876" w:rsidRPr="00AA3375">
        <w:rPr>
          <w:rFonts w:ascii="Abadi MT Condensed Light" w:hAnsi="Abadi MT Condensed Light" w:cs="Times New Roman"/>
          <w:szCs w:val="24"/>
        </w:rPr>
        <w:t>before you start</w:t>
      </w:r>
      <w:r w:rsidR="007871AA" w:rsidRPr="00AA3375">
        <w:rPr>
          <w:rFonts w:ascii="Abadi MT Condensed Light" w:hAnsi="Abadi MT Condensed Light" w:cs="Times New Roman"/>
          <w:szCs w:val="24"/>
        </w:rPr>
        <w:t>,</w:t>
      </w:r>
      <w:r w:rsidR="00CF4AEF" w:rsidRPr="00AA3375">
        <w:rPr>
          <w:rFonts w:ascii="Abadi MT Condensed Light" w:hAnsi="Abadi MT Condensed Light" w:cs="Times New Roman"/>
          <w:szCs w:val="24"/>
        </w:rPr>
        <w:t xml:space="preserve"> </w:t>
      </w:r>
      <w:r w:rsidR="00F91A6A" w:rsidRPr="00AA3375">
        <w:rPr>
          <w:rFonts w:ascii="Abadi MT Condensed Light" w:hAnsi="Abadi MT Condensed Light" w:cs="Times New Roman"/>
          <w:szCs w:val="24"/>
        </w:rPr>
        <w:t>w</w:t>
      </w:r>
      <w:r w:rsidR="00F3227D" w:rsidRPr="00AA3375">
        <w:rPr>
          <w:rFonts w:ascii="Abadi MT Condensed Light" w:hAnsi="Abadi MT Condensed Light" w:cs="Times New Roman"/>
          <w:szCs w:val="24"/>
        </w:rPr>
        <w:t>hich</w:t>
      </w:r>
      <w:r w:rsidR="00BE08F1" w:rsidRPr="00AA3375">
        <w:rPr>
          <w:rFonts w:ascii="Abadi MT Condensed Light" w:hAnsi="Abadi MT Condensed Light" w:cs="Times New Roman"/>
          <w:szCs w:val="24"/>
        </w:rPr>
        <w:t xml:space="preserve"> </w:t>
      </w:r>
      <w:r w:rsidR="00F86313" w:rsidRPr="00AA3375">
        <w:rPr>
          <w:rFonts w:ascii="Abadi MT Condensed Light" w:hAnsi="Abadi MT Condensed Light" w:cs="Times New Roman"/>
          <w:szCs w:val="24"/>
        </w:rPr>
        <w:t>redefines</w:t>
      </w:r>
      <w:r w:rsidR="00C85BE0" w:rsidRPr="00AA3375">
        <w:rPr>
          <w:rFonts w:ascii="Abadi MT Condensed Light" w:hAnsi="Abadi MT Condensed Light" w:cs="Times New Roman"/>
          <w:szCs w:val="24"/>
        </w:rPr>
        <w:t xml:space="preserve"> </w:t>
      </w:r>
      <w:r w:rsidR="00E57342" w:rsidRPr="00AA3375">
        <w:rPr>
          <w:rFonts w:ascii="Abadi MT Condensed Light" w:hAnsi="Abadi MT Condensed Light" w:cs="Times New Roman"/>
          <w:szCs w:val="24"/>
        </w:rPr>
        <w:t xml:space="preserve">the best of what we are willing to </w:t>
      </w:r>
      <w:r w:rsidR="00691157" w:rsidRPr="00AA3375">
        <w:rPr>
          <w:rFonts w:ascii="Abadi MT Condensed Light" w:hAnsi="Abadi MT Condensed Light" w:cs="Times New Roman"/>
          <w:szCs w:val="24"/>
        </w:rPr>
        <w:t>pursue alongside its value or value for it.</w:t>
      </w:r>
    </w:p>
    <w:p w14:paraId="5167B254" w14:textId="3C2258FE" w:rsidR="00DD4F0E" w:rsidRPr="00AA3375" w:rsidRDefault="00DD4F0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With that</w:t>
      </w:r>
      <w:r w:rsidR="007871A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w:t>
      </w:r>
      <w:r w:rsidR="002B3192" w:rsidRPr="00AA3375">
        <w:rPr>
          <w:rFonts w:ascii="Abadi MT Condensed Light" w:hAnsi="Abadi MT Condensed Light" w:cs="Times New Roman"/>
          <w:szCs w:val="24"/>
        </w:rPr>
        <w:t xml:space="preserve">e become better, </w:t>
      </w:r>
      <w:r w:rsidR="006D5F20" w:rsidRPr="00AA3375">
        <w:rPr>
          <w:rFonts w:ascii="Abadi MT Condensed Light" w:hAnsi="Abadi MT Condensed Light" w:cs="Times New Roman"/>
          <w:szCs w:val="24"/>
        </w:rPr>
        <w:t>effective</w:t>
      </w:r>
      <w:r w:rsidR="007871AA" w:rsidRPr="00AA3375">
        <w:rPr>
          <w:rFonts w:ascii="Abadi MT Condensed Light" w:hAnsi="Abadi MT Condensed Light" w:cs="Times New Roman"/>
          <w:szCs w:val="24"/>
        </w:rPr>
        <w:t>,</w:t>
      </w:r>
      <w:r w:rsidR="006D5F20" w:rsidRPr="00AA3375">
        <w:rPr>
          <w:rFonts w:ascii="Abadi MT Condensed Light" w:hAnsi="Abadi MT Condensed Light" w:cs="Times New Roman"/>
          <w:szCs w:val="24"/>
        </w:rPr>
        <w:t xml:space="preserve"> and</w:t>
      </w:r>
      <w:r w:rsidR="002B3192" w:rsidRPr="00AA3375">
        <w:rPr>
          <w:rFonts w:ascii="Abadi MT Condensed Light" w:hAnsi="Abadi MT Condensed Light" w:cs="Times New Roman"/>
          <w:szCs w:val="24"/>
        </w:rPr>
        <w:t xml:space="preserve"> more</w:t>
      </w:r>
      <w:r w:rsidR="006D5F20" w:rsidRPr="00AA3375">
        <w:rPr>
          <w:rFonts w:ascii="Abadi MT Condensed Light" w:hAnsi="Abadi MT Condensed Light" w:cs="Times New Roman"/>
          <w:szCs w:val="24"/>
        </w:rPr>
        <w:t xml:space="preserve"> </w:t>
      </w:r>
      <w:r w:rsidR="00F3227D" w:rsidRPr="00AA3375">
        <w:rPr>
          <w:rFonts w:ascii="Abadi MT Condensed Light" w:hAnsi="Abadi MT Condensed Light" w:cs="Times New Roman"/>
          <w:szCs w:val="24"/>
        </w:rPr>
        <w:t>successful</w:t>
      </w:r>
      <w:r w:rsidR="007871AA" w:rsidRPr="00AA3375">
        <w:rPr>
          <w:rFonts w:ascii="Abadi MT Condensed Light" w:hAnsi="Abadi MT Condensed Light" w:cs="Times New Roman"/>
          <w:szCs w:val="24"/>
        </w:rPr>
        <w:t>;</w:t>
      </w:r>
      <w:r w:rsidR="006D5F20" w:rsidRPr="00AA3375">
        <w:rPr>
          <w:rFonts w:ascii="Abadi MT Condensed Light" w:hAnsi="Abadi MT Condensed Light" w:cs="Times New Roman"/>
          <w:szCs w:val="24"/>
        </w:rPr>
        <w:t xml:space="preserve"> if we </w:t>
      </w:r>
      <w:r w:rsidR="00F86313" w:rsidRPr="00AA3375">
        <w:rPr>
          <w:rFonts w:ascii="Abadi MT Condensed Light" w:hAnsi="Abadi MT Condensed Light" w:cs="Times New Roman"/>
          <w:szCs w:val="24"/>
        </w:rPr>
        <w:t>do</w:t>
      </w:r>
      <w:r w:rsidR="009F7D28" w:rsidRPr="00AA3375">
        <w:rPr>
          <w:rFonts w:ascii="Abadi MT Condensed Light" w:hAnsi="Abadi MT Condensed Light" w:cs="Times New Roman"/>
          <w:szCs w:val="24"/>
        </w:rPr>
        <w:t xml:space="preserve"> what </w:t>
      </w:r>
      <w:r w:rsidRPr="00AA3375">
        <w:rPr>
          <w:rFonts w:ascii="Abadi MT Condensed Light" w:hAnsi="Abadi MT Condensed Light" w:cs="Times New Roman"/>
          <w:szCs w:val="24"/>
        </w:rPr>
        <w:t xml:space="preserve"> we can complete</w:t>
      </w:r>
      <w:r w:rsidR="007871AA" w:rsidRPr="00AA3375">
        <w:rPr>
          <w:rFonts w:ascii="Abadi MT Condensed Light" w:hAnsi="Abadi MT Condensed Light" w:cs="Times New Roman"/>
          <w:szCs w:val="24"/>
        </w:rPr>
        <w:t xml:space="preserve"> it</w:t>
      </w:r>
      <w:r w:rsidRPr="00AA3375">
        <w:rPr>
          <w:rFonts w:ascii="Abadi MT Condensed Light" w:hAnsi="Abadi MT Condensed Light" w:cs="Times New Roman"/>
          <w:szCs w:val="24"/>
        </w:rPr>
        <w:t>.</w:t>
      </w:r>
      <w:r w:rsidR="00527C36" w:rsidRPr="00AA3375">
        <w:rPr>
          <w:rFonts w:ascii="Abadi MT Condensed Light" w:hAnsi="Abadi MT Condensed Light" w:cs="Times New Roman"/>
          <w:szCs w:val="24"/>
        </w:rPr>
        <w:t xml:space="preserve"> </w:t>
      </w:r>
    </w:p>
    <w:p w14:paraId="3D9B5145" w14:textId="6B7D9A0A" w:rsidR="00567119" w:rsidRPr="00AA3375" w:rsidRDefault="00527C3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w:t>
      </w:r>
      <w:r w:rsidR="00DD4F0E" w:rsidRPr="00AA3375">
        <w:rPr>
          <w:rFonts w:ascii="Abadi MT Condensed Light" w:hAnsi="Abadi MT Condensed Light" w:cs="Times New Roman"/>
          <w:szCs w:val="24"/>
        </w:rPr>
        <w:t>n any case, i</w:t>
      </w:r>
      <w:r w:rsidRPr="00AA3375">
        <w:rPr>
          <w:rFonts w:ascii="Abadi MT Condensed Light" w:hAnsi="Abadi MT Condensed Light" w:cs="Times New Roman"/>
          <w:szCs w:val="24"/>
        </w:rPr>
        <w:t xml:space="preserve">f </w:t>
      </w:r>
      <w:r w:rsidR="00F3227D" w:rsidRPr="00AA3375">
        <w:rPr>
          <w:rFonts w:ascii="Abadi MT Condensed Light" w:hAnsi="Abadi MT Condensed Light" w:cs="Times New Roman"/>
          <w:szCs w:val="24"/>
        </w:rPr>
        <w:t>we start</w:t>
      </w:r>
      <w:r w:rsidR="001544CA" w:rsidRPr="00AA3375">
        <w:rPr>
          <w:rFonts w:ascii="Abadi MT Condensed Light" w:hAnsi="Abadi MT Condensed Light" w:cs="Times New Roman"/>
          <w:szCs w:val="24"/>
        </w:rPr>
        <w:t xml:space="preserve"> </w:t>
      </w:r>
      <w:r w:rsidR="00F86313" w:rsidRPr="00AA3375">
        <w:rPr>
          <w:rFonts w:ascii="Abadi MT Condensed Light" w:hAnsi="Abadi MT Condensed Light" w:cs="Times New Roman"/>
          <w:szCs w:val="24"/>
        </w:rPr>
        <w:t>something,</w:t>
      </w:r>
      <w:r w:rsidR="001544CA" w:rsidRPr="00AA3375">
        <w:rPr>
          <w:rFonts w:ascii="Abadi MT Condensed Light" w:hAnsi="Abadi MT Condensed Light" w:cs="Times New Roman"/>
          <w:szCs w:val="24"/>
        </w:rPr>
        <w:t xml:space="preserve"> we </w:t>
      </w:r>
      <w:r w:rsidR="00F3227D" w:rsidRPr="00AA3375">
        <w:rPr>
          <w:rFonts w:ascii="Abadi MT Condensed Light" w:hAnsi="Abadi MT Condensed Light" w:cs="Times New Roman"/>
          <w:szCs w:val="24"/>
        </w:rPr>
        <w:t xml:space="preserve">are sure we </w:t>
      </w:r>
      <w:r w:rsidR="001544CA" w:rsidRPr="00AA3375">
        <w:rPr>
          <w:rFonts w:ascii="Abadi MT Condensed Light" w:hAnsi="Abadi MT Condensed Light" w:cs="Times New Roman"/>
          <w:szCs w:val="24"/>
        </w:rPr>
        <w:t>can walk</w:t>
      </w:r>
      <w:r w:rsidR="00800732" w:rsidRPr="00AA3375">
        <w:rPr>
          <w:rFonts w:ascii="Abadi MT Condensed Light" w:hAnsi="Abadi MT Condensed Light" w:cs="Times New Roman"/>
          <w:szCs w:val="24"/>
        </w:rPr>
        <w:t xml:space="preserve"> the process </w:t>
      </w:r>
      <w:r w:rsidR="001544CA" w:rsidRPr="00AA3375">
        <w:rPr>
          <w:rFonts w:ascii="Abadi MT Condensed Light" w:hAnsi="Abadi MT Condensed Light" w:cs="Times New Roman"/>
          <w:szCs w:val="24"/>
        </w:rPr>
        <w:t xml:space="preserve">to the </w:t>
      </w:r>
      <w:r w:rsidR="00800732" w:rsidRPr="00AA3375">
        <w:rPr>
          <w:rFonts w:ascii="Abadi MT Condensed Light" w:hAnsi="Abadi MT Condensed Light" w:cs="Times New Roman"/>
          <w:szCs w:val="24"/>
        </w:rPr>
        <w:t>end.</w:t>
      </w:r>
    </w:p>
    <w:p w14:paraId="0A8998D0" w14:textId="2DF4CC1E" w:rsidR="005F1F07" w:rsidRPr="00AA3375" w:rsidRDefault="00F3227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Just</w:t>
      </w:r>
      <w:r w:rsidR="005F1F07" w:rsidRPr="00AA3375">
        <w:rPr>
          <w:rFonts w:ascii="Abadi MT Condensed Light" w:hAnsi="Abadi MT Condensed Light" w:cs="Times New Roman"/>
          <w:szCs w:val="24"/>
        </w:rPr>
        <w:t xml:space="preserve"> to</w:t>
      </w:r>
      <w:r w:rsidR="00800732" w:rsidRPr="00AA3375">
        <w:rPr>
          <w:rFonts w:ascii="Abadi MT Condensed Light" w:hAnsi="Abadi MT Condensed Light" w:cs="Times New Roman"/>
          <w:szCs w:val="24"/>
        </w:rPr>
        <w:t xml:space="preserve"> note,</w:t>
      </w:r>
      <w:r w:rsidR="005F1F07" w:rsidRPr="00AA3375">
        <w:rPr>
          <w:rFonts w:ascii="Abadi MT Condensed Light" w:hAnsi="Abadi MT Condensed Light" w:cs="Times New Roman"/>
          <w:szCs w:val="24"/>
        </w:rPr>
        <w:t xml:space="preserve"> before you set on something, </w:t>
      </w:r>
      <w:r w:rsidR="00A63D5C" w:rsidRPr="00AA3375">
        <w:rPr>
          <w:rFonts w:ascii="Abadi MT Condensed Light" w:hAnsi="Abadi MT Condensed Light" w:cs="Times New Roman"/>
          <w:szCs w:val="24"/>
        </w:rPr>
        <w:t xml:space="preserve">ensure that you have a clear </w:t>
      </w:r>
      <w:r w:rsidR="00470F70" w:rsidRPr="00AA3375">
        <w:rPr>
          <w:rFonts w:ascii="Abadi MT Condensed Light" w:hAnsi="Abadi MT Condensed Light" w:cs="Times New Roman"/>
          <w:szCs w:val="24"/>
        </w:rPr>
        <w:t xml:space="preserve">picture of the </w:t>
      </w:r>
      <w:r w:rsidR="007B7992" w:rsidRPr="00AA3375">
        <w:rPr>
          <w:rFonts w:ascii="Abadi MT Condensed Light" w:hAnsi="Abadi MT Condensed Light" w:cs="Times New Roman"/>
          <w:szCs w:val="24"/>
        </w:rPr>
        <w:t>end</w:t>
      </w:r>
      <w:r w:rsidR="005F1F07" w:rsidRPr="00AA3375">
        <w:rPr>
          <w:rFonts w:ascii="Abadi MT Condensed Light" w:hAnsi="Abadi MT Condensed Light" w:cs="Times New Roman"/>
          <w:szCs w:val="24"/>
        </w:rPr>
        <w:t xml:space="preserve"> product</w:t>
      </w:r>
      <w:r w:rsidR="007B7992" w:rsidRPr="00AA3375">
        <w:rPr>
          <w:rFonts w:ascii="Abadi MT Condensed Light" w:hAnsi="Abadi MT Condensed Light" w:cs="Times New Roman"/>
          <w:szCs w:val="24"/>
        </w:rPr>
        <w:t xml:space="preserve"> thought out.</w:t>
      </w:r>
    </w:p>
    <w:p w14:paraId="5BB827BF" w14:textId="77777777" w:rsidR="00112610" w:rsidRPr="00AA3375" w:rsidRDefault="005F1F0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Start what you can finish. </w:t>
      </w:r>
    </w:p>
    <w:p w14:paraId="42D9AF77" w14:textId="77777777" w:rsidR="00800732" w:rsidRPr="00AA3375" w:rsidRDefault="0011261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Let your target be clear, t</w:t>
      </w:r>
      <w:r w:rsidR="006535E8" w:rsidRPr="00AA3375">
        <w:rPr>
          <w:rFonts w:ascii="Abadi MT Condensed Light" w:hAnsi="Abadi MT Condensed Light" w:cs="Times New Roman"/>
          <w:szCs w:val="24"/>
        </w:rPr>
        <w:t>hat you can identify</w:t>
      </w:r>
      <w:r w:rsidR="00DC66D0" w:rsidRPr="00AA3375">
        <w:rPr>
          <w:rFonts w:ascii="Abadi MT Condensed Light" w:hAnsi="Abadi MT Condensed Light" w:cs="Times New Roman"/>
          <w:szCs w:val="24"/>
        </w:rPr>
        <w:t xml:space="preserve"> and </w:t>
      </w:r>
      <w:r w:rsidR="006C247B" w:rsidRPr="00AA3375">
        <w:rPr>
          <w:rFonts w:ascii="Abadi MT Condensed Light" w:hAnsi="Abadi MT Condensed Light" w:cs="Times New Roman"/>
          <w:szCs w:val="24"/>
        </w:rPr>
        <w:t>pick</w:t>
      </w:r>
      <w:r w:rsidR="00DC66D0" w:rsidRPr="00AA3375">
        <w:rPr>
          <w:rFonts w:ascii="Abadi MT Condensed Light" w:hAnsi="Abadi MT Condensed Light" w:cs="Times New Roman"/>
          <w:szCs w:val="24"/>
        </w:rPr>
        <w:t xml:space="preserve"> </w:t>
      </w:r>
      <w:r w:rsidR="006535E8" w:rsidRPr="00AA3375">
        <w:rPr>
          <w:rFonts w:ascii="Abadi MT Condensed Light" w:hAnsi="Abadi MT Condensed Light" w:cs="Times New Roman"/>
          <w:szCs w:val="24"/>
        </w:rPr>
        <w:t xml:space="preserve">it from </w:t>
      </w:r>
      <w:r w:rsidR="006C247B" w:rsidRPr="00AA3375">
        <w:rPr>
          <w:rFonts w:ascii="Abadi MT Condensed Light" w:hAnsi="Abadi MT Condensed Light" w:cs="Times New Roman"/>
          <w:szCs w:val="24"/>
        </w:rPr>
        <w:t>a bulk of things</w:t>
      </w:r>
      <w:r w:rsidR="00B0185F" w:rsidRPr="00AA3375">
        <w:rPr>
          <w:rFonts w:ascii="Abadi MT Condensed Light" w:hAnsi="Abadi MT Condensed Light" w:cs="Times New Roman"/>
          <w:szCs w:val="24"/>
        </w:rPr>
        <w:t xml:space="preserve">. Very </w:t>
      </w:r>
      <w:r w:rsidRPr="00AA3375">
        <w:rPr>
          <w:rFonts w:ascii="Abadi MT Condensed Light" w:hAnsi="Abadi MT Condensed Light" w:cs="Times New Roman"/>
          <w:szCs w:val="24"/>
        </w:rPr>
        <w:t>clear</w:t>
      </w:r>
      <w:r w:rsidR="00B0185F" w:rsidRPr="00AA3375">
        <w:rPr>
          <w:rFonts w:ascii="Abadi MT Condensed Light" w:hAnsi="Abadi MT Condensed Light" w:cs="Times New Roman"/>
          <w:szCs w:val="24"/>
        </w:rPr>
        <w:t xml:space="preserve"> in mind.</w:t>
      </w:r>
    </w:p>
    <w:p w14:paraId="342D4358" w14:textId="77777777" w:rsidR="0085735D" w:rsidRPr="00AA3375" w:rsidRDefault="0011261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cannot start </w:t>
      </w:r>
      <w:r w:rsidR="0085735D" w:rsidRPr="00AA3375">
        <w:rPr>
          <w:rFonts w:ascii="Abadi MT Condensed Light" w:hAnsi="Abadi MT Condensed Light" w:cs="Times New Roman"/>
          <w:szCs w:val="24"/>
        </w:rPr>
        <w:t>do</w:t>
      </w:r>
      <w:r w:rsidRPr="00AA3375">
        <w:rPr>
          <w:rFonts w:ascii="Abadi MT Condensed Light" w:hAnsi="Abadi MT Condensed Light" w:cs="Times New Roman"/>
          <w:szCs w:val="24"/>
        </w:rPr>
        <w:t>ing</w:t>
      </w:r>
      <w:r w:rsidR="0085735D" w:rsidRPr="00AA3375">
        <w:rPr>
          <w:rFonts w:ascii="Abadi MT Condensed Light" w:hAnsi="Abadi MT Condensed Light" w:cs="Times New Roman"/>
          <w:szCs w:val="24"/>
        </w:rPr>
        <w:t xml:space="preserve"> something </w:t>
      </w:r>
      <w:r w:rsidR="00C854DA" w:rsidRPr="00AA3375">
        <w:rPr>
          <w:rFonts w:ascii="Abadi MT Condensed Light" w:hAnsi="Abadi MT Condensed Light" w:cs="Times New Roman"/>
          <w:szCs w:val="24"/>
        </w:rPr>
        <w:t>without an achievable goal in mind.</w:t>
      </w:r>
    </w:p>
    <w:p w14:paraId="477D5C03" w14:textId="0E0350FF" w:rsidR="004D5E9E" w:rsidRPr="00AA3375" w:rsidRDefault="004D5E9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a</w:t>
      </w:r>
      <w:r w:rsidR="008A50E2" w:rsidRPr="00AA3375">
        <w:rPr>
          <w:rFonts w:ascii="Abadi MT Condensed Light" w:hAnsi="Abadi MT Condensed Light" w:cs="Times New Roman"/>
          <w:szCs w:val="24"/>
        </w:rPr>
        <w:t xml:space="preserve"> lion is out to hunt, it must be very</w:t>
      </w:r>
      <w:r w:rsidRPr="00AA3375">
        <w:rPr>
          <w:rFonts w:ascii="Abadi MT Condensed Light" w:hAnsi="Abadi MT Condensed Light" w:cs="Times New Roman"/>
          <w:szCs w:val="24"/>
        </w:rPr>
        <w:t xml:space="preserve"> objective</w:t>
      </w:r>
      <w:r w:rsidR="003606E5" w:rsidRPr="00AA3375">
        <w:rPr>
          <w:rFonts w:ascii="Abadi MT Condensed Light" w:hAnsi="Abadi MT Condensed Light" w:cs="Times New Roman"/>
          <w:szCs w:val="24"/>
        </w:rPr>
        <w:t xml:space="preserve"> because any </w:t>
      </w:r>
      <w:r w:rsidR="00262585" w:rsidRPr="00AA3375">
        <w:rPr>
          <w:rFonts w:ascii="Abadi MT Condensed Light" w:hAnsi="Abadi MT Condensed Light" w:cs="Times New Roman"/>
          <w:szCs w:val="24"/>
        </w:rPr>
        <w:t>oversight</w:t>
      </w:r>
      <w:r w:rsidR="008A50E2" w:rsidRPr="00AA3375">
        <w:rPr>
          <w:rFonts w:ascii="Abadi MT Condensed Light" w:hAnsi="Abadi MT Condensed Light" w:cs="Times New Roman"/>
          <w:szCs w:val="24"/>
        </w:rPr>
        <w:t>s</w:t>
      </w:r>
      <w:r w:rsidR="00262585" w:rsidRPr="00AA3375">
        <w:rPr>
          <w:rFonts w:ascii="Abadi MT Condensed Light" w:hAnsi="Abadi MT Condensed Light" w:cs="Times New Roman"/>
          <w:szCs w:val="24"/>
        </w:rPr>
        <w:t xml:space="preserve"> or mistakes would cost its life.</w:t>
      </w:r>
      <w:r w:rsidR="00991BA4" w:rsidRPr="00AA3375">
        <w:rPr>
          <w:rFonts w:ascii="Abadi MT Condensed Light" w:hAnsi="Abadi MT Condensed Light" w:cs="Times New Roman"/>
          <w:szCs w:val="24"/>
        </w:rPr>
        <w:t xml:space="preserve"> A failure to capture its prey would mean starvation</w:t>
      </w:r>
      <w:r w:rsidR="008A50E2" w:rsidRPr="00AA3375">
        <w:rPr>
          <w:rFonts w:ascii="Abadi MT Condensed Light" w:hAnsi="Abadi MT Condensed Light" w:cs="Times New Roman"/>
          <w:szCs w:val="24"/>
        </w:rPr>
        <w:t>-; A</w:t>
      </w:r>
      <w:r w:rsidR="00132EEA" w:rsidRPr="00AA3375">
        <w:rPr>
          <w:rFonts w:ascii="Abadi MT Condensed Light" w:hAnsi="Abadi MT Condensed Light" w:cs="Times New Roman"/>
          <w:szCs w:val="24"/>
        </w:rPr>
        <w:t xml:space="preserve"> </w:t>
      </w:r>
      <w:r w:rsidR="00812474" w:rsidRPr="00AA3375">
        <w:rPr>
          <w:rFonts w:ascii="Abadi MT Condensed Light" w:hAnsi="Abadi MT Condensed Light" w:cs="Times New Roman"/>
          <w:szCs w:val="24"/>
        </w:rPr>
        <w:t>lesson</w:t>
      </w:r>
      <w:r w:rsidR="008A50E2" w:rsidRPr="00AA3375">
        <w:rPr>
          <w:rFonts w:ascii="Abadi MT Condensed Light" w:hAnsi="Abadi MT Condensed Light" w:cs="Times New Roman"/>
          <w:szCs w:val="24"/>
        </w:rPr>
        <w:t xml:space="preserve"> to borrow from the </w:t>
      </w:r>
      <w:r w:rsidR="00812474" w:rsidRPr="00AA3375">
        <w:rPr>
          <w:rFonts w:ascii="Abadi MT Condensed Light" w:hAnsi="Abadi MT Condensed Light" w:cs="Times New Roman"/>
          <w:szCs w:val="24"/>
        </w:rPr>
        <w:t>jungle</w:t>
      </w:r>
      <w:r w:rsidR="00132EEA" w:rsidRPr="00AA3375">
        <w:rPr>
          <w:rFonts w:ascii="Abadi MT Condensed Light" w:hAnsi="Abadi MT Condensed Light" w:cs="Times New Roman"/>
          <w:szCs w:val="24"/>
        </w:rPr>
        <w:t>.</w:t>
      </w:r>
    </w:p>
    <w:p w14:paraId="2F3FBF26" w14:textId="2CB29AC2" w:rsidR="00B97250" w:rsidRPr="00AA3375" w:rsidRDefault="00B9725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On the contrary, a gazelle must outrun the fastest cheetah to live another day. All have their eyes on the price</w:t>
      </w:r>
      <w:r w:rsidR="007871AA" w:rsidRPr="00AA3375">
        <w:rPr>
          <w:rFonts w:ascii="Abadi MT Condensed Light" w:hAnsi="Abadi MT Condensed Light" w:cs="Times New Roman"/>
          <w:szCs w:val="24"/>
        </w:rPr>
        <w:t>,</w:t>
      </w:r>
      <w:r w:rsidR="0052547E" w:rsidRPr="00AA3375">
        <w:rPr>
          <w:rFonts w:ascii="Abadi MT Condensed Light" w:hAnsi="Abadi MT Condensed Light" w:cs="Times New Roman"/>
          <w:szCs w:val="24"/>
        </w:rPr>
        <w:t xml:space="preserve"> i.e.</w:t>
      </w:r>
      <w:r w:rsidR="007871AA" w:rsidRPr="00AA3375">
        <w:rPr>
          <w:rFonts w:ascii="Abadi MT Condensed Light" w:hAnsi="Abadi MT Condensed Light" w:cs="Times New Roman"/>
          <w:szCs w:val="24"/>
        </w:rPr>
        <w:t>,</w:t>
      </w:r>
      <w:r w:rsidR="0052547E" w:rsidRPr="00AA3375">
        <w:rPr>
          <w:rFonts w:ascii="Abadi MT Condensed Light" w:hAnsi="Abadi MT Condensed Light" w:cs="Times New Roman"/>
          <w:szCs w:val="24"/>
        </w:rPr>
        <w:t xml:space="preserve"> </w:t>
      </w:r>
      <w:r w:rsidR="00CC50B9" w:rsidRPr="00AA3375">
        <w:rPr>
          <w:rFonts w:ascii="Abadi MT Condensed Light" w:hAnsi="Abadi MT Condensed Light" w:cs="Times New Roman"/>
          <w:szCs w:val="24"/>
        </w:rPr>
        <w:t>to live</w:t>
      </w:r>
      <w:r w:rsidR="0052547E" w:rsidRPr="00AA3375">
        <w:rPr>
          <w:rFonts w:ascii="Abadi MT Condensed Light" w:hAnsi="Abadi MT Condensed Light" w:cs="Times New Roman"/>
          <w:szCs w:val="24"/>
        </w:rPr>
        <w:t xml:space="preserve"> again</w:t>
      </w:r>
      <w:r w:rsidR="00CC50B9" w:rsidRPr="00AA3375">
        <w:rPr>
          <w:rFonts w:ascii="Abadi MT Condensed Light" w:hAnsi="Abadi MT Condensed Light" w:cs="Times New Roman"/>
          <w:szCs w:val="24"/>
        </w:rPr>
        <w:t>.</w:t>
      </w:r>
    </w:p>
    <w:p w14:paraId="3B94E966" w14:textId="348CDC27" w:rsidR="00CC50B9" w:rsidRPr="00AA3375" w:rsidRDefault="0052547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If </w:t>
      </w:r>
      <w:r w:rsidR="00BB2999" w:rsidRPr="00AA3375">
        <w:rPr>
          <w:rFonts w:ascii="Abadi MT Condensed Light" w:hAnsi="Abadi MT Condensed Light" w:cs="Times New Roman"/>
          <w:szCs w:val="24"/>
        </w:rPr>
        <w:t>y</w:t>
      </w:r>
      <w:r w:rsidR="00CC50B9" w:rsidRPr="00AA3375">
        <w:rPr>
          <w:rFonts w:ascii="Abadi MT Condensed Light" w:hAnsi="Abadi MT Condensed Light" w:cs="Times New Roman"/>
          <w:szCs w:val="24"/>
        </w:rPr>
        <w:t xml:space="preserve">ou are </w:t>
      </w:r>
      <w:r w:rsidR="00BB2999" w:rsidRPr="00AA3375">
        <w:rPr>
          <w:rFonts w:ascii="Abadi MT Condensed Light" w:hAnsi="Abadi MT Condensed Light" w:cs="Times New Roman"/>
          <w:szCs w:val="24"/>
        </w:rPr>
        <w:t xml:space="preserve">pursuing your goals for </w:t>
      </w:r>
      <w:r w:rsidRPr="00AA3375">
        <w:rPr>
          <w:rFonts w:ascii="Abadi MT Condensed Light" w:hAnsi="Abadi MT Condensed Light" w:cs="Times New Roman"/>
          <w:szCs w:val="24"/>
        </w:rPr>
        <w:t>life, there sh</w:t>
      </w:r>
      <w:r w:rsidR="00ED5EA0" w:rsidRPr="00AA3375">
        <w:rPr>
          <w:rFonts w:ascii="Abadi MT Condensed Light" w:hAnsi="Abadi MT Condensed Light" w:cs="Times New Roman"/>
          <w:szCs w:val="24"/>
        </w:rPr>
        <w:t>ould be no room for mistakes.</w:t>
      </w:r>
    </w:p>
    <w:p w14:paraId="5ACACAAA" w14:textId="39598653" w:rsidR="00FB68E5" w:rsidRPr="00AA3375" w:rsidRDefault="005725C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However, unlike </w:t>
      </w:r>
      <w:r w:rsidR="00F97E57" w:rsidRPr="00AA3375">
        <w:rPr>
          <w:rFonts w:ascii="Abadi MT Condensed Light" w:hAnsi="Abadi MT Condensed Light" w:cs="Times New Roman"/>
          <w:szCs w:val="24"/>
        </w:rPr>
        <w:t xml:space="preserve">wild </w:t>
      </w:r>
      <w:r w:rsidRPr="00AA3375">
        <w:rPr>
          <w:rFonts w:ascii="Abadi MT Condensed Light" w:hAnsi="Abadi MT Condensed Light" w:cs="Times New Roman"/>
          <w:szCs w:val="24"/>
        </w:rPr>
        <w:t>animals</w:t>
      </w:r>
      <w:r w:rsidR="00F97E57" w:rsidRPr="00AA3375">
        <w:rPr>
          <w:rFonts w:ascii="Abadi MT Condensed Light" w:hAnsi="Abadi MT Condensed Light" w:cs="Times New Roman"/>
          <w:szCs w:val="24"/>
        </w:rPr>
        <w:t>, the humans</w:t>
      </w:r>
      <w:r w:rsidRPr="00AA3375">
        <w:rPr>
          <w:rFonts w:ascii="Abadi MT Condensed Light" w:hAnsi="Abadi MT Condensed Light" w:cs="Times New Roman"/>
          <w:szCs w:val="24"/>
        </w:rPr>
        <w:t xml:space="preserve"> </w:t>
      </w:r>
      <w:r w:rsidR="00ED5EA0" w:rsidRPr="00AA3375">
        <w:rPr>
          <w:rFonts w:ascii="Abadi MT Condensed Light" w:hAnsi="Abadi MT Condensed Light" w:cs="Times New Roman"/>
          <w:szCs w:val="24"/>
        </w:rPr>
        <w:t>who have a rational mind have understood</w:t>
      </w:r>
      <w:r w:rsidR="00486BBE" w:rsidRPr="00AA3375">
        <w:rPr>
          <w:rFonts w:ascii="Abadi MT Condensed Light" w:hAnsi="Abadi MT Condensed Light" w:cs="Times New Roman"/>
          <w:szCs w:val="24"/>
        </w:rPr>
        <w:t xml:space="preserve"> that the more options we have at our disposal</w:t>
      </w:r>
      <w:r w:rsidR="002D75A5" w:rsidRPr="00AA3375">
        <w:rPr>
          <w:rFonts w:ascii="Abadi MT Condensed Light" w:hAnsi="Abadi MT Condensed Light" w:cs="Times New Roman"/>
          <w:szCs w:val="24"/>
        </w:rPr>
        <w:t xml:space="preserve">, the more we </w:t>
      </w:r>
      <w:r w:rsidR="00507184" w:rsidRPr="00AA3375">
        <w:rPr>
          <w:rFonts w:ascii="Abadi MT Condensed Light" w:hAnsi="Abadi MT Condensed Light" w:cs="Times New Roman"/>
          <w:szCs w:val="24"/>
        </w:rPr>
        <w:t xml:space="preserve">are likely to </w:t>
      </w:r>
      <w:r w:rsidR="002D75A5" w:rsidRPr="00AA3375">
        <w:rPr>
          <w:rFonts w:ascii="Abadi MT Condensed Light" w:hAnsi="Abadi MT Condensed Light" w:cs="Times New Roman"/>
          <w:szCs w:val="24"/>
        </w:rPr>
        <w:t>miss the targets altogether</w:t>
      </w:r>
      <w:r w:rsidR="00B31F69" w:rsidRPr="00AA3375">
        <w:rPr>
          <w:rFonts w:ascii="Abadi MT Condensed Light" w:hAnsi="Abadi MT Condensed Light" w:cs="Times New Roman"/>
          <w:szCs w:val="24"/>
        </w:rPr>
        <w:t>.</w:t>
      </w:r>
    </w:p>
    <w:p w14:paraId="30CDC914" w14:textId="48BB5C27" w:rsidR="0060446C" w:rsidRPr="00AA3375" w:rsidRDefault="0060446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miscalculations </w:t>
      </w:r>
      <w:r w:rsidR="007C2735" w:rsidRPr="00AA3375">
        <w:rPr>
          <w:rFonts w:ascii="Abadi MT Condensed Light" w:hAnsi="Abadi MT Condensed Light" w:cs="Times New Roman"/>
          <w:szCs w:val="24"/>
        </w:rPr>
        <w:t xml:space="preserve">are </w:t>
      </w:r>
      <w:r w:rsidR="00507184" w:rsidRPr="00AA3375">
        <w:rPr>
          <w:rFonts w:ascii="Abadi MT Condensed Light" w:hAnsi="Abadi MT Condensed Light" w:cs="Times New Roman"/>
          <w:szCs w:val="24"/>
        </w:rPr>
        <w:t xml:space="preserve">evident in our </w:t>
      </w:r>
      <w:r w:rsidR="00D05E0E" w:rsidRPr="00AA3375">
        <w:rPr>
          <w:rFonts w:ascii="Abadi MT Condensed Light" w:hAnsi="Abadi MT Condensed Light" w:cs="Times New Roman"/>
          <w:szCs w:val="24"/>
        </w:rPr>
        <w:t>lives</w:t>
      </w:r>
      <w:r w:rsidR="007871AA" w:rsidRPr="00AA3375">
        <w:rPr>
          <w:rFonts w:ascii="Abadi MT Condensed Light" w:hAnsi="Abadi MT Condensed Light" w:cs="Times New Roman"/>
          <w:szCs w:val="24"/>
        </w:rPr>
        <w:t>;</w:t>
      </w:r>
      <w:r w:rsidR="00D05E0E" w:rsidRPr="00AA3375">
        <w:rPr>
          <w:rFonts w:ascii="Abadi MT Condensed Light" w:hAnsi="Abadi MT Condensed Light" w:cs="Times New Roman"/>
          <w:szCs w:val="24"/>
        </w:rPr>
        <w:t xml:space="preserve"> </w:t>
      </w:r>
      <w:r w:rsidR="007C2735" w:rsidRPr="00AA3375">
        <w:rPr>
          <w:rFonts w:ascii="Abadi MT Condensed Light" w:hAnsi="Abadi MT Condensed Light" w:cs="Times New Roman"/>
          <w:szCs w:val="24"/>
        </w:rPr>
        <w:t xml:space="preserve">it is </w:t>
      </w:r>
      <w:r w:rsidR="00D05E0E" w:rsidRPr="00AA3375">
        <w:rPr>
          <w:rFonts w:ascii="Abadi MT Condensed Light" w:hAnsi="Abadi MT Condensed Light" w:cs="Times New Roman"/>
          <w:szCs w:val="24"/>
        </w:rPr>
        <w:t xml:space="preserve">clear in our so far </w:t>
      </w:r>
      <w:r w:rsidR="00C33D30" w:rsidRPr="00AA3375">
        <w:rPr>
          <w:rFonts w:ascii="Abadi MT Condensed Light" w:hAnsi="Abadi MT Condensed Light" w:cs="Times New Roman"/>
          <w:szCs w:val="24"/>
        </w:rPr>
        <w:t xml:space="preserve">(almost) </w:t>
      </w:r>
      <w:r w:rsidR="00D05E0E" w:rsidRPr="00AA3375">
        <w:rPr>
          <w:rFonts w:ascii="Abadi MT Condensed Light" w:hAnsi="Abadi MT Condensed Light" w:cs="Times New Roman"/>
          <w:szCs w:val="24"/>
        </w:rPr>
        <w:t xml:space="preserve">wasted </w:t>
      </w:r>
      <w:r w:rsidR="00C33D30" w:rsidRPr="00AA3375">
        <w:rPr>
          <w:rFonts w:ascii="Abadi MT Condensed Light" w:hAnsi="Abadi MT Condensed Light" w:cs="Times New Roman"/>
          <w:szCs w:val="24"/>
        </w:rPr>
        <w:t>lives</w:t>
      </w:r>
      <w:r w:rsidR="00A869F2" w:rsidRPr="00AA3375">
        <w:rPr>
          <w:rFonts w:ascii="Abadi MT Condensed Light" w:hAnsi="Abadi MT Condensed Light" w:cs="Times New Roman"/>
          <w:szCs w:val="24"/>
        </w:rPr>
        <w:t>;</w:t>
      </w:r>
      <w:r w:rsidR="00C33D30" w:rsidRPr="00AA3375">
        <w:rPr>
          <w:rFonts w:ascii="Abadi MT Condensed Light" w:hAnsi="Abadi MT Condensed Light" w:cs="Times New Roman"/>
          <w:szCs w:val="24"/>
        </w:rPr>
        <w:t xml:space="preserve"> where we </w:t>
      </w:r>
      <w:r w:rsidR="007C2735" w:rsidRPr="00AA3375">
        <w:rPr>
          <w:rFonts w:ascii="Abadi MT Condensed Light" w:hAnsi="Abadi MT Condensed Light" w:cs="Times New Roman"/>
          <w:szCs w:val="24"/>
        </w:rPr>
        <w:t>shy</w:t>
      </w:r>
      <w:r w:rsidR="009533B5" w:rsidRPr="00AA3375">
        <w:rPr>
          <w:rFonts w:ascii="Abadi MT Condensed Light" w:hAnsi="Abadi MT Condensed Light" w:cs="Times New Roman"/>
          <w:szCs w:val="24"/>
        </w:rPr>
        <w:t xml:space="preserve"> over</w:t>
      </w:r>
      <w:r w:rsidR="002F3226" w:rsidRPr="00AA3375">
        <w:rPr>
          <w:rFonts w:ascii="Abadi MT Condensed Light" w:hAnsi="Abadi MT Condensed Light" w:cs="Times New Roman"/>
          <w:szCs w:val="24"/>
        </w:rPr>
        <w:t xml:space="preserve"> very</w:t>
      </w:r>
      <w:r w:rsidR="006D236B" w:rsidRPr="00AA3375">
        <w:rPr>
          <w:rFonts w:ascii="Abadi MT Condensed Light" w:hAnsi="Abadi MT Condensed Light" w:cs="Times New Roman"/>
          <w:szCs w:val="24"/>
        </w:rPr>
        <w:t xml:space="preserve"> little achievements </w:t>
      </w:r>
      <w:r w:rsidR="002F3226" w:rsidRPr="00AA3375">
        <w:rPr>
          <w:rFonts w:ascii="Abadi MT Condensed Light" w:hAnsi="Abadi MT Condensed Light" w:cs="Times New Roman"/>
          <w:szCs w:val="24"/>
        </w:rPr>
        <w:t>this far</w:t>
      </w:r>
      <w:r w:rsidR="00A74076" w:rsidRPr="00AA3375">
        <w:rPr>
          <w:rFonts w:ascii="Abadi MT Condensed Light" w:hAnsi="Abadi MT Condensed Light" w:cs="Times New Roman"/>
          <w:szCs w:val="24"/>
        </w:rPr>
        <w:t xml:space="preserve">, with so </w:t>
      </w:r>
      <w:r w:rsidR="002F3226" w:rsidRPr="00AA3375">
        <w:rPr>
          <w:rFonts w:ascii="Abadi MT Condensed Light" w:hAnsi="Abadi MT Condensed Light" w:cs="Times New Roman"/>
          <w:szCs w:val="24"/>
        </w:rPr>
        <w:t>many wasted chances</w:t>
      </w:r>
      <w:r w:rsidR="00305CCD" w:rsidRPr="00AA3375">
        <w:rPr>
          <w:rFonts w:ascii="Abadi MT Condensed Light" w:hAnsi="Abadi MT Condensed Light" w:cs="Times New Roman"/>
          <w:szCs w:val="24"/>
        </w:rPr>
        <w:t>.</w:t>
      </w:r>
    </w:p>
    <w:p w14:paraId="61A7DEA1" w14:textId="33D71E75" w:rsidR="00305CCD" w:rsidRPr="00AA3375" w:rsidRDefault="00AD75C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dictates if we MUST bite</w:t>
      </w:r>
      <w:r w:rsidR="0007768B" w:rsidRPr="00AA3375">
        <w:rPr>
          <w:rFonts w:ascii="Abadi MT Condensed Light" w:hAnsi="Abadi MT Condensed Light" w:cs="Times New Roman"/>
          <w:szCs w:val="24"/>
        </w:rPr>
        <w:t xml:space="preserve"> and chew</w:t>
      </w:r>
      <w:r w:rsidRPr="00AA3375">
        <w:rPr>
          <w:rFonts w:ascii="Abadi MT Condensed Light" w:hAnsi="Abadi MT Condensed Light" w:cs="Times New Roman"/>
          <w:szCs w:val="24"/>
        </w:rPr>
        <w:t xml:space="preserve">, then </w:t>
      </w:r>
      <w:r w:rsidR="0007768B" w:rsidRPr="00AA3375">
        <w:rPr>
          <w:rFonts w:ascii="Abadi MT Condensed Light" w:hAnsi="Abadi MT Condensed Light" w:cs="Times New Roman"/>
          <w:szCs w:val="24"/>
        </w:rPr>
        <w:t>we are required to</w:t>
      </w:r>
      <w:r w:rsidRPr="00AA3375">
        <w:rPr>
          <w:rFonts w:ascii="Abadi MT Condensed Light" w:hAnsi="Abadi MT Condensed Light" w:cs="Times New Roman"/>
          <w:szCs w:val="24"/>
        </w:rPr>
        <w:t xml:space="preserve"> swallow</w:t>
      </w:r>
      <w:r w:rsidR="0007768B" w:rsidRPr="00AA3375">
        <w:rPr>
          <w:rFonts w:ascii="Abadi MT Condensed Light" w:hAnsi="Abadi MT Condensed Light" w:cs="Times New Roman"/>
          <w:szCs w:val="24"/>
        </w:rPr>
        <w:t>.</w:t>
      </w:r>
    </w:p>
    <w:p w14:paraId="32ADC44F" w14:textId="77777777" w:rsidR="00305CCD" w:rsidRPr="00AA3375" w:rsidRDefault="00305CCD" w:rsidP="00CC5E28">
      <w:pPr>
        <w:pStyle w:val="Heading1"/>
        <w:rPr>
          <w:rFonts w:ascii="Abadi MT Condensed Light" w:hAnsi="Abadi MT Condensed Light"/>
        </w:rPr>
      </w:pPr>
      <w:bookmarkStart w:id="96" w:name="_Toc69903286"/>
      <w:r w:rsidRPr="00AA3375">
        <w:rPr>
          <w:rFonts w:ascii="Abadi MT Condensed Light" w:hAnsi="Abadi MT Condensed Light"/>
        </w:rPr>
        <w:t xml:space="preserve">FIGHTS </w:t>
      </w:r>
      <w:r w:rsidR="00B63CB4" w:rsidRPr="00AA3375">
        <w:rPr>
          <w:rFonts w:ascii="Abadi MT Condensed Light" w:hAnsi="Abadi MT Condensed Light"/>
        </w:rPr>
        <w:t>AND BATTLES</w:t>
      </w:r>
      <w:bookmarkEnd w:id="96"/>
      <w:r w:rsidR="00B63CB4" w:rsidRPr="00AA3375">
        <w:rPr>
          <w:rFonts w:ascii="Abadi MT Condensed Light" w:hAnsi="Abadi MT Condensed Light"/>
        </w:rPr>
        <w:t xml:space="preserve"> </w:t>
      </w:r>
    </w:p>
    <w:p w14:paraId="3FDA2D26" w14:textId="77777777" w:rsidR="00CB5AD4" w:rsidRPr="00AA3375" w:rsidRDefault="0029155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world is not </w:t>
      </w:r>
      <w:r w:rsidR="00DB00B7" w:rsidRPr="00AA3375">
        <w:rPr>
          <w:rFonts w:ascii="Abadi MT Condensed Light" w:hAnsi="Abadi MT Condensed Light" w:cs="Times New Roman"/>
          <w:szCs w:val="24"/>
        </w:rPr>
        <w:t>a playground but a battle field</w:t>
      </w:r>
      <w:r w:rsidR="00CB5AD4" w:rsidRPr="00AA3375">
        <w:rPr>
          <w:rFonts w:ascii="Abadi MT Condensed Light" w:hAnsi="Abadi MT Condensed Light" w:cs="Times New Roman"/>
          <w:szCs w:val="24"/>
        </w:rPr>
        <w:t>, so prepare for war.</w:t>
      </w:r>
    </w:p>
    <w:p w14:paraId="6C0370F5" w14:textId="24569F51" w:rsidR="00DA578B" w:rsidRPr="00AA3375" w:rsidRDefault="0035014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However, do n</w:t>
      </w:r>
      <w:r w:rsidR="004B2CC5" w:rsidRPr="00AA3375">
        <w:rPr>
          <w:rFonts w:ascii="Abadi MT Condensed Light" w:hAnsi="Abadi MT Condensed Light" w:cs="Times New Roman"/>
          <w:szCs w:val="24"/>
        </w:rPr>
        <w:t>ot participate in any</w:t>
      </w:r>
      <w:r w:rsidR="00DA578B" w:rsidRPr="00AA3375">
        <w:rPr>
          <w:rFonts w:ascii="Abadi MT Condensed Light" w:hAnsi="Abadi MT Condensed Light" w:cs="Times New Roman"/>
          <w:szCs w:val="24"/>
        </w:rPr>
        <w:t xml:space="preserve"> fights and battle</w:t>
      </w:r>
      <w:r w:rsidR="00B73719" w:rsidRPr="00AA3375">
        <w:rPr>
          <w:rFonts w:ascii="Abadi MT Condensed Light" w:hAnsi="Abadi MT Condensed Light" w:cs="Times New Roman"/>
          <w:szCs w:val="24"/>
        </w:rPr>
        <w:t>s</w:t>
      </w:r>
      <w:r w:rsidR="004B2CC5" w:rsidRPr="00AA3375">
        <w:rPr>
          <w:rFonts w:ascii="Abadi MT Condensed Light" w:hAnsi="Abadi MT Condensed Light" w:cs="Times New Roman"/>
          <w:szCs w:val="24"/>
        </w:rPr>
        <w:t xml:space="preserve"> </w:t>
      </w:r>
      <w:r w:rsidR="00AB7EA4" w:rsidRPr="00AA3375">
        <w:rPr>
          <w:rFonts w:ascii="Abadi MT Condensed Light" w:hAnsi="Abadi MT Condensed Light" w:cs="Times New Roman"/>
          <w:szCs w:val="24"/>
        </w:rPr>
        <w:t>because it</w:t>
      </w:r>
      <w:r w:rsidR="00E63877" w:rsidRPr="00AA3375">
        <w:rPr>
          <w:rFonts w:ascii="Abadi MT Condensed Light" w:hAnsi="Abadi MT Condensed Light" w:cs="Times New Roman"/>
          <w:szCs w:val="24"/>
        </w:rPr>
        <w:t xml:space="preserve"> is a costly affair.</w:t>
      </w:r>
      <w:r w:rsidR="00056502" w:rsidRPr="00AA3375">
        <w:rPr>
          <w:rFonts w:ascii="Abadi MT Condensed Light" w:hAnsi="Abadi MT Condensed Light" w:cs="Times New Roman"/>
          <w:szCs w:val="24"/>
        </w:rPr>
        <w:t xml:space="preserve"> </w:t>
      </w:r>
      <w:r w:rsidR="002F5EE3" w:rsidRPr="00AA3375">
        <w:rPr>
          <w:rFonts w:ascii="Abadi MT Condensed Light" w:hAnsi="Abadi MT Condensed Light" w:cs="Times New Roman"/>
          <w:szCs w:val="24"/>
        </w:rPr>
        <w:t xml:space="preserve">Fights are smaller </w:t>
      </w:r>
      <w:r w:rsidR="002153BC" w:rsidRPr="00AA3375">
        <w:rPr>
          <w:rFonts w:ascii="Abadi MT Condensed Light" w:hAnsi="Abadi MT Condensed Light" w:cs="Times New Roman"/>
          <w:szCs w:val="24"/>
        </w:rPr>
        <w:t>in scale than b</w:t>
      </w:r>
      <w:r w:rsidR="007871AA" w:rsidRPr="00AA3375">
        <w:rPr>
          <w:rFonts w:ascii="Abadi MT Condensed Light" w:hAnsi="Abadi MT Condensed Light" w:cs="Times New Roman"/>
          <w:szCs w:val="24"/>
        </w:rPr>
        <w:t>reathtaking battles,</w:t>
      </w:r>
      <w:r w:rsidR="0026386A" w:rsidRPr="00AA3375">
        <w:rPr>
          <w:rFonts w:ascii="Abadi MT Condensed Light" w:hAnsi="Abadi MT Condensed Light" w:cs="Times New Roman"/>
          <w:szCs w:val="24"/>
        </w:rPr>
        <w:t xml:space="preserve"> but equally</w:t>
      </w:r>
      <w:r w:rsidR="007871AA" w:rsidRPr="00AA3375">
        <w:rPr>
          <w:rFonts w:ascii="Abadi MT Condensed Light" w:hAnsi="Abadi MT Condensed Light" w:cs="Times New Roman"/>
          <w:szCs w:val="24"/>
        </w:rPr>
        <w:t>,</w:t>
      </w:r>
      <w:r w:rsidR="0026386A" w:rsidRPr="00AA3375">
        <w:rPr>
          <w:rFonts w:ascii="Abadi MT Condensed Light" w:hAnsi="Abadi MT Condensed Light" w:cs="Times New Roman"/>
          <w:szCs w:val="24"/>
        </w:rPr>
        <w:t xml:space="preserve"> they can ruin </w:t>
      </w:r>
      <w:r w:rsidR="00B73719" w:rsidRPr="00AA3375">
        <w:rPr>
          <w:rFonts w:ascii="Abadi MT Condensed Light" w:hAnsi="Abadi MT Condensed Light" w:cs="Times New Roman"/>
          <w:szCs w:val="24"/>
        </w:rPr>
        <w:t>and</w:t>
      </w:r>
      <w:r w:rsidR="0026386A" w:rsidRPr="00AA3375">
        <w:rPr>
          <w:rFonts w:ascii="Abadi MT Condensed Light" w:hAnsi="Abadi MT Condensed Light" w:cs="Times New Roman"/>
          <w:szCs w:val="24"/>
        </w:rPr>
        <w:t xml:space="preserve"> take lives or both. </w:t>
      </w:r>
    </w:p>
    <w:p w14:paraId="5B1164CF" w14:textId="61B41BF5" w:rsidR="00567119" w:rsidRPr="00AA3375" w:rsidRDefault="0055154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C</w:t>
      </w:r>
      <w:r w:rsidR="003603BF" w:rsidRPr="00AA3375">
        <w:rPr>
          <w:rFonts w:ascii="Abadi MT Condensed Light" w:hAnsi="Abadi MT Condensed Light" w:cs="Times New Roman"/>
          <w:szCs w:val="24"/>
        </w:rPr>
        <w:t>hoose to avoid</w:t>
      </w:r>
      <w:r w:rsidR="00FE23F1" w:rsidRPr="00AA3375">
        <w:rPr>
          <w:rFonts w:ascii="Abadi MT Condensed Light" w:hAnsi="Abadi MT Condensed Light" w:cs="Times New Roman"/>
          <w:szCs w:val="24"/>
        </w:rPr>
        <w:t xml:space="preserve"> </w:t>
      </w:r>
      <w:r w:rsidR="00E63877" w:rsidRPr="00AA3375">
        <w:rPr>
          <w:rFonts w:ascii="Abadi MT Condensed Light" w:hAnsi="Abadi MT Condensed Light" w:cs="Times New Roman"/>
          <w:szCs w:val="24"/>
        </w:rPr>
        <w:t>them</w:t>
      </w:r>
      <w:r w:rsidR="003603BF" w:rsidRPr="00AA3375">
        <w:rPr>
          <w:rFonts w:ascii="Abadi MT Condensed Light" w:hAnsi="Abadi MT Condensed Light" w:cs="Times New Roman"/>
          <w:szCs w:val="24"/>
        </w:rPr>
        <w:t xml:space="preserve"> </w:t>
      </w:r>
      <w:r w:rsidR="007E0C6C" w:rsidRPr="00AA3375">
        <w:rPr>
          <w:rFonts w:ascii="Abadi MT Condensed Light" w:hAnsi="Abadi MT Condensed Light" w:cs="Times New Roman"/>
          <w:szCs w:val="24"/>
        </w:rPr>
        <w:t xml:space="preserve">totally </w:t>
      </w:r>
      <w:r w:rsidR="00FE23F1" w:rsidRPr="00AA3375">
        <w:rPr>
          <w:rFonts w:ascii="Abadi MT Condensed Light" w:hAnsi="Abadi MT Condensed Light" w:cs="Times New Roman"/>
          <w:szCs w:val="24"/>
        </w:rPr>
        <w:t xml:space="preserve">or </w:t>
      </w:r>
      <w:r w:rsidR="007E0C6C" w:rsidRPr="00AA3375">
        <w:rPr>
          <w:rFonts w:ascii="Abadi MT Condensed Light" w:hAnsi="Abadi MT Condensed Light" w:cs="Times New Roman"/>
          <w:szCs w:val="24"/>
        </w:rPr>
        <w:t>choo</w:t>
      </w:r>
      <w:r w:rsidR="00FE23F1" w:rsidRPr="00AA3375">
        <w:rPr>
          <w:rFonts w:ascii="Abadi MT Condensed Light" w:hAnsi="Abadi MT Condensed Light" w:cs="Times New Roman"/>
          <w:szCs w:val="24"/>
        </w:rPr>
        <w:t>se which to fold your sleeves for</w:t>
      </w:r>
      <w:r w:rsidR="007E0C6C" w:rsidRPr="00AA3375">
        <w:rPr>
          <w:rFonts w:ascii="Abadi MT Condensed Light" w:hAnsi="Abadi MT Condensed Light" w:cs="Times New Roman"/>
          <w:szCs w:val="24"/>
        </w:rPr>
        <w:t xml:space="preserve"> or </w:t>
      </w:r>
      <w:r w:rsidR="00FE23F1" w:rsidRPr="00AA3375">
        <w:rPr>
          <w:rFonts w:ascii="Abadi MT Condensed Light" w:hAnsi="Abadi MT Condensed Light" w:cs="Times New Roman"/>
          <w:szCs w:val="24"/>
        </w:rPr>
        <w:t xml:space="preserve">to </w:t>
      </w:r>
      <w:r w:rsidR="007871AA" w:rsidRPr="00AA3375">
        <w:rPr>
          <w:rFonts w:ascii="Abadi MT Condensed Light" w:hAnsi="Abadi MT Condensed Light" w:cs="Times New Roman"/>
          <w:szCs w:val="24"/>
        </w:rPr>
        <w:t>engage coldly</w:t>
      </w:r>
      <w:r w:rsidR="007E0C6C" w:rsidRPr="00AA3375">
        <w:rPr>
          <w:rFonts w:ascii="Abadi MT Condensed Light" w:hAnsi="Abadi MT Condensed Light" w:cs="Times New Roman"/>
          <w:szCs w:val="24"/>
        </w:rPr>
        <w:t>.</w:t>
      </w:r>
    </w:p>
    <w:p w14:paraId="45553224" w14:textId="73DA3F61" w:rsidR="006D3D85" w:rsidRPr="00AA3375" w:rsidRDefault="00171CA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Unfortunately, none of the fights and battles</w:t>
      </w:r>
      <w:r w:rsidR="006D3D85" w:rsidRPr="00AA3375">
        <w:rPr>
          <w:rFonts w:ascii="Abadi MT Condensed Light" w:hAnsi="Abadi MT Condensed Light" w:cs="Times New Roman"/>
          <w:szCs w:val="24"/>
        </w:rPr>
        <w:t xml:space="preserve"> </w:t>
      </w:r>
      <w:r w:rsidR="0011379D" w:rsidRPr="00AA3375">
        <w:rPr>
          <w:rFonts w:ascii="Abadi MT Condensed Light" w:hAnsi="Abadi MT Condensed Light" w:cs="Times New Roman"/>
          <w:szCs w:val="24"/>
        </w:rPr>
        <w:t xml:space="preserve">is good for you </w:t>
      </w:r>
      <w:r w:rsidR="003D1B3F" w:rsidRPr="00AA3375">
        <w:rPr>
          <w:rFonts w:ascii="Abadi MT Condensed Light" w:hAnsi="Abadi MT Condensed Light" w:cs="Times New Roman"/>
          <w:szCs w:val="24"/>
        </w:rPr>
        <w:t>and other participants</w:t>
      </w:r>
      <w:r w:rsidR="00462D39" w:rsidRPr="00AA3375">
        <w:rPr>
          <w:rFonts w:ascii="Abadi MT Condensed Light" w:hAnsi="Abadi MT Condensed Light" w:cs="Times New Roman"/>
          <w:szCs w:val="24"/>
        </w:rPr>
        <w:t xml:space="preserve">. </w:t>
      </w:r>
    </w:p>
    <w:p w14:paraId="707159DB" w14:textId="16141FF4" w:rsidR="00462D39" w:rsidRPr="00AA3375" w:rsidRDefault="00462D3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If you participate in all fights </w:t>
      </w:r>
      <w:r w:rsidR="008424A7" w:rsidRPr="00AA3375">
        <w:rPr>
          <w:rFonts w:ascii="Abadi MT Condensed Light" w:hAnsi="Abadi MT Condensed Light" w:cs="Times New Roman"/>
          <w:szCs w:val="24"/>
        </w:rPr>
        <w:t xml:space="preserve">and battles in life, you will overwhelm and burn </w:t>
      </w:r>
      <w:r w:rsidR="00C11E27" w:rsidRPr="00AA3375">
        <w:rPr>
          <w:rFonts w:ascii="Abadi MT Condensed Light" w:hAnsi="Abadi MT Condensed Light" w:cs="Times New Roman"/>
          <w:szCs w:val="24"/>
        </w:rPr>
        <w:t>out</w:t>
      </w:r>
      <w:r w:rsidR="00171CA1" w:rsidRPr="00AA3375">
        <w:rPr>
          <w:rFonts w:ascii="Abadi MT Condensed Light" w:hAnsi="Abadi MT Condensed Light" w:cs="Times New Roman"/>
          <w:szCs w:val="24"/>
        </w:rPr>
        <w:t>.</w:t>
      </w:r>
    </w:p>
    <w:p w14:paraId="47910B0A" w14:textId="5FF2A891" w:rsidR="00C11E27" w:rsidRPr="00AA3375" w:rsidRDefault="003768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Whenever you engage in a fight or battle</w:t>
      </w:r>
      <w:r w:rsidR="00B82CEF" w:rsidRPr="00AA3375">
        <w:rPr>
          <w:rFonts w:ascii="Abadi MT Condensed Light" w:hAnsi="Abadi MT Condensed Light" w:cs="Times New Roman"/>
          <w:szCs w:val="24"/>
        </w:rPr>
        <w:t xml:space="preserve">, </w:t>
      </w:r>
      <w:r w:rsidR="00F86313" w:rsidRPr="00AA3375">
        <w:rPr>
          <w:rFonts w:ascii="Abadi MT Condensed Light" w:hAnsi="Abadi MT Condensed Light" w:cs="Times New Roman"/>
          <w:szCs w:val="24"/>
        </w:rPr>
        <w:t>you are</w:t>
      </w:r>
      <w:r w:rsidR="00B82CEF" w:rsidRPr="00AA3375">
        <w:rPr>
          <w:rFonts w:ascii="Abadi MT Condensed Light" w:hAnsi="Abadi MT Condensed Light" w:cs="Times New Roman"/>
          <w:szCs w:val="24"/>
        </w:rPr>
        <w:t xml:space="preserve"> bound to lose</w:t>
      </w:r>
      <w:r w:rsidR="00B240DF" w:rsidRPr="00AA3375">
        <w:rPr>
          <w:rFonts w:ascii="Abadi MT Condensed Light" w:hAnsi="Abadi MT Condensed Light" w:cs="Times New Roman"/>
          <w:szCs w:val="24"/>
        </w:rPr>
        <w:t>; mark you, no loss is small</w:t>
      </w:r>
      <w:r w:rsidR="0022275D" w:rsidRPr="00AA3375">
        <w:rPr>
          <w:rFonts w:ascii="Abadi MT Condensed Light" w:hAnsi="Abadi MT Condensed Light" w:cs="Times New Roman"/>
          <w:szCs w:val="24"/>
        </w:rPr>
        <w:t>.</w:t>
      </w:r>
    </w:p>
    <w:p w14:paraId="22614870" w14:textId="530960AA" w:rsidR="0022275D" w:rsidRPr="00AA3375" w:rsidRDefault="0022275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loss that would cost </w:t>
      </w:r>
      <w:r w:rsidR="00BB6CB9" w:rsidRPr="00AA3375">
        <w:rPr>
          <w:rFonts w:ascii="Abadi MT Condensed Light" w:hAnsi="Abadi MT Condensed Light" w:cs="Times New Roman"/>
          <w:szCs w:val="24"/>
        </w:rPr>
        <w:t xml:space="preserve">your </w:t>
      </w:r>
      <w:r w:rsidRPr="00AA3375">
        <w:rPr>
          <w:rFonts w:ascii="Abadi MT Condensed Light" w:hAnsi="Abadi MT Condensed Light" w:cs="Times New Roman"/>
          <w:szCs w:val="24"/>
        </w:rPr>
        <w:t xml:space="preserve">lifetime </w:t>
      </w:r>
      <w:r w:rsidR="00BB6CB9" w:rsidRPr="00AA3375">
        <w:rPr>
          <w:rFonts w:ascii="Abadi MT Condensed Light" w:hAnsi="Abadi MT Condensed Light" w:cs="Times New Roman"/>
          <w:szCs w:val="24"/>
        </w:rPr>
        <w:t>is not a worthy gamble</w:t>
      </w:r>
      <w:r w:rsidR="00171CA1" w:rsidRPr="00AA3375">
        <w:rPr>
          <w:rFonts w:ascii="Abadi MT Condensed Light" w:hAnsi="Abadi MT Condensed Light" w:cs="Times New Roman"/>
          <w:szCs w:val="24"/>
        </w:rPr>
        <w:t>, or rather a loss of a</w:t>
      </w:r>
      <w:r w:rsidR="00C32E7C" w:rsidRPr="00AA3375">
        <w:rPr>
          <w:rFonts w:ascii="Abadi MT Condensed Light" w:hAnsi="Abadi MT Condensed Light" w:cs="Times New Roman"/>
          <w:szCs w:val="24"/>
        </w:rPr>
        <w:t xml:space="preserve"> </w:t>
      </w:r>
      <w:r w:rsidR="00C47781" w:rsidRPr="00AA3375">
        <w:rPr>
          <w:rFonts w:ascii="Abadi MT Condensed Light" w:hAnsi="Abadi MT Condensed Light" w:cs="Times New Roman"/>
          <w:szCs w:val="24"/>
        </w:rPr>
        <w:t>part of life</w:t>
      </w:r>
      <w:r w:rsidR="00C32E7C" w:rsidRPr="00AA3375">
        <w:rPr>
          <w:rFonts w:ascii="Abadi MT Condensed Light" w:hAnsi="Abadi MT Condensed Light" w:cs="Times New Roman"/>
          <w:szCs w:val="24"/>
        </w:rPr>
        <w:t xml:space="preserve"> is no mean thing</w:t>
      </w:r>
      <w:r w:rsidR="00C47781" w:rsidRPr="00AA3375">
        <w:rPr>
          <w:rFonts w:ascii="Abadi MT Condensed Light" w:hAnsi="Abadi MT Condensed Light" w:cs="Times New Roman"/>
          <w:szCs w:val="24"/>
        </w:rPr>
        <w:t>.</w:t>
      </w:r>
    </w:p>
    <w:p w14:paraId="0924C74F" w14:textId="3AD14D6D" w:rsidR="00340A7C" w:rsidRPr="00AA3375" w:rsidRDefault="00340A7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w:t>
      </w:r>
      <w:r w:rsidR="00C10DBA" w:rsidRPr="00AA3375">
        <w:rPr>
          <w:rFonts w:ascii="Abadi MT Condensed Light" w:hAnsi="Abadi MT Condensed Light" w:cs="Times New Roman"/>
          <w:szCs w:val="24"/>
        </w:rPr>
        <w:t>do not</w:t>
      </w:r>
      <w:r w:rsidRPr="00AA3375">
        <w:rPr>
          <w:rFonts w:ascii="Abadi MT Condensed Light" w:hAnsi="Abadi MT Condensed Light" w:cs="Times New Roman"/>
          <w:szCs w:val="24"/>
        </w:rPr>
        <w:t xml:space="preserve"> become a hero by </w:t>
      </w:r>
      <w:r w:rsidR="00267C64" w:rsidRPr="00AA3375">
        <w:rPr>
          <w:rFonts w:ascii="Abadi MT Condensed Light" w:hAnsi="Abadi MT Condensed Light" w:cs="Times New Roman"/>
          <w:szCs w:val="24"/>
        </w:rPr>
        <w:t>losing or engaging</w:t>
      </w:r>
      <w:r w:rsidR="00C32E7C" w:rsidRPr="00AA3375">
        <w:rPr>
          <w:rFonts w:ascii="Abadi MT Condensed Light" w:hAnsi="Abadi MT Condensed Light" w:cs="Times New Roman"/>
          <w:szCs w:val="24"/>
        </w:rPr>
        <w:t xml:space="preserve"> and losing </w:t>
      </w:r>
      <w:r w:rsidR="002C270F" w:rsidRPr="00AA3375">
        <w:rPr>
          <w:rFonts w:ascii="Abadi MT Condensed Light" w:hAnsi="Abadi MT Condensed Light" w:cs="Times New Roman"/>
          <w:szCs w:val="24"/>
        </w:rPr>
        <w:t>in</w:t>
      </w:r>
      <w:r w:rsidR="00332672" w:rsidRPr="00AA3375">
        <w:rPr>
          <w:rFonts w:ascii="Abadi MT Condensed Light" w:hAnsi="Abadi MT Condensed Light" w:cs="Times New Roman"/>
          <w:szCs w:val="24"/>
        </w:rPr>
        <w:t xml:space="preserve"> battles, fights</w:t>
      </w:r>
      <w:r w:rsidR="007871AA" w:rsidRPr="00AA3375">
        <w:rPr>
          <w:rFonts w:ascii="Abadi MT Condensed Light" w:hAnsi="Abadi MT Condensed Light" w:cs="Times New Roman"/>
          <w:szCs w:val="24"/>
        </w:rPr>
        <w:t>,</w:t>
      </w:r>
      <w:r w:rsidR="00332672" w:rsidRPr="00AA3375">
        <w:rPr>
          <w:rFonts w:ascii="Abadi MT Condensed Light" w:hAnsi="Abadi MT Condensed Light" w:cs="Times New Roman"/>
          <w:szCs w:val="24"/>
        </w:rPr>
        <w:t xml:space="preserve"> or wars</w:t>
      </w:r>
      <w:r w:rsidR="007871AA" w:rsidRPr="00AA3375">
        <w:rPr>
          <w:rFonts w:ascii="Abadi MT Condensed Light" w:hAnsi="Abadi MT Condensed Light" w:cs="Times New Roman"/>
          <w:szCs w:val="24"/>
        </w:rPr>
        <w:t>;</w:t>
      </w:r>
      <w:r w:rsidR="00332672" w:rsidRPr="00AA3375">
        <w:rPr>
          <w:rFonts w:ascii="Abadi MT Condensed Light" w:hAnsi="Abadi MT Condensed Light" w:cs="Times New Roman"/>
          <w:szCs w:val="24"/>
        </w:rPr>
        <w:t xml:space="preserve"> you should choose right </w:t>
      </w:r>
      <w:r w:rsidR="0089348E" w:rsidRPr="00AA3375">
        <w:rPr>
          <w:rFonts w:ascii="Abadi MT Condensed Light" w:hAnsi="Abadi MT Condensed Light" w:cs="Times New Roman"/>
          <w:szCs w:val="24"/>
        </w:rPr>
        <w:t>as expected</w:t>
      </w:r>
      <w:r w:rsidR="007A3C42" w:rsidRPr="00AA3375">
        <w:rPr>
          <w:rFonts w:ascii="Abadi MT Condensed Light" w:hAnsi="Abadi MT Condensed Light" w:cs="Times New Roman"/>
          <w:szCs w:val="24"/>
        </w:rPr>
        <w:t xml:space="preserve">; </w:t>
      </w:r>
      <w:r w:rsidR="002C270F" w:rsidRPr="00AA3375">
        <w:rPr>
          <w:rFonts w:ascii="Abadi MT Condensed Light" w:hAnsi="Abadi MT Condensed Light" w:cs="Times New Roman"/>
          <w:szCs w:val="24"/>
        </w:rPr>
        <w:t>if</w:t>
      </w:r>
      <w:r w:rsidR="007A3C42" w:rsidRPr="00AA3375">
        <w:rPr>
          <w:rFonts w:ascii="Abadi MT Condensed Light" w:hAnsi="Abadi MT Condensed Light" w:cs="Times New Roman"/>
          <w:szCs w:val="24"/>
        </w:rPr>
        <w:t xml:space="preserve"> you </w:t>
      </w:r>
      <w:r w:rsidR="006337D7" w:rsidRPr="00AA3375">
        <w:rPr>
          <w:rFonts w:ascii="Abadi MT Condensed Light" w:hAnsi="Abadi MT Condensed Light" w:cs="Times New Roman"/>
          <w:szCs w:val="24"/>
        </w:rPr>
        <w:t>cannot</w:t>
      </w:r>
      <w:r w:rsidR="007A3C42" w:rsidRPr="00AA3375">
        <w:rPr>
          <w:rFonts w:ascii="Abadi MT Condensed Light" w:hAnsi="Abadi MT Condensed Light" w:cs="Times New Roman"/>
          <w:szCs w:val="24"/>
        </w:rPr>
        <w:t xml:space="preserve"> win </w:t>
      </w:r>
      <w:r w:rsidR="00FE18EE" w:rsidRPr="00AA3375">
        <w:rPr>
          <w:rFonts w:ascii="Abadi MT Condensed Light" w:hAnsi="Abadi MT Condensed Light" w:cs="Times New Roman"/>
          <w:szCs w:val="24"/>
        </w:rPr>
        <w:t>(say small loss margin altogether)</w:t>
      </w:r>
      <w:r w:rsidR="007871AA" w:rsidRPr="00AA3375">
        <w:rPr>
          <w:rFonts w:ascii="Abadi MT Condensed Light" w:hAnsi="Abadi MT Condensed Light" w:cs="Times New Roman"/>
          <w:szCs w:val="24"/>
        </w:rPr>
        <w:t>,</w:t>
      </w:r>
      <w:r w:rsidR="002C270F" w:rsidRPr="00AA3375">
        <w:rPr>
          <w:rFonts w:ascii="Abadi MT Condensed Light" w:hAnsi="Abadi MT Condensed Light" w:cs="Times New Roman"/>
          <w:szCs w:val="24"/>
        </w:rPr>
        <w:t xml:space="preserve"> reach out and</w:t>
      </w:r>
      <w:r w:rsidR="008C3A96" w:rsidRPr="00AA3375">
        <w:rPr>
          <w:rFonts w:ascii="Abadi MT Condensed Light" w:hAnsi="Abadi MT Condensed Light" w:cs="Times New Roman"/>
          <w:szCs w:val="24"/>
        </w:rPr>
        <w:t xml:space="preserve"> negotiate for a cease</w:t>
      </w:r>
      <w:r w:rsidR="007871AA" w:rsidRPr="00AA3375">
        <w:rPr>
          <w:rFonts w:ascii="Abadi MT Condensed Light" w:hAnsi="Abadi MT Condensed Light" w:cs="Times New Roman"/>
          <w:szCs w:val="24"/>
        </w:rPr>
        <w:t>-</w:t>
      </w:r>
      <w:r w:rsidR="008C3A96" w:rsidRPr="00AA3375">
        <w:rPr>
          <w:rFonts w:ascii="Abadi MT Condensed Light" w:hAnsi="Abadi MT Condensed Light" w:cs="Times New Roman"/>
          <w:szCs w:val="24"/>
        </w:rPr>
        <w:t>fire.</w:t>
      </w:r>
    </w:p>
    <w:p w14:paraId="62FED446" w14:textId="34792C34" w:rsidR="00F721C9" w:rsidRPr="00AA3375" w:rsidRDefault="00FA1FE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9D7B8D" w:rsidRPr="00AA3375">
        <w:rPr>
          <w:rFonts w:ascii="Abadi MT Condensed Light" w:hAnsi="Abadi MT Condensed Light" w:cs="Times New Roman"/>
          <w:szCs w:val="24"/>
        </w:rPr>
        <w:t>day-to-day</w:t>
      </w:r>
      <w:r w:rsidRPr="00AA3375">
        <w:rPr>
          <w:rFonts w:ascii="Abadi MT Condensed Light" w:hAnsi="Abadi MT Condensed Light" w:cs="Times New Roman"/>
          <w:szCs w:val="24"/>
        </w:rPr>
        <w:t xml:space="preserve"> fights in life are wasteful</w:t>
      </w:r>
      <w:r w:rsidR="007871AA" w:rsidRPr="00AA3375">
        <w:rPr>
          <w:rFonts w:ascii="Abadi MT Condensed Light" w:hAnsi="Abadi MT Condensed Light" w:cs="Times New Roman"/>
          <w:szCs w:val="24"/>
        </w:rPr>
        <w:t xml:space="preserve"> </w:t>
      </w:r>
      <w:r w:rsidR="0019435A" w:rsidRPr="00AA3375">
        <w:rPr>
          <w:rFonts w:ascii="Abadi MT Condensed Light" w:hAnsi="Abadi MT Condensed Light" w:cs="Times New Roman"/>
          <w:szCs w:val="24"/>
        </w:rPr>
        <w:t xml:space="preserve">- fights of whatever nature </w:t>
      </w:r>
      <w:r w:rsidR="00A949AD" w:rsidRPr="00AA3375">
        <w:rPr>
          <w:rFonts w:ascii="Abadi MT Condensed Light" w:hAnsi="Abadi MT Condensed Light" w:cs="Times New Roman"/>
          <w:szCs w:val="24"/>
        </w:rPr>
        <w:t>eat you up</w:t>
      </w:r>
      <w:r w:rsidR="002C270F" w:rsidRPr="00AA3375">
        <w:rPr>
          <w:rFonts w:ascii="Abadi MT Condensed Light" w:hAnsi="Abadi MT Condensed Light" w:cs="Times New Roman"/>
          <w:szCs w:val="24"/>
        </w:rPr>
        <w:t xml:space="preserve"> from inside</w:t>
      </w:r>
      <w:r w:rsidR="007871AA" w:rsidRPr="00AA3375">
        <w:rPr>
          <w:rFonts w:ascii="Abadi MT Condensed Light" w:hAnsi="Abadi MT Condensed Light" w:cs="Times New Roman"/>
          <w:szCs w:val="24"/>
        </w:rPr>
        <w:t>,</w:t>
      </w:r>
      <w:r w:rsidR="00680922" w:rsidRPr="00AA3375">
        <w:rPr>
          <w:rFonts w:ascii="Abadi MT Condensed Light" w:hAnsi="Abadi MT Condensed Light" w:cs="Times New Roman"/>
          <w:szCs w:val="24"/>
        </w:rPr>
        <w:t xml:space="preserve"> </w:t>
      </w:r>
      <w:r w:rsidR="002C270F" w:rsidRPr="00AA3375">
        <w:rPr>
          <w:rFonts w:ascii="Abadi MT Condensed Light" w:hAnsi="Abadi MT Condensed Light" w:cs="Times New Roman"/>
          <w:szCs w:val="24"/>
        </w:rPr>
        <w:t>shortening</w:t>
      </w:r>
      <w:r w:rsidR="00680922" w:rsidRPr="00AA3375">
        <w:rPr>
          <w:rFonts w:ascii="Abadi MT Condensed Light" w:hAnsi="Abadi MT Condensed Light" w:cs="Times New Roman"/>
          <w:szCs w:val="24"/>
        </w:rPr>
        <w:t xml:space="preserve"> your lifetime</w:t>
      </w:r>
      <w:r w:rsidR="00B73719" w:rsidRPr="00AA3375">
        <w:rPr>
          <w:rFonts w:ascii="Abadi MT Condensed Light" w:hAnsi="Abadi MT Condensed Light" w:cs="Times New Roman"/>
          <w:szCs w:val="24"/>
        </w:rPr>
        <w:t xml:space="preserve"> </w:t>
      </w:r>
      <w:r w:rsidR="00680922" w:rsidRPr="00AA3375">
        <w:rPr>
          <w:rFonts w:ascii="Abadi MT Condensed Light" w:hAnsi="Abadi MT Condensed Light" w:cs="Times New Roman"/>
          <w:szCs w:val="24"/>
        </w:rPr>
        <w:t>(as it</w:t>
      </w:r>
      <w:r w:rsidR="007871AA" w:rsidRPr="00AA3375">
        <w:rPr>
          <w:rFonts w:ascii="Abadi MT Condensed Light" w:hAnsi="Abadi MT Condensed Light" w:cs="Times New Roman"/>
          <w:szCs w:val="24"/>
        </w:rPr>
        <w:t xml:space="preserve"> i</w:t>
      </w:r>
      <w:r w:rsidR="00680922" w:rsidRPr="00AA3375">
        <w:rPr>
          <w:rFonts w:ascii="Abadi MT Condensed Light" w:hAnsi="Abadi MT Condensed Light" w:cs="Times New Roman"/>
          <w:szCs w:val="24"/>
        </w:rPr>
        <w:t xml:space="preserve">s consumed in </w:t>
      </w:r>
      <w:r w:rsidR="000A6D22" w:rsidRPr="00AA3375">
        <w:rPr>
          <w:rFonts w:ascii="Abadi MT Condensed Light" w:hAnsi="Abadi MT Condensed Light" w:cs="Times New Roman"/>
          <w:szCs w:val="24"/>
        </w:rPr>
        <w:t xml:space="preserve">the </w:t>
      </w:r>
      <w:r w:rsidR="007871AA" w:rsidRPr="00AA3375">
        <w:rPr>
          <w:rFonts w:ascii="Abadi MT Condensed Light" w:hAnsi="Abadi MT Condensed Light" w:cs="Times New Roman"/>
          <w:szCs w:val="24"/>
        </w:rPr>
        <w:t>brawl</w:t>
      </w:r>
      <w:r w:rsidR="000A6D22" w:rsidRPr="00AA3375">
        <w:rPr>
          <w:rFonts w:ascii="Abadi MT Condensed Light" w:hAnsi="Abadi MT Condensed Light" w:cs="Times New Roman"/>
          <w:szCs w:val="24"/>
        </w:rPr>
        <w:t>)</w:t>
      </w:r>
    </w:p>
    <w:p w14:paraId="65227292" w14:textId="27A1890E" w:rsidR="00EB2F12" w:rsidRPr="00AA3375" w:rsidRDefault="00EB2F1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Kindly let me now give you</w:t>
      </w:r>
      <w:r w:rsidR="00E71DB9" w:rsidRPr="00AA3375">
        <w:rPr>
          <w:rFonts w:ascii="Abadi MT Condensed Light" w:hAnsi="Abadi MT Condensed Light" w:cs="Times New Roman"/>
          <w:szCs w:val="24"/>
        </w:rPr>
        <w:t xml:space="preserve"> further</w:t>
      </w:r>
      <w:r w:rsidRPr="00AA3375">
        <w:rPr>
          <w:rFonts w:ascii="Abadi MT Condensed Light" w:hAnsi="Abadi MT Condensed Light" w:cs="Times New Roman"/>
          <w:szCs w:val="24"/>
        </w:rPr>
        <w:t xml:space="preserve"> counsel </w:t>
      </w:r>
      <w:r w:rsidR="00E71DB9" w:rsidRPr="00AA3375">
        <w:rPr>
          <w:rFonts w:ascii="Abadi MT Condensed Light" w:hAnsi="Abadi MT Condensed Light" w:cs="Times New Roman"/>
          <w:szCs w:val="24"/>
        </w:rPr>
        <w:t xml:space="preserve">-FIGHT YOUR BATTLES WELL IN LIFE; </w:t>
      </w:r>
      <w:r w:rsidR="00CD39FE" w:rsidRPr="00AA3375">
        <w:rPr>
          <w:rFonts w:ascii="Abadi MT Condensed Light" w:hAnsi="Abadi MT Condensed Light" w:cs="Times New Roman"/>
          <w:szCs w:val="24"/>
        </w:rPr>
        <w:t xml:space="preserve">if </w:t>
      </w:r>
      <w:r w:rsidR="00673F94" w:rsidRPr="00AA3375">
        <w:rPr>
          <w:rFonts w:ascii="Abadi MT Condensed Light" w:hAnsi="Abadi MT Condensed Light" w:cs="Times New Roman"/>
          <w:szCs w:val="24"/>
        </w:rPr>
        <w:t>you</w:t>
      </w:r>
      <w:r w:rsidR="00E71DB9" w:rsidRPr="00AA3375">
        <w:rPr>
          <w:rFonts w:ascii="Abadi MT Condensed Light" w:hAnsi="Abadi MT Condensed Light" w:cs="Times New Roman"/>
          <w:szCs w:val="24"/>
        </w:rPr>
        <w:t xml:space="preserve"> </w:t>
      </w:r>
      <w:r w:rsidR="00673F94" w:rsidRPr="00AA3375">
        <w:rPr>
          <w:rFonts w:ascii="Abadi MT Condensed Light" w:hAnsi="Abadi MT Condensed Light" w:cs="Times New Roman"/>
          <w:szCs w:val="24"/>
        </w:rPr>
        <w:t>cannot</w:t>
      </w:r>
      <w:r w:rsidR="00B16CB9" w:rsidRPr="00AA3375">
        <w:rPr>
          <w:rFonts w:ascii="Abadi MT Condensed Light" w:hAnsi="Abadi MT Condensed Light" w:cs="Times New Roman"/>
          <w:szCs w:val="24"/>
        </w:rPr>
        <w:t xml:space="preserve"> avoid them anyway.</w:t>
      </w:r>
    </w:p>
    <w:p w14:paraId="75922F84" w14:textId="237B9595" w:rsidR="00673F94" w:rsidRPr="00AA3375" w:rsidRDefault="00673F9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w:t>
      </w:r>
      <w:r w:rsidR="000565E4" w:rsidRPr="00AA3375">
        <w:rPr>
          <w:rFonts w:ascii="Abadi MT Condensed Light" w:hAnsi="Abadi MT Condensed Light" w:cs="Times New Roman"/>
          <w:szCs w:val="24"/>
        </w:rPr>
        <w:t>d</w:t>
      </w:r>
      <w:r w:rsidR="00C10DBA" w:rsidRPr="00AA3375">
        <w:rPr>
          <w:rFonts w:ascii="Abadi MT Condensed Light" w:hAnsi="Abadi MT Condensed Light" w:cs="Times New Roman"/>
          <w:szCs w:val="24"/>
        </w:rPr>
        <w:t>o not</w:t>
      </w:r>
      <w:r w:rsidRPr="00AA3375">
        <w:rPr>
          <w:rFonts w:ascii="Abadi MT Condensed Light" w:hAnsi="Abadi MT Condensed Light" w:cs="Times New Roman"/>
          <w:szCs w:val="24"/>
        </w:rPr>
        <w:t xml:space="preserve"> have to fight to be a man</w:t>
      </w:r>
      <w:r w:rsidR="00CD39FE" w:rsidRPr="00AA3375">
        <w:rPr>
          <w:rFonts w:ascii="Abadi MT Condensed Light" w:hAnsi="Abadi MT Condensed Light" w:cs="Times New Roman"/>
          <w:szCs w:val="24"/>
        </w:rPr>
        <w:t>.</w:t>
      </w:r>
    </w:p>
    <w:p w14:paraId="0435CB0D" w14:textId="77777777" w:rsidR="00F721C9" w:rsidRPr="00AA3375" w:rsidRDefault="00F721C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Keep your vigor and energy for another day or season.</w:t>
      </w:r>
    </w:p>
    <w:p w14:paraId="1EBB5B03" w14:textId="795BCD5D" w:rsidR="00F721C9" w:rsidRPr="00AA3375" w:rsidRDefault="00F721C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Life </w:t>
      </w:r>
      <w:r w:rsidR="000565E4" w:rsidRPr="00AA3375">
        <w:rPr>
          <w:rFonts w:ascii="Abadi MT Condensed Light" w:hAnsi="Abadi MT Condensed Light" w:cs="Times New Roman"/>
          <w:szCs w:val="24"/>
        </w:rPr>
        <w:t>is</w:t>
      </w:r>
      <w:r w:rsidR="00CE3F98" w:rsidRPr="00AA3375">
        <w:rPr>
          <w:rFonts w:ascii="Abadi MT Condensed Light" w:hAnsi="Abadi MT Condensed Light" w:cs="Times New Roman"/>
          <w:szCs w:val="24"/>
        </w:rPr>
        <w:t xml:space="preserve"> </w:t>
      </w:r>
      <w:r w:rsidR="00CD39FE" w:rsidRPr="00AA3375">
        <w:rPr>
          <w:rFonts w:ascii="Abadi MT Condensed Light" w:hAnsi="Abadi MT Condensed Light" w:cs="Times New Roman"/>
          <w:szCs w:val="24"/>
        </w:rPr>
        <w:t xml:space="preserve">a battlefield- a long battle </w:t>
      </w:r>
      <w:r w:rsidR="00CE3F98" w:rsidRPr="00AA3375">
        <w:rPr>
          <w:rFonts w:ascii="Abadi MT Condensed Light" w:hAnsi="Abadi MT Condensed Light" w:cs="Times New Roman"/>
          <w:szCs w:val="24"/>
        </w:rPr>
        <w:t xml:space="preserve">already </w:t>
      </w:r>
      <w:r w:rsidR="00CD39FE" w:rsidRPr="00AA3375">
        <w:rPr>
          <w:rFonts w:ascii="Abadi MT Condensed Light" w:hAnsi="Abadi MT Condensed Light" w:cs="Times New Roman"/>
          <w:szCs w:val="24"/>
        </w:rPr>
        <w:t xml:space="preserve">exists </w:t>
      </w:r>
      <w:r w:rsidR="000565E4" w:rsidRPr="00AA3375">
        <w:rPr>
          <w:rFonts w:ascii="Abadi MT Condensed Light" w:hAnsi="Abadi MT Condensed Light" w:cs="Times New Roman"/>
          <w:szCs w:val="24"/>
        </w:rPr>
        <w:t>at</w:t>
      </w:r>
      <w:r w:rsidR="00E5555D" w:rsidRPr="00AA3375">
        <w:rPr>
          <w:rFonts w:ascii="Abadi MT Condensed Light" w:hAnsi="Abadi MT Condensed Light" w:cs="Times New Roman"/>
          <w:szCs w:val="24"/>
        </w:rPr>
        <w:t xml:space="preserve"> its climax. Survival</w:t>
      </w:r>
      <w:r w:rsidR="000565E4" w:rsidRPr="00AA3375">
        <w:rPr>
          <w:rFonts w:ascii="Abadi MT Condensed Light" w:hAnsi="Abadi MT Condensed Light" w:cs="Times New Roman"/>
          <w:szCs w:val="24"/>
        </w:rPr>
        <w:t xml:space="preserve"> is</w:t>
      </w:r>
      <w:r w:rsidR="00E5555D" w:rsidRPr="00AA3375">
        <w:rPr>
          <w:rFonts w:ascii="Abadi MT Condensed Light" w:hAnsi="Abadi MT Condensed Light" w:cs="Times New Roman"/>
          <w:szCs w:val="24"/>
        </w:rPr>
        <w:t xml:space="preserve"> for the fittest.</w:t>
      </w:r>
    </w:p>
    <w:p w14:paraId="149F38CA" w14:textId="4D567C80" w:rsidR="00B604EC" w:rsidRPr="00AA3375" w:rsidRDefault="00A960F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Like one George S. Patton said,</w:t>
      </w:r>
      <w:r w:rsidR="00176158" w:rsidRPr="00AA3375">
        <w:rPr>
          <w:rFonts w:ascii="Abadi MT Condensed Light" w:hAnsi="Abadi MT Condensed Light" w:cs="Times New Roman"/>
          <w:szCs w:val="24"/>
        </w:rPr>
        <w:t xml:space="preserve"> “You must be single</w:t>
      </w:r>
      <w:r w:rsidR="0029019F" w:rsidRPr="00AA3375">
        <w:rPr>
          <w:rFonts w:ascii="Abadi MT Condensed Light" w:hAnsi="Abadi MT Condensed Light" w:cs="Times New Roman"/>
          <w:szCs w:val="24"/>
        </w:rPr>
        <w:t>-</w:t>
      </w:r>
      <w:r w:rsidR="00176158" w:rsidRPr="00AA3375">
        <w:rPr>
          <w:rFonts w:ascii="Abadi MT Condensed Light" w:hAnsi="Abadi MT Condensed Light" w:cs="Times New Roman"/>
          <w:szCs w:val="24"/>
        </w:rPr>
        <w:t xml:space="preserve">minded. Drive for one thing </w:t>
      </w:r>
      <w:r w:rsidR="009D6DE9" w:rsidRPr="00AA3375">
        <w:rPr>
          <w:rFonts w:ascii="Abadi MT Condensed Light" w:hAnsi="Abadi MT Condensed Light" w:cs="Times New Roman"/>
          <w:szCs w:val="24"/>
        </w:rPr>
        <w:t xml:space="preserve">on which you have </w:t>
      </w:r>
      <w:r w:rsidR="000565E4" w:rsidRPr="00AA3375">
        <w:rPr>
          <w:rFonts w:ascii="Abadi MT Condensed Light" w:hAnsi="Abadi MT Condensed Light" w:cs="Times New Roman"/>
          <w:szCs w:val="24"/>
        </w:rPr>
        <w:t>decided.</w:t>
      </w:r>
      <w:r w:rsidR="00477BED" w:rsidRPr="00AA3375">
        <w:rPr>
          <w:rFonts w:ascii="Abadi MT Condensed Light" w:hAnsi="Abadi MT Condensed Light" w:cs="Times New Roman"/>
          <w:szCs w:val="24"/>
        </w:rPr>
        <w:t xml:space="preserve"> Minimize your </w:t>
      </w:r>
      <w:r w:rsidR="004B2CC5" w:rsidRPr="00AA3375">
        <w:rPr>
          <w:rFonts w:ascii="Abadi MT Condensed Light" w:hAnsi="Abadi MT Condensed Light" w:cs="Times New Roman"/>
          <w:szCs w:val="24"/>
        </w:rPr>
        <w:t>e</w:t>
      </w:r>
      <w:r w:rsidR="00CD39FE" w:rsidRPr="00AA3375">
        <w:rPr>
          <w:rFonts w:ascii="Abadi MT Condensed Light" w:hAnsi="Abadi MT Condensed Light" w:cs="Times New Roman"/>
          <w:szCs w:val="24"/>
        </w:rPr>
        <w:t>ngagements</w:t>
      </w:r>
      <w:r w:rsidR="00774D8A" w:rsidRPr="00AA3375">
        <w:rPr>
          <w:rFonts w:ascii="Abadi MT Condensed Light" w:hAnsi="Abadi MT Condensed Light" w:cs="Times New Roman"/>
          <w:szCs w:val="24"/>
        </w:rPr>
        <w:t xml:space="preserve"> </w:t>
      </w:r>
      <w:r w:rsidR="00CD39FE" w:rsidRPr="00AA3375">
        <w:rPr>
          <w:rFonts w:ascii="Abadi MT Condensed Light" w:hAnsi="Abadi MT Condensed Light" w:cs="Times New Roman"/>
          <w:szCs w:val="24"/>
        </w:rPr>
        <w:t>/battles</w:t>
      </w:r>
      <w:r w:rsidR="00774D8A" w:rsidRPr="00AA3375">
        <w:rPr>
          <w:rFonts w:ascii="Abadi MT Condensed Light" w:hAnsi="Abadi MT Condensed Light" w:cs="Times New Roman"/>
          <w:szCs w:val="24"/>
        </w:rPr>
        <w:t>.</w:t>
      </w:r>
    </w:p>
    <w:p w14:paraId="3B5267CA" w14:textId="33BBB815" w:rsidR="00B60545" w:rsidRPr="00AA3375" w:rsidRDefault="00774D8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Life-</w:t>
      </w:r>
      <w:r w:rsidR="00B604EC" w:rsidRPr="00AA3375">
        <w:rPr>
          <w:rFonts w:ascii="Abadi MT Condensed Light" w:hAnsi="Abadi MT Condensed Light" w:cs="Times New Roman"/>
          <w:szCs w:val="24"/>
        </w:rPr>
        <w:t>fights</w:t>
      </w:r>
      <w:r w:rsidR="0029019F" w:rsidRPr="00AA3375">
        <w:rPr>
          <w:rFonts w:ascii="Abadi MT Condensed Light" w:hAnsi="Abadi MT Condensed Light" w:cs="Times New Roman"/>
          <w:szCs w:val="24"/>
        </w:rPr>
        <w:t>,</w:t>
      </w:r>
      <w:r w:rsidR="00B604EC" w:rsidRPr="00AA3375">
        <w:rPr>
          <w:rFonts w:ascii="Abadi MT Condensed Light" w:hAnsi="Abadi MT Condensed Light" w:cs="Times New Roman"/>
          <w:szCs w:val="24"/>
        </w:rPr>
        <w:t xml:space="preserve"> in general</w:t>
      </w:r>
      <w:r w:rsidR="0029019F" w:rsidRPr="00AA3375">
        <w:rPr>
          <w:rFonts w:ascii="Abadi MT Condensed Light" w:hAnsi="Abadi MT Condensed Light" w:cs="Times New Roman"/>
          <w:szCs w:val="24"/>
        </w:rPr>
        <w:t>,</w:t>
      </w:r>
      <w:r w:rsidR="00B604EC" w:rsidRPr="00AA3375">
        <w:rPr>
          <w:rFonts w:ascii="Abadi MT Condensed Light" w:hAnsi="Abadi MT Condensed Light" w:cs="Times New Roman"/>
          <w:szCs w:val="24"/>
        </w:rPr>
        <w:t xml:space="preserve"> </w:t>
      </w:r>
      <w:r w:rsidR="00821666" w:rsidRPr="00AA3375">
        <w:rPr>
          <w:rFonts w:ascii="Abadi MT Condensed Light" w:hAnsi="Abadi MT Condensed Light" w:cs="Times New Roman"/>
          <w:szCs w:val="24"/>
        </w:rPr>
        <w:t>ar</w:t>
      </w:r>
      <w:r w:rsidRPr="00AA3375">
        <w:rPr>
          <w:rFonts w:ascii="Abadi MT Condensed Light" w:hAnsi="Abadi MT Condensed Light" w:cs="Times New Roman"/>
          <w:szCs w:val="24"/>
        </w:rPr>
        <w:t>e extra engagements that eat</w:t>
      </w:r>
      <w:r w:rsidR="00821666" w:rsidRPr="00AA3375">
        <w:rPr>
          <w:rFonts w:ascii="Abadi MT Condensed Light" w:hAnsi="Abadi MT Condensed Light" w:cs="Times New Roman"/>
          <w:szCs w:val="24"/>
        </w:rPr>
        <w:t xml:space="preserve"> up </w:t>
      </w:r>
      <w:r w:rsidRPr="00AA3375">
        <w:rPr>
          <w:rFonts w:ascii="Abadi MT Condensed Light" w:hAnsi="Abadi MT Condensed Light" w:cs="Times New Roman"/>
          <w:szCs w:val="24"/>
        </w:rPr>
        <w:t>a lot of your time and efforts, consum</w:t>
      </w:r>
      <w:r w:rsidR="0029019F" w:rsidRPr="00AA3375">
        <w:rPr>
          <w:rFonts w:ascii="Abadi MT Condensed Light" w:hAnsi="Abadi MT Condensed Light" w:cs="Times New Roman"/>
          <w:szCs w:val="24"/>
        </w:rPr>
        <w:t>e your energy, and waste you; leaving you too exhausted for your</w:t>
      </w:r>
      <w:r w:rsidR="00673F94" w:rsidRPr="00AA3375">
        <w:rPr>
          <w:rFonts w:ascii="Abadi MT Condensed Light" w:hAnsi="Abadi MT Condensed Light" w:cs="Times New Roman"/>
          <w:szCs w:val="24"/>
        </w:rPr>
        <w:t>self.</w:t>
      </w:r>
    </w:p>
    <w:p w14:paraId="63647205" w14:textId="77777777" w:rsidR="00483D54" w:rsidRPr="00AA3375" w:rsidRDefault="00483D5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Now, choose your fights well.</w:t>
      </w:r>
    </w:p>
    <w:p w14:paraId="1F770827" w14:textId="4391DE83" w:rsidR="00F3288F" w:rsidRPr="00AA3375" w:rsidRDefault="00F328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Note: If you want to fly</w:t>
      </w:r>
      <w:r w:rsidR="0029019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give up everything that weighs you down.</w:t>
      </w:r>
    </w:p>
    <w:p w14:paraId="34808DF2" w14:textId="0649A402" w:rsidR="00F3288F" w:rsidRPr="00AA3375" w:rsidRDefault="00F328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And </w:t>
      </w:r>
      <w:r w:rsidR="00291EB0" w:rsidRPr="00AA3375">
        <w:rPr>
          <w:rFonts w:ascii="Abadi MT Condensed Light" w:hAnsi="Abadi MT Condensed Light" w:cs="Times New Roman"/>
          <w:szCs w:val="24"/>
        </w:rPr>
        <w:t xml:space="preserve">if you MUST fight, </w:t>
      </w:r>
      <w:r w:rsidR="00CC7CDF" w:rsidRPr="00AA3375">
        <w:rPr>
          <w:rFonts w:ascii="Abadi MT Condensed Light" w:hAnsi="Abadi MT Condensed Light" w:cs="Times New Roman"/>
          <w:szCs w:val="24"/>
        </w:rPr>
        <w:t xml:space="preserve">then </w:t>
      </w:r>
      <w:r w:rsidR="00291EB0" w:rsidRPr="00AA3375">
        <w:rPr>
          <w:rFonts w:ascii="Abadi MT Condensed Light" w:hAnsi="Abadi MT Condensed Light" w:cs="Times New Roman"/>
          <w:szCs w:val="24"/>
        </w:rPr>
        <w:t xml:space="preserve">you </w:t>
      </w:r>
      <w:r w:rsidR="006337D7" w:rsidRPr="00AA3375">
        <w:rPr>
          <w:rFonts w:ascii="Abadi MT Condensed Light" w:hAnsi="Abadi MT Condensed Light" w:cs="Times New Roman"/>
          <w:szCs w:val="24"/>
        </w:rPr>
        <w:t>cannot</w:t>
      </w:r>
      <w:r w:rsidR="00291EB0" w:rsidRPr="00AA3375">
        <w:rPr>
          <w:rFonts w:ascii="Abadi MT Condensed Light" w:hAnsi="Abadi MT Condensed Light" w:cs="Times New Roman"/>
          <w:szCs w:val="24"/>
        </w:rPr>
        <w:t xml:space="preserve"> afford to lose</w:t>
      </w:r>
      <w:r w:rsidR="00A735C8" w:rsidRPr="00AA3375">
        <w:rPr>
          <w:rFonts w:ascii="Abadi MT Condensed Light" w:hAnsi="Abadi MT Condensed Light" w:cs="Times New Roman"/>
          <w:szCs w:val="24"/>
        </w:rPr>
        <w:t>.</w:t>
      </w:r>
      <w:r w:rsidR="00CC7CDF" w:rsidRPr="00AA3375">
        <w:rPr>
          <w:rFonts w:ascii="Abadi MT Condensed Light" w:hAnsi="Abadi MT Condensed Light" w:cs="Times New Roman"/>
          <w:szCs w:val="24"/>
        </w:rPr>
        <w:t xml:space="preserve"> That is</w:t>
      </w:r>
      <w:r w:rsidR="0029019F" w:rsidRPr="00AA3375">
        <w:rPr>
          <w:rFonts w:ascii="Abadi MT Condensed Light" w:hAnsi="Abadi MT Condensed Light" w:cs="Times New Roman"/>
          <w:szCs w:val="24"/>
        </w:rPr>
        <w:t xml:space="preserve"> to</w:t>
      </w:r>
      <w:r w:rsidR="00CC7CDF" w:rsidRPr="00AA3375">
        <w:rPr>
          <w:rFonts w:ascii="Abadi MT Condensed Light" w:hAnsi="Abadi MT Condensed Light" w:cs="Times New Roman"/>
          <w:szCs w:val="24"/>
        </w:rPr>
        <w:t xml:space="preserve"> say</w:t>
      </w:r>
      <w:r w:rsidR="0029019F" w:rsidRPr="00AA3375">
        <w:rPr>
          <w:rFonts w:ascii="Abadi MT Condensed Light" w:hAnsi="Abadi MT Condensed Light" w:cs="Times New Roman"/>
          <w:szCs w:val="24"/>
        </w:rPr>
        <w:t>;</w:t>
      </w:r>
      <w:r w:rsidR="00CC7CDF" w:rsidRPr="00AA3375">
        <w:rPr>
          <w:rFonts w:ascii="Abadi MT Condensed Light" w:hAnsi="Abadi MT Condensed Light" w:cs="Times New Roman"/>
          <w:szCs w:val="24"/>
        </w:rPr>
        <w:t xml:space="preserve"> y</w:t>
      </w:r>
      <w:r w:rsidR="00A06A16" w:rsidRPr="00AA3375">
        <w:rPr>
          <w:rFonts w:ascii="Abadi MT Condensed Light" w:hAnsi="Abadi MT Condensed Light" w:cs="Times New Roman"/>
          <w:szCs w:val="24"/>
        </w:rPr>
        <w:t>ou must only</w:t>
      </w:r>
      <w:r w:rsidR="00CC7CDF" w:rsidRPr="00AA3375">
        <w:rPr>
          <w:rFonts w:ascii="Abadi MT Condensed Light" w:hAnsi="Abadi MT Condensed Light" w:cs="Times New Roman"/>
          <w:szCs w:val="24"/>
        </w:rPr>
        <w:t xml:space="preserve"> pursue</w:t>
      </w:r>
      <w:r w:rsidR="00A06A16" w:rsidRPr="00AA3375">
        <w:rPr>
          <w:rFonts w:ascii="Abadi MT Condensed Light" w:hAnsi="Abadi MT Condensed Light" w:cs="Times New Roman"/>
          <w:szCs w:val="24"/>
        </w:rPr>
        <w:t xml:space="preserve"> </w:t>
      </w:r>
      <w:r w:rsidR="00CC7CDF" w:rsidRPr="00AA3375">
        <w:rPr>
          <w:rFonts w:ascii="Abadi MT Condensed Light" w:hAnsi="Abadi MT Condensed Light" w:cs="Times New Roman"/>
          <w:szCs w:val="24"/>
        </w:rPr>
        <w:t>a worthy course</w:t>
      </w:r>
      <w:r w:rsidR="00A06A16" w:rsidRPr="00AA3375">
        <w:rPr>
          <w:rFonts w:ascii="Abadi MT Condensed Light" w:hAnsi="Abadi MT Condensed Light" w:cs="Times New Roman"/>
          <w:szCs w:val="24"/>
        </w:rPr>
        <w:t>.</w:t>
      </w:r>
    </w:p>
    <w:p w14:paraId="42D24538" w14:textId="06B9204F" w:rsidR="00A975F3" w:rsidRPr="00AA3375" w:rsidRDefault="00A735C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world we live in is </w:t>
      </w:r>
      <w:r w:rsidR="00FF118F" w:rsidRPr="00AA3375">
        <w:rPr>
          <w:rFonts w:ascii="Abadi MT Condensed Light" w:hAnsi="Abadi MT Condensed Light" w:cs="Times New Roman"/>
          <w:szCs w:val="24"/>
        </w:rPr>
        <w:t>a battlefield and</w:t>
      </w:r>
      <w:r w:rsidR="00A33590" w:rsidRPr="00AA3375">
        <w:rPr>
          <w:rFonts w:ascii="Abadi MT Condensed Light" w:hAnsi="Abadi MT Condensed Light" w:cs="Times New Roman"/>
          <w:szCs w:val="24"/>
        </w:rPr>
        <w:t xml:space="preserve"> not a playground</w:t>
      </w:r>
      <w:r w:rsidR="00ED2138" w:rsidRPr="00AA3375">
        <w:rPr>
          <w:rFonts w:ascii="Abadi MT Condensed Light" w:hAnsi="Abadi MT Condensed Light" w:cs="Times New Roman"/>
          <w:szCs w:val="24"/>
        </w:rPr>
        <w:t>; any overstretch in</w:t>
      </w:r>
      <w:r w:rsidR="009D396D" w:rsidRPr="00AA3375">
        <w:rPr>
          <w:rFonts w:ascii="Abadi MT Condensed Light" w:hAnsi="Abadi MT Condensed Light" w:cs="Times New Roman"/>
          <w:szCs w:val="24"/>
        </w:rPr>
        <w:t xml:space="preserve"> and of</w:t>
      </w:r>
      <w:r w:rsidR="00ED2138" w:rsidRPr="00AA3375">
        <w:rPr>
          <w:rFonts w:ascii="Abadi MT Condensed Light" w:hAnsi="Abadi MT Condensed Light" w:cs="Times New Roman"/>
          <w:szCs w:val="24"/>
        </w:rPr>
        <w:t xml:space="preserve"> fights</w:t>
      </w:r>
      <w:r w:rsidR="009D396D" w:rsidRPr="00AA3375">
        <w:rPr>
          <w:rFonts w:ascii="Abadi MT Condensed Light" w:hAnsi="Abadi MT Condensed Light" w:cs="Times New Roman"/>
          <w:szCs w:val="24"/>
        </w:rPr>
        <w:t xml:space="preserve"> will drain </w:t>
      </w:r>
      <w:r w:rsidR="008A2EDF" w:rsidRPr="00AA3375">
        <w:rPr>
          <w:rFonts w:ascii="Abadi MT Condensed Light" w:hAnsi="Abadi MT Condensed Light" w:cs="Times New Roman"/>
          <w:szCs w:val="24"/>
        </w:rPr>
        <w:t>our energy and render us helpless for the appropriate</w:t>
      </w:r>
      <w:r w:rsidR="00BF03B3" w:rsidRPr="00AA3375">
        <w:rPr>
          <w:rFonts w:ascii="Abadi MT Condensed Light" w:hAnsi="Abadi MT Condensed Light" w:cs="Times New Roman"/>
          <w:szCs w:val="24"/>
        </w:rPr>
        <w:t xml:space="preserve"> ventures in our </w:t>
      </w:r>
      <w:r w:rsidR="00B60545" w:rsidRPr="00AA3375">
        <w:rPr>
          <w:rFonts w:ascii="Abadi MT Condensed Light" w:hAnsi="Abadi MT Condensed Light" w:cs="Times New Roman"/>
          <w:szCs w:val="24"/>
        </w:rPr>
        <w:t>day-to-day</w:t>
      </w:r>
      <w:r w:rsidR="00BF03B3" w:rsidRPr="00AA3375">
        <w:rPr>
          <w:rFonts w:ascii="Abadi MT Condensed Light" w:hAnsi="Abadi MT Condensed Light" w:cs="Times New Roman"/>
          <w:szCs w:val="24"/>
        </w:rPr>
        <w:t xml:space="preserve"> lives.</w:t>
      </w:r>
    </w:p>
    <w:p w14:paraId="17B65A0D" w14:textId="77777777" w:rsidR="00B41714" w:rsidRPr="00AA3375" w:rsidRDefault="00B41714" w:rsidP="00BA5516">
      <w:pPr>
        <w:jc w:val="both"/>
        <w:rPr>
          <w:rFonts w:ascii="Abadi MT Condensed Light" w:hAnsi="Abadi MT Condensed Light" w:cs="Times New Roman"/>
          <w:szCs w:val="24"/>
        </w:rPr>
      </w:pPr>
    </w:p>
    <w:p w14:paraId="49A95CFE" w14:textId="77777777" w:rsidR="007076F4" w:rsidRPr="00AA3375" w:rsidRDefault="007076F4"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016165ED" w14:textId="21504227" w:rsidR="006818F3" w:rsidRPr="00AA3375" w:rsidRDefault="007076F4" w:rsidP="00CC5E28">
      <w:pPr>
        <w:pStyle w:val="Heading1"/>
        <w:rPr>
          <w:rFonts w:ascii="Abadi MT Condensed Light" w:hAnsi="Abadi MT Condensed Light"/>
        </w:rPr>
      </w:pPr>
      <w:bookmarkStart w:id="97" w:name="_Toc69903287"/>
      <w:r w:rsidRPr="00AA3375">
        <w:rPr>
          <w:rFonts w:ascii="Abadi MT Condensed Light" w:hAnsi="Abadi MT Condensed Light"/>
        </w:rPr>
        <w:lastRenderedPageBreak/>
        <w:t>SMALL THINGS IN A BIG WAY</w:t>
      </w:r>
      <w:bookmarkEnd w:id="97"/>
    </w:p>
    <w:p w14:paraId="1F06A3B1" w14:textId="757E285F" w:rsidR="00C2327C" w:rsidRPr="00AA3375" w:rsidRDefault="00C2327C"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t>If you cannot do great things, do small things in a great way-Napoleon Hill</w:t>
      </w:r>
    </w:p>
    <w:p w14:paraId="73856CC3" w14:textId="55FC510F" w:rsidR="000C4CC0" w:rsidRPr="00AA3375" w:rsidRDefault="009949BF"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N</w:t>
      </w:r>
      <w:r w:rsidR="005A18DD" w:rsidRPr="00AA3375">
        <w:rPr>
          <w:rFonts w:ascii="Abadi MT Condensed Light" w:hAnsi="Abadi MT Condensed Light" w:cs="Times New Roman"/>
          <w:bCs/>
          <w:szCs w:val="24"/>
        </w:rPr>
        <w:t xml:space="preserve">othing </w:t>
      </w:r>
      <w:r w:rsidRPr="00AA3375">
        <w:rPr>
          <w:rFonts w:ascii="Abadi MT Condensed Light" w:hAnsi="Abadi MT Condensed Light" w:cs="Times New Roman"/>
          <w:bCs/>
          <w:szCs w:val="24"/>
        </w:rPr>
        <w:t xml:space="preserve">is </w:t>
      </w:r>
      <w:r w:rsidR="005A18DD" w:rsidRPr="00AA3375">
        <w:rPr>
          <w:rFonts w:ascii="Abadi MT Condensed Light" w:hAnsi="Abadi MT Condensed Light" w:cs="Times New Roman"/>
          <w:bCs/>
          <w:szCs w:val="24"/>
        </w:rPr>
        <w:t xml:space="preserve">small </w:t>
      </w:r>
      <w:r w:rsidR="004F0BF3" w:rsidRPr="00AA3375">
        <w:rPr>
          <w:rFonts w:ascii="Abadi MT Condensed Light" w:hAnsi="Abadi MT Condensed Light" w:cs="Times New Roman"/>
          <w:bCs/>
          <w:szCs w:val="24"/>
        </w:rPr>
        <w:t>i</w:t>
      </w:r>
      <w:r w:rsidR="000B559D" w:rsidRPr="00AA3375">
        <w:rPr>
          <w:rFonts w:ascii="Abadi MT Condensed Light" w:hAnsi="Abadi MT Condensed Light" w:cs="Times New Roman"/>
          <w:bCs/>
          <w:szCs w:val="24"/>
        </w:rPr>
        <w:t xml:space="preserve">n </w:t>
      </w:r>
      <w:r w:rsidR="00415473" w:rsidRPr="00AA3375">
        <w:rPr>
          <w:rFonts w:ascii="Abadi MT Condensed Light" w:hAnsi="Abadi MT Condensed Light" w:cs="Times New Roman"/>
          <w:bCs/>
          <w:szCs w:val="24"/>
        </w:rPr>
        <w:t>nature</w:t>
      </w:r>
      <w:r w:rsidR="000B559D" w:rsidRPr="00AA3375">
        <w:rPr>
          <w:rFonts w:ascii="Abadi MT Condensed Light" w:hAnsi="Abadi MT Condensed Light" w:cs="Times New Roman"/>
          <w:bCs/>
          <w:szCs w:val="24"/>
        </w:rPr>
        <w:t>, i</w:t>
      </w:r>
      <w:r w:rsidR="004F0BF3" w:rsidRPr="00AA3375">
        <w:rPr>
          <w:rFonts w:ascii="Abadi MT Condensed Light" w:hAnsi="Abadi MT Condensed Light" w:cs="Times New Roman"/>
          <w:bCs/>
          <w:szCs w:val="24"/>
        </w:rPr>
        <w:t>f it c</w:t>
      </w:r>
      <w:r w:rsidR="00415473" w:rsidRPr="00AA3375">
        <w:rPr>
          <w:rFonts w:ascii="Abadi MT Condensed Light" w:hAnsi="Abadi MT Condensed Light" w:cs="Times New Roman"/>
          <w:bCs/>
          <w:szCs w:val="24"/>
        </w:rPr>
        <w:t xml:space="preserve">onsumes our </w:t>
      </w:r>
      <w:r w:rsidR="00400FA9" w:rsidRPr="00AA3375">
        <w:rPr>
          <w:rFonts w:ascii="Abadi MT Condensed Light" w:hAnsi="Abadi MT Condensed Light" w:cs="Times New Roman"/>
          <w:bCs/>
          <w:szCs w:val="24"/>
        </w:rPr>
        <w:t>time</w:t>
      </w:r>
      <w:r w:rsidR="004F0BF3" w:rsidRPr="00AA3375">
        <w:rPr>
          <w:rFonts w:ascii="Abadi MT Condensed Light" w:hAnsi="Abadi MT Condensed Light" w:cs="Times New Roman"/>
          <w:bCs/>
          <w:szCs w:val="24"/>
        </w:rPr>
        <w:t>.</w:t>
      </w:r>
    </w:p>
    <w:p w14:paraId="71EEC1F7" w14:textId="5D64E7E3" w:rsidR="00AB0AF6" w:rsidRPr="00AA3375" w:rsidRDefault="000C4CC0"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T</w:t>
      </w:r>
      <w:r w:rsidR="00EF4FAB" w:rsidRPr="00AA3375">
        <w:rPr>
          <w:rFonts w:ascii="Abadi MT Condensed Light" w:hAnsi="Abadi MT Condensed Light" w:cs="Times New Roman"/>
          <w:bCs/>
          <w:szCs w:val="24"/>
        </w:rPr>
        <w:t>he payback value</w:t>
      </w:r>
      <w:r w:rsidR="005A2421" w:rsidRPr="00AA3375">
        <w:rPr>
          <w:rFonts w:ascii="Abadi MT Condensed Light" w:hAnsi="Abadi MT Condensed Light" w:cs="Times New Roman"/>
          <w:bCs/>
          <w:szCs w:val="24"/>
        </w:rPr>
        <w:t xml:space="preserve"> for any of our time is costly because it is a fraction of our lifetime</w:t>
      </w:r>
      <w:r w:rsidR="000E6C1B" w:rsidRPr="00AA3375">
        <w:rPr>
          <w:rFonts w:ascii="Abadi MT Condensed Light" w:hAnsi="Abadi MT Condensed Light" w:cs="Times New Roman"/>
          <w:bCs/>
          <w:szCs w:val="24"/>
        </w:rPr>
        <w:t xml:space="preserve">. </w:t>
      </w:r>
      <w:r w:rsidR="00AB0AF6" w:rsidRPr="00AA3375">
        <w:rPr>
          <w:rFonts w:ascii="Abadi MT Condensed Light" w:hAnsi="Abadi MT Condensed Light" w:cs="Times New Roman"/>
          <w:bCs/>
          <w:szCs w:val="24"/>
        </w:rPr>
        <w:t xml:space="preserve">Every </w:t>
      </w:r>
      <w:r w:rsidR="000E6C1B" w:rsidRPr="00AA3375">
        <w:rPr>
          <w:rFonts w:ascii="Abadi MT Condensed Light" w:hAnsi="Abadi MT Condensed Light" w:cs="Times New Roman"/>
          <w:bCs/>
          <w:szCs w:val="24"/>
        </w:rPr>
        <w:t>second spent is an</w:t>
      </w:r>
      <w:r w:rsidR="004713CC" w:rsidRPr="00AA3375">
        <w:rPr>
          <w:rFonts w:ascii="Abadi MT Condensed Light" w:hAnsi="Abadi MT Condensed Light" w:cs="Times New Roman"/>
          <w:bCs/>
          <w:szCs w:val="24"/>
        </w:rPr>
        <w:t xml:space="preserve"> i</w:t>
      </w:r>
      <w:r w:rsidR="00AB0AF6" w:rsidRPr="00AA3375">
        <w:rPr>
          <w:rFonts w:ascii="Abadi MT Condensed Light" w:hAnsi="Abadi MT Condensed Light" w:cs="Times New Roman"/>
          <w:bCs/>
          <w:szCs w:val="24"/>
        </w:rPr>
        <w:t>nvestmen</w:t>
      </w:r>
      <w:r w:rsidR="004713CC" w:rsidRPr="00AA3375">
        <w:rPr>
          <w:rFonts w:ascii="Abadi MT Condensed Light" w:hAnsi="Abadi MT Condensed Light" w:cs="Times New Roman"/>
          <w:bCs/>
          <w:szCs w:val="24"/>
        </w:rPr>
        <w:t xml:space="preserve">t of </w:t>
      </w:r>
      <w:r w:rsidR="00AB0AF6" w:rsidRPr="00AA3375">
        <w:rPr>
          <w:rFonts w:ascii="Abadi MT Condensed Light" w:hAnsi="Abadi MT Condensed Light" w:cs="Times New Roman"/>
          <w:bCs/>
          <w:szCs w:val="24"/>
        </w:rPr>
        <w:t>time.</w:t>
      </w:r>
    </w:p>
    <w:p w14:paraId="28143AF8" w14:textId="412A6D4A" w:rsidR="004713CC" w:rsidRPr="00AA3375" w:rsidRDefault="000E6C1B" w:rsidP="00BA5516">
      <w:pPr>
        <w:jc w:val="both"/>
        <w:rPr>
          <w:rFonts w:ascii="Abadi MT Condensed Light" w:hAnsi="Abadi MT Condensed Light" w:cs="Times New Roman"/>
          <w:bCs/>
          <w:szCs w:val="24"/>
        </w:rPr>
      </w:pPr>
      <w:r w:rsidRPr="00AA3375">
        <w:rPr>
          <w:rFonts w:ascii="Abadi MT Condensed Light" w:hAnsi="Abadi MT Condensed Light" w:cs="Times New Roman"/>
          <w:bCs/>
          <w:szCs w:val="24"/>
        </w:rPr>
        <w:t>In</w:t>
      </w:r>
      <w:r w:rsidR="004713CC" w:rsidRPr="00AA3375">
        <w:rPr>
          <w:rFonts w:ascii="Abadi MT Condensed Light" w:hAnsi="Abadi MT Condensed Light" w:cs="Times New Roman"/>
          <w:bCs/>
          <w:szCs w:val="24"/>
        </w:rPr>
        <w:t xml:space="preserve"> </w:t>
      </w:r>
      <w:r w:rsidRPr="00AA3375">
        <w:rPr>
          <w:rFonts w:ascii="Abadi MT Condensed Light" w:hAnsi="Abadi MT Condensed Light" w:cs="Times New Roman"/>
          <w:bCs/>
          <w:szCs w:val="24"/>
        </w:rPr>
        <w:t>regard</w:t>
      </w:r>
      <w:r w:rsidR="004713CC" w:rsidRPr="00AA3375">
        <w:rPr>
          <w:rFonts w:ascii="Abadi MT Condensed Light" w:hAnsi="Abadi MT Condensed Light" w:cs="Times New Roman"/>
          <w:bCs/>
          <w:szCs w:val="24"/>
        </w:rPr>
        <w:t xml:space="preserve">, </w:t>
      </w:r>
      <w:r w:rsidR="005156CB" w:rsidRPr="00AA3375">
        <w:rPr>
          <w:rFonts w:ascii="Abadi MT Condensed Light" w:hAnsi="Abadi MT Condensed Light" w:cs="Times New Roman"/>
          <w:bCs/>
          <w:szCs w:val="24"/>
        </w:rPr>
        <w:t xml:space="preserve">every investment has a cost </w:t>
      </w:r>
      <w:r w:rsidR="000B10AF" w:rsidRPr="00AA3375">
        <w:rPr>
          <w:rFonts w:ascii="Abadi MT Condensed Light" w:hAnsi="Abadi MT Condensed Light" w:cs="Times New Roman"/>
          <w:bCs/>
          <w:szCs w:val="24"/>
        </w:rPr>
        <w:t xml:space="preserve">implication, which is expected to give forth </w:t>
      </w:r>
      <w:r w:rsidR="005156CB" w:rsidRPr="00AA3375">
        <w:rPr>
          <w:rFonts w:ascii="Abadi MT Condensed Light" w:hAnsi="Abadi MT Condensed Light" w:cs="Times New Roman"/>
          <w:bCs/>
          <w:szCs w:val="24"/>
        </w:rPr>
        <w:t>a benefit</w:t>
      </w:r>
      <w:r w:rsidR="00FD5FA9" w:rsidRPr="00AA3375">
        <w:rPr>
          <w:rFonts w:ascii="Abadi MT Condensed Light" w:hAnsi="Abadi MT Condensed Light" w:cs="Times New Roman"/>
          <w:bCs/>
          <w:szCs w:val="24"/>
        </w:rPr>
        <w:t xml:space="preserve"> (</w:t>
      </w:r>
      <w:r w:rsidR="00D43495" w:rsidRPr="00AA3375">
        <w:rPr>
          <w:rFonts w:ascii="Abadi MT Condensed Light" w:hAnsi="Abadi MT Condensed Light" w:cs="Times New Roman"/>
          <w:bCs/>
          <w:szCs w:val="24"/>
        </w:rPr>
        <w:t>positive or negative</w:t>
      </w:r>
      <w:r w:rsidR="00FD5FA9" w:rsidRPr="00AA3375">
        <w:rPr>
          <w:rFonts w:ascii="Abadi MT Condensed Light" w:hAnsi="Abadi MT Condensed Light" w:cs="Times New Roman"/>
          <w:bCs/>
          <w:szCs w:val="24"/>
        </w:rPr>
        <w:t>)</w:t>
      </w:r>
      <w:r w:rsidR="00D43495" w:rsidRPr="00AA3375">
        <w:rPr>
          <w:rFonts w:ascii="Abadi MT Condensed Light" w:hAnsi="Abadi MT Condensed Light" w:cs="Times New Roman"/>
          <w:bCs/>
          <w:szCs w:val="24"/>
        </w:rPr>
        <w:t>.</w:t>
      </w:r>
    </w:p>
    <w:p w14:paraId="108FECEC" w14:textId="33E0BB85" w:rsidR="00AD7275" w:rsidRPr="00AA3375" w:rsidRDefault="005156C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w:t>
      </w:r>
      <w:r w:rsidR="00FD5FA9" w:rsidRPr="00AA3375">
        <w:rPr>
          <w:rFonts w:ascii="Abadi MT Condensed Light" w:hAnsi="Abadi MT Condensed Light" w:cs="Times New Roman"/>
          <w:szCs w:val="24"/>
        </w:rPr>
        <w:t xml:space="preserve"> other words</w:t>
      </w:r>
      <w:r w:rsidR="00FA5C22" w:rsidRPr="00AA3375">
        <w:rPr>
          <w:rFonts w:ascii="Abadi MT Condensed Light" w:hAnsi="Abadi MT Condensed Light" w:cs="Times New Roman"/>
          <w:szCs w:val="24"/>
        </w:rPr>
        <w:t>,</w:t>
      </w:r>
      <w:r w:rsidR="00FD5FA9" w:rsidRPr="00AA3375">
        <w:rPr>
          <w:rFonts w:ascii="Abadi MT Condensed Light" w:hAnsi="Abadi MT Condensed Light" w:cs="Times New Roman"/>
          <w:szCs w:val="24"/>
        </w:rPr>
        <w:t xml:space="preserve"> </w:t>
      </w:r>
      <w:r w:rsidR="00AD7275" w:rsidRPr="00AA3375">
        <w:rPr>
          <w:rFonts w:ascii="Abadi MT Condensed Light" w:hAnsi="Abadi MT Condensed Light" w:cs="Times New Roman"/>
          <w:szCs w:val="24"/>
        </w:rPr>
        <w:t xml:space="preserve">everything we do </w:t>
      </w:r>
      <w:r w:rsidR="00FD5FA9" w:rsidRPr="00AA3375">
        <w:rPr>
          <w:rFonts w:ascii="Abadi MT Condensed Light" w:hAnsi="Abadi MT Condensed Light" w:cs="Times New Roman"/>
          <w:szCs w:val="24"/>
        </w:rPr>
        <w:t>in life</w:t>
      </w:r>
      <w:r w:rsidR="00FA5C22" w:rsidRPr="00AA3375">
        <w:rPr>
          <w:rFonts w:ascii="Abadi MT Condensed Light" w:hAnsi="Abadi MT Condensed Light" w:cs="Times New Roman"/>
          <w:szCs w:val="24"/>
        </w:rPr>
        <w:t xml:space="preserve"> has a payback factor </w:t>
      </w:r>
      <w:r w:rsidR="0029019F" w:rsidRPr="00AA3375">
        <w:rPr>
          <w:rFonts w:ascii="Abadi MT Condensed Light" w:hAnsi="Abadi MT Condensed Light" w:cs="Times New Roman"/>
          <w:szCs w:val="24"/>
        </w:rPr>
        <w:t>that</w:t>
      </w:r>
      <w:r w:rsidR="00FD5FA9" w:rsidRPr="00AA3375">
        <w:rPr>
          <w:rFonts w:ascii="Abadi MT Condensed Light" w:hAnsi="Abadi MT Condensed Light" w:cs="Times New Roman"/>
          <w:szCs w:val="24"/>
        </w:rPr>
        <w:t xml:space="preserve"> </w:t>
      </w:r>
      <w:r w:rsidR="00AD7275" w:rsidRPr="00AA3375">
        <w:rPr>
          <w:rFonts w:ascii="Abadi MT Condensed Light" w:hAnsi="Abadi MT Condensed Light" w:cs="Times New Roman"/>
          <w:szCs w:val="24"/>
        </w:rPr>
        <w:t xml:space="preserve">is </w:t>
      </w:r>
      <w:r w:rsidR="00FA5C22" w:rsidRPr="00AA3375">
        <w:rPr>
          <w:rFonts w:ascii="Abadi MT Condensed Light" w:hAnsi="Abadi MT Condensed Light" w:cs="Times New Roman"/>
          <w:szCs w:val="24"/>
        </w:rPr>
        <w:t xml:space="preserve">either </w:t>
      </w:r>
      <w:r w:rsidR="00C55160" w:rsidRPr="00AA3375">
        <w:rPr>
          <w:rFonts w:ascii="Abadi MT Condensed Light" w:hAnsi="Abadi MT Condensed Light" w:cs="Times New Roman"/>
          <w:szCs w:val="24"/>
        </w:rPr>
        <w:t>amplified or</w:t>
      </w:r>
      <w:r w:rsidR="00B55DDF" w:rsidRPr="00AA3375">
        <w:rPr>
          <w:rFonts w:ascii="Abadi MT Condensed Light" w:hAnsi="Abadi MT Condensed Light" w:cs="Times New Roman"/>
          <w:szCs w:val="24"/>
        </w:rPr>
        <w:t xml:space="preserve"> magnified</w:t>
      </w:r>
      <w:r w:rsidR="005A18DD" w:rsidRPr="00AA3375">
        <w:rPr>
          <w:rFonts w:ascii="Abadi MT Condensed Light" w:hAnsi="Abadi MT Condensed Light" w:cs="Times New Roman"/>
          <w:szCs w:val="24"/>
        </w:rPr>
        <w:t xml:space="preserve"> before it is deflected</w:t>
      </w:r>
      <w:r w:rsidR="00CB4A15" w:rsidRPr="00AA3375">
        <w:rPr>
          <w:rFonts w:ascii="Abadi MT Condensed Light" w:hAnsi="Abadi MT Condensed Light" w:cs="Times New Roman"/>
          <w:szCs w:val="24"/>
        </w:rPr>
        <w:t xml:space="preserve"> to </w:t>
      </w:r>
      <w:r w:rsidR="00244AA1" w:rsidRPr="00AA3375">
        <w:rPr>
          <w:rFonts w:ascii="Abadi MT Condensed Light" w:hAnsi="Abadi MT Condensed Light" w:cs="Times New Roman"/>
          <w:szCs w:val="24"/>
        </w:rPr>
        <w:t>us- good or bad.</w:t>
      </w:r>
    </w:p>
    <w:p w14:paraId="7C80D992" w14:textId="420D2BE6" w:rsidR="00244AA1" w:rsidRPr="00AA3375" w:rsidRDefault="005F367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w:t>
      </w:r>
      <w:r w:rsidR="00C55160" w:rsidRPr="00AA3375">
        <w:rPr>
          <w:rFonts w:ascii="Abadi MT Condensed Light" w:hAnsi="Abadi MT Condensed Light" w:cs="Times New Roman"/>
          <w:szCs w:val="24"/>
        </w:rPr>
        <w:t>is a forewarning for those</w:t>
      </w:r>
      <w:r w:rsidR="00FA5C22" w:rsidRPr="00AA3375">
        <w:rPr>
          <w:rFonts w:ascii="Abadi MT Condensed Light" w:hAnsi="Abadi MT Condensed Light" w:cs="Times New Roman"/>
          <w:szCs w:val="24"/>
        </w:rPr>
        <w:t xml:space="preserve"> </w:t>
      </w:r>
      <w:r w:rsidR="00A83D5F" w:rsidRPr="00AA3375">
        <w:rPr>
          <w:rFonts w:ascii="Abadi MT Condensed Light" w:hAnsi="Abadi MT Condensed Light" w:cs="Times New Roman"/>
          <w:szCs w:val="24"/>
        </w:rPr>
        <w:t>do</w:t>
      </w:r>
      <w:r w:rsidR="008C5370" w:rsidRPr="00AA3375">
        <w:rPr>
          <w:rFonts w:ascii="Abadi MT Condensed Light" w:hAnsi="Abadi MT Condensed Light" w:cs="Times New Roman"/>
          <w:szCs w:val="24"/>
        </w:rPr>
        <w:t>ing</w:t>
      </w:r>
      <w:r w:rsidR="008E00D9" w:rsidRPr="00AA3375">
        <w:rPr>
          <w:rFonts w:ascii="Abadi MT Condensed Light" w:hAnsi="Abadi MT Condensed Light" w:cs="Times New Roman"/>
          <w:szCs w:val="24"/>
        </w:rPr>
        <w:t xml:space="preserve"> good things with </w:t>
      </w:r>
      <w:r w:rsidR="00A83D5F" w:rsidRPr="00AA3375">
        <w:rPr>
          <w:rFonts w:ascii="Abadi MT Condensed Light" w:hAnsi="Abadi MT Condensed Light" w:cs="Times New Roman"/>
          <w:szCs w:val="24"/>
        </w:rPr>
        <w:t>r</w:t>
      </w:r>
      <w:r w:rsidR="008C5370" w:rsidRPr="00AA3375">
        <w:rPr>
          <w:rFonts w:ascii="Abadi MT Condensed Light" w:hAnsi="Abadi MT Condensed Light" w:cs="Times New Roman"/>
          <w:szCs w:val="24"/>
        </w:rPr>
        <w:t>eservations or</w:t>
      </w:r>
      <w:r w:rsidR="00A83D5F" w:rsidRPr="00AA3375">
        <w:rPr>
          <w:rFonts w:ascii="Abadi MT Condensed Light" w:hAnsi="Abadi MT Condensed Light" w:cs="Times New Roman"/>
          <w:szCs w:val="24"/>
        </w:rPr>
        <w:t xml:space="preserve"> </w:t>
      </w:r>
      <w:r w:rsidR="008C5370" w:rsidRPr="00AA3375">
        <w:rPr>
          <w:rFonts w:ascii="Abadi MT Condensed Light" w:hAnsi="Abadi MT Condensed Light" w:cs="Times New Roman"/>
          <w:szCs w:val="24"/>
        </w:rPr>
        <w:t xml:space="preserve">those who </w:t>
      </w:r>
      <w:r w:rsidR="00FE7B01" w:rsidRPr="00AA3375">
        <w:rPr>
          <w:rFonts w:ascii="Abadi MT Condensed Light" w:hAnsi="Abadi MT Condensed Light" w:cs="Times New Roman"/>
          <w:szCs w:val="24"/>
        </w:rPr>
        <w:t>do</w:t>
      </w:r>
      <w:r w:rsidR="00A83D5F" w:rsidRPr="00AA3375">
        <w:rPr>
          <w:rFonts w:ascii="Abadi MT Condensed Light" w:hAnsi="Abadi MT Condensed Light" w:cs="Times New Roman"/>
          <w:szCs w:val="24"/>
        </w:rPr>
        <w:t xml:space="preserve"> </w:t>
      </w:r>
      <w:r w:rsidR="00FE7B01" w:rsidRPr="00AA3375">
        <w:rPr>
          <w:rFonts w:ascii="Abadi MT Condensed Light" w:hAnsi="Abadi MT Condensed Light" w:cs="Times New Roman"/>
          <w:szCs w:val="24"/>
        </w:rPr>
        <w:t xml:space="preserve">injustice </w:t>
      </w:r>
      <w:r w:rsidR="00F34946" w:rsidRPr="00AA3375">
        <w:rPr>
          <w:rFonts w:ascii="Abadi MT Condensed Light" w:hAnsi="Abadi MT Condensed Light" w:cs="Times New Roman"/>
          <w:szCs w:val="24"/>
        </w:rPr>
        <w:t xml:space="preserve">to </w:t>
      </w:r>
      <w:r w:rsidR="00B35EE7" w:rsidRPr="00AA3375">
        <w:rPr>
          <w:rFonts w:ascii="Abadi MT Condensed Light" w:hAnsi="Abadi MT Condensed Light" w:cs="Times New Roman"/>
          <w:szCs w:val="24"/>
        </w:rPr>
        <w:t xml:space="preserve">others. You will </w:t>
      </w:r>
      <w:r w:rsidR="00C55160" w:rsidRPr="00AA3375">
        <w:rPr>
          <w:rFonts w:ascii="Abadi MT Condensed Light" w:hAnsi="Abadi MT Condensed Light" w:cs="Times New Roman"/>
          <w:szCs w:val="24"/>
        </w:rPr>
        <w:t xml:space="preserve">either </w:t>
      </w:r>
      <w:r w:rsidR="00B35EE7" w:rsidRPr="00AA3375">
        <w:rPr>
          <w:rFonts w:ascii="Abadi MT Condensed Light" w:hAnsi="Abadi MT Condensed Light" w:cs="Times New Roman"/>
          <w:szCs w:val="24"/>
        </w:rPr>
        <w:t xml:space="preserve">get what you do </w:t>
      </w:r>
      <w:r w:rsidR="0029019F" w:rsidRPr="00AA3375">
        <w:rPr>
          <w:rFonts w:ascii="Abadi MT Condensed Light" w:hAnsi="Abadi MT Condensed Light" w:cs="Times New Roman"/>
          <w:szCs w:val="24"/>
        </w:rPr>
        <w:t>o</w:t>
      </w:r>
      <w:r w:rsidR="00B35EE7" w:rsidRPr="00AA3375">
        <w:rPr>
          <w:rFonts w:ascii="Abadi MT Condensed Light" w:hAnsi="Abadi MT Condensed Light" w:cs="Times New Roman"/>
          <w:szCs w:val="24"/>
        </w:rPr>
        <w:t>n a</w:t>
      </w:r>
      <w:r w:rsidR="009F3B72" w:rsidRPr="00AA3375">
        <w:rPr>
          <w:rFonts w:ascii="Abadi MT Condensed Light" w:hAnsi="Abadi MT Condensed Light" w:cs="Times New Roman"/>
          <w:szCs w:val="24"/>
        </w:rPr>
        <w:t xml:space="preserve"> minified scale for the insufficient good or</w:t>
      </w:r>
      <w:r w:rsidR="00AE234C" w:rsidRPr="00AA3375">
        <w:rPr>
          <w:rFonts w:ascii="Abadi MT Condensed Light" w:hAnsi="Abadi MT Condensed Light" w:cs="Times New Roman"/>
          <w:szCs w:val="24"/>
        </w:rPr>
        <w:t xml:space="preserve"> </w:t>
      </w:r>
      <w:r w:rsidR="00B07156" w:rsidRPr="00AA3375">
        <w:rPr>
          <w:rFonts w:ascii="Abadi MT Condensed Light" w:hAnsi="Abadi MT Condensed Light" w:cs="Times New Roman"/>
          <w:szCs w:val="24"/>
        </w:rPr>
        <w:t>amplification</w:t>
      </w:r>
      <w:r w:rsidR="00AE234C" w:rsidRPr="00AA3375">
        <w:rPr>
          <w:rFonts w:ascii="Abadi MT Condensed Light" w:hAnsi="Abadi MT Condensed Light" w:cs="Times New Roman"/>
          <w:szCs w:val="24"/>
        </w:rPr>
        <w:t xml:space="preserve"> </w:t>
      </w:r>
      <w:r w:rsidR="00C55160" w:rsidRPr="00AA3375">
        <w:rPr>
          <w:rFonts w:ascii="Abadi MT Condensed Light" w:hAnsi="Abadi MT Condensed Light" w:cs="Times New Roman"/>
          <w:szCs w:val="24"/>
        </w:rPr>
        <w:t>for all</w:t>
      </w:r>
      <w:r w:rsidR="00B07156" w:rsidRPr="00AA3375">
        <w:rPr>
          <w:rFonts w:ascii="Abadi MT Condensed Light" w:hAnsi="Abadi MT Condensed Light" w:cs="Times New Roman"/>
          <w:szCs w:val="24"/>
        </w:rPr>
        <w:t xml:space="preserve"> the </w:t>
      </w:r>
      <w:r w:rsidR="00FE7B01" w:rsidRPr="00AA3375">
        <w:rPr>
          <w:rFonts w:ascii="Abadi MT Condensed Light" w:hAnsi="Abadi MT Condensed Light" w:cs="Times New Roman"/>
          <w:szCs w:val="24"/>
        </w:rPr>
        <w:t>wrongs</w:t>
      </w:r>
      <w:r w:rsidR="00874199" w:rsidRPr="00AA3375">
        <w:rPr>
          <w:rFonts w:ascii="Abadi MT Condensed Light" w:hAnsi="Abadi MT Condensed Light" w:cs="Times New Roman"/>
          <w:szCs w:val="24"/>
        </w:rPr>
        <w:t>.</w:t>
      </w:r>
    </w:p>
    <w:p w14:paraId="7627B873" w14:textId="109B138F" w:rsidR="0015343E" w:rsidRPr="00AA3375" w:rsidRDefault="0020673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 does it happen?” You ask</w:t>
      </w:r>
    </w:p>
    <w:p w14:paraId="4FF1ED35" w14:textId="4E3AFB79" w:rsidR="00D853CB" w:rsidRPr="00AA3375" w:rsidRDefault="006E78F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Does anything sound or feel</w:t>
      </w:r>
      <w:r w:rsidR="00FE7B01"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amplified or moderated</w:t>
      </w:r>
      <w:r w:rsidR="0029019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CB4464" w:rsidRPr="00AA3375">
        <w:rPr>
          <w:rFonts w:ascii="Abadi MT Condensed Light" w:hAnsi="Abadi MT Condensed Light" w:cs="Times New Roman"/>
          <w:szCs w:val="24"/>
        </w:rPr>
        <w:t>unlike it is with other</w:t>
      </w:r>
      <w:r w:rsidR="002F3941" w:rsidRPr="00AA3375">
        <w:rPr>
          <w:rFonts w:ascii="Abadi MT Condensed Light" w:hAnsi="Abadi MT Condensed Light" w:cs="Times New Roman"/>
          <w:szCs w:val="24"/>
        </w:rPr>
        <w:t xml:space="preserve"> </w:t>
      </w:r>
      <w:r w:rsidR="00206737" w:rsidRPr="00AA3375">
        <w:rPr>
          <w:rFonts w:ascii="Abadi MT Condensed Light" w:hAnsi="Abadi MT Condensed Light" w:cs="Times New Roman"/>
          <w:szCs w:val="24"/>
        </w:rPr>
        <w:t xml:space="preserve">things </w:t>
      </w:r>
      <w:r w:rsidR="002F3941" w:rsidRPr="00AA3375">
        <w:rPr>
          <w:rFonts w:ascii="Abadi MT Condensed Light" w:hAnsi="Abadi MT Condensed Light" w:cs="Times New Roman"/>
          <w:szCs w:val="24"/>
        </w:rPr>
        <w:t>in your life</w:t>
      </w:r>
      <w:r w:rsidR="00CB4464" w:rsidRPr="00AA3375">
        <w:rPr>
          <w:rFonts w:ascii="Abadi MT Condensed Light" w:hAnsi="Abadi MT Condensed Light" w:cs="Times New Roman"/>
          <w:szCs w:val="24"/>
        </w:rPr>
        <w:t>?</w:t>
      </w:r>
      <w:r w:rsidR="002F3941" w:rsidRPr="00AA3375">
        <w:rPr>
          <w:rFonts w:ascii="Abadi MT Condensed Light" w:hAnsi="Abadi MT Condensed Light" w:cs="Times New Roman"/>
          <w:szCs w:val="24"/>
        </w:rPr>
        <w:t xml:space="preserve"> </w:t>
      </w:r>
      <w:r w:rsidR="00206737" w:rsidRPr="00AA3375">
        <w:rPr>
          <w:rFonts w:ascii="Abadi MT Condensed Light" w:hAnsi="Abadi MT Condensed Light" w:cs="Times New Roman"/>
          <w:szCs w:val="24"/>
        </w:rPr>
        <w:t xml:space="preserve">Have you experienced a </w:t>
      </w:r>
      <w:r w:rsidR="002F3941" w:rsidRPr="00AA3375">
        <w:rPr>
          <w:rFonts w:ascii="Abadi MT Condensed Light" w:hAnsi="Abadi MT Condensed Light" w:cs="Times New Roman"/>
          <w:szCs w:val="24"/>
        </w:rPr>
        <w:t>feeling that someth</w:t>
      </w:r>
      <w:r w:rsidR="004E4574" w:rsidRPr="00AA3375">
        <w:rPr>
          <w:rFonts w:ascii="Abadi MT Condensed Light" w:hAnsi="Abadi MT Condensed Light" w:cs="Times New Roman"/>
          <w:szCs w:val="24"/>
        </w:rPr>
        <w:t xml:space="preserve">ing was not </w:t>
      </w:r>
      <w:r w:rsidR="002F3941" w:rsidRPr="00AA3375">
        <w:rPr>
          <w:rFonts w:ascii="Abadi MT Condensed Light" w:hAnsi="Abadi MT Condensed Light" w:cs="Times New Roman"/>
          <w:szCs w:val="24"/>
        </w:rPr>
        <w:t>f</w:t>
      </w:r>
      <w:r w:rsidR="00E2110B" w:rsidRPr="00AA3375">
        <w:rPr>
          <w:rFonts w:ascii="Abadi MT Condensed Light" w:hAnsi="Abadi MT Condensed Light" w:cs="Times New Roman"/>
          <w:szCs w:val="24"/>
        </w:rPr>
        <w:t>air</w:t>
      </w:r>
      <w:r w:rsidR="0029019F" w:rsidRPr="00AA3375">
        <w:rPr>
          <w:rFonts w:ascii="Abadi MT Condensed Light" w:hAnsi="Abadi MT Condensed Light" w:cs="Times New Roman"/>
          <w:szCs w:val="24"/>
        </w:rPr>
        <w:t>,</w:t>
      </w:r>
      <w:r w:rsidR="00E2110B" w:rsidRPr="00AA3375">
        <w:rPr>
          <w:rFonts w:ascii="Abadi MT Condensed Light" w:hAnsi="Abadi MT Condensed Light" w:cs="Times New Roman"/>
          <w:szCs w:val="24"/>
        </w:rPr>
        <w:t xml:space="preserve"> </w:t>
      </w:r>
      <w:r w:rsidR="004E4574" w:rsidRPr="00AA3375">
        <w:rPr>
          <w:rFonts w:ascii="Abadi MT Condensed Light" w:hAnsi="Abadi MT Condensed Light" w:cs="Times New Roman"/>
          <w:szCs w:val="24"/>
        </w:rPr>
        <w:t>that you deserved more or a better treat</w:t>
      </w:r>
      <w:r w:rsidR="0029019F" w:rsidRPr="00AA3375">
        <w:rPr>
          <w:rFonts w:ascii="Abadi MT Condensed Light" w:hAnsi="Abadi MT Condensed Light" w:cs="Times New Roman"/>
          <w:szCs w:val="24"/>
        </w:rPr>
        <w:t>?</w:t>
      </w:r>
    </w:p>
    <w:p w14:paraId="0F25F794" w14:textId="5286651A" w:rsidR="006477D5" w:rsidRPr="00AA3375" w:rsidRDefault="006477D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you</w:t>
      </w:r>
      <w:r w:rsidR="00134DE0" w:rsidRPr="00AA3375">
        <w:rPr>
          <w:rFonts w:ascii="Abadi MT Condensed Light" w:hAnsi="Abadi MT Condensed Light" w:cs="Times New Roman"/>
          <w:szCs w:val="24"/>
        </w:rPr>
        <w:t xml:space="preserve"> </w:t>
      </w:r>
      <w:r w:rsidR="0030055F" w:rsidRPr="00AA3375">
        <w:rPr>
          <w:rFonts w:ascii="Abadi MT Condensed Light" w:hAnsi="Abadi MT Condensed Light" w:cs="Times New Roman"/>
          <w:szCs w:val="24"/>
        </w:rPr>
        <w:t>intentionally</w:t>
      </w:r>
      <w:r w:rsidRPr="00AA3375">
        <w:rPr>
          <w:rFonts w:ascii="Abadi MT Condensed Light" w:hAnsi="Abadi MT Condensed Light" w:cs="Times New Roman"/>
          <w:szCs w:val="24"/>
        </w:rPr>
        <w:t xml:space="preserve"> do good things </w:t>
      </w:r>
      <w:r w:rsidR="00BA7B3E" w:rsidRPr="00AA3375">
        <w:rPr>
          <w:rFonts w:ascii="Abadi MT Condensed Light" w:hAnsi="Abadi MT Condensed Light" w:cs="Times New Roman"/>
          <w:szCs w:val="24"/>
        </w:rPr>
        <w:t>with reservations, you know it yourself</w:t>
      </w:r>
      <w:r w:rsidR="000079C7" w:rsidRPr="00AA3375">
        <w:rPr>
          <w:rFonts w:ascii="Abadi MT Condensed Light" w:hAnsi="Abadi MT Condensed Light" w:cs="Times New Roman"/>
          <w:szCs w:val="24"/>
        </w:rPr>
        <w:t>, you feel it was insufficient</w:t>
      </w:r>
      <w:r w:rsidR="0029019F" w:rsidRPr="00AA3375">
        <w:rPr>
          <w:rFonts w:ascii="Abadi MT Condensed Light" w:hAnsi="Abadi MT Condensed Light" w:cs="Times New Roman"/>
          <w:szCs w:val="24"/>
        </w:rPr>
        <w:t>,</w:t>
      </w:r>
      <w:r w:rsidR="0087550C" w:rsidRPr="00AA3375">
        <w:rPr>
          <w:rFonts w:ascii="Abadi MT Condensed Light" w:hAnsi="Abadi MT Condensed Light" w:cs="Times New Roman"/>
          <w:szCs w:val="24"/>
        </w:rPr>
        <w:t xml:space="preserve"> </w:t>
      </w:r>
      <w:r w:rsidR="00921080" w:rsidRPr="00AA3375">
        <w:rPr>
          <w:rFonts w:ascii="Abadi MT Condensed Light" w:hAnsi="Abadi MT Condensed Light" w:cs="Times New Roman"/>
          <w:szCs w:val="24"/>
        </w:rPr>
        <w:t>but</w:t>
      </w:r>
      <w:r w:rsidR="00E2110B" w:rsidRPr="00AA3375">
        <w:rPr>
          <w:rFonts w:ascii="Abadi MT Condensed Light" w:hAnsi="Abadi MT Condensed Light" w:cs="Times New Roman"/>
          <w:szCs w:val="24"/>
        </w:rPr>
        <w:t xml:space="preserve"> for your information</w:t>
      </w:r>
      <w:r w:rsidR="0029019F" w:rsidRPr="00AA3375">
        <w:rPr>
          <w:rFonts w:ascii="Abadi MT Condensed Light" w:hAnsi="Abadi MT Condensed Light" w:cs="Times New Roman"/>
          <w:szCs w:val="24"/>
        </w:rPr>
        <w:t>,</w:t>
      </w:r>
      <w:r w:rsidR="00E2110B" w:rsidRPr="00AA3375">
        <w:rPr>
          <w:rFonts w:ascii="Abadi MT Condensed Light" w:hAnsi="Abadi MT Condensed Light" w:cs="Times New Roman"/>
          <w:szCs w:val="24"/>
        </w:rPr>
        <w:t xml:space="preserve"> </w:t>
      </w:r>
      <w:r w:rsidR="0087550C" w:rsidRPr="00AA3375">
        <w:rPr>
          <w:rFonts w:ascii="Abadi MT Condensed Light" w:hAnsi="Abadi MT Condensed Light" w:cs="Times New Roman"/>
          <w:szCs w:val="24"/>
        </w:rPr>
        <w:t>it shall come back</w:t>
      </w:r>
      <w:r w:rsidR="00F211AD" w:rsidRPr="00AA3375">
        <w:rPr>
          <w:rFonts w:ascii="Abadi MT Condensed Light" w:hAnsi="Abadi MT Condensed Light" w:cs="Times New Roman"/>
          <w:szCs w:val="24"/>
        </w:rPr>
        <w:t xml:space="preserve"> to you</w:t>
      </w:r>
      <w:r w:rsidR="006A7AF8" w:rsidRPr="00AA3375">
        <w:rPr>
          <w:rFonts w:ascii="Abadi MT Condensed Light" w:hAnsi="Abadi MT Condensed Light" w:cs="Times New Roman"/>
          <w:szCs w:val="24"/>
        </w:rPr>
        <w:t>;</w:t>
      </w:r>
      <w:r w:rsidR="0087550C" w:rsidRPr="00AA3375">
        <w:rPr>
          <w:rFonts w:ascii="Abadi MT Condensed Light" w:hAnsi="Abadi MT Condensed Light" w:cs="Times New Roman"/>
          <w:szCs w:val="24"/>
        </w:rPr>
        <w:t xml:space="preserve"> in a moderated range- saving </w:t>
      </w:r>
      <w:r w:rsidR="00104B33" w:rsidRPr="00AA3375">
        <w:rPr>
          <w:rFonts w:ascii="Abadi MT Condensed Light" w:hAnsi="Abadi MT Condensed Light" w:cs="Times New Roman"/>
          <w:szCs w:val="24"/>
        </w:rPr>
        <w:t>you limitedly</w:t>
      </w:r>
      <w:r w:rsidR="0029019F" w:rsidRPr="00AA3375">
        <w:rPr>
          <w:rFonts w:ascii="Abadi MT Condensed Light" w:hAnsi="Abadi MT Condensed Light" w:cs="Times New Roman"/>
          <w:szCs w:val="24"/>
        </w:rPr>
        <w:t>,</w:t>
      </w:r>
      <w:r w:rsidR="00FB593A" w:rsidRPr="00AA3375">
        <w:rPr>
          <w:rFonts w:ascii="Abadi MT Condensed Light" w:hAnsi="Abadi MT Condensed Light" w:cs="Times New Roman"/>
          <w:szCs w:val="24"/>
        </w:rPr>
        <w:t xml:space="preserve"> and</w:t>
      </w:r>
      <w:r w:rsidR="00F211AD" w:rsidRPr="00AA3375">
        <w:rPr>
          <w:rFonts w:ascii="Abadi MT Condensed Light" w:hAnsi="Abadi MT Condensed Light" w:cs="Times New Roman"/>
          <w:szCs w:val="24"/>
        </w:rPr>
        <w:t xml:space="preserve"> </w:t>
      </w:r>
      <w:r w:rsidR="00FB593A" w:rsidRPr="00AA3375">
        <w:rPr>
          <w:rFonts w:ascii="Abadi MT Condensed Light" w:hAnsi="Abadi MT Condensed Light" w:cs="Times New Roman"/>
          <w:szCs w:val="24"/>
        </w:rPr>
        <w:t>vice versa.</w:t>
      </w:r>
    </w:p>
    <w:p w14:paraId="3E979CC4" w14:textId="47CFE46E" w:rsidR="001A0165" w:rsidRPr="00AA3375" w:rsidRDefault="00AE403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And </w:t>
      </w:r>
      <w:r w:rsidR="00544700" w:rsidRPr="00AA3375">
        <w:rPr>
          <w:rFonts w:ascii="Abadi MT Condensed Light" w:hAnsi="Abadi MT Condensed Light" w:cs="Times New Roman"/>
          <w:szCs w:val="24"/>
        </w:rPr>
        <w:t>the insufficiency</w:t>
      </w:r>
      <w:r w:rsidR="00FB593A" w:rsidRPr="00AA3375">
        <w:rPr>
          <w:rFonts w:ascii="Abadi MT Condensed Light" w:hAnsi="Abadi MT Condensed Light" w:cs="Times New Roman"/>
          <w:szCs w:val="24"/>
        </w:rPr>
        <w:t xml:space="preserve"> </w:t>
      </w:r>
      <w:r w:rsidR="00544700" w:rsidRPr="00AA3375">
        <w:rPr>
          <w:rFonts w:ascii="Abadi MT Condensed Light" w:hAnsi="Abadi MT Condensed Light" w:cs="Times New Roman"/>
          <w:szCs w:val="24"/>
        </w:rPr>
        <w:t xml:space="preserve">(ness) </w:t>
      </w:r>
      <w:r w:rsidRPr="00AA3375">
        <w:rPr>
          <w:rFonts w:ascii="Abadi MT Condensed Light" w:hAnsi="Abadi MT Condensed Light" w:cs="Times New Roman"/>
          <w:szCs w:val="24"/>
        </w:rPr>
        <w:t>comes back</w:t>
      </w:r>
      <w:r w:rsidR="00544700" w:rsidRPr="00AA3375">
        <w:rPr>
          <w:rFonts w:ascii="Abadi MT Condensed Light" w:hAnsi="Abadi MT Condensed Light" w:cs="Times New Roman"/>
          <w:szCs w:val="24"/>
        </w:rPr>
        <w:t xml:space="preserve"> in an</w:t>
      </w:r>
      <w:r w:rsidRPr="00AA3375">
        <w:rPr>
          <w:rFonts w:ascii="Abadi MT Condensed Light" w:hAnsi="Abadi MT Condensed Light" w:cs="Times New Roman"/>
          <w:szCs w:val="24"/>
        </w:rPr>
        <w:t xml:space="preserve"> amplified </w:t>
      </w:r>
      <w:r w:rsidR="00544700" w:rsidRPr="00AA3375">
        <w:rPr>
          <w:rFonts w:ascii="Abadi MT Condensed Light" w:hAnsi="Abadi MT Condensed Light" w:cs="Times New Roman"/>
          <w:szCs w:val="24"/>
        </w:rPr>
        <w:t>nature</w:t>
      </w:r>
      <w:r w:rsidR="0029019F" w:rsidRPr="00AA3375">
        <w:rPr>
          <w:rFonts w:ascii="Abadi MT Condensed Light" w:hAnsi="Abadi MT Condensed Light" w:cs="Times New Roman"/>
          <w:szCs w:val="24"/>
        </w:rPr>
        <w:t>,</w:t>
      </w:r>
      <w:r w:rsidR="00544700" w:rsidRPr="00AA3375">
        <w:rPr>
          <w:rFonts w:ascii="Abadi MT Condensed Light" w:hAnsi="Abadi MT Condensed Light" w:cs="Times New Roman"/>
          <w:szCs w:val="24"/>
        </w:rPr>
        <w:t xml:space="preserve"> while the ‘</w:t>
      </w:r>
      <w:r w:rsidR="00DF48E0" w:rsidRPr="00AA3375">
        <w:rPr>
          <w:rFonts w:ascii="Abadi MT Condensed Light" w:hAnsi="Abadi MT Condensed Light" w:cs="Times New Roman"/>
          <w:szCs w:val="24"/>
        </w:rPr>
        <w:t>goodness’ is moderated</w:t>
      </w:r>
      <w:r w:rsidR="00FB593A" w:rsidRPr="00AA3375">
        <w:rPr>
          <w:rFonts w:ascii="Abadi MT Condensed Light" w:hAnsi="Abadi MT Condensed Light" w:cs="Times New Roman"/>
          <w:szCs w:val="24"/>
        </w:rPr>
        <w:t>. It is a win</w:t>
      </w:r>
      <w:r w:rsidR="0029019F" w:rsidRPr="00AA3375">
        <w:rPr>
          <w:rFonts w:ascii="Abadi MT Condensed Light" w:hAnsi="Abadi MT Condensed Light" w:cs="Times New Roman"/>
          <w:szCs w:val="24"/>
        </w:rPr>
        <w:t>-</w:t>
      </w:r>
      <w:r w:rsidR="00FB593A" w:rsidRPr="00AA3375">
        <w:rPr>
          <w:rFonts w:ascii="Abadi MT Condensed Light" w:hAnsi="Abadi MT Condensed Light" w:cs="Times New Roman"/>
          <w:szCs w:val="24"/>
        </w:rPr>
        <w:t xml:space="preserve">win more or lose-lose more </w:t>
      </w:r>
      <w:r w:rsidR="00E2110B" w:rsidRPr="00AA3375">
        <w:rPr>
          <w:rFonts w:ascii="Abadi MT Condensed Light" w:hAnsi="Abadi MT Condensed Light" w:cs="Times New Roman"/>
          <w:szCs w:val="24"/>
        </w:rPr>
        <w:t xml:space="preserve">model </w:t>
      </w:r>
      <w:r w:rsidR="00FB593A" w:rsidRPr="00AA3375">
        <w:rPr>
          <w:rFonts w:ascii="Abadi MT Condensed Light" w:hAnsi="Abadi MT Condensed Light" w:cs="Times New Roman"/>
          <w:szCs w:val="24"/>
        </w:rPr>
        <w:t>situation</w:t>
      </w:r>
      <w:r w:rsidR="00E237C4" w:rsidRPr="00AA3375">
        <w:rPr>
          <w:rFonts w:ascii="Abadi MT Condensed Light" w:hAnsi="Abadi MT Condensed Light" w:cs="Times New Roman"/>
          <w:szCs w:val="24"/>
        </w:rPr>
        <w:t>.</w:t>
      </w:r>
    </w:p>
    <w:p w14:paraId="231BC195" w14:textId="089370C7" w:rsidR="006A7AE6" w:rsidRPr="00AA3375" w:rsidRDefault="001A016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what you do is </w:t>
      </w:r>
      <w:r w:rsidR="00E237C4" w:rsidRPr="00AA3375">
        <w:rPr>
          <w:rFonts w:ascii="Abadi MT Condensed Light" w:hAnsi="Abadi MT Condensed Light" w:cs="Times New Roman"/>
          <w:szCs w:val="24"/>
        </w:rPr>
        <w:t xml:space="preserve">quite inhuman, the same </w:t>
      </w:r>
      <w:r w:rsidR="00AD683B" w:rsidRPr="00AA3375">
        <w:rPr>
          <w:rFonts w:ascii="Abadi MT Condensed Light" w:hAnsi="Abadi MT Condensed Light" w:cs="Times New Roman"/>
          <w:szCs w:val="24"/>
        </w:rPr>
        <w:t xml:space="preserve">shall </w:t>
      </w:r>
      <w:r w:rsidR="00B9056F" w:rsidRPr="00AA3375">
        <w:rPr>
          <w:rFonts w:ascii="Abadi MT Condensed Light" w:hAnsi="Abadi MT Condensed Light" w:cs="Times New Roman"/>
          <w:szCs w:val="24"/>
        </w:rPr>
        <w:t xml:space="preserve">deflect </w:t>
      </w:r>
      <w:r w:rsidR="00AD683B" w:rsidRPr="00AA3375">
        <w:rPr>
          <w:rFonts w:ascii="Abadi MT Condensed Light" w:hAnsi="Abadi MT Condensed Light" w:cs="Times New Roman"/>
          <w:szCs w:val="24"/>
        </w:rPr>
        <w:t>back</w:t>
      </w:r>
      <w:r w:rsidR="00E237C4" w:rsidRPr="00AA3375">
        <w:rPr>
          <w:rFonts w:ascii="Abadi MT Condensed Light" w:hAnsi="Abadi MT Condensed Light" w:cs="Times New Roman"/>
          <w:szCs w:val="24"/>
        </w:rPr>
        <w:t xml:space="preserve"> amplified</w:t>
      </w:r>
      <w:r w:rsidR="0029019F" w:rsidRPr="00AA3375">
        <w:rPr>
          <w:rFonts w:ascii="Abadi MT Condensed Light" w:hAnsi="Abadi MT Condensed Light" w:cs="Times New Roman"/>
          <w:szCs w:val="24"/>
        </w:rPr>
        <w:t>,</w:t>
      </w:r>
      <w:r w:rsidR="00E237C4" w:rsidRPr="00AA3375">
        <w:rPr>
          <w:rFonts w:ascii="Abadi MT Condensed Light" w:hAnsi="Abadi MT Condensed Light" w:cs="Times New Roman"/>
          <w:szCs w:val="24"/>
        </w:rPr>
        <w:t xml:space="preserve"> </w:t>
      </w:r>
      <w:r w:rsidR="00F05BAC" w:rsidRPr="00AA3375">
        <w:rPr>
          <w:rFonts w:ascii="Abadi MT Condensed Light" w:hAnsi="Abadi MT Condensed Light" w:cs="Times New Roman"/>
          <w:szCs w:val="24"/>
        </w:rPr>
        <w:t xml:space="preserve">maybe in its </w:t>
      </w:r>
      <w:r w:rsidR="0029019F" w:rsidRPr="00AA3375">
        <w:rPr>
          <w:rFonts w:ascii="Abadi MT Condensed Light" w:hAnsi="Abadi MT Condensed Light" w:cs="Times New Roman"/>
          <w:szCs w:val="24"/>
        </w:rPr>
        <w:t>basic</w:t>
      </w:r>
      <w:r w:rsidR="00F05BAC" w:rsidRPr="00AA3375">
        <w:rPr>
          <w:rFonts w:ascii="Abadi MT Condensed Light" w:hAnsi="Abadi MT Condensed Light" w:cs="Times New Roman"/>
          <w:szCs w:val="24"/>
        </w:rPr>
        <w:t xml:space="preserve"> package or </w:t>
      </w:r>
      <w:r w:rsidR="00E237C4" w:rsidRPr="00AA3375">
        <w:rPr>
          <w:rFonts w:ascii="Abadi MT Condensed Light" w:hAnsi="Abadi MT Condensed Light" w:cs="Times New Roman"/>
          <w:szCs w:val="24"/>
        </w:rPr>
        <w:t xml:space="preserve">mostly in an </w:t>
      </w:r>
      <w:r w:rsidR="00F05BAC" w:rsidRPr="00AA3375">
        <w:rPr>
          <w:rFonts w:ascii="Abadi MT Condensed Light" w:hAnsi="Abadi MT Condensed Light" w:cs="Times New Roman"/>
          <w:szCs w:val="24"/>
        </w:rPr>
        <w:t>upgrade</w:t>
      </w:r>
      <w:r w:rsidR="009B2F0B" w:rsidRPr="00AA3375">
        <w:rPr>
          <w:rFonts w:ascii="Abadi MT Condensed Light" w:hAnsi="Abadi MT Condensed Light" w:cs="Times New Roman"/>
          <w:szCs w:val="24"/>
        </w:rPr>
        <w:t>, and then the small good</w:t>
      </w:r>
      <w:r w:rsidR="0029019F" w:rsidRPr="00AA3375">
        <w:rPr>
          <w:rFonts w:ascii="Abadi MT Condensed Light" w:hAnsi="Abadi MT Condensed Light" w:cs="Times New Roman"/>
          <w:szCs w:val="24"/>
        </w:rPr>
        <w:t>,</w:t>
      </w:r>
      <w:r w:rsidR="00F0731E" w:rsidRPr="00AA3375">
        <w:rPr>
          <w:rFonts w:ascii="Abadi MT Condensed Light" w:hAnsi="Abadi MT Condensed Light" w:cs="Times New Roman"/>
          <w:szCs w:val="24"/>
        </w:rPr>
        <w:t xml:space="preserve"> if any</w:t>
      </w:r>
      <w:r w:rsidR="0029019F" w:rsidRPr="00AA3375">
        <w:rPr>
          <w:rFonts w:ascii="Abadi MT Condensed Light" w:hAnsi="Abadi MT Condensed Light" w:cs="Times New Roman"/>
          <w:szCs w:val="24"/>
        </w:rPr>
        <w:t>,</w:t>
      </w:r>
      <w:r w:rsidR="00F0731E" w:rsidRPr="00AA3375">
        <w:rPr>
          <w:rFonts w:ascii="Abadi MT Condensed Light" w:hAnsi="Abadi MT Condensed Light" w:cs="Times New Roman"/>
          <w:szCs w:val="24"/>
        </w:rPr>
        <w:t xml:space="preserve"> is split</w:t>
      </w:r>
      <w:r w:rsidR="009B2F0B" w:rsidRPr="00AA3375">
        <w:rPr>
          <w:rFonts w:ascii="Abadi MT Condensed Light" w:hAnsi="Abadi MT Condensed Light" w:cs="Times New Roman"/>
          <w:szCs w:val="24"/>
        </w:rPr>
        <w:t xml:space="preserve"> </w:t>
      </w:r>
      <w:r w:rsidR="006A7AE6" w:rsidRPr="00AA3375">
        <w:rPr>
          <w:rFonts w:ascii="Abadi MT Condensed Light" w:hAnsi="Abadi MT Condensed Light" w:cs="Times New Roman"/>
          <w:szCs w:val="24"/>
        </w:rPr>
        <w:t xml:space="preserve">and </w:t>
      </w:r>
      <w:r w:rsidR="00B9056F" w:rsidRPr="00AA3375">
        <w:rPr>
          <w:rFonts w:ascii="Abadi MT Condensed Light" w:hAnsi="Abadi MT Condensed Light" w:cs="Times New Roman"/>
          <w:szCs w:val="24"/>
        </w:rPr>
        <w:t>sent</w:t>
      </w:r>
      <w:r w:rsidR="006A7AE6" w:rsidRPr="00AA3375">
        <w:rPr>
          <w:rFonts w:ascii="Abadi MT Condensed Light" w:hAnsi="Abadi MT Condensed Light" w:cs="Times New Roman"/>
          <w:szCs w:val="24"/>
        </w:rPr>
        <w:t xml:space="preserve"> to</w:t>
      </w:r>
      <w:r w:rsidR="006022AD" w:rsidRPr="00AA3375">
        <w:rPr>
          <w:rFonts w:ascii="Abadi MT Condensed Light" w:hAnsi="Abadi MT Condensed Light" w:cs="Times New Roman"/>
          <w:szCs w:val="24"/>
        </w:rPr>
        <w:t xml:space="preserve"> you</w:t>
      </w:r>
      <w:r w:rsidR="00ED0767" w:rsidRPr="00AA3375">
        <w:rPr>
          <w:rFonts w:ascii="Abadi MT Condensed Light" w:hAnsi="Abadi MT Condensed Light" w:cs="Times New Roman"/>
          <w:szCs w:val="24"/>
        </w:rPr>
        <w:t>.</w:t>
      </w:r>
    </w:p>
    <w:p w14:paraId="3566E4CA" w14:textId="463C54C1" w:rsidR="009D2CBF" w:rsidRPr="00AA3375" w:rsidRDefault="006A7AE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Further</w:t>
      </w:r>
      <w:r w:rsidR="00FB65EE" w:rsidRPr="00AA3375">
        <w:rPr>
          <w:rFonts w:ascii="Abadi MT Condensed Light" w:hAnsi="Abadi MT Condensed Light" w:cs="Times New Roman"/>
          <w:szCs w:val="24"/>
        </w:rPr>
        <w:t>, if y</w:t>
      </w:r>
      <w:r w:rsidRPr="00AA3375">
        <w:rPr>
          <w:rFonts w:ascii="Abadi MT Condensed Light" w:hAnsi="Abadi MT Condensed Light" w:cs="Times New Roman"/>
          <w:szCs w:val="24"/>
        </w:rPr>
        <w:t>ou do</w:t>
      </w:r>
      <w:r w:rsidR="00902B4C"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wickedly</w:t>
      </w:r>
      <w:r w:rsidR="00902B4C" w:rsidRPr="00AA3375">
        <w:rPr>
          <w:rFonts w:ascii="Abadi MT Condensed Light" w:hAnsi="Abadi MT Condensed Light" w:cs="Times New Roman"/>
          <w:szCs w:val="24"/>
        </w:rPr>
        <w:t xml:space="preserve">, </w:t>
      </w:r>
      <w:r w:rsidR="00837977" w:rsidRPr="00AA3375">
        <w:rPr>
          <w:rFonts w:ascii="Abadi MT Condensed Light" w:hAnsi="Abadi MT Condensed Light" w:cs="Times New Roman"/>
          <w:szCs w:val="24"/>
        </w:rPr>
        <w:t>relative</w:t>
      </w:r>
      <w:r w:rsidR="006105DB" w:rsidRPr="00AA3375">
        <w:rPr>
          <w:rFonts w:ascii="Abadi MT Condensed Light" w:hAnsi="Abadi MT Condensed Light" w:cs="Times New Roman"/>
          <w:szCs w:val="24"/>
        </w:rPr>
        <w:t xml:space="preserve"> </w:t>
      </w:r>
      <w:r w:rsidR="00902B4C" w:rsidRPr="00AA3375">
        <w:rPr>
          <w:rFonts w:ascii="Abadi MT Condensed Light" w:hAnsi="Abadi MT Condensed Light" w:cs="Times New Roman"/>
          <w:szCs w:val="24"/>
        </w:rPr>
        <w:t xml:space="preserve">amplification </w:t>
      </w:r>
      <w:r w:rsidR="006105DB" w:rsidRPr="00AA3375">
        <w:rPr>
          <w:rFonts w:ascii="Abadi MT Condensed Light" w:hAnsi="Abadi MT Condensed Light" w:cs="Times New Roman"/>
          <w:szCs w:val="24"/>
        </w:rPr>
        <w:t>of</w:t>
      </w:r>
      <w:r w:rsidR="00902B4C" w:rsidRPr="00AA3375">
        <w:rPr>
          <w:rFonts w:ascii="Abadi MT Condensed Light" w:hAnsi="Abadi MT Condensed Light" w:cs="Times New Roman"/>
          <w:szCs w:val="24"/>
        </w:rPr>
        <w:t xml:space="preserve"> </w:t>
      </w:r>
      <w:r w:rsidR="00D8070B" w:rsidRPr="00AA3375">
        <w:rPr>
          <w:rFonts w:ascii="Abadi MT Condensed Light" w:hAnsi="Abadi MT Condensed Light" w:cs="Times New Roman"/>
          <w:szCs w:val="24"/>
        </w:rPr>
        <w:t xml:space="preserve">its </w:t>
      </w:r>
      <w:r w:rsidR="006105DB" w:rsidRPr="00AA3375">
        <w:rPr>
          <w:rFonts w:ascii="Abadi MT Condensed Light" w:hAnsi="Abadi MT Condensed Light" w:cs="Times New Roman"/>
          <w:szCs w:val="24"/>
        </w:rPr>
        <w:t xml:space="preserve">variables </w:t>
      </w:r>
      <w:r w:rsidR="00D8070B" w:rsidRPr="00AA3375">
        <w:rPr>
          <w:rFonts w:ascii="Abadi MT Condensed Light" w:hAnsi="Abadi MT Condensed Light" w:cs="Times New Roman"/>
          <w:szCs w:val="24"/>
        </w:rPr>
        <w:t xml:space="preserve">is sent to you or your life in all forms </w:t>
      </w:r>
      <w:r w:rsidR="001776D0" w:rsidRPr="00AA3375">
        <w:rPr>
          <w:rFonts w:ascii="Abadi MT Condensed Light" w:hAnsi="Abadi MT Condensed Light" w:cs="Times New Roman"/>
          <w:szCs w:val="24"/>
        </w:rPr>
        <w:t>and shapes</w:t>
      </w:r>
      <w:r w:rsidR="0028752D" w:rsidRPr="00AA3375">
        <w:rPr>
          <w:rFonts w:ascii="Abadi MT Condensed Light" w:hAnsi="Abadi MT Condensed Light" w:cs="Times New Roman"/>
          <w:szCs w:val="24"/>
        </w:rPr>
        <w:t>.</w:t>
      </w:r>
    </w:p>
    <w:p w14:paraId="5F1DB2E5" w14:textId="0B29ABDD" w:rsidR="003A73BB" w:rsidRPr="00AA3375" w:rsidRDefault="0028752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w:t>
      </w:r>
      <w:r w:rsidR="00F0731E" w:rsidRPr="00AA3375">
        <w:rPr>
          <w:rFonts w:ascii="Abadi MT Condensed Light" w:hAnsi="Abadi MT Condensed Light" w:cs="Times New Roman"/>
          <w:szCs w:val="24"/>
        </w:rPr>
        <w:t xml:space="preserve">are </w:t>
      </w:r>
      <w:r w:rsidRPr="00AA3375">
        <w:rPr>
          <w:rFonts w:ascii="Abadi MT Condensed Light" w:hAnsi="Abadi MT Condensed Light" w:cs="Times New Roman"/>
          <w:szCs w:val="24"/>
        </w:rPr>
        <w:t xml:space="preserve">cursing my </w:t>
      </w:r>
      <w:r w:rsidR="003A73BB" w:rsidRPr="00AA3375">
        <w:rPr>
          <w:rFonts w:ascii="Abadi MT Condensed Light" w:hAnsi="Abadi MT Condensed Light" w:cs="Times New Roman"/>
          <w:szCs w:val="24"/>
        </w:rPr>
        <w:t>notion on this!</w:t>
      </w:r>
      <w:r w:rsidR="00F0731E" w:rsidRPr="00AA3375">
        <w:rPr>
          <w:rFonts w:ascii="Abadi MT Condensed Light" w:hAnsi="Abadi MT Condensed Light" w:cs="Times New Roman"/>
          <w:szCs w:val="24"/>
        </w:rPr>
        <w:t xml:space="preserve"> C</w:t>
      </w:r>
      <w:r w:rsidR="00C5325F" w:rsidRPr="00AA3375">
        <w:rPr>
          <w:rFonts w:ascii="Abadi MT Condensed Light" w:hAnsi="Abadi MT Condensed Light" w:cs="Times New Roman"/>
          <w:szCs w:val="24"/>
        </w:rPr>
        <w:t>all it b</w:t>
      </w:r>
      <w:r w:rsidR="003A73BB" w:rsidRPr="00AA3375">
        <w:rPr>
          <w:rFonts w:ascii="Abadi MT Condensed Light" w:hAnsi="Abadi MT Condensed Light" w:cs="Times New Roman"/>
          <w:szCs w:val="24"/>
        </w:rPr>
        <w:t xml:space="preserve">ig things </w:t>
      </w:r>
      <w:r w:rsidR="00F0731E" w:rsidRPr="00AA3375">
        <w:rPr>
          <w:rFonts w:ascii="Abadi MT Condensed Light" w:hAnsi="Abadi MT Condensed Light" w:cs="Times New Roman"/>
          <w:szCs w:val="24"/>
        </w:rPr>
        <w:t>in a small way.</w:t>
      </w:r>
    </w:p>
    <w:p w14:paraId="1164F6C0" w14:textId="273E498C" w:rsidR="000E540B" w:rsidRPr="00AA3375" w:rsidRDefault="00E31E6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Either way</w:t>
      </w:r>
      <w:r w:rsidR="00B2327B" w:rsidRPr="00AA3375">
        <w:rPr>
          <w:rFonts w:ascii="Abadi MT Condensed Light" w:hAnsi="Abadi MT Condensed Light" w:cs="Times New Roman"/>
          <w:szCs w:val="24"/>
        </w:rPr>
        <w:t xml:space="preserve"> is true.</w:t>
      </w:r>
    </w:p>
    <w:p w14:paraId="2738ABAE" w14:textId="04267CD3" w:rsidR="00B530FD" w:rsidRPr="00AA3375" w:rsidRDefault="0007081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For what</w:t>
      </w:r>
      <w:r w:rsidR="00D706D1" w:rsidRPr="00AA3375">
        <w:rPr>
          <w:rFonts w:ascii="Abadi MT Condensed Light" w:hAnsi="Abadi MT Condensed Light" w:cs="Times New Roman"/>
          <w:szCs w:val="24"/>
        </w:rPr>
        <w:t xml:space="preserve">ever </w:t>
      </w:r>
      <w:r w:rsidR="00B530FD" w:rsidRPr="00AA3375">
        <w:rPr>
          <w:rFonts w:ascii="Abadi MT Condensed Light" w:hAnsi="Abadi MT Condensed Light" w:cs="Times New Roman"/>
          <w:szCs w:val="24"/>
        </w:rPr>
        <w:t xml:space="preserve">good </w:t>
      </w:r>
      <w:r w:rsidR="00D706D1" w:rsidRPr="00AA3375">
        <w:rPr>
          <w:rFonts w:ascii="Abadi MT Condensed Light" w:hAnsi="Abadi MT Condensed Light" w:cs="Times New Roman"/>
          <w:szCs w:val="24"/>
        </w:rPr>
        <w:t>you</w:t>
      </w:r>
      <w:r w:rsidR="00B530FD" w:rsidRPr="00AA3375">
        <w:rPr>
          <w:rFonts w:ascii="Abadi MT Condensed Light" w:hAnsi="Abadi MT Condensed Light" w:cs="Times New Roman"/>
          <w:szCs w:val="24"/>
        </w:rPr>
        <w:t xml:space="preserve"> </w:t>
      </w:r>
      <w:r w:rsidR="00F713FD" w:rsidRPr="00AA3375">
        <w:rPr>
          <w:rFonts w:ascii="Abadi MT Condensed Light" w:hAnsi="Abadi MT Condensed Light" w:cs="Times New Roman"/>
          <w:szCs w:val="24"/>
        </w:rPr>
        <w:t>do</w:t>
      </w:r>
      <w:r w:rsidR="00C2553D" w:rsidRPr="00AA3375">
        <w:rPr>
          <w:rFonts w:ascii="Abadi MT Condensed Light" w:hAnsi="Abadi MT Condensed Light" w:cs="Times New Roman"/>
          <w:szCs w:val="24"/>
        </w:rPr>
        <w:t xml:space="preserve"> in</w:t>
      </w:r>
      <w:r w:rsidR="006B540D" w:rsidRPr="00AA3375">
        <w:rPr>
          <w:rFonts w:ascii="Abadi MT Condensed Light" w:hAnsi="Abadi MT Condensed Light" w:cs="Times New Roman"/>
          <w:szCs w:val="24"/>
        </w:rPr>
        <w:t xml:space="preserve"> </w:t>
      </w:r>
      <w:r w:rsidR="0029019F" w:rsidRPr="00AA3375">
        <w:rPr>
          <w:rFonts w:ascii="Abadi MT Condensed Light" w:hAnsi="Abadi MT Condensed Light" w:cs="Times New Roman"/>
          <w:szCs w:val="24"/>
        </w:rPr>
        <w:t>appropriate</w:t>
      </w:r>
      <w:r w:rsidR="008C55EA" w:rsidRPr="00AA3375">
        <w:rPr>
          <w:rFonts w:ascii="Abadi MT Condensed Light" w:hAnsi="Abadi MT Condensed Light" w:cs="Times New Roman"/>
          <w:szCs w:val="24"/>
        </w:rPr>
        <w:t xml:space="preserve"> </w:t>
      </w:r>
      <w:r w:rsidR="00307D98" w:rsidRPr="00AA3375">
        <w:rPr>
          <w:rFonts w:ascii="Abadi MT Condensed Light" w:hAnsi="Abadi MT Condensed Light" w:cs="Times New Roman"/>
          <w:szCs w:val="24"/>
        </w:rPr>
        <w:t>measure</w:t>
      </w:r>
      <w:r w:rsidR="00C2553D" w:rsidRPr="00AA3375">
        <w:rPr>
          <w:rFonts w:ascii="Abadi MT Condensed Light" w:hAnsi="Abadi MT Condensed Light" w:cs="Times New Roman"/>
          <w:szCs w:val="24"/>
        </w:rPr>
        <w:t>s</w:t>
      </w:r>
      <w:r w:rsidR="00B53366"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F26117" w:rsidRPr="00AA3375">
        <w:rPr>
          <w:rFonts w:ascii="Abadi MT Condensed Light" w:hAnsi="Abadi MT Condensed Light" w:cs="Times New Roman"/>
          <w:szCs w:val="24"/>
        </w:rPr>
        <w:t>to some extent</w:t>
      </w:r>
      <w:r w:rsidR="0029019F" w:rsidRPr="00AA3375">
        <w:rPr>
          <w:rFonts w:ascii="Abadi MT Condensed Light" w:hAnsi="Abadi MT Condensed Light" w:cs="Times New Roman"/>
          <w:szCs w:val="24"/>
        </w:rPr>
        <w:t>,</w:t>
      </w:r>
      <w:r w:rsidR="00F26117" w:rsidRPr="00AA3375">
        <w:rPr>
          <w:rFonts w:ascii="Abadi MT Condensed Light" w:hAnsi="Abadi MT Condensed Light" w:cs="Times New Roman"/>
          <w:szCs w:val="24"/>
        </w:rPr>
        <w:t xml:space="preserve"> your</w:t>
      </w:r>
      <w:r w:rsidR="008C081A" w:rsidRPr="00AA3375">
        <w:rPr>
          <w:rFonts w:ascii="Abadi MT Condensed Light" w:hAnsi="Abadi MT Condensed Light" w:cs="Times New Roman"/>
          <w:szCs w:val="24"/>
        </w:rPr>
        <w:t xml:space="preserve"> wickedness </w:t>
      </w:r>
      <w:r w:rsidR="006B540D" w:rsidRPr="00AA3375">
        <w:rPr>
          <w:rFonts w:ascii="Abadi MT Condensed Light" w:hAnsi="Abadi MT Condensed Light" w:cs="Times New Roman"/>
          <w:szCs w:val="24"/>
        </w:rPr>
        <w:t xml:space="preserve">is </w:t>
      </w:r>
      <w:r w:rsidR="008C081A" w:rsidRPr="00AA3375">
        <w:rPr>
          <w:rFonts w:ascii="Abadi MT Condensed Light" w:hAnsi="Abadi MT Condensed Light" w:cs="Times New Roman"/>
          <w:szCs w:val="24"/>
        </w:rPr>
        <w:t>reduce</w:t>
      </w:r>
      <w:r w:rsidR="00A17564" w:rsidRPr="00AA3375">
        <w:rPr>
          <w:rFonts w:ascii="Abadi MT Condensed Light" w:hAnsi="Abadi MT Condensed Light" w:cs="Times New Roman"/>
          <w:szCs w:val="24"/>
        </w:rPr>
        <w:t>d</w:t>
      </w:r>
      <w:r w:rsidR="00954E79" w:rsidRPr="00AA3375">
        <w:rPr>
          <w:rFonts w:ascii="Abadi MT Condensed Light" w:hAnsi="Abadi MT Condensed Light" w:cs="Times New Roman"/>
          <w:szCs w:val="24"/>
        </w:rPr>
        <w:t xml:space="preserve"> exponentially</w:t>
      </w:r>
      <w:r w:rsidR="00C2553D" w:rsidRPr="00AA3375">
        <w:rPr>
          <w:rFonts w:ascii="Abadi MT Condensed Light" w:hAnsi="Abadi MT Condensed Light" w:cs="Times New Roman"/>
          <w:szCs w:val="24"/>
        </w:rPr>
        <w:t>,</w:t>
      </w:r>
      <w:r w:rsidR="00CE6B23" w:rsidRPr="00AA3375">
        <w:rPr>
          <w:rFonts w:ascii="Abadi MT Condensed Light" w:hAnsi="Abadi MT Condensed Light" w:cs="Times New Roman"/>
          <w:szCs w:val="24"/>
        </w:rPr>
        <w:t xml:space="preserve"> </w:t>
      </w:r>
      <w:r w:rsidR="00C2553D" w:rsidRPr="00AA3375">
        <w:rPr>
          <w:rFonts w:ascii="Abadi MT Condensed Light" w:hAnsi="Abadi MT Condensed Light" w:cs="Times New Roman"/>
          <w:szCs w:val="24"/>
        </w:rPr>
        <w:t>diminishing your</w:t>
      </w:r>
      <w:r w:rsidR="00474DC4" w:rsidRPr="00AA3375">
        <w:rPr>
          <w:rFonts w:ascii="Abadi MT Condensed Light" w:hAnsi="Abadi MT Condensed Light" w:cs="Times New Roman"/>
          <w:szCs w:val="24"/>
        </w:rPr>
        <w:t xml:space="preserve"> </w:t>
      </w:r>
      <w:r w:rsidR="00CE6B23" w:rsidRPr="00AA3375">
        <w:rPr>
          <w:rFonts w:ascii="Abadi MT Condensed Light" w:hAnsi="Abadi MT Condensed Light" w:cs="Times New Roman"/>
          <w:szCs w:val="24"/>
        </w:rPr>
        <w:t>punition</w:t>
      </w:r>
      <w:r w:rsidR="00474DC4" w:rsidRPr="00AA3375">
        <w:rPr>
          <w:rFonts w:ascii="Abadi MT Condensed Light" w:hAnsi="Abadi MT Condensed Light" w:cs="Times New Roman"/>
          <w:szCs w:val="24"/>
        </w:rPr>
        <w:t xml:space="preserve"> for wrongs</w:t>
      </w:r>
      <w:r w:rsidR="00B530FD" w:rsidRPr="00AA3375">
        <w:rPr>
          <w:rFonts w:ascii="Abadi MT Condensed Light" w:hAnsi="Abadi MT Condensed Light" w:cs="Times New Roman"/>
          <w:szCs w:val="24"/>
        </w:rPr>
        <w:t>.</w:t>
      </w:r>
    </w:p>
    <w:p w14:paraId="16C3A75A" w14:textId="17BD0792" w:rsidR="003350C5" w:rsidRPr="00AA3375" w:rsidRDefault="00B530F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w:t>
      </w:r>
      <w:r w:rsidR="002D5EFB" w:rsidRPr="00AA3375">
        <w:rPr>
          <w:rFonts w:ascii="Abadi MT Condensed Light" w:hAnsi="Abadi MT Condensed Light" w:cs="Times New Roman"/>
          <w:szCs w:val="24"/>
        </w:rPr>
        <w:t>n</w:t>
      </w:r>
      <w:r w:rsidR="00865BC1" w:rsidRPr="00AA3375">
        <w:rPr>
          <w:rFonts w:ascii="Abadi MT Condensed Light" w:hAnsi="Abadi MT Condensed Light" w:cs="Times New Roman"/>
          <w:szCs w:val="24"/>
        </w:rPr>
        <w:t xml:space="preserve"> the contrary</w:t>
      </w:r>
      <w:r w:rsidRPr="00AA3375">
        <w:rPr>
          <w:rFonts w:ascii="Abadi MT Condensed Light" w:hAnsi="Abadi MT Condensed Light" w:cs="Times New Roman"/>
          <w:szCs w:val="24"/>
        </w:rPr>
        <w:t xml:space="preserve">, </w:t>
      </w:r>
      <w:r w:rsidR="002D5EFB" w:rsidRPr="00AA3375">
        <w:rPr>
          <w:rFonts w:ascii="Abadi MT Condensed Light" w:hAnsi="Abadi MT Condensed Light" w:cs="Times New Roman"/>
          <w:szCs w:val="24"/>
        </w:rPr>
        <w:t>all</w:t>
      </w:r>
      <w:r w:rsidR="003830B1" w:rsidRPr="00AA3375">
        <w:rPr>
          <w:rFonts w:ascii="Abadi MT Condensed Light" w:hAnsi="Abadi MT Condensed Light" w:cs="Times New Roman"/>
          <w:szCs w:val="24"/>
        </w:rPr>
        <w:t xml:space="preserve"> the</w:t>
      </w:r>
      <w:r w:rsidR="002D5EFB" w:rsidRPr="00AA3375">
        <w:rPr>
          <w:rFonts w:ascii="Abadi MT Condensed Light" w:hAnsi="Abadi MT Condensed Light" w:cs="Times New Roman"/>
          <w:szCs w:val="24"/>
        </w:rPr>
        <w:t xml:space="preserve"> intentional wrongs</w:t>
      </w:r>
      <w:r w:rsidRPr="00AA3375">
        <w:rPr>
          <w:rFonts w:ascii="Abadi MT Condensed Light" w:hAnsi="Abadi MT Condensed Light" w:cs="Times New Roman"/>
          <w:szCs w:val="24"/>
        </w:rPr>
        <w:t xml:space="preserve"> eat up</w:t>
      </w:r>
      <w:r w:rsidR="003830B1" w:rsidRPr="00AA3375">
        <w:rPr>
          <w:rFonts w:ascii="Abadi MT Condensed Light" w:hAnsi="Abadi MT Condensed Light" w:cs="Times New Roman"/>
          <w:szCs w:val="24"/>
        </w:rPr>
        <w:t xml:space="preserve"> </w:t>
      </w:r>
      <w:r w:rsidR="002D5EFB" w:rsidRPr="00AA3375">
        <w:rPr>
          <w:rFonts w:ascii="Abadi MT Condensed Light" w:hAnsi="Abadi MT Condensed Light" w:cs="Times New Roman"/>
          <w:szCs w:val="24"/>
        </w:rPr>
        <w:t>the goodness towards</w:t>
      </w:r>
      <w:r w:rsidR="00B81F37" w:rsidRPr="00AA3375">
        <w:rPr>
          <w:rFonts w:ascii="Abadi MT Condensed Light" w:hAnsi="Abadi MT Condensed Light" w:cs="Times New Roman"/>
          <w:szCs w:val="24"/>
        </w:rPr>
        <w:t xml:space="preserve"> you</w:t>
      </w:r>
      <w:r w:rsidR="002D5EFB" w:rsidRPr="00AA3375">
        <w:rPr>
          <w:rFonts w:ascii="Abadi MT Condensed Light" w:hAnsi="Abadi MT Condensed Light" w:cs="Times New Roman"/>
          <w:szCs w:val="24"/>
        </w:rPr>
        <w:t xml:space="preserve"> </w:t>
      </w:r>
      <w:r w:rsidR="003830B1" w:rsidRPr="00AA3375">
        <w:rPr>
          <w:rFonts w:ascii="Abadi MT Condensed Light" w:hAnsi="Abadi MT Condensed Light" w:cs="Times New Roman"/>
          <w:szCs w:val="24"/>
        </w:rPr>
        <w:t xml:space="preserve">from </w:t>
      </w:r>
      <w:r w:rsidR="003350C5" w:rsidRPr="00AA3375">
        <w:rPr>
          <w:rFonts w:ascii="Abadi MT Condensed Light" w:hAnsi="Abadi MT Condensed Light" w:cs="Times New Roman"/>
          <w:szCs w:val="24"/>
        </w:rPr>
        <w:t xml:space="preserve">your </w:t>
      </w:r>
      <w:r w:rsidR="00B81F37" w:rsidRPr="00AA3375">
        <w:rPr>
          <w:rFonts w:ascii="Abadi MT Condensed Light" w:hAnsi="Abadi MT Condensed Light" w:cs="Times New Roman"/>
          <w:szCs w:val="24"/>
        </w:rPr>
        <w:t>previous good gestures</w:t>
      </w:r>
      <w:r w:rsidR="0029019F" w:rsidRPr="00AA3375">
        <w:rPr>
          <w:rFonts w:ascii="Abadi MT Condensed Light" w:hAnsi="Abadi MT Condensed Light" w:cs="Times New Roman"/>
          <w:szCs w:val="24"/>
        </w:rPr>
        <w:t>,</w:t>
      </w:r>
      <w:r w:rsidR="003830B1" w:rsidRPr="00AA3375">
        <w:rPr>
          <w:rFonts w:ascii="Abadi MT Condensed Light" w:hAnsi="Abadi MT Condensed Light" w:cs="Times New Roman"/>
          <w:szCs w:val="24"/>
        </w:rPr>
        <w:t xml:space="preserve"> which means little goodness shall come your way</w:t>
      </w:r>
      <w:r w:rsidR="00197E8B" w:rsidRPr="00AA3375">
        <w:rPr>
          <w:rFonts w:ascii="Abadi MT Condensed Light" w:hAnsi="Abadi MT Condensed Light" w:cs="Times New Roman"/>
          <w:szCs w:val="24"/>
        </w:rPr>
        <w:t>.</w:t>
      </w:r>
    </w:p>
    <w:p w14:paraId="695AEB61" w14:textId="043AD140" w:rsidR="00D706D1" w:rsidRPr="00AA3375" w:rsidRDefault="00197E8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two opposite</w:t>
      </w:r>
      <w:r w:rsidR="00A92200"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paybacks </w:t>
      </w:r>
      <w:r w:rsidR="000C1548" w:rsidRPr="00AA3375">
        <w:rPr>
          <w:rFonts w:ascii="Abadi MT Condensed Light" w:hAnsi="Abadi MT Condensed Light" w:cs="Times New Roman"/>
          <w:szCs w:val="24"/>
        </w:rPr>
        <w:t>could be physical, psychological</w:t>
      </w:r>
      <w:r w:rsidR="0029019F" w:rsidRPr="00AA3375">
        <w:rPr>
          <w:rFonts w:ascii="Abadi MT Condensed Light" w:hAnsi="Abadi MT Condensed Light" w:cs="Times New Roman"/>
          <w:szCs w:val="24"/>
        </w:rPr>
        <w:t>,</w:t>
      </w:r>
      <w:r w:rsidR="000C1548" w:rsidRPr="00AA3375">
        <w:rPr>
          <w:rFonts w:ascii="Abadi MT Condensed Light" w:hAnsi="Abadi MT Condensed Light" w:cs="Times New Roman"/>
          <w:szCs w:val="24"/>
        </w:rPr>
        <w:t xml:space="preserve"> or emotional, but it is a guaranteed compensation</w:t>
      </w:r>
      <w:r w:rsidR="006B75C9" w:rsidRPr="00AA3375">
        <w:rPr>
          <w:rFonts w:ascii="Abadi MT Condensed Light" w:hAnsi="Abadi MT Condensed Light" w:cs="Times New Roman"/>
          <w:szCs w:val="24"/>
        </w:rPr>
        <w:t>.</w:t>
      </w:r>
    </w:p>
    <w:p w14:paraId="63D473FE" w14:textId="646A78FB" w:rsidR="006B75C9" w:rsidRPr="00AA3375" w:rsidRDefault="00F80F6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is to say</w:t>
      </w:r>
      <w:r w:rsidR="006B75C9" w:rsidRPr="00AA3375">
        <w:rPr>
          <w:rFonts w:ascii="Abadi MT Condensed Light" w:hAnsi="Abadi MT Condensed Light" w:cs="Times New Roman"/>
          <w:szCs w:val="24"/>
        </w:rPr>
        <w:t>, any good</w:t>
      </w:r>
      <w:r w:rsidR="00E35119" w:rsidRPr="00AA3375">
        <w:rPr>
          <w:rFonts w:ascii="Abadi MT Condensed Light" w:hAnsi="Abadi MT Condensed Light" w:cs="Times New Roman"/>
          <w:szCs w:val="24"/>
        </w:rPr>
        <w:t xml:space="preserve"> done in its full </w:t>
      </w:r>
      <w:r w:rsidR="0020473C" w:rsidRPr="00AA3375">
        <w:rPr>
          <w:rFonts w:ascii="Abadi MT Condensed Light" w:hAnsi="Abadi MT Condensed Light" w:cs="Times New Roman"/>
          <w:szCs w:val="24"/>
        </w:rPr>
        <w:t>measure will be amplified for better then</w:t>
      </w:r>
      <w:r w:rsidR="00D426D3" w:rsidRPr="00AA3375">
        <w:rPr>
          <w:rFonts w:ascii="Abadi MT Condensed Light" w:hAnsi="Abadi MT Condensed Light" w:cs="Times New Roman"/>
          <w:szCs w:val="24"/>
        </w:rPr>
        <w:t xml:space="preserve"> redirected to the</w:t>
      </w:r>
      <w:r w:rsidR="006B75C9" w:rsidRPr="00AA3375">
        <w:rPr>
          <w:rFonts w:ascii="Abadi MT Condensed Light" w:hAnsi="Abadi MT Condensed Light" w:cs="Times New Roman"/>
          <w:szCs w:val="24"/>
        </w:rPr>
        <w:t xml:space="preserve"> doe</w:t>
      </w:r>
      <w:r w:rsidR="0020473C" w:rsidRPr="00AA3375">
        <w:rPr>
          <w:rFonts w:ascii="Abadi MT Condensed Light" w:hAnsi="Abadi MT Condensed Light" w:cs="Times New Roman"/>
          <w:szCs w:val="24"/>
        </w:rPr>
        <w:t>r.</w:t>
      </w:r>
      <w:r w:rsidR="00A76A04" w:rsidRPr="00AA3375">
        <w:rPr>
          <w:rFonts w:ascii="Abadi MT Condensed Light" w:hAnsi="Abadi MT Condensed Light" w:cs="Times New Roman"/>
          <w:szCs w:val="24"/>
        </w:rPr>
        <w:t xml:space="preserve"> </w:t>
      </w:r>
    </w:p>
    <w:p w14:paraId="6004DAF4" w14:textId="563AB55F" w:rsidR="00F80F60" w:rsidRPr="00AA3375" w:rsidRDefault="00A76A0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While anything </w:t>
      </w:r>
      <w:r w:rsidR="0052156C" w:rsidRPr="00AA3375">
        <w:rPr>
          <w:rFonts w:ascii="Abadi MT Condensed Light" w:hAnsi="Abadi MT Condensed Light" w:cs="Times New Roman"/>
          <w:szCs w:val="24"/>
        </w:rPr>
        <w:t>is</w:t>
      </w:r>
      <w:r w:rsidRPr="00AA3375">
        <w:rPr>
          <w:rFonts w:ascii="Abadi MT Condensed Light" w:hAnsi="Abadi MT Condensed Light" w:cs="Times New Roman"/>
          <w:szCs w:val="24"/>
        </w:rPr>
        <w:t xml:space="preserve"> </w:t>
      </w:r>
      <w:r w:rsidR="00643FB3" w:rsidRPr="00AA3375">
        <w:rPr>
          <w:rFonts w:ascii="Abadi MT Condensed Light" w:hAnsi="Abadi MT Condensed Light" w:cs="Times New Roman"/>
          <w:szCs w:val="24"/>
        </w:rPr>
        <w:t xml:space="preserve">wickedly done </w:t>
      </w:r>
      <w:r w:rsidR="00374DF0" w:rsidRPr="00AA3375">
        <w:rPr>
          <w:rFonts w:ascii="Abadi MT Condensed Light" w:hAnsi="Abadi MT Condensed Light" w:cs="Times New Roman"/>
          <w:szCs w:val="24"/>
        </w:rPr>
        <w:t>with</w:t>
      </w:r>
      <w:r w:rsidRPr="00AA3375">
        <w:rPr>
          <w:rFonts w:ascii="Abadi MT Condensed Light" w:hAnsi="Abadi MT Condensed Light" w:cs="Times New Roman"/>
          <w:szCs w:val="24"/>
        </w:rPr>
        <w:t xml:space="preserve"> consent</w:t>
      </w:r>
      <w:r w:rsidR="00F41F4C" w:rsidRPr="00AA3375">
        <w:rPr>
          <w:rFonts w:ascii="Abadi MT Condensed Light" w:hAnsi="Abadi MT Condensed Light" w:cs="Times New Roman"/>
          <w:szCs w:val="24"/>
        </w:rPr>
        <w:t xml:space="preserve">, </w:t>
      </w:r>
      <w:r w:rsidR="00374DF0" w:rsidRPr="00AA3375">
        <w:rPr>
          <w:rFonts w:ascii="Abadi MT Condensed Light" w:hAnsi="Abadi MT Condensed Light" w:cs="Times New Roman"/>
          <w:szCs w:val="24"/>
        </w:rPr>
        <w:t xml:space="preserve">in </w:t>
      </w:r>
      <w:r w:rsidR="00F41F4C" w:rsidRPr="00AA3375">
        <w:rPr>
          <w:rFonts w:ascii="Abadi MT Condensed Light" w:hAnsi="Abadi MT Condensed Light" w:cs="Times New Roman"/>
          <w:szCs w:val="24"/>
        </w:rPr>
        <w:t xml:space="preserve">whatever </w:t>
      </w:r>
      <w:r w:rsidR="006B75C9" w:rsidRPr="00AA3375">
        <w:rPr>
          <w:rFonts w:ascii="Abadi MT Condensed Light" w:hAnsi="Abadi MT Condensed Light" w:cs="Times New Roman"/>
          <w:szCs w:val="24"/>
        </w:rPr>
        <w:t>meag</w:t>
      </w:r>
      <w:r w:rsidR="0029019F" w:rsidRPr="00AA3375">
        <w:rPr>
          <w:rFonts w:ascii="Abadi MT Condensed Light" w:hAnsi="Abadi MT Condensed Light" w:cs="Times New Roman"/>
          <w:szCs w:val="24"/>
        </w:rPr>
        <w:t>er</w:t>
      </w:r>
      <w:r w:rsidR="006B75C9" w:rsidRPr="00AA3375">
        <w:rPr>
          <w:rFonts w:ascii="Abadi MT Condensed Light" w:hAnsi="Abadi MT Condensed Light" w:cs="Times New Roman"/>
          <w:szCs w:val="24"/>
        </w:rPr>
        <w:t xml:space="preserve"> pack</w:t>
      </w:r>
      <w:r w:rsidR="000C5902" w:rsidRPr="00AA3375">
        <w:rPr>
          <w:rFonts w:ascii="Abadi MT Condensed Light" w:hAnsi="Abadi MT Condensed Light" w:cs="Times New Roman"/>
          <w:szCs w:val="24"/>
        </w:rPr>
        <w:t xml:space="preserve"> shal</w:t>
      </w:r>
      <w:r w:rsidR="006B75C9" w:rsidRPr="00AA3375">
        <w:rPr>
          <w:rFonts w:ascii="Abadi MT Condensed Light" w:hAnsi="Abadi MT Condensed Light" w:cs="Times New Roman"/>
          <w:szCs w:val="24"/>
        </w:rPr>
        <w:t xml:space="preserve">l be </w:t>
      </w:r>
      <w:r w:rsidR="000C5902" w:rsidRPr="00AA3375">
        <w:rPr>
          <w:rFonts w:ascii="Abadi MT Condensed Light" w:hAnsi="Abadi MT Condensed Light" w:cs="Times New Roman"/>
          <w:szCs w:val="24"/>
        </w:rPr>
        <w:t>prop</w:t>
      </w:r>
      <w:r w:rsidR="00F84F6C" w:rsidRPr="00AA3375">
        <w:rPr>
          <w:rFonts w:ascii="Abadi MT Condensed Light" w:hAnsi="Abadi MT Condensed Light" w:cs="Times New Roman"/>
          <w:szCs w:val="24"/>
        </w:rPr>
        <w:t xml:space="preserve">ortionately </w:t>
      </w:r>
      <w:r w:rsidR="006B75C9" w:rsidRPr="00AA3375">
        <w:rPr>
          <w:rFonts w:ascii="Abadi MT Condensed Light" w:hAnsi="Abadi MT Condensed Light" w:cs="Times New Roman"/>
          <w:szCs w:val="24"/>
        </w:rPr>
        <w:t xml:space="preserve">added and projected to the </w:t>
      </w:r>
      <w:r w:rsidR="00D426D3" w:rsidRPr="00AA3375">
        <w:rPr>
          <w:rFonts w:ascii="Abadi MT Condensed Light" w:hAnsi="Abadi MT Condensed Light" w:cs="Times New Roman"/>
          <w:szCs w:val="24"/>
        </w:rPr>
        <w:t>deserving</w:t>
      </w:r>
      <w:r w:rsidR="006B75C9" w:rsidRPr="00AA3375">
        <w:rPr>
          <w:rFonts w:ascii="Abadi MT Condensed Light" w:hAnsi="Abadi MT Condensed Light" w:cs="Times New Roman"/>
          <w:szCs w:val="24"/>
        </w:rPr>
        <w:t xml:space="preserve"> </w:t>
      </w:r>
      <w:r w:rsidR="00D426D3" w:rsidRPr="00AA3375">
        <w:rPr>
          <w:rFonts w:ascii="Abadi MT Condensed Light" w:hAnsi="Abadi MT Condensed Light" w:cs="Times New Roman"/>
          <w:szCs w:val="24"/>
        </w:rPr>
        <w:t>person</w:t>
      </w:r>
      <w:r w:rsidR="00BD5C30" w:rsidRPr="00AA3375">
        <w:rPr>
          <w:rFonts w:ascii="Abadi MT Condensed Light" w:hAnsi="Abadi MT Condensed Light" w:cs="Times New Roman"/>
          <w:szCs w:val="24"/>
        </w:rPr>
        <w:t>.</w:t>
      </w:r>
    </w:p>
    <w:p w14:paraId="3512DB49" w14:textId="77777777" w:rsidR="00BD5C30" w:rsidRPr="00AA3375" w:rsidRDefault="00DD797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Now are small things having multiplier effects </w:t>
      </w:r>
      <w:r w:rsidR="00BD5C30" w:rsidRPr="00AA3375">
        <w:rPr>
          <w:rFonts w:ascii="Abadi MT Condensed Light" w:hAnsi="Abadi MT Condensed Light" w:cs="Times New Roman"/>
          <w:szCs w:val="24"/>
        </w:rPr>
        <w:t>in</w:t>
      </w:r>
      <w:r w:rsidR="0051767A" w:rsidRPr="00AA3375">
        <w:rPr>
          <w:rFonts w:ascii="Abadi MT Condensed Light" w:hAnsi="Abadi MT Condensed Light" w:cs="Times New Roman"/>
          <w:szCs w:val="24"/>
        </w:rPr>
        <w:t xml:space="preserve"> your other life? </w:t>
      </w:r>
    </w:p>
    <w:p w14:paraId="3550A001" w14:textId="3FCFE772" w:rsidR="00DD797D" w:rsidRPr="00AA3375" w:rsidRDefault="00BD5C3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51767A" w:rsidRPr="00AA3375">
        <w:rPr>
          <w:rFonts w:ascii="Abadi MT Condensed Light" w:hAnsi="Abadi MT Condensed Light" w:cs="Times New Roman"/>
          <w:szCs w:val="24"/>
        </w:rPr>
        <w:t>notable</w:t>
      </w:r>
      <w:r w:rsidRPr="00AA3375">
        <w:rPr>
          <w:rFonts w:ascii="Abadi MT Condensed Light" w:hAnsi="Abadi MT Condensed Light" w:cs="Times New Roman"/>
          <w:szCs w:val="24"/>
        </w:rPr>
        <w:t xml:space="preserve"> effect is </w:t>
      </w:r>
      <w:r w:rsidR="000434EA" w:rsidRPr="00AA3375">
        <w:rPr>
          <w:rFonts w:ascii="Abadi MT Condensed Light" w:hAnsi="Abadi MT Condensed Light" w:cs="Times New Roman"/>
          <w:szCs w:val="24"/>
        </w:rPr>
        <w:t xml:space="preserve">giving a positive or negative implication </w:t>
      </w:r>
      <w:r w:rsidRPr="00AA3375">
        <w:rPr>
          <w:rFonts w:ascii="Abadi MT Condensed Light" w:hAnsi="Abadi MT Condensed Light" w:cs="Times New Roman"/>
          <w:szCs w:val="24"/>
        </w:rPr>
        <w:t>un</w:t>
      </w:r>
      <w:r w:rsidR="000434EA" w:rsidRPr="00AA3375">
        <w:rPr>
          <w:rFonts w:ascii="Abadi MT Condensed Light" w:hAnsi="Abadi MT Condensed Light" w:cs="Times New Roman"/>
          <w:szCs w:val="24"/>
        </w:rPr>
        <w:t>to your Life</w:t>
      </w:r>
      <w:r w:rsidRPr="00AA3375">
        <w:rPr>
          <w:rFonts w:ascii="Abadi MT Condensed Light" w:hAnsi="Abadi MT Condensed Light" w:cs="Times New Roman"/>
          <w:szCs w:val="24"/>
        </w:rPr>
        <w:t>.</w:t>
      </w:r>
    </w:p>
    <w:p w14:paraId="18303F59" w14:textId="46D842B6" w:rsidR="00BD7D2A" w:rsidRPr="00AA3375" w:rsidRDefault="0058363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Now you know</w:t>
      </w:r>
      <w:r w:rsidR="00BA4B65" w:rsidRPr="00AA3375">
        <w:rPr>
          <w:rFonts w:ascii="Abadi MT Condensed Light" w:hAnsi="Abadi MT Condensed Light" w:cs="Times New Roman"/>
          <w:szCs w:val="24"/>
        </w:rPr>
        <w:t>,</w:t>
      </w:r>
      <w:r w:rsidR="00C877E0" w:rsidRPr="00AA3375">
        <w:rPr>
          <w:rFonts w:ascii="Abadi MT Condensed Light" w:hAnsi="Abadi MT Condensed Light" w:cs="Times New Roman"/>
          <w:szCs w:val="24"/>
        </w:rPr>
        <w:t xml:space="preserve"> </w:t>
      </w:r>
      <w:r w:rsidR="00A34495" w:rsidRPr="00AA3375">
        <w:rPr>
          <w:rFonts w:ascii="Abadi MT Condensed Light" w:hAnsi="Abadi MT Condensed Light" w:cs="Times New Roman"/>
          <w:szCs w:val="24"/>
        </w:rPr>
        <w:t>find the mul</w:t>
      </w:r>
      <w:r w:rsidR="00BA4B65" w:rsidRPr="00AA3375">
        <w:rPr>
          <w:rFonts w:ascii="Abadi MT Condensed Light" w:hAnsi="Abadi MT Condensed Light" w:cs="Times New Roman"/>
          <w:szCs w:val="24"/>
        </w:rPr>
        <w:t>tiplier constants haunting</w:t>
      </w:r>
      <w:r w:rsidRPr="00AA3375">
        <w:rPr>
          <w:rFonts w:ascii="Abadi MT Condensed Light" w:hAnsi="Abadi MT Condensed Light" w:cs="Times New Roman"/>
          <w:szCs w:val="24"/>
        </w:rPr>
        <w:t xml:space="preserve"> your life and</w:t>
      </w:r>
      <w:r w:rsidR="005479C9" w:rsidRPr="00AA3375">
        <w:rPr>
          <w:rFonts w:ascii="Abadi MT Condensed Light" w:hAnsi="Abadi MT Condensed Light" w:cs="Times New Roman"/>
          <w:szCs w:val="24"/>
        </w:rPr>
        <w:t xml:space="preserve"> </w:t>
      </w:r>
      <w:r w:rsidR="00BA4B65" w:rsidRPr="00AA3375">
        <w:rPr>
          <w:rFonts w:ascii="Abadi MT Condensed Light" w:hAnsi="Abadi MT Condensed Light" w:cs="Times New Roman"/>
          <w:szCs w:val="24"/>
        </w:rPr>
        <w:t xml:space="preserve">warn </w:t>
      </w:r>
      <w:r w:rsidR="005479C9" w:rsidRPr="00AA3375">
        <w:rPr>
          <w:rFonts w:ascii="Abadi MT Condensed Light" w:hAnsi="Abadi MT Condensed Light" w:cs="Times New Roman"/>
          <w:szCs w:val="24"/>
        </w:rPr>
        <w:t>others</w:t>
      </w:r>
      <w:r w:rsidR="00F84F6C" w:rsidRPr="00AA3375">
        <w:rPr>
          <w:rFonts w:ascii="Abadi MT Condensed Light" w:hAnsi="Abadi MT Condensed Light" w:cs="Times New Roman"/>
          <w:szCs w:val="24"/>
        </w:rPr>
        <w:t xml:space="preserve"> on doing wrong.</w:t>
      </w:r>
    </w:p>
    <w:p w14:paraId="71840DAA" w14:textId="00696ED2" w:rsidR="009D6E2F" w:rsidRPr="00AA3375" w:rsidRDefault="009D6E2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If you can’t help, then don’t hurt.</w:t>
      </w:r>
    </w:p>
    <w:p w14:paraId="6E8990CD" w14:textId="77777777" w:rsidR="00BD7D2A" w:rsidRPr="00AA3375" w:rsidRDefault="00BD7D2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22811676" w14:textId="0DFAEE03" w:rsidR="005479C9" w:rsidRPr="00AA3375" w:rsidRDefault="00EA39C6" w:rsidP="00CC5E28">
      <w:pPr>
        <w:pStyle w:val="Heading1"/>
        <w:rPr>
          <w:rFonts w:ascii="Abadi MT Condensed Light" w:hAnsi="Abadi MT Condensed Light"/>
        </w:rPr>
      </w:pPr>
      <w:bookmarkStart w:id="98" w:name="_Toc69903288"/>
      <w:r w:rsidRPr="00AA3375">
        <w:rPr>
          <w:rFonts w:ascii="Abadi MT Condensed Light" w:hAnsi="Abadi MT Condensed Light"/>
        </w:rPr>
        <w:lastRenderedPageBreak/>
        <w:t>NO SMALLER PROBLEM</w:t>
      </w:r>
      <w:bookmarkEnd w:id="98"/>
    </w:p>
    <w:p w14:paraId="4D476F7A" w14:textId="6A3FA60C" w:rsidR="008068F0" w:rsidRPr="00AA3375" w:rsidRDefault="0039620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People</w:t>
      </w:r>
      <w:r w:rsidR="006A3B86" w:rsidRPr="00AA3375">
        <w:rPr>
          <w:rFonts w:ascii="Abadi MT Condensed Light" w:hAnsi="Abadi MT Condensed Light" w:cs="Times New Roman"/>
          <w:szCs w:val="24"/>
        </w:rPr>
        <w:t xml:space="preserve"> have different scales of </w:t>
      </w:r>
      <w:r w:rsidR="00CC5709" w:rsidRPr="00AA3375">
        <w:rPr>
          <w:rFonts w:ascii="Abadi MT Condensed Light" w:hAnsi="Abadi MT Condensed Light" w:cs="Times New Roman"/>
          <w:szCs w:val="24"/>
        </w:rPr>
        <w:t>r</w:t>
      </w:r>
      <w:r w:rsidR="006A3B86" w:rsidRPr="00AA3375">
        <w:rPr>
          <w:rFonts w:ascii="Abadi MT Condensed Light" w:hAnsi="Abadi MT Condensed Light" w:cs="Times New Roman"/>
          <w:szCs w:val="24"/>
        </w:rPr>
        <w:t>ating thing</w:t>
      </w:r>
      <w:r w:rsidR="00115052" w:rsidRPr="00AA3375">
        <w:rPr>
          <w:rFonts w:ascii="Abadi MT Condensed Light" w:hAnsi="Abadi MT Condensed Light" w:cs="Times New Roman"/>
          <w:szCs w:val="24"/>
        </w:rPr>
        <w:t>s in life</w:t>
      </w:r>
      <w:r w:rsidR="00CC5709" w:rsidRPr="00AA3375">
        <w:rPr>
          <w:rFonts w:ascii="Abadi MT Condensed Light" w:hAnsi="Abadi MT Condensed Light" w:cs="Times New Roman"/>
          <w:szCs w:val="24"/>
        </w:rPr>
        <w:t>.</w:t>
      </w:r>
    </w:p>
    <w:p w14:paraId="488C8784" w14:textId="25EECE0B" w:rsidR="00CC5709" w:rsidRPr="00AA3375" w:rsidRDefault="0042506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C</w:t>
      </w:r>
      <w:r w:rsidR="00CC5709" w:rsidRPr="00AA3375">
        <w:rPr>
          <w:rFonts w:ascii="Abadi MT Condensed Light" w:hAnsi="Abadi MT Condensed Light" w:cs="Times New Roman"/>
          <w:szCs w:val="24"/>
        </w:rPr>
        <w:t>ontroversially</w:t>
      </w:r>
      <w:r w:rsidRPr="00AA3375">
        <w:rPr>
          <w:rFonts w:ascii="Abadi MT Condensed Light" w:hAnsi="Abadi MT Condensed Light" w:cs="Times New Roman"/>
          <w:szCs w:val="24"/>
        </w:rPr>
        <w:t>, as some may</w:t>
      </w:r>
      <w:r w:rsidR="002A268B" w:rsidRPr="00AA3375">
        <w:rPr>
          <w:rFonts w:ascii="Abadi MT Condensed Light" w:hAnsi="Abadi MT Condensed Light" w:cs="Times New Roman"/>
          <w:szCs w:val="24"/>
        </w:rPr>
        <w:t xml:space="preserve"> or may</w:t>
      </w:r>
      <w:r w:rsidRPr="00AA3375">
        <w:rPr>
          <w:rFonts w:ascii="Abadi MT Condensed Light" w:hAnsi="Abadi MT Condensed Light" w:cs="Times New Roman"/>
          <w:szCs w:val="24"/>
        </w:rPr>
        <w:t xml:space="preserve"> not </w:t>
      </w:r>
      <w:r w:rsidR="002A268B" w:rsidRPr="00AA3375">
        <w:rPr>
          <w:rFonts w:ascii="Abadi MT Condensed Light" w:hAnsi="Abadi MT Condensed Light" w:cs="Times New Roman"/>
          <w:szCs w:val="24"/>
        </w:rPr>
        <w:t xml:space="preserve">take </w:t>
      </w:r>
      <w:r w:rsidR="006A6AB0" w:rsidRPr="00AA3375">
        <w:rPr>
          <w:rFonts w:ascii="Abadi MT Condensed Light" w:hAnsi="Abadi MT Condensed Light" w:cs="Times New Roman"/>
          <w:szCs w:val="24"/>
        </w:rPr>
        <w:t>it, a problem is a problem</w:t>
      </w:r>
      <w:r w:rsidR="00EA39C6" w:rsidRPr="00AA3375">
        <w:rPr>
          <w:rFonts w:ascii="Abadi MT Condensed Light" w:hAnsi="Abadi MT Condensed Light" w:cs="Times New Roman"/>
          <w:szCs w:val="24"/>
        </w:rPr>
        <w:t>, a</w:t>
      </w:r>
      <w:r w:rsidR="00AA54F0" w:rsidRPr="00AA3375">
        <w:rPr>
          <w:rFonts w:ascii="Abadi MT Condensed Light" w:hAnsi="Abadi MT Condensed Light" w:cs="Times New Roman"/>
          <w:szCs w:val="24"/>
        </w:rPr>
        <w:t xml:space="preserve"> decision is a decision, an opinion is an </w:t>
      </w:r>
      <w:r w:rsidR="00EA39C6" w:rsidRPr="00AA3375">
        <w:rPr>
          <w:rFonts w:ascii="Abadi MT Condensed Light" w:hAnsi="Abadi MT Condensed Light" w:cs="Times New Roman"/>
          <w:szCs w:val="24"/>
        </w:rPr>
        <w:t>opinion, a plan is a plan</w:t>
      </w:r>
      <w:r w:rsidR="00ED3D03" w:rsidRPr="00AA3375">
        <w:rPr>
          <w:rFonts w:ascii="Abadi MT Condensed Light" w:hAnsi="Abadi MT Condensed Light" w:cs="Times New Roman"/>
          <w:szCs w:val="24"/>
        </w:rPr>
        <w:t>,</w:t>
      </w:r>
      <w:r w:rsidR="00EA39C6" w:rsidRPr="00AA3375">
        <w:rPr>
          <w:rFonts w:ascii="Abadi MT Condensed Light" w:hAnsi="Abadi MT Condensed Light" w:cs="Times New Roman"/>
          <w:szCs w:val="24"/>
        </w:rPr>
        <w:t xml:space="preserve"> </w:t>
      </w:r>
      <w:r w:rsidR="00746DDB" w:rsidRPr="00AA3375">
        <w:rPr>
          <w:rFonts w:ascii="Abadi MT Condensed Light" w:hAnsi="Abadi MT Condensed Light" w:cs="Times New Roman"/>
          <w:szCs w:val="24"/>
        </w:rPr>
        <w:t>etc.</w:t>
      </w:r>
      <w:r w:rsidR="00115052" w:rsidRPr="00AA3375">
        <w:rPr>
          <w:rFonts w:ascii="Abadi MT Condensed Light" w:hAnsi="Abadi MT Condensed Light" w:cs="Times New Roman"/>
          <w:szCs w:val="24"/>
        </w:rPr>
        <w:t>, nothing unique with them.</w:t>
      </w:r>
    </w:p>
    <w:p w14:paraId="5237B7E1" w14:textId="77777777" w:rsidR="00746DDB" w:rsidRPr="00AA3375" w:rsidRDefault="00746DD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5C015E" w:rsidRPr="00AA3375">
        <w:rPr>
          <w:rFonts w:ascii="Abadi MT Condensed Light" w:hAnsi="Abadi MT Condensed Light" w:cs="Times New Roman"/>
          <w:szCs w:val="24"/>
        </w:rPr>
        <w:t>‘</w:t>
      </w:r>
      <w:r w:rsidRPr="00AA3375">
        <w:rPr>
          <w:rFonts w:ascii="Abadi MT Condensed Light" w:hAnsi="Abadi MT Condensed Light" w:cs="Times New Roman"/>
          <w:szCs w:val="24"/>
        </w:rPr>
        <w:t>small</w:t>
      </w:r>
      <w:r w:rsidR="00510A85" w:rsidRPr="00AA3375">
        <w:rPr>
          <w:rFonts w:ascii="Abadi MT Condensed Light" w:hAnsi="Abadi MT Condensed Light" w:cs="Times New Roman"/>
          <w:szCs w:val="24"/>
        </w:rPr>
        <w:t xml:space="preserve">’ </w:t>
      </w:r>
      <w:r w:rsidR="00462DC4" w:rsidRPr="00AA3375">
        <w:rPr>
          <w:rFonts w:ascii="Abadi MT Condensed Light" w:hAnsi="Abadi MT Condensed Light" w:cs="Times New Roman"/>
          <w:szCs w:val="24"/>
        </w:rPr>
        <w:t>big, or</w:t>
      </w:r>
      <w:r w:rsidR="00510A85" w:rsidRPr="00AA3375">
        <w:rPr>
          <w:rFonts w:ascii="Abadi MT Condensed Light" w:hAnsi="Abadi MT Condensed Light" w:cs="Times New Roman"/>
          <w:szCs w:val="24"/>
        </w:rPr>
        <w:t xml:space="preserve"> so adjectives were </w:t>
      </w:r>
      <w:r w:rsidR="00462DC4" w:rsidRPr="00AA3375">
        <w:rPr>
          <w:rFonts w:ascii="Abadi MT Condensed Light" w:hAnsi="Abadi MT Condensed Light" w:cs="Times New Roman"/>
          <w:szCs w:val="24"/>
        </w:rPr>
        <w:t>coined by some extremists to have their way</w:t>
      </w:r>
      <w:r w:rsidR="00E9214B" w:rsidRPr="00AA3375">
        <w:rPr>
          <w:rFonts w:ascii="Abadi MT Condensed Light" w:hAnsi="Abadi MT Condensed Light" w:cs="Times New Roman"/>
          <w:szCs w:val="24"/>
        </w:rPr>
        <w:t>.</w:t>
      </w:r>
    </w:p>
    <w:p w14:paraId="3E962647" w14:textId="45D960C6" w:rsidR="00E9214B" w:rsidRPr="00AA3375" w:rsidRDefault="00EA39C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What is</w:t>
      </w:r>
      <w:r w:rsidR="00E9214B" w:rsidRPr="00AA3375">
        <w:rPr>
          <w:rFonts w:ascii="Abadi MT Condensed Light" w:hAnsi="Abadi MT Condensed Light" w:cs="Times New Roman"/>
          <w:szCs w:val="24"/>
        </w:rPr>
        <w:t xml:space="preserve"> a problem?</w:t>
      </w:r>
    </w:p>
    <w:p w14:paraId="3F62767A" w14:textId="5563365D" w:rsidR="002C581B" w:rsidRPr="00AA3375" w:rsidRDefault="002C581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problem is a </w:t>
      </w:r>
      <w:r w:rsidR="00F457AE" w:rsidRPr="00AA3375">
        <w:rPr>
          <w:rFonts w:ascii="Abadi MT Condensed Light" w:hAnsi="Abadi MT Condensed Light" w:cs="Times New Roman"/>
          <w:szCs w:val="24"/>
        </w:rPr>
        <w:t>difficulty or an issue with our</w:t>
      </w:r>
      <w:r w:rsidRPr="00AA3375">
        <w:rPr>
          <w:rFonts w:ascii="Abadi MT Condensed Light" w:hAnsi="Abadi MT Condensed Light" w:cs="Times New Roman"/>
          <w:szCs w:val="24"/>
        </w:rPr>
        <w:t xml:space="preserve"> physical, material,</w:t>
      </w:r>
      <w:r w:rsidR="00CC4BCC" w:rsidRPr="00AA3375">
        <w:rPr>
          <w:rFonts w:ascii="Abadi MT Condensed Light" w:hAnsi="Abadi MT Condensed Light" w:cs="Times New Roman"/>
          <w:szCs w:val="24"/>
        </w:rPr>
        <w:t xml:space="preserve"> emotional</w:t>
      </w:r>
      <w:r w:rsidR="00ED3D03" w:rsidRPr="00AA3375">
        <w:rPr>
          <w:rFonts w:ascii="Abadi MT Condensed Light" w:hAnsi="Abadi MT Condensed Light" w:cs="Times New Roman"/>
          <w:szCs w:val="24"/>
        </w:rPr>
        <w:t>,</w:t>
      </w:r>
      <w:r w:rsidR="00CC4BCC" w:rsidRPr="00AA3375">
        <w:rPr>
          <w:rFonts w:ascii="Abadi MT Condensed Light" w:hAnsi="Abadi MT Condensed Light" w:cs="Times New Roman"/>
          <w:szCs w:val="24"/>
        </w:rPr>
        <w:t xml:space="preserve"> or psychological</w:t>
      </w:r>
      <w:r w:rsidR="00F457AE" w:rsidRPr="00AA3375">
        <w:rPr>
          <w:rFonts w:ascii="Abadi MT Condensed Light" w:hAnsi="Abadi MT Condensed Light" w:cs="Times New Roman"/>
          <w:szCs w:val="24"/>
        </w:rPr>
        <w:t xml:space="preserve"> situation; a challenge.</w:t>
      </w:r>
    </w:p>
    <w:p w14:paraId="05FB4BD1" w14:textId="1819A941" w:rsidR="004B2755" w:rsidRPr="00AA3375" w:rsidRDefault="00F457A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Comparatively, </w:t>
      </w:r>
      <w:r w:rsidR="00353888" w:rsidRPr="00AA3375">
        <w:rPr>
          <w:rFonts w:ascii="Abadi MT Condensed Light" w:hAnsi="Abadi MT Condensed Light" w:cs="Times New Roman"/>
          <w:szCs w:val="24"/>
        </w:rPr>
        <w:t>wha</w:t>
      </w:r>
      <w:r w:rsidR="00517D5E" w:rsidRPr="00AA3375">
        <w:rPr>
          <w:rFonts w:ascii="Abadi MT Condensed Light" w:hAnsi="Abadi MT Condensed Light" w:cs="Times New Roman"/>
          <w:szCs w:val="24"/>
        </w:rPr>
        <w:t xml:space="preserve">t is in </w:t>
      </w:r>
      <w:r w:rsidR="005735DF" w:rsidRPr="00AA3375">
        <w:rPr>
          <w:rFonts w:ascii="Abadi MT Condensed Light" w:hAnsi="Abadi MT Condensed Light" w:cs="Times New Roman"/>
          <w:szCs w:val="24"/>
        </w:rPr>
        <w:t xml:space="preserve">a big problem </w:t>
      </w:r>
      <w:r w:rsidR="00F86313" w:rsidRPr="00AA3375">
        <w:rPr>
          <w:rFonts w:ascii="Abadi MT Condensed Light" w:hAnsi="Abadi MT Condensed Light" w:cs="Times New Roman"/>
          <w:szCs w:val="24"/>
        </w:rPr>
        <w:t>that is</w:t>
      </w:r>
      <w:r w:rsidR="00822A31" w:rsidRPr="00AA3375">
        <w:rPr>
          <w:rFonts w:ascii="Abadi MT Condensed Light" w:hAnsi="Abadi MT Condensed Light" w:cs="Times New Roman"/>
          <w:szCs w:val="24"/>
        </w:rPr>
        <w:t xml:space="preserve"> not </w:t>
      </w:r>
      <w:r w:rsidR="00797ADC" w:rsidRPr="00AA3375">
        <w:rPr>
          <w:rFonts w:ascii="Abadi MT Condensed Light" w:hAnsi="Abadi MT Condensed Light" w:cs="Times New Roman"/>
          <w:szCs w:val="24"/>
        </w:rPr>
        <w:t xml:space="preserve">in a </w:t>
      </w:r>
      <w:r w:rsidR="00ED3D03" w:rsidRPr="00AA3375">
        <w:rPr>
          <w:rFonts w:ascii="Abadi MT Condensed Light" w:hAnsi="Abadi MT Condensed Light" w:cs="Times New Roman"/>
          <w:szCs w:val="24"/>
        </w:rPr>
        <w:t>small</w:t>
      </w:r>
      <w:r w:rsidR="00797ADC" w:rsidRPr="00AA3375">
        <w:rPr>
          <w:rFonts w:ascii="Abadi MT Condensed Light" w:hAnsi="Abadi MT Condensed Light" w:cs="Times New Roman"/>
          <w:szCs w:val="24"/>
        </w:rPr>
        <w:t xml:space="preserve"> One</w:t>
      </w:r>
      <w:r w:rsidR="004E7EB7" w:rsidRPr="00AA3375">
        <w:rPr>
          <w:rFonts w:ascii="Abadi MT Condensed Light" w:hAnsi="Abadi MT Condensed Light" w:cs="Times New Roman"/>
          <w:szCs w:val="24"/>
        </w:rPr>
        <w:t>?</w:t>
      </w:r>
      <w:r w:rsidR="00600D90" w:rsidRPr="00AA3375">
        <w:rPr>
          <w:rFonts w:ascii="Abadi MT Condensed Light" w:hAnsi="Abadi MT Condensed Light" w:cs="Times New Roman"/>
          <w:szCs w:val="24"/>
        </w:rPr>
        <w:t xml:space="preserve"> </w:t>
      </w:r>
      <w:r w:rsidR="007C00F5" w:rsidRPr="00AA3375">
        <w:rPr>
          <w:rFonts w:ascii="Abadi MT Condensed Light" w:hAnsi="Abadi MT Condensed Light" w:cs="Times New Roman"/>
          <w:szCs w:val="24"/>
        </w:rPr>
        <w:t>For facts, o</w:t>
      </w:r>
      <w:r w:rsidR="00600D90" w:rsidRPr="00AA3375">
        <w:rPr>
          <w:rFonts w:ascii="Abadi MT Condensed Light" w:hAnsi="Abadi MT Condensed Light" w:cs="Times New Roman"/>
          <w:szCs w:val="24"/>
        </w:rPr>
        <w:t xml:space="preserve">ther </w:t>
      </w:r>
      <w:r w:rsidR="002539F9" w:rsidRPr="00AA3375">
        <w:rPr>
          <w:rFonts w:ascii="Abadi MT Condensed Light" w:hAnsi="Abadi MT Condensed Light" w:cs="Times New Roman"/>
          <w:szCs w:val="24"/>
        </w:rPr>
        <w:t>than the ‘small</w:t>
      </w:r>
      <w:r w:rsidR="00DD5F08" w:rsidRPr="00AA3375">
        <w:rPr>
          <w:rFonts w:ascii="Abadi MT Condensed Light" w:hAnsi="Abadi MT Condensed Light" w:cs="Times New Roman"/>
          <w:szCs w:val="24"/>
        </w:rPr>
        <w:t xml:space="preserve"> or </w:t>
      </w:r>
      <w:r w:rsidR="002539F9" w:rsidRPr="00AA3375">
        <w:rPr>
          <w:rFonts w:ascii="Abadi MT Condensed Light" w:hAnsi="Abadi MT Condensed Light" w:cs="Times New Roman"/>
          <w:szCs w:val="24"/>
        </w:rPr>
        <w:t>big’</w:t>
      </w:r>
      <w:r w:rsidR="00DD5F08" w:rsidRPr="00AA3375">
        <w:rPr>
          <w:rFonts w:ascii="Abadi MT Condensed Light" w:hAnsi="Abadi MT Condensed Light" w:cs="Times New Roman"/>
          <w:szCs w:val="24"/>
        </w:rPr>
        <w:t xml:space="preserve"> adjectives, there is no difference.</w:t>
      </w:r>
      <w:r w:rsidR="00C01AD8" w:rsidRPr="00AA3375">
        <w:rPr>
          <w:rFonts w:ascii="Abadi MT Condensed Light" w:hAnsi="Abadi MT Condensed Light" w:cs="Times New Roman"/>
          <w:szCs w:val="24"/>
        </w:rPr>
        <w:t xml:space="preserve"> </w:t>
      </w:r>
    </w:p>
    <w:p w14:paraId="21474F15" w14:textId="2E340DAB" w:rsidR="00E9214B" w:rsidRPr="00AA3375" w:rsidRDefault="00C01AD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Otherwise</w:t>
      </w:r>
      <w:r w:rsidR="004B2755" w:rsidRPr="00AA3375">
        <w:rPr>
          <w:rFonts w:ascii="Abadi MT Condensed Light" w:hAnsi="Abadi MT Condensed Light" w:cs="Times New Roman"/>
          <w:szCs w:val="24"/>
        </w:rPr>
        <w:t xml:space="preserve">, their geographical position or location </w:t>
      </w:r>
      <w:r w:rsidR="00C36631" w:rsidRPr="00AA3375">
        <w:rPr>
          <w:rFonts w:ascii="Abadi MT Condensed Light" w:hAnsi="Abadi MT Condensed Light" w:cs="Times New Roman"/>
          <w:szCs w:val="24"/>
        </w:rPr>
        <w:t xml:space="preserve">is what </w:t>
      </w:r>
      <w:r w:rsidR="004B2755" w:rsidRPr="00AA3375">
        <w:rPr>
          <w:rFonts w:ascii="Abadi MT Condensed Light" w:hAnsi="Abadi MT Condensed Light" w:cs="Times New Roman"/>
          <w:szCs w:val="24"/>
        </w:rPr>
        <w:t>relatively</w:t>
      </w:r>
      <w:r w:rsidR="00F91DED" w:rsidRPr="00AA3375">
        <w:rPr>
          <w:rFonts w:ascii="Abadi MT Condensed Light" w:hAnsi="Abadi MT Condensed Light" w:cs="Times New Roman"/>
          <w:szCs w:val="24"/>
        </w:rPr>
        <w:t xml:space="preserve"> </w:t>
      </w:r>
      <w:r w:rsidR="00BB5BC4" w:rsidRPr="00AA3375">
        <w:rPr>
          <w:rFonts w:ascii="Abadi MT Condensed Light" w:hAnsi="Abadi MT Condensed Light" w:cs="Times New Roman"/>
          <w:szCs w:val="24"/>
        </w:rPr>
        <w:t>affects</w:t>
      </w:r>
      <w:r w:rsidR="00F91DED" w:rsidRPr="00AA3375">
        <w:rPr>
          <w:rFonts w:ascii="Abadi MT Condensed Light" w:hAnsi="Abadi MT Condensed Light" w:cs="Times New Roman"/>
          <w:szCs w:val="24"/>
        </w:rPr>
        <w:t xml:space="preserve"> </w:t>
      </w:r>
      <w:r w:rsidR="00BB5BC4" w:rsidRPr="00AA3375">
        <w:rPr>
          <w:rFonts w:ascii="Abadi MT Condensed Light" w:hAnsi="Abadi MT Condensed Light" w:cs="Times New Roman"/>
          <w:szCs w:val="24"/>
        </w:rPr>
        <w:t xml:space="preserve">the </w:t>
      </w:r>
      <w:r w:rsidR="004B2755" w:rsidRPr="00AA3375">
        <w:rPr>
          <w:rFonts w:ascii="Abadi MT Condensed Light" w:hAnsi="Abadi MT Condensed Light" w:cs="Times New Roman"/>
          <w:szCs w:val="24"/>
        </w:rPr>
        <w:t>description</w:t>
      </w:r>
      <w:r w:rsidR="00F91DED" w:rsidRPr="00AA3375">
        <w:rPr>
          <w:rFonts w:ascii="Abadi MT Condensed Light" w:hAnsi="Abadi MT Condensed Light" w:cs="Times New Roman"/>
          <w:szCs w:val="24"/>
        </w:rPr>
        <w:t>.</w:t>
      </w:r>
    </w:p>
    <w:p w14:paraId="47B19193" w14:textId="11CB64D2" w:rsidR="002A4678" w:rsidRPr="00AA3375" w:rsidRDefault="0045657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magnitude </w:t>
      </w:r>
      <w:r w:rsidR="008C0B31" w:rsidRPr="00AA3375">
        <w:rPr>
          <w:rFonts w:ascii="Abadi MT Condensed Light" w:hAnsi="Abadi MT Condensed Light" w:cs="Times New Roman"/>
          <w:szCs w:val="24"/>
        </w:rPr>
        <w:t>or size</w:t>
      </w:r>
      <w:r w:rsidR="00F91DED" w:rsidRPr="00AA3375">
        <w:rPr>
          <w:rFonts w:ascii="Abadi MT Condensed Light" w:hAnsi="Abadi MT Condensed Light" w:cs="Times New Roman"/>
          <w:szCs w:val="24"/>
        </w:rPr>
        <w:t xml:space="preserve"> doesn’t matter</w:t>
      </w:r>
      <w:r w:rsidR="00ED3D03" w:rsidRPr="00AA3375">
        <w:rPr>
          <w:rFonts w:ascii="Abadi MT Condensed Light" w:hAnsi="Abadi MT Condensed Light" w:cs="Times New Roman"/>
          <w:szCs w:val="24"/>
        </w:rPr>
        <w:t>;</w:t>
      </w:r>
      <w:r w:rsidR="00F91DED" w:rsidRPr="00AA3375">
        <w:rPr>
          <w:rFonts w:ascii="Abadi MT Condensed Light" w:hAnsi="Abadi MT Condensed Light" w:cs="Times New Roman"/>
          <w:szCs w:val="24"/>
        </w:rPr>
        <w:t xml:space="preserve"> it </w:t>
      </w:r>
      <w:r w:rsidR="00C05A3A" w:rsidRPr="00AA3375">
        <w:rPr>
          <w:rFonts w:ascii="Abadi MT Condensed Light" w:hAnsi="Abadi MT Condensed Light" w:cs="Times New Roman"/>
          <w:szCs w:val="24"/>
        </w:rPr>
        <w:t>changes</w:t>
      </w:r>
      <w:r w:rsidR="00C01AD8" w:rsidRPr="00AA3375">
        <w:rPr>
          <w:rFonts w:ascii="Abadi MT Condensed Light" w:hAnsi="Abadi MT Condensed Light" w:cs="Times New Roman"/>
          <w:szCs w:val="24"/>
        </w:rPr>
        <w:t xml:space="preserve"> from</w:t>
      </w:r>
      <w:r w:rsidR="00F91DED" w:rsidRPr="00AA3375">
        <w:rPr>
          <w:rFonts w:ascii="Abadi MT Condensed Light" w:hAnsi="Abadi MT Condensed Light" w:cs="Times New Roman"/>
          <w:szCs w:val="24"/>
        </w:rPr>
        <w:t xml:space="preserve"> one</w:t>
      </w:r>
      <w:r w:rsidR="007A2C63" w:rsidRPr="00AA3375">
        <w:rPr>
          <w:rFonts w:ascii="Abadi MT Condensed Light" w:hAnsi="Abadi MT Condensed Light" w:cs="Times New Roman"/>
          <w:szCs w:val="24"/>
        </w:rPr>
        <w:t xml:space="preserve"> onlooker or seer</w:t>
      </w:r>
      <w:r w:rsidR="00F91DED" w:rsidRPr="00AA3375">
        <w:rPr>
          <w:rFonts w:ascii="Abadi MT Condensed Light" w:hAnsi="Abadi MT Condensed Light" w:cs="Times New Roman"/>
          <w:szCs w:val="24"/>
        </w:rPr>
        <w:t xml:space="preserve"> to the</w:t>
      </w:r>
      <w:r w:rsidR="00C05A3A" w:rsidRPr="00AA3375">
        <w:rPr>
          <w:rFonts w:ascii="Abadi MT Condensed Light" w:hAnsi="Abadi MT Condensed Light" w:cs="Times New Roman"/>
          <w:szCs w:val="24"/>
        </w:rPr>
        <w:t xml:space="preserve"> </w:t>
      </w:r>
      <w:r w:rsidR="00F91DED" w:rsidRPr="00AA3375">
        <w:rPr>
          <w:rFonts w:ascii="Abadi MT Condensed Light" w:hAnsi="Abadi MT Condensed Light" w:cs="Times New Roman"/>
          <w:szCs w:val="24"/>
        </w:rPr>
        <w:t>other</w:t>
      </w:r>
      <w:r w:rsidR="00353888" w:rsidRPr="00AA3375">
        <w:rPr>
          <w:rFonts w:ascii="Abadi MT Condensed Light" w:hAnsi="Abadi MT Condensed Light" w:cs="Times New Roman"/>
          <w:szCs w:val="24"/>
        </w:rPr>
        <w:t xml:space="preserve">, </w:t>
      </w:r>
      <w:r w:rsidR="00ED3D03" w:rsidRPr="00AA3375">
        <w:rPr>
          <w:rFonts w:ascii="Abadi MT Condensed Light" w:hAnsi="Abadi MT Condensed Light" w:cs="Times New Roman"/>
          <w:szCs w:val="24"/>
        </w:rPr>
        <w:t>making</w:t>
      </w:r>
      <w:r w:rsidR="00537986" w:rsidRPr="00AA3375">
        <w:rPr>
          <w:rFonts w:ascii="Abadi MT Condensed Light" w:hAnsi="Abadi MT Condensed Light" w:cs="Times New Roman"/>
          <w:szCs w:val="24"/>
        </w:rPr>
        <w:t xml:space="preserve"> it</w:t>
      </w:r>
      <w:r w:rsidR="007A2C63" w:rsidRPr="00AA3375">
        <w:rPr>
          <w:rFonts w:ascii="Abadi MT Condensed Light" w:hAnsi="Abadi MT Condensed Light" w:cs="Times New Roman"/>
          <w:szCs w:val="24"/>
        </w:rPr>
        <w:t xml:space="preserve"> a Variable</w:t>
      </w:r>
      <w:r w:rsidR="00993E91" w:rsidRPr="00AA3375">
        <w:rPr>
          <w:rFonts w:ascii="Abadi MT Condensed Light" w:hAnsi="Abadi MT Condensed Light" w:cs="Times New Roman"/>
          <w:szCs w:val="24"/>
        </w:rPr>
        <w:t>.</w:t>
      </w:r>
    </w:p>
    <w:p w14:paraId="022A900B" w14:textId="1336142F" w:rsidR="00993E91" w:rsidRPr="00AA3375" w:rsidRDefault="00993E9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problem is a problem </w:t>
      </w:r>
      <w:r w:rsidR="006C1951" w:rsidRPr="00AA3375">
        <w:rPr>
          <w:rFonts w:ascii="Abadi MT Condensed Light" w:hAnsi="Abadi MT Condensed Light" w:cs="Times New Roman"/>
          <w:szCs w:val="24"/>
        </w:rPr>
        <w:t xml:space="preserve">irrespective of the describing </w:t>
      </w:r>
      <w:r w:rsidR="00537986" w:rsidRPr="00AA3375">
        <w:rPr>
          <w:rFonts w:ascii="Abadi MT Condensed Light" w:hAnsi="Abadi MT Condensed Light" w:cs="Times New Roman"/>
          <w:szCs w:val="24"/>
        </w:rPr>
        <w:t>word</w:t>
      </w:r>
      <w:r w:rsidR="00ED3D03" w:rsidRPr="00AA3375">
        <w:rPr>
          <w:rFonts w:ascii="Abadi MT Condensed Light" w:hAnsi="Abadi MT Condensed Light" w:cs="Times New Roman"/>
          <w:szCs w:val="24"/>
        </w:rPr>
        <w:t>;</w:t>
      </w:r>
      <w:r w:rsidR="00860208" w:rsidRPr="00AA3375">
        <w:rPr>
          <w:rFonts w:ascii="Abadi MT Condensed Light" w:hAnsi="Abadi MT Condensed Light" w:cs="Times New Roman"/>
          <w:szCs w:val="24"/>
        </w:rPr>
        <w:t xml:space="preserve"> </w:t>
      </w:r>
      <w:r w:rsidR="0054198F" w:rsidRPr="00AA3375">
        <w:rPr>
          <w:rFonts w:ascii="Abadi MT Condensed Light" w:hAnsi="Abadi MT Condensed Light" w:cs="Times New Roman"/>
          <w:szCs w:val="24"/>
        </w:rPr>
        <w:t>the</w:t>
      </w:r>
      <w:r w:rsidR="00860208" w:rsidRPr="00AA3375">
        <w:rPr>
          <w:rFonts w:ascii="Abadi MT Condensed Light" w:hAnsi="Abadi MT Condensed Light" w:cs="Times New Roman"/>
          <w:szCs w:val="24"/>
        </w:rPr>
        <w:t xml:space="preserve"> adjective</w:t>
      </w:r>
      <w:r w:rsidR="0054198F" w:rsidRPr="00AA3375">
        <w:rPr>
          <w:rFonts w:ascii="Abadi MT Condensed Light" w:hAnsi="Abadi MT Condensed Light" w:cs="Times New Roman"/>
          <w:szCs w:val="24"/>
        </w:rPr>
        <w:t xml:space="preserve"> </w:t>
      </w:r>
      <w:r w:rsidR="00353888" w:rsidRPr="00AA3375">
        <w:rPr>
          <w:rFonts w:ascii="Abadi MT Condensed Light" w:hAnsi="Abadi MT Condensed Light" w:cs="Times New Roman"/>
          <w:szCs w:val="24"/>
        </w:rPr>
        <w:t>does not</w:t>
      </w:r>
      <w:r w:rsidR="0054198F" w:rsidRPr="00AA3375">
        <w:rPr>
          <w:rFonts w:ascii="Abadi MT Condensed Light" w:hAnsi="Abadi MT Condensed Light" w:cs="Times New Roman"/>
          <w:szCs w:val="24"/>
        </w:rPr>
        <w:t xml:space="preserve"> </w:t>
      </w:r>
      <w:r w:rsidR="009819D6" w:rsidRPr="00AA3375">
        <w:rPr>
          <w:rFonts w:ascii="Abadi MT Condensed Light" w:hAnsi="Abadi MT Condensed Light" w:cs="Times New Roman"/>
          <w:szCs w:val="24"/>
        </w:rPr>
        <w:t>add anything to it but</w:t>
      </w:r>
      <w:r w:rsidR="00537986" w:rsidRPr="00AA3375">
        <w:rPr>
          <w:rFonts w:ascii="Abadi MT Condensed Light" w:hAnsi="Abadi MT Condensed Light" w:cs="Times New Roman"/>
          <w:szCs w:val="24"/>
        </w:rPr>
        <w:t xml:space="preserve"> only </w:t>
      </w:r>
      <w:r w:rsidR="009819D6" w:rsidRPr="00AA3375">
        <w:rPr>
          <w:rFonts w:ascii="Abadi MT Condensed Light" w:hAnsi="Abadi MT Condensed Light" w:cs="Times New Roman"/>
          <w:szCs w:val="24"/>
        </w:rPr>
        <w:t>highlights it.</w:t>
      </w:r>
    </w:p>
    <w:p w14:paraId="35E4AF18" w14:textId="721F2A56" w:rsidR="00D80C8E" w:rsidRPr="00AA3375" w:rsidRDefault="00CD3D3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instance, </w:t>
      </w:r>
      <w:r w:rsidR="00010471" w:rsidRPr="00AA3375">
        <w:rPr>
          <w:rFonts w:ascii="Abadi MT Condensed Light" w:hAnsi="Abadi MT Condensed Light" w:cs="Times New Roman"/>
          <w:szCs w:val="24"/>
        </w:rPr>
        <w:t>in the village</w:t>
      </w:r>
      <w:r w:rsidR="006A5BB7" w:rsidRPr="00AA3375">
        <w:rPr>
          <w:rFonts w:ascii="Abadi MT Condensed Light" w:hAnsi="Abadi MT Condensed Light" w:cs="Times New Roman"/>
          <w:szCs w:val="24"/>
        </w:rPr>
        <w:t>, a situation of a</w:t>
      </w:r>
      <w:r w:rsidR="001E1E1D" w:rsidRPr="00AA3375">
        <w:rPr>
          <w:rFonts w:ascii="Abadi MT Condensed Light" w:hAnsi="Abadi MT Condensed Light" w:cs="Times New Roman"/>
          <w:szCs w:val="24"/>
        </w:rPr>
        <w:t xml:space="preserve"> small problem </w:t>
      </w:r>
      <w:r w:rsidR="008116B9" w:rsidRPr="00AA3375">
        <w:rPr>
          <w:rFonts w:ascii="Abadi MT Condensed Light" w:hAnsi="Abadi MT Condensed Light" w:cs="Times New Roman"/>
          <w:szCs w:val="24"/>
        </w:rPr>
        <w:t xml:space="preserve">described </w:t>
      </w:r>
      <w:r w:rsidR="005C483E" w:rsidRPr="00AA3375">
        <w:rPr>
          <w:rFonts w:ascii="Abadi MT Condensed Light" w:hAnsi="Abadi MT Condensed Light" w:cs="Times New Roman"/>
          <w:szCs w:val="24"/>
        </w:rPr>
        <w:t xml:space="preserve">by the villagers </w:t>
      </w:r>
      <w:r w:rsidR="00353888" w:rsidRPr="00AA3375">
        <w:rPr>
          <w:rFonts w:ascii="Abadi MT Condensed Light" w:hAnsi="Abadi MT Condensed Light" w:cs="Times New Roman"/>
          <w:szCs w:val="24"/>
        </w:rPr>
        <w:t xml:space="preserve">as </w:t>
      </w:r>
      <w:r w:rsidR="00BC4DA5" w:rsidRPr="00AA3375">
        <w:rPr>
          <w:rFonts w:ascii="Abadi MT Condensed Light" w:hAnsi="Abadi MT Condensed Light" w:cs="Times New Roman"/>
          <w:szCs w:val="24"/>
        </w:rPr>
        <w:t>death row</w:t>
      </w:r>
      <w:r w:rsidR="00037DF8" w:rsidRPr="00AA3375">
        <w:rPr>
          <w:rFonts w:ascii="Abadi MT Condensed Light" w:hAnsi="Abadi MT Condensed Light" w:cs="Times New Roman"/>
          <w:szCs w:val="24"/>
        </w:rPr>
        <w:t xml:space="preserve"> </w:t>
      </w:r>
      <w:r w:rsidR="00181C0E" w:rsidRPr="00AA3375">
        <w:rPr>
          <w:rFonts w:ascii="Abadi MT Condensed Light" w:hAnsi="Abadi MT Condensed Light" w:cs="Times New Roman"/>
          <w:szCs w:val="24"/>
        </w:rPr>
        <w:t xml:space="preserve">and </w:t>
      </w:r>
      <w:r w:rsidR="006A5BB7" w:rsidRPr="00AA3375">
        <w:rPr>
          <w:rFonts w:ascii="Abadi MT Condensed Light" w:hAnsi="Abadi MT Condensed Light" w:cs="Times New Roman"/>
          <w:szCs w:val="24"/>
        </w:rPr>
        <w:t xml:space="preserve">would </w:t>
      </w:r>
      <w:r w:rsidR="000A2AAC" w:rsidRPr="00AA3375">
        <w:rPr>
          <w:rFonts w:ascii="Abadi MT Condensed Light" w:hAnsi="Abadi MT Condensed Light" w:cs="Times New Roman"/>
          <w:szCs w:val="24"/>
        </w:rPr>
        <w:t>scare</w:t>
      </w:r>
      <w:r w:rsidR="005C483E" w:rsidRPr="00AA3375">
        <w:rPr>
          <w:rFonts w:ascii="Abadi MT Condensed Light" w:hAnsi="Abadi MT Condensed Light" w:cs="Times New Roman"/>
          <w:szCs w:val="24"/>
        </w:rPr>
        <w:t xml:space="preserve"> you</w:t>
      </w:r>
      <w:r w:rsidR="00BC4DA5" w:rsidRPr="00AA3375">
        <w:rPr>
          <w:rFonts w:ascii="Abadi MT Condensed Light" w:hAnsi="Abadi MT Condensed Light" w:cs="Times New Roman"/>
          <w:szCs w:val="24"/>
        </w:rPr>
        <w:t xml:space="preserve">; </w:t>
      </w:r>
      <w:r w:rsidR="00037DF8" w:rsidRPr="00AA3375">
        <w:rPr>
          <w:rFonts w:ascii="Abadi MT Condensed Light" w:hAnsi="Abadi MT Condensed Light" w:cs="Times New Roman"/>
          <w:szCs w:val="24"/>
        </w:rPr>
        <w:t>while</w:t>
      </w:r>
      <w:r w:rsidR="006A5BB7" w:rsidRPr="00AA3375">
        <w:rPr>
          <w:rFonts w:ascii="Abadi MT Condensed Light" w:hAnsi="Abadi MT Condensed Light" w:cs="Times New Roman"/>
          <w:szCs w:val="24"/>
        </w:rPr>
        <w:t xml:space="preserve"> a</w:t>
      </w:r>
      <w:r w:rsidR="00037DF8" w:rsidRPr="00AA3375">
        <w:rPr>
          <w:rFonts w:ascii="Abadi MT Condensed Light" w:hAnsi="Abadi MT Condensed Light" w:cs="Times New Roman"/>
          <w:szCs w:val="24"/>
        </w:rPr>
        <w:t xml:space="preserve"> </w:t>
      </w:r>
      <w:r w:rsidR="005C483E" w:rsidRPr="00AA3375">
        <w:rPr>
          <w:rFonts w:ascii="Abadi MT Condensed Light" w:hAnsi="Abadi MT Condensed Light" w:cs="Times New Roman"/>
          <w:szCs w:val="24"/>
        </w:rPr>
        <w:t>problem</w:t>
      </w:r>
      <w:r w:rsidRPr="00AA3375">
        <w:rPr>
          <w:rFonts w:ascii="Abadi MT Condensed Light" w:hAnsi="Abadi MT Condensed Light" w:cs="Times New Roman"/>
          <w:szCs w:val="24"/>
        </w:rPr>
        <w:t xml:space="preserve"> (big)</w:t>
      </w:r>
      <w:r w:rsidR="005C483E" w:rsidRPr="00AA3375">
        <w:rPr>
          <w:rFonts w:ascii="Abadi MT Condensed Light" w:hAnsi="Abadi MT Condensed Light" w:cs="Times New Roman"/>
          <w:szCs w:val="24"/>
        </w:rPr>
        <w:t xml:space="preserve"> </w:t>
      </w:r>
      <w:r w:rsidR="00461793" w:rsidRPr="00AA3375">
        <w:rPr>
          <w:rFonts w:ascii="Abadi MT Condensed Light" w:hAnsi="Abadi MT Condensed Light" w:cs="Times New Roman"/>
          <w:szCs w:val="24"/>
        </w:rPr>
        <w:t>as cited by some people</w:t>
      </w:r>
      <w:r w:rsidRPr="00AA3375">
        <w:rPr>
          <w:rFonts w:ascii="Abadi MT Condensed Light" w:hAnsi="Abadi MT Condensed Light" w:cs="Times New Roman"/>
          <w:szCs w:val="24"/>
        </w:rPr>
        <w:t xml:space="preserve"> w</w:t>
      </w:r>
      <w:r w:rsidR="00461793" w:rsidRPr="00AA3375">
        <w:rPr>
          <w:rFonts w:ascii="Abadi MT Condensed Light" w:hAnsi="Abadi MT Condensed Light" w:cs="Times New Roman"/>
          <w:szCs w:val="24"/>
        </w:rPr>
        <w:t>ould probably make</w:t>
      </w:r>
      <w:r w:rsidR="003073AC" w:rsidRPr="00AA3375">
        <w:rPr>
          <w:rFonts w:ascii="Abadi MT Condensed Light" w:hAnsi="Abadi MT Condensed Light" w:cs="Times New Roman"/>
          <w:szCs w:val="24"/>
        </w:rPr>
        <w:t xml:space="preserve"> a tertiary need</w:t>
      </w:r>
      <w:r w:rsidR="00461793" w:rsidRPr="00AA3375">
        <w:rPr>
          <w:rFonts w:ascii="Abadi MT Condensed Light" w:hAnsi="Abadi MT Condensed Light" w:cs="Times New Roman"/>
          <w:szCs w:val="24"/>
        </w:rPr>
        <w:t xml:space="preserve">; </w:t>
      </w:r>
      <w:r w:rsidR="008B2C09" w:rsidRPr="00AA3375">
        <w:rPr>
          <w:rFonts w:ascii="Abadi MT Condensed Light" w:hAnsi="Abadi MT Condensed Light" w:cs="Times New Roman"/>
          <w:szCs w:val="24"/>
        </w:rPr>
        <w:t>this w</w:t>
      </w:r>
      <w:r w:rsidR="003073AC" w:rsidRPr="00AA3375">
        <w:rPr>
          <w:rFonts w:ascii="Abadi MT Condensed Light" w:hAnsi="Abadi MT Condensed Light" w:cs="Times New Roman"/>
          <w:szCs w:val="24"/>
        </w:rPr>
        <w:t xml:space="preserve">ould </w:t>
      </w:r>
      <w:r w:rsidR="0007640F" w:rsidRPr="00AA3375">
        <w:rPr>
          <w:rFonts w:ascii="Abadi MT Condensed Light" w:hAnsi="Abadi MT Condensed Light" w:cs="Times New Roman"/>
          <w:szCs w:val="24"/>
        </w:rPr>
        <w:t>be</w:t>
      </w:r>
      <w:r w:rsidR="003073AC" w:rsidRPr="00AA3375">
        <w:rPr>
          <w:rFonts w:ascii="Abadi MT Condensed Light" w:hAnsi="Abadi MT Condensed Light" w:cs="Times New Roman"/>
          <w:szCs w:val="24"/>
        </w:rPr>
        <w:t xml:space="preserve"> forbidden</w:t>
      </w:r>
      <w:r w:rsidR="00A41F51" w:rsidRPr="00AA3375">
        <w:rPr>
          <w:rFonts w:ascii="Abadi MT Condensed Light" w:hAnsi="Abadi MT Condensed Light" w:cs="Times New Roman"/>
          <w:szCs w:val="24"/>
        </w:rPr>
        <w:t xml:space="preserve"> ‘as a problem’ if it was mentioned </w:t>
      </w:r>
      <w:r w:rsidR="00845627" w:rsidRPr="00AA3375">
        <w:rPr>
          <w:rFonts w:ascii="Abadi MT Condensed Light" w:hAnsi="Abadi MT Condensed Light" w:cs="Times New Roman"/>
          <w:szCs w:val="24"/>
        </w:rPr>
        <w:t>to the lower class of people.</w:t>
      </w:r>
    </w:p>
    <w:p w14:paraId="211DEEEF" w14:textId="6D24CE4D" w:rsidR="00AA7768" w:rsidRPr="00AA3375" w:rsidRDefault="00AA776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w:t>
      </w:r>
      <w:r w:rsidR="00A41F51" w:rsidRPr="00AA3375">
        <w:rPr>
          <w:rFonts w:ascii="Abadi MT Condensed Light" w:hAnsi="Abadi MT Condensed Light" w:cs="Times New Roman"/>
          <w:szCs w:val="24"/>
        </w:rPr>
        <w:t>example,</w:t>
      </w:r>
      <w:r w:rsidRPr="00AA3375">
        <w:rPr>
          <w:rFonts w:ascii="Abadi MT Condensed Light" w:hAnsi="Abadi MT Condensed Light" w:cs="Times New Roman"/>
          <w:szCs w:val="24"/>
        </w:rPr>
        <w:t xml:space="preserve"> one driving limousine would </w:t>
      </w:r>
      <w:r w:rsidR="00D13621" w:rsidRPr="00AA3375">
        <w:rPr>
          <w:rFonts w:ascii="Abadi MT Condensed Light" w:hAnsi="Abadi MT Condensed Light" w:cs="Times New Roman"/>
          <w:szCs w:val="24"/>
        </w:rPr>
        <w:t>be organizing fo</w:t>
      </w:r>
      <w:r w:rsidR="00461793" w:rsidRPr="00AA3375">
        <w:rPr>
          <w:rFonts w:ascii="Abadi MT Condensed Light" w:hAnsi="Abadi MT Condensed Light" w:cs="Times New Roman"/>
          <w:szCs w:val="24"/>
        </w:rPr>
        <w:t xml:space="preserve">r routine maintenance </w:t>
      </w:r>
      <w:r w:rsidR="00ED3D03" w:rsidRPr="00AA3375">
        <w:rPr>
          <w:rFonts w:ascii="Abadi MT Condensed Light" w:hAnsi="Abadi MT Condensed Light" w:cs="Times New Roman"/>
          <w:szCs w:val="24"/>
        </w:rPr>
        <w:t>of about Two hundred thousand</w:t>
      </w:r>
      <w:r w:rsidR="00B46DAD" w:rsidRPr="00AA3375">
        <w:rPr>
          <w:rFonts w:ascii="Abadi MT Condensed Light" w:hAnsi="Abadi MT Condensed Light" w:cs="Times New Roman"/>
          <w:szCs w:val="24"/>
        </w:rPr>
        <w:t xml:space="preserve"> ,while</w:t>
      </w:r>
      <w:r w:rsidR="00ED3D03" w:rsidRPr="00AA3375">
        <w:rPr>
          <w:rFonts w:ascii="Abadi MT Condensed Light" w:hAnsi="Abadi MT Condensed Light" w:cs="Times New Roman"/>
          <w:szCs w:val="24"/>
        </w:rPr>
        <w:t>,</w:t>
      </w:r>
      <w:r w:rsidR="001703B8" w:rsidRPr="00AA3375">
        <w:rPr>
          <w:rFonts w:ascii="Abadi MT Condensed Light" w:hAnsi="Abadi MT Condensed Light" w:cs="Times New Roman"/>
          <w:szCs w:val="24"/>
        </w:rPr>
        <w:t xml:space="preserve"> the same amount </w:t>
      </w:r>
      <w:r w:rsidR="00D5652A" w:rsidRPr="00AA3375">
        <w:rPr>
          <w:rFonts w:ascii="Abadi MT Condensed Light" w:hAnsi="Abadi MT Condensed Light" w:cs="Times New Roman"/>
          <w:szCs w:val="24"/>
        </w:rPr>
        <w:t xml:space="preserve">could </w:t>
      </w:r>
      <w:r w:rsidR="00415D6F" w:rsidRPr="00AA3375">
        <w:rPr>
          <w:rFonts w:ascii="Abadi MT Condensed Light" w:hAnsi="Abadi MT Condensed Light" w:cs="Times New Roman"/>
          <w:szCs w:val="24"/>
        </w:rPr>
        <w:t xml:space="preserve">purchase two </w:t>
      </w:r>
      <w:r w:rsidR="009D7B8D" w:rsidRPr="00AA3375">
        <w:rPr>
          <w:rFonts w:ascii="Abadi MT Condensed Light" w:hAnsi="Abadi MT Condensed Light" w:cs="Times New Roman"/>
          <w:szCs w:val="24"/>
        </w:rPr>
        <w:t>brand-new</w:t>
      </w:r>
      <w:r w:rsidR="00DD2ACB" w:rsidRPr="00AA3375">
        <w:rPr>
          <w:rFonts w:ascii="Abadi MT Condensed Light" w:hAnsi="Abadi MT Condensed Light" w:cs="Times New Roman"/>
          <w:szCs w:val="24"/>
        </w:rPr>
        <w:t xml:space="preserve"> motorbike</w:t>
      </w:r>
      <w:r w:rsidR="00415D6F" w:rsidRPr="00AA3375">
        <w:rPr>
          <w:rFonts w:ascii="Abadi MT Condensed Light" w:hAnsi="Abadi MT Condensed Light" w:cs="Times New Roman"/>
          <w:szCs w:val="24"/>
        </w:rPr>
        <w:t xml:space="preserve">s </w:t>
      </w:r>
      <w:r w:rsidR="00664942" w:rsidRPr="00AA3375">
        <w:rPr>
          <w:rFonts w:ascii="Abadi MT Condensed Light" w:hAnsi="Abadi MT Condensed Light" w:cs="Times New Roman"/>
          <w:szCs w:val="24"/>
        </w:rPr>
        <w:t>that</w:t>
      </w:r>
      <w:r w:rsidR="00DD2ACB" w:rsidRPr="00AA3375">
        <w:rPr>
          <w:rFonts w:ascii="Abadi MT Condensed Light" w:hAnsi="Abadi MT Condensed Light" w:cs="Times New Roman"/>
          <w:szCs w:val="24"/>
        </w:rPr>
        <w:t xml:space="preserve"> </w:t>
      </w:r>
      <w:r w:rsidR="00415D6F" w:rsidRPr="00AA3375">
        <w:rPr>
          <w:rFonts w:ascii="Abadi MT Condensed Light" w:hAnsi="Abadi MT Condensed Light" w:cs="Times New Roman"/>
          <w:szCs w:val="24"/>
        </w:rPr>
        <w:t>would</w:t>
      </w:r>
      <w:r w:rsidR="000A6338" w:rsidRPr="00AA3375">
        <w:rPr>
          <w:rFonts w:ascii="Abadi MT Condensed Light" w:hAnsi="Abadi MT Condensed Light" w:cs="Times New Roman"/>
          <w:szCs w:val="24"/>
        </w:rPr>
        <w:t xml:space="preserve"> </w:t>
      </w:r>
      <w:r w:rsidR="00415D6F" w:rsidRPr="00AA3375">
        <w:rPr>
          <w:rFonts w:ascii="Abadi MT Condensed Light" w:hAnsi="Abadi MT Condensed Light" w:cs="Times New Roman"/>
          <w:szCs w:val="24"/>
        </w:rPr>
        <w:t>comfortably</w:t>
      </w:r>
      <w:r w:rsidR="002A2FB4" w:rsidRPr="00AA3375">
        <w:rPr>
          <w:rFonts w:ascii="Abadi MT Condensed Light" w:hAnsi="Abadi MT Condensed Light" w:cs="Times New Roman"/>
          <w:szCs w:val="24"/>
        </w:rPr>
        <w:t xml:space="preserve"> feed and facilitate at least two</w:t>
      </w:r>
      <w:r w:rsidR="00415D6F" w:rsidRPr="00AA3375">
        <w:rPr>
          <w:rFonts w:ascii="Abadi MT Condensed Light" w:hAnsi="Abadi MT Condensed Light" w:cs="Times New Roman"/>
          <w:szCs w:val="24"/>
        </w:rPr>
        <w:t xml:space="preserve"> families</w:t>
      </w:r>
      <w:r w:rsidR="002A2FB4" w:rsidRPr="00AA3375">
        <w:rPr>
          <w:rFonts w:ascii="Abadi MT Condensed Light" w:hAnsi="Abadi MT Condensed Light" w:cs="Times New Roman"/>
          <w:szCs w:val="24"/>
        </w:rPr>
        <w:t xml:space="preserve"> of 10</w:t>
      </w:r>
      <w:r w:rsidR="000A6338" w:rsidRPr="00AA3375">
        <w:rPr>
          <w:rFonts w:ascii="Abadi MT Condensed Light" w:hAnsi="Abadi MT Condensed Light" w:cs="Times New Roman"/>
          <w:szCs w:val="24"/>
        </w:rPr>
        <w:t>.</w:t>
      </w:r>
    </w:p>
    <w:p w14:paraId="14640EAF" w14:textId="590F521A" w:rsidR="000A6338" w:rsidRPr="00AA3375" w:rsidRDefault="00F8631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So,</w:t>
      </w:r>
      <w:r w:rsidR="00CC3021" w:rsidRPr="00AA3375">
        <w:rPr>
          <w:rFonts w:ascii="Abadi MT Condensed Light" w:hAnsi="Abadi MT Condensed Light" w:cs="Times New Roman"/>
          <w:szCs w:val="24"/>
        </w:rPr>
        <w:t xml:space="preserve"> you </w:t>
      </w:r>
      <w:r w:rsidR="00C10DBA" w:rsidRPr="00AA3375">
        <w:rPr>
          <w:rFonts w:ascii="Abadi MT Condensed Light" w:hAnsi="Abadi MT Condensed Light" w:cs="Times New Roman"/>
          <w:szCs w:val="24"/>
        </w:rPr>
        <w:t>do not</w:t>
      </w:r>
      <w:r w:rsidR="00CC3021" w:rsidRPr="00AA3375">
        <w:rPr>
          <w:rFonts w:ascii="Abadi MT Condensed Light" w:hAnsi="Abadi MT Condensed Light" w:cs="Times New Roman"/>
          <w:szCs w:val="24"/>
        </w:rPr>
        <w:t xml:space="preserve"> have to go</w:t>
      </w:r>
      <w:r w:rsidR="000D0340" w:rsidRPr="00AA3375">
        <w:rPr>
          <w:rFonts w:ascii="Abadi MT Condensed Light" w:hAnsi="Abadi MT Condensed Light" w:cs="Times New Roman"/>
          <w:szCs w:val="24"/>
        </w:rPr>
        <w:t xml:space="preserve"> </w:t>
      </w:r>
      <w:r w:rsidR="00CC3021" w:rsidRPr="00AA3375">
        <w:rPr>
          <w:rFonts w:ascii="Abadi MT Condensed Light" w:hAnsi="Abadi MT Condensed Light" w:cs="Times New Roman"/>
          <w:szCs w:val="24"/>
        </w:rPr>
        <w:t>on the roof</w:t>
      </w:r>
      <w:r w:rsidR="000D0340" w:rsidRPr="00AA3375">
        <w:rPr>
          <w:rFonts w:ascii="Abadi MT Condensed Light" w:hAnsi="Abadi MT Condensed Light" w:cs="Times New Roman"/>
          <w:szCs w:val="24"/>
        </w:rPr>
        <w:t xml:space="preserve">tops to announce </w:t>
      </w:r>
      <w:r w:rsidR="00954E59" w:rsidRPr="00AA3375">
        <w:rPr>
          <w:rFonts w:ascii="Abadi MT Condensed Light" w:hAnsi="Abadi MT Condensed Light" w:cs="Times New Roman"/>
          <w:szCs w:val="24"/>
        </w:rPr>
        <w:t>the size of your challenge</w:t>
      </w:r>
      <w:r w:rsidR="005101F7" w:rsidRPr="00AA3375">
        <w:rPr>
          <w:rFonts w:ascii="Abadi MT Condensed Light" w:hAnsi="Abadi MT Condensed Light" w:cs="Times New Roman"/>
          <w:szCs w:val="24"/>
        </w:rPr>
        <w:t>(</w:t>
      </w:r>
      <w:r w:rsidR="00954E59" w:rsidRPr="00AA3375">
        <w:rPr>
          <w:rFonts w:ascii="Abadi MT Condensed Light" w:hAnsi="Abadi MT Condensed Light" w:cs="Times New Roman"/>
          <w:szCs w:val="24"/>
        </w:rPr>
        <w:t>s</w:t>
      </w:r>
      <w:r w:rsidR="005101F7" w:rsidRPr="00AA3375">
        <w:rPr>
          <w:rFonts w:ascii="Abadi MT Condensed Light" w:hAnsi="Abadi MT Condensed Light" w:cs="Times New Roman"/>
          <w:szCs w:val="24"/>
        </w:rPr>
        <w:t>)</w:t>
      </w:r>
      <w:r w:rsidR="00954E59" w:rsidRPr="00AA3375">
        <w:rPr>
          <w:rFonts w:ascii="Abadi MT Condensed Light" w:hAnsi="Abadi MT Condensed Light" w:cs="Times New Roman"/>
          <w:szCs w:val="24"/>
        </w:rPr>
        <w:t xml:space="preserve"> because </w:t>
      </w:r>
      <w:r w:rsidR="005101F7" w:rsidRPr="00AA3375">
        <w:rPr>
          <w:rFonts w:ascii="Abadi MT Condensed Light" w:hAnsi="Abadi MT Condensed Light" w:cs="Times New Roman"/>
          <w:szCs w:val="24"/>
        </w:rPr>
        <w:t>a challenge is a challenge</w:t>
      </w:r>
      <w:r w:rsidR="00AD274C" w:rsidRPr="00AA3375">
        <w:rPr>
          <w:rFonts w:ascii="Abadi MT Condensed Light" w:hAnsi="Abadi MT Condensed Light" w:cs="Times New Roman"/>
          <w:szCs w:val="24"/>
        </w:rPr>
        <w:t xml:space="preserve">. The only variables in the situation </w:t>
      </w:r>
      <w:r w:rsidR="00E45268" w:rsidRPr="00AA3375">
        <w:rPr>
          <w:rFonts w:ascii="Abadi MT Condensed Light" w:hAnsi="Abadi MT Condensed Light" w:cs="Times New Roman"/>
          <w:szCs w:val="24"/>
        </w:rPr>
        <w:t xml:space="preserve">would be </w:t>
      </w:r>
      <w:r w:rsidR="00AD274C" w:rsidRPr="00AA3375">
        <w:rPr>
          <w:rFonts w:ascii="Abadi MT Condensed Light" w:hAnsi="Abadi MT Condensed Light" w:cs="Times New Roman"/>
          <w:szCs w:val="24"/>
        </w:rPr>
        <w:t xml:space="preserve">the </w:t>
      </w:r>
      <w:r w:rsidR="00B60E17" w:rsidRPr="00AA3375">
        <w:rPr>
          <w:rFonts w:ascii="Abadi MT Condensed Light" w:hAnsi="Abadi MT Condensed Light" w:cs="Times New Roman"/>
          <w:szCs w:val="24"/>
        </w:rPr>
        <w:t>owners;</w:t>
      </w:r>
      <w:r w:rsidR="00C25C63" w:rsidRPr="00AA3375">
        <w:rPr>
          <w:rFonts w:ascii="Abadi MT Condensed Light" w:hAnsi="Abadi MT Condensed Light" w:cs="Times New Roman"/>
          <w:szCs w:val="24"/>
        </w:rPr>
        <w:t xml:space="preserve"> </w:t>
      </w:r>
      <w:r w:rsidR="0087619A" w:rsidRPr="00AA3375">
        <w:rPr>
          <w:rFonts w:ascii="Abadi MT Condensed Light" w:hAnsi="Abadi MT Condensed Light" w:cs="Times New Roman"/>
          <w:szCs w:val="24"/>
        </w:rPr>
        <w:t>nothing more, nothing special.</w:t>
      </w:r>
    </w:p>
    <w:p w14:paraId="5D940A77" w14:textId="58A62527" w:rsidR="00B20999" w:rsidRPr="00AA3375" w:rsidRDefault="00B2099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same amount of energy and time </w:t>
      </w:r>
      <w:r w:rsidR="00F759B2" w:rsidRPr="00AA3375">
        <w:rPr>
          <w:rFonts w:ascii="Abadi MT Condensed Light" w:hAnsi="Abadi MT Condensed Light" w:cs="Times New Roman"/>
          <w:szCs w:val="24"/>
        </w:rPr>
        <w:t xml:space="preserve">to address one </w:t>
      </w:r>
      <w:r w:rsidR="00F86313" w:rsidRPr="00AA3375">
        <w:rPr>
          <w:rFonts w:ascii="Abadi MT Condensed Light" w:hAnsi="Abadi MT Condensed Light" w:cs="Times New Roman"/>
          <w:szCs w:val="24"/>
        </w:rPr>
        <w:t>can</w:t>
      </w:r>
      <w:r w:rsidR="00F759B2" w:rsidRPr="00AA3375">
        <w:rPr>
          <w:rFonts w:ascii="Abadi MT Condensed Light" w:hAnsi="Abadi MT Condensed Light" w:cs="Times New Roman"/>
          <w:szCs w:val="24"/>
        </w:rPr>
        <w:t xml:space="preserve"> settle the other- </w:t>
      </w:r>
      <w:r w:rsidR="00884829" w:rsidRPr="00AA3375">
        <w:rPr>
          <w:rFonts w:ascii="Abadi MT Condensed Light" w:hAnsi="Abadi MT Condensed Light" w:cs="Times New Roman"/>
          <w:szCs w:val="24"/>
        </w:rPr>
        <w:t>from an owner’</w:t>
      </w:r>
      <w:r w:rsidR="00226555" w:rsidRPr="00AA3375">
        <w:rPr>
          <w:rFonts w:ascii="Abadi MT Condensed Light" w:hAnsi="Abadi MT Condensed Light" w:cs="Times New Roman"/>
          <w:szCs w:val="24"/>
        </w:rPr>
        <w:t xml:space="preserve">s </w:t>
      </w:r>
      <w:r w:rsidR="00884829" w:rsidRPr="00AA3375">
        <w:rPr>
          <w:rFonts w:ascii="Abadi MT Condensed Light" w:hAnsi="Abadi MT Condensed Light" w:cs="Times New Roman"/>
          <w:szCs w:val="24"/>
        </w:rPr>
        <w:t>point</w:t>
      </w:r>
      <w:r w:rsidR="00226555" w:rsidRPr="00AA3375">
        <w:rPr>
          <w:rFonts w:ascii="Abadi MT Condensed Light" w:hAnsi="Abadi MT Condensed Light" w:cs="Times New Roman"/>
          <w:szCs w:val="24"/>
        </w:rPr>
        <w:t>.</w:t>
      </w:r>
    </w:p>
    <w:p w14:paraId="13626E98" w14:textId="6D444B4B" w:rsidR="00226555" w:rsidRPr="00AA3375" w:rsidRDefault="0022655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same a</w:t>
      </w:r>
      <w:r w:rsidR="00664942" w:rsidRPr="00AA3375">
        <w:rPr>
          <w:rFonts w:ascii="Abadi MT Condensed Light" w:hAnsi="Abadi MT Condensed Light" w:cs="Times New Roman"/>
          <w:szCs w:val="24"/>
        </w:rPr>
        <w:t>mount of energy a multinational</w:t>
      </w:r>
      <w:r w:rsidR="004F5EA6" w:rsidRPr="00AA3375">
        <w:rPr>
          <w:rFonts w:ascii="Abadi MT Condensed Light" w:hAnsi="Abadi MT Condensed Light" w:cs="Times New Roman"/>
          <w:szCs w:val="24"/>
        </w:rPr>
        <w:t xml:space="preserve"> manager uses to decide on a strategy to </w:t>
      </w:r>
      <w:r w:rsidR="002C7495" w:rsidRPr="00AA3375">
        <w:rPr>
          <w:rFonts w:ascii="Abadi MT Condensed Light" w:hAnsi="Abadi MT Condensed Light" w:cs="Times New Roman"/>
          <w:szCs w:val="24"/>
        </w:rPr>
        <w:t xml:space="preserve">make </w:t>
      </w:r>
      <w:r w:rsidR="004F5EA6" w:rsidRPr="00AA3375">
        <w:rPr>
          <w:rFonts w:ascii="Abadi MT Condensed Light" w:hAnsi="Abadi MT Condensed Light" w:cs="Times New Roman"/>
          <w:szCs w:val="24"/>
        </w:rPr>
        <w:t xml:space="preserve">a </w:t>
      </w:r>
      <w:r w:rsidR="002C7495" w:rsidRPr="00AA3375">
        <w:rPr>
          <w:rFonts w:ascii="Abadi MT Condensed Light" w:hAnsi="Abadi MT Condensed Light" w:cs="Times New Roman"/>
          <w:szCs w:val="24"/>
        </w:rPr>
        <w:t>multi</w:t>
      </w:r>
      <w:r w:rsidR="00ED3D03" w:rsidRPr="00AA3375">
        <w:rPr>
          <w:rFonts w:ascii="Abadi MT Condensed Light" w:hAnsi="Abadi MT Condensed Light" w:cs="Times New Roman"/>
          <w:szCs w:val="24"/>
        </w:rPr>
        <w:t>-</w:t>
      </w:r>
      <w:r w:rsidR="002C7495" w:rsidRPr="00AA3375">
        <w:rPr>
          <w:rFonts w:ascii="Abadi MT Condensed Light" w:hAnsi="Abadi MT Condensed Light" w:cs="Times New Roman"/>
          <w:szCs w:val="24"/>
        </w:rPr>
        <w:t xml:space="preserve">billion profit </w:t>
      </w:r>
      <w:r w:rsidR="00073A31" w:rsidRPr="00AA3375">
        <w:rPr>
          <w:rFonts w:ascii="Abadi MT Condensed Light" w:hAnsi="Abadi MT Condensed Light" w:cs="Times New Roman"/>
          <w:szCs w:val="24"/>
        </w:rPr>
        <w:t>margin is the same amount</w:t>
      </w:r>
      <w:r w:rsidR="00664942" w:rsidRPr="00AA3375">
        <w:rPr>
          <w:rFonts w:ascii="Abadi MT Condensed Light" w:hAnsi="Abadi MT Condensed Light" w:cs="Times New Roman"/>
          <w:szCs w:val="24"/>
        </w:rPr>
        <w:t xml:space="preserve"> of energy</w:t>
      </w:r>
      <w:r w:rsidR="00073A31" w:rsidRPr="00AA3375">
        <w:rPr>
          <w:rFonts w:ascii="Abadi MT Condensed Light" w:hAnsi="Abadi MT Condensed Light" w:cs="Times New Roman"/>
          <w:szCs w:val="24"/>
        </w:rPr>
        <w:t xml:space="preserve"> equally required by a village boy to make</w:t>
      </w:r>
      <w:r w:rsidR="00AD274C" w:rsidRPr="00AA3375">
        <w:rPr>
          <w:rFonts w:ascii="Abadi MT Condensed Light" w:hAnsi="Abadi MT Condensed Light" w:cs="Times New Roman"/>
          <w:szCs w:val="24"/>
        </w:rPr>
        <w:t xml:space="preserve"> a toy</w:t>
      </w:r>
      <w:r w:rsidR="00A018B1" w:rsidRPr="00AA3375">
        <w:rPr>
          <w:rFonts w:ascii="Abadi MT Condensed Light" w:hAnsi="Abadi MT Condensed Light" w:cs="Times New Roman"/>
          <w:szCs w:val="24"/>
        </w:rPr>
        <w:t xml:space="preserve"> out of a wooden stump </w:t>
      </w:r>
      <w:r w:rsidR="00DD397E" w:rsidRPr="00AA3375">
        <w:rPr>
          <w:rFonts w:ascii="Abadi MT Condensed Light" w:hAnsi="Abadi MT Condensed Light" w:cs="Times New Roman"/>
          <w:szCs w:val="24"/>
        </w:rPr>
        <w:t>and</w:t>
      </w:r>
      <w:r w:rsidR="009B5D0C" w:rsidRPr="00AA3375">
        <w:rPr>
          <w:rFonts w:ascii="Abadi MT Condensed Light" w:hAnsi="Abadi MT Condensed Light" w:cs="Times New Roman"/>
          <w:szCs w:val="24"/>
        </w:rPr>
        <w:t xml:space="preserve"> </w:t>
      </w:r>
      <w:r w:rsidR="00073A31" w:rsidRPr="00AA3375">
        <w:rPr>
          <w:rFonts w:ascii="Abadi MT Condensed Light" w:hAnsi="Abadi MT Condensed Light" w:cs="Times New Roman"/>
          <w:szCs w:val="24"/>
        </w:rPr>
        <w:t>move</w:t>
      </w:r>
      <w:r w:rsidR="00A018B1" w:rsidRPr="00AA3375">
        <w:rPr>
          <w:rFonts w:ascii="Abadi MT Condensed Light" w:hAnsi="Abadi MT Condensed Light" w:cs="Times New Roman"/>
          <w:szCs w:val="24"/>
        </w:rPr>
        <w:t>d</w:t>
      </w:r>
      <w:r w:rsidR="00073A31" w:rsidRPr="00AA3375">
        <w:rPr>
          <w:rFonts w:ascii="Abadi MT Condensed Light" w:hAnsi="Abadi MT Condensed Light" w:cs="Times New Roman"/>
          <w:szCs w:val="24"/>
        </w:rPr>
        <w:t xml:space="preserve"> by </w:t>
      </w:r>
      <w:r w:rsidR="00A018B1" w:rsidRPr="00AA3375">
        <w:rPr>
          <w:rFonts w:ascii="Abadi MT Condensed Light" w:hAnsi="Abadi MT Condensed Light" w:cs="Times New Roman"/>
          <w:szCs w:val="24"/>
        </w:rPr>
        <w:t>the</w:t>
      </w:r>
      <w:r w:rsidR="0025439C" w:rsidRPr="00AA3375">
        <w:rPr>
          <w:rFonts w:ascii="Abadi MT Condensed Light" w:hAnsi="Abadi MT Condensed Light" w:cs="Times New Roman"/>
          <w:szCs w:val="24"/>
        </w:rPr>
        <w:t xml:space="preserve"> push</w:t>
      </w:r>
      <w:r w:rsidR="00ED3D03" w:rsidRPr="00AA3375">
        <w:rPr>
          <w:rFonts w:ascii="Abadi MT Condensed Light" w:hAnsi="Abadi MT Condensed Light" w:cs="Times New Roman"/>
          <w:szCs w:val="24"/>
        </w:rPr>
        <w:t>-</w:t>
      </w:r>
      <w:r w:rsidR="00073A31" w:rsidRPr="00AA3375">
        <w:rPr>
          <w:rFonts w:ascii="Abadi MT Condensed Light" w:hAnsi="Abadi MT Condensed Light" w:cs="Times New Roman"/>
          <w:szCs w:val="24"/>
        </w:rPr>
        <w:t xml:space="preserve">pull </w:t>
      </w:r>
      <w:r w:rsidR="0025439C" w:rsidRPr="00AA3375">
        <w:rPr>
          <w:rFonts w:ascii="Abadi MT Condensed Light" w:hAnsi="Abadi MT Condensed Light" w:cs="Times New Roman"/>
          <w:szCs w:val="24"/>
        </w:rPr>
        <w:t xml:space="preserve">of </w:t>
      </w:r>
      <w:r w:rsidR="003102B3" w:rsidRPr="00AA3375">
        <w:rPr>
          <w:rFonts w:ascii="Abadi MT Condensed Light" w:hAnsi="Abadi MT Condensed Light" w:cs="Times New Roman"/>
          <w:szCs w:val="24"/>
        </w:rPr>
        <w:t>a string.</w:t>
      </w:r>
    </w:p>
    <w:p w14:paraId="42397E42" w14:textId="31F55C84" w:rsidR="003102B3" w:rsidRPr="00AA3375" w:rsidRDefault="003102B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only difference is their location, </w:t>
      </w:r>
      <w:r w:rsidR="00C678E9" w:rsidRPr="00AA3375">
        <w:rPr>
          <w:rFonts w:ascii="Abadi MT Condensed Light" w:hAnsi="Abadi MT Condensed Light" w:cs="Times New Roman"/>
          <w:szCs w:val="24"/>
        </w:rPr>
        <w:t>status</w:t>
      </w:r>
      <w:r w:rsidR="00ED3D03" w:rsidRPr="00AA3375">
        <w:rPr>
          <w:rFonts w:ascii="Abadi MT Condensed Light" w:hAnsi="Abadi MT Condensed Light" w:cs="Times New Roman"/>
          <w:szCs w:val="24"/>
        </w:rPr>
        <w:t>,</w:t>
      </w:r>
      <w:r w:rsidR="00C678E9" w:rsidRPr="00AA3375">
        <w:rPr>
          <w:rFonts w:ascii="Abadi MT Condensed Light" w:hAnsi="Abadi MT Condensed Light" w:cs="Times New Roman"/>
          <w:szCs w:val="24"/>
        </w:rPr>
        <w:t xml:space="preserve"> etc. But a decision is a decision.</w:t>
      </w:r>
    </w:p>
    <w:p w14:paraId="32AD76EE" w14:textId="26C77CF8" w:rsidR="00C678E9" w:rsidRPr="00AA3375" w:rsidRDefault="00C678E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C93715" w:rsidRPr="00AA3375">
        <w:rPr>
          <w:rFonts w:ascii="Abadi MT Condensed Light" w:hAnsi="Abadi MT Condensed Light" w:cs="Times New Roman"/>
          <w:szCs w:val="24"/>
        </w:rPr>
        <w:t xml:space="preserve">he variation of a </w:t>
      </w:r>
      <w:r w:rsidR="00ED3D03" w:rsidRPr="00AA3375">
        <w:rPr>
          <w:rFonts w:ascii="Abadi MT Condensed Light" w:hAnsi="Abadi MT Condensed Light" w:cs="Times New Roman"/>
          <w:szCs w:val="24"/>
        </w:rPr>
        <w:t>salary's monetary compensation</w:t>
      </w:r>
      <w:r w:rsidR="00C93715" w:rsidRPr="00AA3375">
        <w:rPr>
          <w:rFonts w:ascii="Abadi MT Condensed Light" w:hAnsi="Abadi MT Condensed Light" w:cs="Times New Roman"/>
          <w:szCs w:val="24"/>
        </w:rPr>
        <w:t xml:space="preserve"> is nothing unique</w:t>
      </w:r>
      <w:r w:rsidR="003F4CDD" w:rsidRPr="00AA3375">
        <w:rPr>
          <w:rFonts w:ascii="Abadi MT Condensed Light" w:hAnsi="Abadi MT Condensed Light" w:cs="Times New Roman"/>
          <w:szCs w:val="24"/>
        </w:rPr>
        <w:t xml:space="preserve"> to the thinkers, </w:t>
      </w:r>
      <w:r w:rsidR="00535DEA" w:rsidRPr="00AA3375">
        <w:rPr>
          <w:rFonts w:ascii="Abadi MT Condensed Light" w:hAnsi="Abadi MT Condensed Light" w:cs="Times New Roman"/>
          <w:szCs w:val="24"/>
        </w:rPr>
        <w:t>planners</w:t>
      </w:r>
      <w:r w:rsidR="00ED3D03" w:rsidRPr="00AA3375">
        <w:rPr>
          <w:rFonts w:ascii="Abadi MT Condensed Light" w:hAnsi="Abadi MT Condensed Light" w:cs="Times New Roman"/>
          <w:szCs w:val="24"/>
        </w:rPr>
        <w:t>,</w:t>
      </w:r>
      <w:r w:rsidR="00535DEA" w:rsidRPr="00AA3375">
        <w:rPr>
          <w:rFonts w:ascii="Abadi MT Condensed Light" w:hAnsi="Abadi MT Condensed Light" w:cs="Times New Roman"/>
          <w:szCs w:val="24"/>
        </w:rPr>
        <w:t xml:space="preserve"> or </w:t>
      </w:r>
      <w:r w:rsidR="00190D28" w:rsidRPr="00AA3375">
        <w:rPr>
          <w:rFonts w:ascii="Abadi MT Condensed Light" w:hAnsi="Abadi MT Condensed Light" w:cs="Times New Roman"/>
          <w:szCs w:val="24"/>
        </w:rPr>
        <w:t>decision</w:t>
      </w:r>
      <w:r w:rsidR="00ED3D03" w:rsidRPr="00AA3375">
        <w:rPr>
          <w:rFonts w:ascii="Abadi MT Condensed Light" w:hAnsi="Abadi MT Condensed Light" w:cs="Times New Roman"/>
          <w:szCs w:val="24"/>
        </w:rPr>
        <w:t>-</w:t>
      </w:r>
      <w:r w:rsidR="00190D28" w:rsidRPr="00AA3375">
        <w:rPr>
          <w:rFonts w:ascii="Abadi MT Condensed Light" w:hAnsi="Abadi MT Condensed Light" w:cs="Times New Roman"/>
          <w:szCs w:val="24"/>
        </w:rPr>
        <w:t>makers at their levels</w:t>
      </w:r>
      <w:r w:rsidR="00F97E24" w:rsidRPr="00AA3375">
        <w:rPr>
          <w:rFonts w:ascii="Abadi MT Condensed Light" w:hAnsi="Abadi MT Condensed Light" w:cs="Times New Roman"/>
          <w:szCs w:val="24"/>
        </w:rPr>
        <w:t xml:space="preserve">. </w:t>
      </w:r>
      <w:r w:rsidR="00C93715" w:rsidRPr="00AA3375">
        <w:rPr>
          <w:rFonts w:ascii="Abadi MT Condensed Light" w:hAnsi="Abadi MT Condensed Light" w:cs="Times New Roman"/>
          <w:szCs w:val="24"/>
        </w:rPr>
        <w:t>The importance of a decision is not in the reward</w:t>
      </w:r>
      <w:r w:rsidR="00D72C63" w:rsidRPr="00AA3375">
        <w:rPr>
          <w:rFonts w:ascii="Abadi MT Condensed Light" w:hAnsi="Abadi MT Condensed Light" w:cs="Times New Roman"/>
          <w:szCs w:val="24"/>
        </w:rPr>
        <w:t xml:space="preserve"> to it but the solution it brings to the table. It is just a</w:t>
      </w:r>
      <w:r w:rsidR="00BE3375" w:rsidRPr="00AA3375">
        <w:rPr>
          <w:rFonts w:ascii="Abadi MT Condensed Light" w:hAnsi="Abadi MT Condensed Light" w:cs="Times New Roman"/>
          <w:szCs w:val="24"/>
        </w:rPr>
        <w:t xml:space="preserve"> </w:t>
      </w:r>
      <w:r w:rsidR="00F97E24" w:rsidRPr="00AA3375">
        <w:rPr>
          <w:rFonts w:ascii="Abadi MT Condensed Light" w:hAnsi="Abadi MT Condensed Light" w:cs="Times New Roman"/>
          <w:szCs w:val="24"/>
        </w:rPr>
        <w:t>decision</w:t>
      </w:r>
      <w:r w:rsidR="00BE3375" w:rsidRPr="00AA3375">
        <w:rPr>
          <w:rFonts w:ascii="Abadi MT Condensed Light" w:hAnsi="Abadi MT Condensed Light" w:cs="Times New Roman"/>
          <w:szCs w:val="24"/>
        </w:rPr>
        <w:t>.</w:t>
      </w:r>
    </w:p>
    <w:p w14:paraId="43B850D7" w14:textId="73846302" w:rsidR="00BE3375" w:rsidRPr="00AA3375" w:rsidRDefault="003802B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Whatever decision will cost </w:t>
      </w:r>
      <w:r w:rsidR="001D4ECE" w:rsidRPr="00AA3375">
        <w:rPr>
          <w:rFonts w:ascii="Abadi MT Condensed Light" w:hAnsi="Abadi MT Condensed Light" w:cs="Times New Roman"/>
          <w:szCs w:val="24"/>
        </w:rPr>
        <w:t xml:space="preserve">a fortune or yield </w:t>
      </w:r>
      <w:r w:rsidR="009A5406" w:rsidRPr="00AA3375">
        <w:rPr>
          <w:rFonts w:ascii="Abadi MT Condensed Light" w:hAnsi="Abadi MT Condensed Light" w:cs="Times New Roman"/>
          <w:szCs w:val="24"/>
        </w:rPr>
        <w:t xml:space="preserve">an equivalent of the other person’s </w:t>
      </w:r>
      <w:r w:rsidR="00576BC8" w:rsidRPr="00AA3375">
        <w:rPr>
          <w:rFonts w:ascii="Abadi MT Condensed Light" w:hAnsi="Abadi MT Condensed Light" w:cs="Times New Roman"/>
          <w:szCs w:val="24"/>
        </w:rPr>
        <w:t xml:space="preserve">decision </w:t>
      </w:r>
      <w:r w:rsidR="009A5406" w:rsidRPr="00AA3375">
        <w:rPr>
          <w:rFonts w:ascii="Abadi MT Condensed Light" w:hAnsi="Abadi MT Condensed Light" w:cs="Times New Roman"/>
          <w:szCs w:val="24"/>
        </w:rPr>
        <w:t xml:space="preserve">without </w:t>
      </w:r>
      <w:r w:rsidR="00745B61" w:rsidRPr="00AA3375">
        <w:rPr>
          <w:rFonts w:ascii="Abadi MT Condensed Light" w:hAnsi="Abadi MT Condensed Light" w:cs="Times New Roman"/>
          <w:szCs w:val="24"/>
        </w:rPr>
        <w:t>bias</w:t>
      </w:r>
      <w:r w:rsidR="00B7088B" w:rsidRPr="00AA3375">
        <w:rPr>
          <w:rFonts w:ascii="Abadi MT Condensed Light" w:hAnsi="Abadi MT Condensed Light" w:cs="Times New Roman"/>
          <w:szCs w:val="24"/>
        </w:rPr>
        <w:t>,</w:t>
      </w:r>
      <w:r w:rsidR="00D72C63" w:rsidRPr="00AA3375">
        <w:rPr>
          <w:rFonts w:ascii="Abadi MT Condensed Light" w:hAnsi="Abadi MT Condensed Light" w:cs="Times New Roman"/>
          <w:szCs w:val="24"/>
        </w:rPr>
        <w:t xml:space="preserve"> and the resultant solutions </w:t>
      </w:r>
      <w:r w:rsidR="00745B61" w:rsidRPr="00AA3375">
        <w:rPr>
          <w:rFonts w:ascii="Abadi MT Condensed Light" w:hAnsi="Abadi MT Condensed Light" w:cs="Times New Roman"/>
          <w:szCs w:val="24"/>
        </w:rPr>
        <w:t>are but the same.</w:t>
      </w:r>
    </w:p>
    <w:p w14:paraId="110233C8" w14:textId="30E19C6C" w:rsidR="00576BC8" w:rsidRPr="00AA3375" w:rsidRDefault="00E7457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w:t>
      </w:r>
      <w:r w:rsidR="00132AD3" w:rsidRPr="00AA3375">
        <w:rPr>
          <w:rFonts w:ascii="Abadi MT Condensed Light" w:hAnsi="Abadi MT Condensed Light" w:cs="Times New Roman"/>
          <w:szCs w:val="24"/>
        </w:rPr>
        <w:t xml:space="preserve">whatever plan or </w:t>
      </w:r>
      <w:r w:rsidR="00F86313" w:rsidRPr="00AA3375">
        <w:rPr>
          <w:rFonts w:ascii="Abadi MT Condensed Light" w:hAnsi="Abadi MT Condensed Light" w:cs="Times New Roman"/>
          <w:szCs w:val="24"/>
        </w:rPr>
        <w:t>decision</w:t>
      </w:r>
      <w:r w:rsidR="005E27C6" w:rsidRPr="00AA3375">
        <w:rPr>
          <w:rFonts w:ascii="Abadi MT Condensed Light" w:hAnsi="Abadi MT Condensed Light" w:cs="Times New Roman"/>
          <w:szCs w:val="24"/>
        </w:rPr>
        <w:t xml:space="preserve"> </w:t>
      </w:r>
      <w:r w:rsidR="00ED3D03" w:rsidRPr="00AA3375">
        <w:rPr>
          <w:rFonts w:ascii="Abadi MT Condensed Light" w:hAnsi="Abadi MT Condensed Light" w:cs="Times New Roman"/>
          <w:szCs w:val="24"/>
        </w:rPr>
        <w:t>mad</w:t>
      </w:r>
      <w:r w:rsidRPr="00AA3375">
        <w:rPr>
          <w:rFonts w:ascii="Abadi MT Condensed Light" w:hAnsi="Abadi MT Condensed Light" w:cs="Times New Roman"/>
          <w:szCs w:val="24"/>
        </w:rPr>
        <w:t>e</w:t>
      </w:r>
      <w:r w:rsidR="00B7088B" w:rsidRPr="00AA3375">
        <w:rPr>
          <w:rFonts w:ascii="Abadi MT Condensed Light" w:hAnsi="Abadi MT Condensed Light" w:cs="Times New Roman"/>
          <w:szCs w:val="24"/>
        </w:rPr>
        <w:t>, it</w:t>
      </w:r>
      <w:r w:rsidRPr="00AA3375">
        <w:rPr>
          <w:rFonts w:ascii="Abadi MT Condensed Light" w:hAnsi="Abadi MT Condensed Light" w:cs="Times New Roman"/>
          <w:szCs w:val="24"/>
        </w:rPr>
        <w:t xml:space="preserve"> results </w:t>
      </w:r>
      <w:r w:rsidR="00ED3D03" w:rsidRPr="00AA3375">
        <w:rPr>
          <w:rFonts w:ascii="Abadi MT Condensed Light" w:hAnsi="Abadi MT Condensed Light" w:cs="Times New Roman"/>
          <w:szCs w:val="24"/>
        </w:rPr>
        <w:t>in</w:t>
      </w:r>
      <w:r w:rsidR="00B7088B" w:rsidRPr="00AA3375">
        <w:rPr>
          <w:rFonts w:ascii="Abadi MT Condensed Light" w:hAnsi="Abadi MT Condensed Light" w:cs="Times New Roman"/>
          <w:szCs w:val="24"/>
        </w:rPr>
        <w:t xml:space="preserve"> </w:t>
      </w:r>
      <w:r w:rsidR="00ED3D03" w:rsidRPr="00AA3375">
        <w:rPr>
          <w:rFonts w:ascii="Abadi MT Condensed Light" w:hAnsi="Abadi MT Condensed Light" w:cs="Times New Roman"/>
          <w:szCs w:val="24"/>
        </w:rPr>
        <w:t>equivalent</w:t>
      </w:r>
      <w:r w:rsidR="000E4625" w:rsidRPr="00AA3375">
        <w:rPr>
          <w:rFonts w:ascii="Abadi MT Condensed Light" w:hAnsi="Abadi MT Condensed Light" w:cs="Times New Roman"/>
          <w:szCs w:val="24"/>
        </w:rPr>
        <w:t xml:space="preserve"> solutions</w:t>
      </w:r>
      <w:r w:rsidR="00535DEA" w:rsidRPr="00AA3375">
        <w:rPr>
          <w:rFonts w:ascii="Abadi MT Condensed Light" w:hAnsi="Abadi MT Condensed Light" w:cs="Times New Roman"/>
          <w:szCs w:val="24"/>
        </w:rPr>
        <w:t xml:space="preserve"> </w:t>
      </w:r>
      <w:r w:rsidR="000A2AFE" w:rsidRPr="00AA3375">
        <w:rPr>
          <w:rFonts w:ascii="Abadi MT Condensed Light" w:hAnsi="Abadi MT Condensed Light" w:cs="Times New Roman"/>
          <w:szCs w:val="24"/>
        </w:rPr>
        <w:t>(relatively)</w:t>
      </w:r>
      <w:r w:rsidR="000E4625" w:rsidRPr="00AA3375">
        <w:rPr>
          <w:rFonts w:ascii="Abadi MT Condensed Light" w:hAnsi="Abadi MT Condensed Light" w:cs="Times New Roman"/>
          <w:szCs w:val="24"/>
        </w:rPr>
        <w:t>.</w:t>
      </w:r>
      <w:r w:rsidR="00A91F46" w:rsidRPr="00AA3375">
        <w:rPr>
          <w:rFonts w:ascii="Abadi MT Condensed Light" w:hAnsi="Abadi MT Condensed Light" w:cs="Times New Roman"/>
          <w:szCs w:val="24"/>
        </w:rPr>
        <w:t xml:space="preserve"> </w:t>
      </w:r>
    </w:p>
    <w:p w14:paraId="1C8933CF" w14:textId="77777777" w:rsidR="00132AD3" w:rsidRPr="00AA3375" w:rsidRDefault="00C734E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There is no</w:t>
      </w:r>
      <w:r w:rsidR="00700875" w:rsidRPr="00AA3375">
        <w:rPr>
          <w:rFonts w:ascii="Abadi MT Condensed Light" w:hAnsi="Abadi MT Condensed Light" w:cs="Times New Roman"/>
          <w:szCs w:val="24"/>
        </w:rPr>
        <w:t xml:space="preserve"> special </w:t>
      </w:r>
      <w:r w:rsidR="008B65D1" w:rsidRPr="00AA3375">
        <w:rPr>
          <w:rFonts w:ascii="Abadi MT Condensed Light" w:hAnsi="Abadi MT Condensed Light" w:cs="Times New Roman"/>
          <w:szCs w:val="24"/>
        </w:rPr>
        <w:t>challenge or problem</w:t>
      </w:r>
      <w:r w:rsidR="00E8508F" w:rsidRPr="00AA3375">
        <w:rPr>
          <w:rFonts w:ascii="Abadi MT Condensed Light" w:hAnsi="Abadi MT Condensed Light" w:cs="Times New Roman"/>
          <w:szCs w:val="24"/>
        </w:rPr>
        <w:t xml:space="preserve">. It is all fair and equal </w:t>
      </w:r>
      <w:r w:rsidR="009B7B3C" w:rsidRPr="00AA3375">
        <w:rPr>
          <w:rFonts w:ascii="Abadi MT Condensed Light" w:hAnsi="Abadi MT Condensed Light" w:cs="Times New Roman"/>
          <w:szCs w:val="24"/>
        </w:rPr>
        <w:t>to any person</w:t>
      </w:r>
      <w:r w:rsidR="00CA4183" w:rsidRPr="00AA3375">
        <w:rPr>
          <w:rFonts w:ascii="Abadi MT Condensed Light" w:hAnsi="Abadi MT Condensed Light" w:cs="Times New Roman"/>
          <w:szCs w:val="24"/>
        </w:rPr>
        <w:t>(s)</w:t>
      </w:r>
      <w:r w:rsidR="009B7B3C" w:rsidRPr="00AA3375">
        <w:rPr>
          <w:rFonts w:ascii="Abadi MT Condensed Light" w:hAnsi="Abadi MT Condensed Light" w:cs="Times New Roman"/>
          <w:szCs w:val="24"/>
        </w:rPr>
        <w:t xml:space="preserve"> </w:t>
      </w:r>
      <w:r w:rsidR="00CA4183" w:rsidRPr="00AA3375">
        <w:rPr>
          <w:rFonts w:ascii="Abadi MT Condensed Light" w:hAnsi="Abadi MT Condensed Light" w:cs="Times New Roman"/>
          <w:szCs w:val="24"/>
        </w:rPr>
        <w:t>irrespective of class or title.</w:t>
      </w:r>
    </w:p>
    <w:p w14:paraId="56954FDC" w14:textId="77777777" w:rsidR="005C4D45" w:rsidRPr="00AA3375" w:rsidRDefault="00D6443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You are the size of your problems </w:t>
      </w:r>
      <w:r w:rsidR="0044105A" w:rsidRPr="00AA3375">
        <w:rPr>
          <w:rFonts w:ascii="Abadi MT Condensed Light" w:hAnsi="Abadi MT Condensed Light" w:cs="Times New Roman"/>
          <w:szCs w:val="24"/>
        </w:rPr>
        <w:t>or challenges</w:t>
      </w:r>
      <w:r w:rsidR="005C4D45" w:rsidRPr="00AA3375">
        <w:rPr>
          <w:rFonts w:ascii="Abadi MT Condensed Light" w:hAnsi="Abadi MT Condensed Light" w:cs="Times New Roman"/>
          <w:szCs w:val="24"/>
        </w:rPr>
        <w:t xml:space="preserve">. </w:t>
      </w:r>
    </w:p>
    <w:p w14:paraId="39258596" w14:textId="77777777" w:rsidR="00D6443C" w:rsidRPr="00AA3375" w:rsidRDefault="005C4D4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How big </w:t>
      </w:r>
      <w:r w:rsidR="00071D7B" w:rsidRPr="00AA3375">
        <w:rPr>
          <w:rFonts w:ascii="Abadi MT Condensed Light" w:hAnsi="Abadi MT Condensed Light" w:cs="Times New Roman"/>
          <w:szCs w:val="24"/>
        </w:rPr>
        <w:t xml:space="preserve">or small </w:t>
      </w:r>
      <w:r w:rsidRPr="00AA3375">
        <w:rPr>
          <w:rFonts w:ascii="Abadi MT Condensed Light" w:hAnsi="Abadi MT Condensed Light" w:cs="Times New Roman"/>
          <w:szCs w:val="24"/>
        </w:rPr>
        <w:t xml:space="preserve">is your </w:t>
      </w:r>
      <w:r w:rsidR="00C734E6" w:rsidRPr="00AA3375">
        <w:rPr>
          <w:rFonts w:ascii="Abadi MT Condensed Light" w:hAnsi="Abadi MT Condensed Light" w:cs="Times New Roman"/>
          <w:szCs w:val="24"/>
        </w:rPr>
        <w:t>problem?</w:t>
      </w:r>
      <w:r w:rsidR="008D20FC" w:rsidRPr="00AA3375">
        <w:rPr>
          <w:rFonts w:ascii="Abadi MT Condensed Light" w:hAnsi="Abadi MT Condensed Light" w:cs="Times New Roman"/>
          <w:szCs w:val="24"/>
        </w:rPr>
        <w:t xml:space="preserve"> What is</w:t>
      </w:r>
      <w:r w:rsidR="00071D7B" w:rsidRPr="00AA3375">
        <w:rPr>
          <w:rFonts w:ascii="Abadi MT Condensed Light" w:hAnsi="Abadi MT Condensed Light" w:cs="Times New Roman"/>
          <w:szCs w:val="24"/>
        </w:rPr>
        <w:t xml:space="preserve"> the scope of your </w:t>
      </w:r>
      <w:r w:rsidR="0017603E" w:rsidRPr="00AA3375">
        <w:rPr>
          <w:rFonts w:ascii="Abadi MT Condensed Light" w:hAnsi="Abadi MT Condensed Light" w:cs="Times New Roman"/>
          <w:szCs w:val="24"/>
        </w:rPr>
        <w:t>decisions</w:t>
      </w:r>
      <w:r w:rsidR="008D20FC" w:rsidRPr="00AA3375">
        <w:rPr>
          <w:rFonts w:ascii="Abadi MT Condensed Light" w:hAnsi="Abadi MT Condensed Light" w:cs="Times New Roman"/>
          <w:szCs w:val="24"/>
        </w:rPr>
        <w:t>?</w:t>
      </w:r>
      <w:r w:rsidR="0017603E" w:rsidRPr="00AA3375">
        <w:rPr>
          <w:rFonts w:ascii="Abadi MT Condensed Light" w:hAnsi="Abadi MT Condensed Light" w:cs="Times New Roman"/>
          <w:szCs w:val="24"/>
        </w:rPr>
        <w:t xml:space="preserve"> </w:t>
      </w:r>
    </w:p>
    <w:p w14:paraId="6F829D16" w14:textId="4B67A4AA" w:rsidR="0017603E" w:rsidRPr="00AA3375" w:rsidRDefault="002930A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Now, involve yourself in decisions</w:t>
      </w:r>
      <w:r w:rsidR="000E4625" w:rsidRPr="00AA3375">
        <w:rPr>
          <w:rFonts w:ascii="Abadi MT Condensed Light" w:hAnsi="Abadi MT Condensed Light" w:cs="Times New Roman"/>
          <w:szCs w:val="24"/>
        </w:rPr>
        <w:t xml:space="preserve"> or plans that impact more </w:t>
      </w:r>
      <w:r w:rsidR="00A33685" w:rsidRPr="00AA3375">
        <w:rPr>
          <w:rFonts w:ascii="Abadi MT Condensed Light" w:hAnsi="Abadi MT Condensed Light" w:cs="Times New Roman"/>
          <w:szCs w:val="24"/>
        </w:rPr>
        <w:t>on</w:t>
      </w:r>
      <w:r w:rsidR="000E4625" w:rsidRPr="00AA3375">
        <w:rPr>
          <w:rFonts w:ascii="Abadi MT Condensed Light" w:hAnsi="Abadi MT Condensed Light" w:cs="Times New Roman"/>
          <w:szCs w:val="24"/>
        </w:rPr>
        <w:t xml:space="preserve"> the direction of </w:t>
      </w:r>
      <w:r w:rsidRPr="00AA3375">
        <w:rPr>
          <w:rFonts w:ascii="Abadi MT Condensed Light" w:hAnsi="Abadi MT Condensed Light" w:cs="Times New Roman"/>
          <w:szCs w:val="24"/>
        </w:rPr>
        <w:t>your life.</w:t>
      </w:r>
    </w:p>
    <w:p w14:paraId="00D14DC8" w14:textId="77777777" w:rsidR="0017603E" w:rsidRPr="00AA3375" w:rsidRDefault="00244041" w:rsidP="00CC5E28">
      <w:pPr>
        <w:pStyle w:val="Heading1"/>
        <w:rPr>
          <w:rFonts w:ascii="Abadi MT Condensed Light" w:hAnsi="Abadi MT Condensed Light"/>
        </w:rPr>
      </w:pPr>
      <w:r w:rsidRPr="00AA3375">
        <w:rPr>
          <w:rFonts w:ascii="Abadi MT Condensed Light" w:hAnsi="Abadi MT Condensed Light"/>
        </w:rPr>
        <w:br w:type="page"/>
      </w:r>
      <w:bookmarkStart w:id="99" w:name="_Toc69903289"/>
      <w:r w:rsidRPr="00AA3375">
        <w:rPr>
          <w:rFonts w:ascii="Abadi MT Condensed Light" w:hAnsi="Abadi MT Condensed Light"/>
        </w:rPr>
        <w:lastRenderedPageBreak/>
        <w:t>LIFE</w:t>
      </w:r>
      <w:r w:rsidR="0017603E" w:rsidRPr="00AA3375">
        <w:rPr>
          <w:rFonts w:ascii="Abadi MT Condensed Light" w:hAnsi="Abadi MT Condensed Light"/>
        </w:rPr>
        <w:t xml:space="preserve"> TEST</w:t>
      </w:r>
      <w:bookmarkEnd w:id="99"/>
    </w:p>
    <w:p w14:paraId="78A19DA3" w14:textId="02DE0E07" w:rsidR="00BB649A" w:rsidRPr="00AA3375" w:rsidRDefault="002D120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test is an assessment of </w:t>
      </w:r>
      <w:r w:rsidR="00A33685" w:rsidRPr="00AA3375">
        <w:rPr>
          <w:rFonts w:ascii="Abadi MT Condensed Light" w:hAnsi="Abadi MT Condensed Light" w:cs="Times New Roman"/>
          <w:szCs w:val="24"/>
        </w:rPr>
        <w:t xml:space="preserve">the </w:t>
      </w:r>
      <w:r w:rsidR="0056526B" w:rsidRPr="00AA3375">
        <w:rPr>
          <w:rFonts w:ascii="Abadi MT Condensed Light" w:hAnsi="Abadi MT Condensed Light" w:cs="Times New Roman"/>
          <w:szCs w:val="24"/>
        </w:rPr>
        <w:t>knowledge</w:t>
      </w:r>
      <w:r w:rsidR="00A33685" w:rsidRPr="00AA3375">
        <w:rPr>
          <w:rFonts w:ascii="Abadi MT Condensed Light" w:hAnsi="Abadi MT Condensed Light" w:cs="Times New Roman"/>
          <w:szCs w:val="24"/>
        </w:rPr>
        <w:t>,</w:t>
      </w:r>
      <w:r w:rsidR="0056526B" w:rsidRPr="00AA3375">
        <w:rPr>
          <w:rFonts w:ascii="Abadi MT Condensed Light" w:hAnsi="Abadi MT Condensed Light" w:cs="Times New Roman"/>
          <w:szCs w:val="24"/>
        </w:rPr>
        <w:t xml:space="preserve"> but do not forget that e</w:t>
      </w:r>
      <w:r w:rsidR="005E53BD" w:rsidRPr="00AA3375">
        <w:rPr>
          <w:rFonts w:ascii="Abadi MT Condensed Light" w:hAnsi="Abadi MT Condensed Light" w:cs="Times New Roman"/>
          <w:szCs w:val="24"/>
        </w:rPr>
        <w:t>ducation is what you are left with after school.</w:t>
      </w:r>
    </w:p>
    <w:p w14:paraId="6B2967F4" w14:textId="6B4B26F3" w:rsidR="005E53BD" w:rsidRPr="00AA3375" w:rsidRDefault="00EB270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a classroom s</w:t>
      </w:r>
      <w:r w:rsidR="008D20FC" w:rsidRPr="00AA3375">
        <w:rPr>
          <w:rFonts w:ascii="Abadi MT Condensed Light" w:hAnsi="Abadi MT Condensed Light" w:cs="Times New Roman"/>
          <w:szCs w:val="24"/>
        </w:rPr>
        <w:t xml:space="preserve">etting, </w:t>
      </w:r>
      <w:r w:rsidR="00A816EE" w:rsidRPr="00AA3375">
        <w:rPr>
          <w:rFonts w:ascii="Abadi MT Condensed Light" w:hAnsi="Abadi MT Condensed Light" w:cs="Times New Roman"/>
          <w:szCs w:val="24"/>
        </w:rPr>
        <w:t xml:space="preserve">life </w:t>
      </w:r>
      <w:r w:rsidR="008D20FC" w:rsidRPr="00AA3375">
        <w:rPr>
          <w:rFonts w:ascii="Abadi MT Condensed Light" w:hAnsi="Abadi MT Condensed Light" w:cs="Times New Roman"/>
          <w:szCs w:val="24"/>
        </w:rPr>
        <w:t>ba</w:t>
      </w:r>
      <w:r w:rsidR="00A816EE" w:rsidRPr="00AA3375">
        <w:rPr>
          <w:rFonts w:ascii="Abadi MT Condensed Light" w:hAnsi="Abadi MT Condensed Light" w:cs="Times New Roman"/>
          <w:szCs w:val="24"/>
        </w:rPr>
        <w:t xml:space="preserve">sics are instilled </w:t>
      </w:r>
      <w:r w:rsidR="00A33685" w:rsidRPr="00AA3375">
        <w:rPr>
          <w:rFonts w:ascii="Abadi MT Condensed Light" w:hAnsi="Abadi MT Condensed Light" w:cs="Times New Roman"/>
          <w:szCs w:val="24"/>
        </w:rPr>
        <w:t>in</w:t>
      </w:r>
      <w:r w:rsidRPr="00AA3375">
        <w:rPr>
          <w:rFonts w:ascii="Abadi MT Condensed Light" w:hAnsi="Abadi MT Condensed Light" w:cs="Times New Roman"/>
          <w:szCs w:val="24"/>
        </w:rPr>
        <w:t xml:space="preserve"> us </w:t>
      </w:r>
      <w:r w:rsidR="005346B0" w:rsidRPr="00AA3375">
        <w:rPr>
          <w:rFonts w:ascii="Abadi MT Condensed Light" w:hAnsi="Abadi MT Condensed Light" w:cs="Times New Roman"/>
          <w:szCs w:val="24"/>
        </w:rPr>
        <w:t>to ignite</w:t>
      </w:r>
      <w:r w:rsidR="00231536" w:rsidRPr="00AA3375">
        <w:rPr>
          <w:rFonts w:ascii="Abadi MT Condensed Light" w:hAnsi="Abadi MT Condensed Light" w:cs="Times New Roman"/>
          <w:szCs w:val="24"/>
        </w:rPr>
        <w:t xml:space="preserve"> and illuminate </w:t>
      </w:r>
      <w:r w:rsidR="005346B0" w:rsidRPr="00AA3375">
        <w:rPr>
          <w:rFonts w:ascii="Abadi MT Condensed Light" w:hAnsi="Abadi MT Condensed Light" w:cs="Times New Roman"/>
          <w:szCs w:val="24"/>
        </w:rPr>
        <w:t xml:space="preserve">our </w:t>
      </w:r>
      <w:r w:rsidR="00670A87" w:rsidRPr="00AA3375">
        <w:rPr>
          <w:rFonts w:ascii="Abadi MT Condensed Light" w:hAnsi="Abadi MT Condensed Light" w:cs="Times New Roman"/>
          <w:szCs w:val="24"/>
        </w:rPr>
        <w:t>mortal</w:t>
      </w:r>
      <w:r w:rsidR="005346B0" w:rsidRPr="00AA3375">
        <w:rPr>
          <w:rFonts w:ascii="Abadi MT Condensed Light" w:hAnsi="Abadi MT Condensed Light" w:cs="Times New Roman"/>
          <w:szCs w:val="24"/>
        </w:rPr>
        <w:t xml:space="preserve"> lives.</w:t>
      </w:r>
    </w:p>
    <w:p w14:paraId="2E85FD0B" w14:textId="699142CB" w:rsidR="005D63A4" w:rsidRPr="00AA3375" w:rsidRDefault="00F207A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is</w:t>
      </w:r>
      <w:r w:rsidR="005346B0"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the same lesson we learn</w:t>
      </w:r>
      <w:r w:rsidR="00A33685" w:rsidRPr="00AA3375">
        <w:rPr>
          <w:rFonts w:ascii="Abadi MT Condensed Light" w:hAnsi="Abadi MT Condensed Light" w:cs="Times New Roman"/>
          <w:szCs w:val="24"/>
        </w:rPr>
        <w:t>ed in our early childhood; to eat, walk, talk, play, rest,</w:t>
      </w:r>
      <w:r w:rsidR="00786EFA" w:rsidRPr="00AA3375">
        <w:rPr>
          <w:rFonts w:ascii="Abadi MT Condensed Light" w:hAnsi="Abadi MT Condensed Light" w:cs="Times New Roman"/>
          <w:szCs w:val="24"/>
        </w:rPr>
        <w:t xml:space="preserve"> etc.</w:t>
      </w:r>
    </w:p>
    <w:p w14:paraId="65495D25" w14:textId="32713B33" w:rsidR="00344435" w:rsidRPr="00AA3375" w:rsidRDefault="00E0031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During childhood, i</w:t>
      </w:r>
      <w:r w:rsidR="00D7627D" w:rsidRPr="00AA3375">
        <w:rPr>
          <w:rFonts w:ascii="Abadi MT Condensed Light" w:hAnsi="Abadi MT Condensed Light" w:cs="Times New Roman"/>
          <w:szCs w:val="24"/>
        </w:rPr>
        <w:t>t was</w:t>
      </w:r>
      <w:r w:rsidRPr="00AA3375">
        <w:rPr>
          <w:rFonts w:ascii="Abadi MT Condensed Light" w:hAnsi="Abadi MT Condensed Light" w:cs="Times New Roman"/>
          <w:szCs w:val="24"/>
        </w:rPr>
        <w:t xml:space="preserve"> quite</w:t>
      </w:r>
      <w:r w:rsidR="00D7627D" w:rsidRPr="00AA3375">
        <w:rPr>
          <w:rFonts w:ascii="Abadi MT Condensed Light" w:hAnsi="Abadi MT Condensed Light" w:cs="Times New Roman"/>
          <w:szCs w:val="24"/>
        </w:rPr>
        <w:t xml:space="preserve"> </w:t>
      </w:r>
      <w:r w:rsidR="00DA197B" w:rsidRPr="00AA3375">
        <w:rPr>
          <w:rFonts w:ascii="Abadi MT Condensed Light" w:hAnsi="Abadi MT Condensed Light" w:cs="Times New Roman"/>
          <w:szCs w:val="24"/>
        </w:rPr>
        <w:t>hypothetical</w:t>
      </w:r>
      <w:r w:rsidR="00D7627D" w:rsidRPr="00AA3375">
        <w:rPr>
          <w:rFonts w:ascii="Abadi MT Condensed Light" w:hAnsi="Abadi MT Condensed Light" w:cs="Times New Roman"/>
          <w:szCs w:val="24"/>
        </w:rPr>
        <w:t xml:space="preserve"> that if you </w:t>
      </w:r>
      <w:r w:rsidR="00C10DBA" w:rsidRPr="00AA3375">
        <w:rPr>
          <w:rFonts w:ascii="Abadi MT Condensed Light" w:hAnsi="Abadi MT Condensed Light" w:cs="Times New Roman"/>
          <w:szCs w:val="24"/>
        </w:rPr>
        <w:t>do not</w:t>
      </w:r>
      <w:r w:rsidR="00D7627D" w:rsidRPr="00AA3375">
        <w:rPr>
          <w:rFonts w:ascii="Abadi MT Condensed Light" w:hAnsi="Abadi MT Condensed Light" w:cs="Times New Roman"/>
          <w:szCs w:val="24"/>
        </w:rPr>
        <w:t xml:space="preserve"> eat</w:t>
      </w:r>
      <w:r w:rsidR="00A33685" w:rsidRPr="00AA3375">
        <w:rPr>
          <w:rFonts w:ascii="Abadi MT Condensed Light" w:hAnsi="Abadi MT Condensed Light" w:cs="Times New Roman"/>
          <w:szCs w:val="24"/>
        </w:rPr>
        <w:t>,</w:t>
      </w:r>
      <w:r w:rsidR="00D7627D" w:rsidRPr="00AA3375">
        <w:rPr>
          <w:rFonts w:ascii="Abadi MT Condensed Light" w:hAnsi="Abadi MT Condensed Light" w:cs="Times New Roman"/>
          <w:szCs w:val="24"/>
        </w:rPr>
        <w:t xml:space="preserve"> you die</w:t>
      </w:r>
      <w:r w:rsidR="0064144E" w:rsidRPr="00AA3375">
        <w:rPr>
          <w:rFonts w:ascii="Abadi MT Condensed Light" w:hAnsi="Abadi MT Condensed Light" w:cs="Times New Roman"/>
          <w:szCs w:val="24"/>
        </w:rPr>
        <w:t xml:space="preserve"> (</w:t>
      </w:r>
      <w:r w:rsidR="001D30E1" w:rsidRPr="00AA3375">
        <w:rPr>
          <w:rFonts w:ascii="Abadi MT Condensed Light" w:hAnsi="Abadi MT Condensed Light" w:cs="Times New Roman"/>
          <w:szCs w:val="24"/>
        </w:rPr>
        <w:t xml:space="preserve">but </w:t>
      </w:r>
      <w:r w:rsidR="0064144E" w:rsidRPr="00AA3375">
        <w:rPr>
          <w:rFonts w:ascii="Abadi MT Condensed Light" w:hAnsi="Abadi MT Condensed Light" w:cs="Times New Roman"/>
          <w:szCs w:val="24"/>
        </w:rPr>
        <w:t>after how long</w:t>
      </w:r>
      <w:r w:rsidRPr="00AA3375">
        <w:rPr>
          <w:rFonts w:ascii="Abadi MT Condensed Light" w:hAnsi="Abadi MT Condensed Light" w:cs="Times New Roman"/>
          <w:szCs w:val="24"/>
        </w:rPr>
        <w:t>?</w:t>
      </w:r>
      <w:r w:rsidR="0064144E" w:rsidRPr="00AA3375">
        <w:rPr>
          <w:rFonts w:ascii="Abadi MT Condensed Light" w:hAnsi="Abadi MT Condensed Light" w:cs="Times New Roman"/>
          <w:szCs w:val="24"/>
        </w:rPr>
        <w:t>)</w:t>
      </w:r>
      <w:r w:rsidR="00F75EB6" w:rsidRPr="00AA3375">
        <w:rPr>
          <w:rFonts w:ascii="Abadi MT Condensed Light" w:hAnsi="Abadi MT Condensed Light" w:cs="Times New Roman"/>
          <w:szCs w:val="24"/>
        </w:rPr>
        <w:t>;</w:t>
      </w:r>
      <w:r w:rsidR="003A415A" w:rsidRPr="00AA3375">
        <w:rPr>
          <w:rFonts w:ascii="Abadi MT Condensed Light" w:hAnsi="Abadi MT Condensed Light" w:cs="Times New Roman"/>
          <w:szCs w:val="24"/>
        </w:rPr>
        <w:t xml:space="preserve"> if you </w:t>
      </w:r>
      <w:r w:rsidR="00C10DBA" w:rsidRPr="00AA3375">
        <w:rPr>
          <w:rFonts w:ascii="Abadi MT Condensed Light" w:hAnsi="Abadi MT Condensed Light" w:cs="Times New Roman"/>
          <w:szCs w:val="24"/>
        </w:rPr>
        <w:t>do not</w:t>
      </w:r>
      <w:r w:rsidR="003A415A" w:rsidRPr="00AA3375">
        <w:rPr>
          <w:rFonts w:ascii="Abadi MT Condensed Light" w:hAnsi="Abadi MT Condensed Light" w:cs="Times New Roman"/>
          <w:szCs w:val="24"/>
        </w:rPr>
        <w:t xml:space="preserve"> sleep</w:t>
      </w:r>
      <w:r w:rsidR="00A33685" w:rsidRPr="00AA3375">
        <w:rPr>
          <w:rFonts w:ascii="Abadi MT Condensed Light" w:hAnsi="Abadi MT Condensed Light" w:cs="Times New Roman"/>
          <w:szCs w:val="24"/>
        </w:rPr>
        <w:t>,</w:t>
      </w:r>
      <w:r w:rsidR="003A415A" w:rsidRPr="00AA3375">
        <w:rPr>
          <w:rFonts w:ascii="Abadi MT Condensed Light" w:hAnsi="Abadi MT Condensed Light" w:cs="Times New Roman"/>
          <w:szCs w:val="24"/>
        </w:rPr>
        <w:t xml:space="preserve"> you </w:t>
      </w:r>
      <w:r w:rsidR="00C10DBA" w:rsidRPr="00AA3375">
        <w:rPr>
          <w:rFonts w:ascii="Abadi MT Condensed Light" w:hAnsi="Abadi MT Condensed Light" w:cs="Times New Roman"/>
          <w:szCs w:val="24"/>
        </w:rPr>
        <w:t>do not</w:t>
      </w:r>
      <w:r w:rsidR="003A415A" w:rsidRPr="00AA3375">
        <w:rPr>
          <w:rFonts w:ascii="Abadi MT Condensed Light" w:hAnsi="Abadi MT Condensed Light" w:cs="Times New Roman"/>
          <w:szCs w:val="24"/>
        </w:rPr>
        <w:t xml:space="preserve"> grow</w:t>
      </w:r>
      <w:r w:rsidR="00A33685" w:rsidRPr="00AA3375">
        <w:rPr>
          <w:rFonts w:ascii="Abadi MT Condensed Light" w:hAnsi="Abadi MT Condensed Light" w:cs="Times New Roman"/>
          <w:szCs w:val="24"/>
        </w:rPr>
        <w:t>,</w:t>
      </w:r>
      <w:r w:rsidR="008D20FC" w:rsidRPr="00AA3375">
        <w:rPr>
          <w:rFonts w:ascii="Abadi MT Condensed Light" w:hAnsi="Abadi MT Condensed Light" w:cs="Times New Roman"/>
          <w:szCs w:val="24"/>
        </w:rPr>
        <w:t xml:space="preserve"> and so many other myths</w:t>
      </w:r>
      <w:r w:rsidR="0064144E" w:rsidRPr="00AA3375">
        <w:rPr>
          <w:rFonts w:ascii="Abadi MT Condensed Light" w:hAnsi="Abadi MT Condensed Light" w:cs="Times New Roman"/>
          <w:szCs w:val="24"/>
        </w:rPr>
        <w:t>.</w:t>
      </w:r>
    </w:p>
    <w:p w14:paraId="4A873F97" w14:textId="057DFE2C" w:rsidR="00244AD4" w:rsidRPr="00AA3375" w:rsidRDefault="0064144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However,</w:t>
      </w:r>
      <w:r w:rsidR="00672E2A" w:rsidRPr="00AA3375">
        <w:rPr>
          <w:rFonts w:ascii="Abadi MT Condensed Light" w:hAnsi="Abadi MT Condensed Light" w:cs="Times New Roman"/>
          <w:szCs w:val="24"/>
        </w:rPr>
        <w:t xml:space="preserve"> the rest of life demands </w:t>
      </w:r>
      <w:r w:rsidR="00A33685" w:rsidRPr="00AA3375">
        <w:rPr>
          <w:rFonts w:ascii="Abadi MT Condensed Light" w:hAnsi="Abadi MT Condensed Light" w:cs="Times New Roman"/>
          <w:szCs w:val="24"/>
        </w:rPr>
        <w:t>an</w:t>
      </w:r>
      <w:r w:rsidR="00676027" w:rsidRPr="00AA3375">
        <w:rPr>
          <w:rFonts w:ascii="Abadi MT Condensed Light" w:hAnsi="Abadi MT Condensed Light" w:cs="Times New Roman"/>
          <w:szCs w:val="24"/>
        </w:rPr>
        <w:t xml:space="preserve"> appropriate </w:t>
      </w:r>
      <w:r w:rsidR="00672E2A" w:rsidRPr="00AA3375">
        <w:rPr>
          <w:rFonts w:ascii="Abadi MT Condensed Light" w:hAnsi="Abadi MT Condensed Light" w:cs="Times New Roman"/>
          <w:szCs w:val="24"/>
        </w:rPr>
        <w:t>interpretation of concerns</w:t>
      </w:r>
      <w:r w:rsidR="00937809" w:rsidRPr="00AA3375">
        <w:rPr>
          <w:rFonts w:ascii="Abadi MT Condensed Light" w:hAnsi="Abadi MT Condensed Light" w:cs="Times New Roman"/>
          <w:szCs w:val="24"/>
        </w:rPr>
        <w:t xml:space="preserve">, issues and challenges </w:t>
      </w:r>
      <w:r w:rsidR="00146978" w:rsidRPr="00AA3375">
        <w:rPr>
          <w:rFonts w:ascii="Abadi MT Condensed Light" w:hAnsi="Abadi MT Condensed Light" w:cs="Times New Roman"/>
          <w:szCs w:val="24"/>
        </w:rPr>
        <w:t>from the classroom basic</w:t>
      </w:r>
      <w:r w:rsidR="004F079E" w:rsidRPr="00AA3375">
        <w:rPr>
          <w:rFonts w:ascii="Abadi MT Condensed Light" w:hAnsi="Abadi MT Condensed Light" w:cs="Times New Roman"/>
          <w:szCs w:val="24"/>
        </w:rPr>
        <w:t xml:space="preserve"> lessons.</w:t>
      </w:r>
    </w:p>
    <w:p w14:paraId="419F53F4" w14:textId="499A4008" w:rsidR="00643A21" w:rsidRPr="00AA3375" w:rsidRDefault="00A3368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 c</w:t>
      </w:r>
      <w:r w:rsidR="00643A21" w:rsidRPr="00AA3375">
        <w:rPr>
          <w:rFonts w:ascii="Abadi MT Condensed Light" w:hAnsi="Abadi MT Condensed Light" w:cs="Times New Roman"/>
          <w:szCs w:val="24"/>
        </w:rPr>
        <w:t>lassroom test is different from a li</w:t>
      </w:r>
      <w:r w:rsidRPr="00AA3375">
        <w:rPr>
          <w:rFonts w:ascii="Abadi MT Condensed Light" w:hAnsi="Abadi MT Condensed Light" w:cs="Times New Roman"/>
          <w:szCs w:val="24"/>
        </w:rPr>
        <w:t>v</w:t>
      </w:r>
      <w:r w:rsidR="00643A21" w:rsidRPr="00AA3375">
        <w:rPr>
          <w:rFonts w:ascii="Abadi MT Condensed Light" w:hAnsi="Abadi MT Condensed Light" w:cs="Times New Roman"/>
          <w:szCs w:val="24"/>
        </w:rPr>
        <w:t xml:space="preserve">e test in the following ways among </w:t>
      </w:r>
      <w:r w:rsidR="00920C22" w:rsidRPr="00AA3375">
        <w:rPr>
          <w:rFonts w:ascii="Abadi MT Condensed Light" w:hAnsi="Abadi MT Condensed Light" w:cs="Times New Roman"/>
          <w:szCs w:val="24"/>
        </w:rPr>
        <w:t>others;</w:t>
      </w:r>
    </w:p>
    <w:p w14:paraId="18649827" w14:textId="1E04C713" w:rsidR="00920C22" w:rsidRPr="00AA3375" w:rsidRDefault="00920C22" w:rsidP="00BA5516">
      <w:pPr>
        <w:pStyle w:val="ListParagraph"/>
        <w:numPr>
          <w:ilvl w:val="0"/>
          <w:numId w:val="10"/>
        </w:numPr>
        <w:ind w:left="810"/>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 rehearsals </w:t>
      </w:r>
      <w:r w:rsidR="00D23754" w:rsidRPr="00AA3375">
        <w:rPr>
          <w:rFonts w:ascii="Abadi MT Condensed Light" w:hAnsi="Abadi MT Condensed Light" w:cs="Times New Roman"/>
          <w:szCs w:val="24"/>
        </w:rPr>
        <w:t>in life</w:t>
      </w:r>
      <w:r w:rsidR="00A33685" w:rsidRPr="00AA3375">
        <w:rPr>
          <w:rFonts w:ascii="Abadi MT Condensed Light" w:hAnsi="Abadi MT Condensed Light" w:cs="Times New Roman"/>
          <w:szCs w:val="24"/>
        </w:rPr>
        <w:t>,</w:t>
      </w:r>
      <w:r w:rsidR="00D23754" w:rsidRPr="00AA3375">
        <w:rPr>
          <w:rFonts w:ascii="Abadi MT Condensed Light" w:hAnsi="Abadi MT Condensed Light" w:cs="Times New Roman"/>
          <w:szCs w:val="24"/>
        </w:rPr>
        <w:t xml:space="preserve"> </w:t>
      </w:r>
      <w:r w:rsidR="00DC69F4" w:rsidRPr="00AA3375">
        <w:rPr>
          <w:rFonts w:ascii="Abadi MT Condensed Light" w:hAnsi="Abadi MT Condensed Light" w:cs="Times New Roman"/>
          <w:szCs w:val="24"/>
        </w:rPr>
        <w:t>un</w:t>
      </w:r>
      <w:r w:rsidR="00D23754" w:rsidRPr="00AA3375">
        <w:rPr>
          <w:rFonts w:ascii="Abadi MT Condensed Light" w:hAnsi="Abadi MT Condensed Light" w:cs="Times New Roman"/>
          <w:szCs w:val="24"/>
        </w:rPr>
        <w:t xml:space="preserve">like in a </w:t>
      </w:r>
      <w:r w:rsidR="00DC69F4" w:rsidRPr="00AA3375">
        <w:rPr>
          <w:rFonts w:ascii="Abadi MT Condensed Light" w:hAnsi="Abadi MT Condensed Light" w:cs="Times New Roman"/>
          <w:szCs w:val="24"/>
        </w:rPr>
        <w:t>classroom, w</w:t>
      </w:r>
      <w:r w:rsidR="006100B7" w:rsidRPr="00AA3375">
        <w:rPr>
          <w:rFonts w:ascii="Abadi MT Condensed Light" w:hAnsi="Abadi MT Condensed Light" w:cs="Times New Roman"/>
          <w:szCs w:val="24"/>
        </w:rPr>
        <w:t>here one h</w:t>
      </w:r>
      <w:r w:rsidR="00D23754" w:rsidRPr="00AA3375">
        <w:rPr>
          <w:rFonts w:ascii="Abadi MT Condensed Light" w:hAnsi="Abadi MT Condensed Light" w:cs="Times New Roman"/>
          <w:szCs w:val="24"/>
        </w:rPr>
        <w:t>as a chance for</w:t>
      </w:r>
      <w:r w:rsidR="006100B7" w:rsidRPr="00AA3375">
        <w:rPr>
          <w:rFonts w:ascii="Abadi MT Condensed Light" w:hAnsi="Abadi MT Condensed Light" w:cs="Times New Roman"/>
          <w:szCs w:val="24"/>
        </w:rPr>
        <w:t xml:space="preserve"> trials</w:t>
      </w:r>
      <w:r w:rsidR="0013042D" w:rsidRPr="00AA3375">
        <w:rPr>
          <w:rFonts w:ascii="Abadi MT Condensed Light" w:hAnsi="Abadi MT Condensed Light" w:cs="Times New Roman"/>
          <w:szCs w:val="24"/>
        </w:rPr>
        <w:t>. Life eats up part of your precious life (valuable</w:t>
      </w:r>
      <w:r w:rsidR="0056009F" w:rsidRPr="00AA3375">
        <w:rPr>
          <w:rFonts w:ascii="Abadi MT Condensed Light" w:hAnsi="Abadi MT Condensed Light" w:cs="Times New Roman"/>
          <w:szCs w:val="24"/>
        </w:rPr>
        <w:t>)</w:t>
      </w:r>
      <w:r w:rsidR="009E1011" w:rsidRPr="00AA3375">
        <w:rPr>
          <w:rFonts w:ascii="Abadi MT Condensed Light" w:hAnsi="Abadi MT Condensed Light" w:cs="Times New Roman"/>
          <w:szCs w:val="24"/>
        </w:rPr>
        <w:t>.</w:t>
      </w:r>
      <w:r w:rsidR="0056526B" w:rsidRPr="00AA3375">
        <w:rPr>
          <w:rFonts w:ascii="Abadi MT Condensed Light" w:hAnsi="Abadi MT Condensed Light" w:cs="Times New Roman"/>
          <w:szCs w:val="24"/>
        </w:rPr>
        <w:t xml:space="preserve"> </w:t>
      </w:r>
      <w:r w:rsidR="009E1011" w:rsidRPr="00AA3375">
        <w:rPr>
          <w:rFonts w:ascii="Abadi MT Condensed Light" w:hAnsi="Abadi MT Condensed Light" w:cs="Times New Roman"/>
          <w:szCs w:val="24"/>
        </w:rPr>
        <w:t xml:space="preserve">Of </w:t>
      </w:r>
      <w:r w:rsidR="004F2B83" w:rsidRPr="00AA3375">
        <w:rPr>
          <w:rFonts w:ascii="Abadi MT Condensed Light" w:hAnsi="Abadi MT Condensed Light" w:cs="Times New Roman"/>
          <w:szCs w:val="24"/>
        </w:rPr>
        <w:t>course,</w:t>
      </w:r>
      <w:r w:rsidR="009E1011" w:rsidRPr="00AA3375">
        <w:rPr>
          <w:rFonts w:ascii="Abadi MT Condensed Light" w:hAnsi="Abadi MT Condensed Light" w:cs="Times New Roman"/>
          <w:szCs w:val="24"/>
        </w:rPr>
        <w:t xml:space="preserve"> it </w:t>
      </w:r>
      <w:r w:rsidR="004F2B83" w:rsidRPr="00AA3375">
        <w:rPr>
          <w:rFonts w:ascii="Abadi MT Condensed Light" w:hAnsi="Abadi MT Condensed Light" w:cs="Times New Roman"/>
          <w:szCs w:val="24"/>
        </w:rPr>
        <w:t>does not</w:t>
      </w:r>
      <w:r w:rsidR="009E1011" w:rsidRPr="00AA3375">
        <w:rPr>
          <w:rFonts w:ascii="Abadi MT Condensed Light" w:hAnsi="Abadi MT Condensed Light" w:cs="Times New Roman"/>
          <w:szCs w:val="24"/>
        </w:rPr>
        <w:t xml:space="preserve"> mean life is lost in </w:t>
      </w:r>
      <w:r w:rsidR="004F2B83" w:rsidRPr="00AA3375">
        <w:rPr>
          <w:rFonts w:ascii="Abadi MT Condensed Light" w:hAnsi="Abadi MT Condensed Light" w:cs="Times New Roman"/>
          <w:szCs w:val="24"/>
        </w:rPr>
        <w:t>a classroom;</w:t>
      </w:r>
      <w:r w:rsidR="009E1011" w:rsidRPr="00AA3375">
        <w:rPr>
          <w:rFonts w:ascii="Abadi MT Condensed Light" w:hAnsi="Abadi MT Condensed Light" w:cs="Times New Roman"/>
          <w:szCs w:val="24"/>
        </w:rPr>
        <w:t xml:space="preserve"> it is </w:t>
      </w:r>
      <w:r w:rsidR="00BD4602" w:rsidRPr="00AA3375">
        <w:rPr>
          <w:rFonts w:ascii="Abadi MT Condensed Light" w:hAnsi="Abadi MT Condensed Light" w:cs="Times New Roman"/>
          <w:szCs w:val="24"/>
        </w:rPr>
        <w:t xml:space="preserve">more </w:t>
      </w:r>
      <w:r w:rsidR="00B45B4C" w:rsidRPr="00AA3375">
        <w:rPr>
          <w:rFonts w:ascii="Abadi MT Condensed Light" w:hAnsi="Abadi MT Condensed Light" w:cs="Times New Roman"/>
          <w:szCs w:val="24"/>
        </w:rPr>
        <w:t xml:space="preserve">acceptable in childhood </w:t>
      </w:r>
      <w:r w:rsidR="0013042D" w:rsidRPr="00AA3375">
        <w:rPr>
          <w:rFonts w:ascii="Abadi MT Condensed Light" w:hAnsi="Abadi MT Condensed Light" w:cs="Times New Roman"/>
          <w:szCs w:val="24"/>
        </w:rPr>
        <w:t>because most people do not</w:t>
      </w:r>
      <w:r w:rsidR="00BD4602" w:rsidRPr="00AA3375">
        <w:rPr>
          <w:rFonts w:ascii="Abadi MT Condensed Light" w:hAnsi="Abadi MT Condensed Light" w:cs="Times New Roman"/>
          <w:szCs w:val="24"/>
        </w:rPr>
        <w:t xml:space="preserve"> even </w:t>
      </w:r>
      <w:r w:rsidR="0013042D" w:rsidRPr="00AA3375">
        <w:rPr>
          <w:rFonts w:ascii="Abadi MT Condensed Light" w:hAnsi="Abadi MT Condensed Light" w:cs="Times New Roman"/>
          <w:szCs w:val="24"/>
        </w:rPr>
        <w:t>know they</w:t>
      </w:r>
      <w:r w:rsidR="00BD4602" w:rsidRPr="00AA3375">
        <w:rPr>
          <w:rFonts w:ascii="Abadi MT Condensed Light" w:hAnsi="Abadi MT Condensed Light" w:cs="Times New Roman"/>
          <w:szCs w:val="24"/>
        </w:rPr>
        <w:t xml:space="preserve"> have </w:t>
      </w:r>
      <w:r w:rsidR="004F2B83" w:rsidRPr="00AA3375">
        <w:rPr>
          <w:rFonts w:ascii="Abadi MT Condensed Light" w:hAnsi="Abadi MT Condensed Light" w:cs="Times New Roman"/>
          <w:szCs w:val="24"/>
        </w:rPr>
        <w:t xml:space="preserve">a </w:t>
      </w:r>
      <w:r w:rsidR="00BD4602" w:rsidRPr="00AA3375">
        <w:rPr>
          <w:rFonts w:ascii="Abadi MT Condensed Light" w:hAnsi="Abadi MT Condensed Light" w:cs="Times New Roman"/>
          <w:szCs w:val="24"/>
        </w:rPr>
        <w:t>life</w:t>
      </w:r>
      <w:r w:rsidR="004F2B83" w:rsidRPr="00AA3375">
        <w:rPr>
          <w:rFonts w:ascii="Abadi MT Condensed Light" w:hAnsi="Abadi MT Condensed Light" w:cs="Times New Roman"/>
          <w:szCs w:val="24"/>
        </w:rPr>
        <w:t xml:space="preserve"> to </w:t>
      </w:r>
      <w:r w:rsidR="00993ADC" w:rsidRPr="00AA3375">
        <w:rPr>
          <w:rFonts w:ascii="Abadi MT Condensed Light" w:hAnsi="Abadi MT Condensed Light" w:cs="Times New Roman"/>
          <w:szCs w:val="24"/>
        </w:rPr>
        <w:t xml:space="preserve">organize and </w:t>
      </w:r>
      <w:r w:rsidR="004F2B83" w:rsidRPr="00AA3375">
        <w:rPr>
          <w:rFonts w:ascii="Abadi MT Condensed Light" w:hAnsi="Abadi MT Condensed Light" w:cs="Times New Roman"/>
          <w:szCs w:val="24"/>
        </w:rPr>
        <w:t>establish</w:t>
      </w:r>
      <w:r w:rsidR="0013042D" w:rsidRPr="00AA3375">
        <w:rPr>
          <w:rFonts w:ascii="Abadi MT Condensed Light" w:hAnsi="Abadi MT Condensed Light" w:cs="Times New Roman"/>
          <w:szCs w:val="24"/>
        </w:rPr>
        <w:t>- while living.</w:t>
      </w:r>
    </w:p>
    <w:p w14:paraId="7DF179D3" w14:textId="77777777" w:rsidR="00E41081" w:rsidRPr="00AA3375" w:rsidRDefault="003B51B8" w:rsidP="00BA5516">
      <w:pPr>
        <w:pStyle w:val="ListParagraph"/>
        <w:numPr>
          <w:ilvl w:val="0"/>
          <w:numId w:val="10"/>
        </w:numPr>
        <w:ind w:left="810"/>
        <w:jc w:val="both"/>
        <w:rPr>
          <w:rFonts w:ascii="Abadi MT Condensed Light" w:hAnsi="Abadi MT Condensed Light" w:cs="Times New Roman"/>
          <w:szCs w:val="24"/>
        </w:rPr>
      </w:pPr>
      <w:r w:rsidRPr="00AA3375">
        <w:rPr>
          <w:rFonts w:ascii="Abadi MT Condensed Light" w:hAnsi="Abadi MT Condensed Light" w:cs="Times New Roman"/>
          <w:szCs w:val="24"/>
        </w:rPr>
        <w:t>Room for Corrections</w:t>
      </w:r>
      <w:r w:rsidR="00872922" w:rsidRPr="00AA3375">
        <w:rPr>
          <w:rFonts w:ascii="Abadi MT Condensed Light" w:hAnsi="Abadi MT Condensed Light" w:cs="Times New Roman"/>
          <w:szCs w:val="24"/>
        </w:rPr>
        <w:t>; life test haunts forever</w:t>
      </w:r>
      <w:r w:rsidR="00D1290D" w:rsidRPr="00AA3375">
        <w:rPr>
          <w:rFonts w:ascii="Abadi MT Condensed Light" w:hAnsi="Abadi MT Condensed Light" w:cs="Times New Roman"/>
          <w:szCs w:val="24"/>
        </w:rPr>
        <w:t xml:space="preserve">. </w:t>
      </w:r>
    </w:p>
    <w:p w14:paraId="662DC1D8" w14:textId="2F854F23" w:rsidR="0017603E" w:rsidRPr="00AA3375" w:rsidRDefault="00D1290D" w:rsidP="00BA5516">
      <w:pPr>
        <w:pStyle w:val="ListParagraph"/>
        <w:ind w:left="810"/>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 instance, you may train </w:t>
      </w:r>
      <w:r w:rsidR="001352B9" w:rsidRPr="00AA3375">
        <w:rPr>
          <w:rFonts w:ascii="Abadi MT Condensed Light" w:hAnsi="Abadi MT Condensed Light" w:cs="Times New Roman"/>
          <w:szCs w:val="24"/>
        </w:rPr>
        <w:t>competently</w:t>
      </w:r>
      <w:r w:rsidR="00E41081" w:rsidRPr="00AA3375">
        <w:rPr>
          <w:rFonts w:ascii="Abadi MT Condensed Light" w:hAnsi="Abadi MT Condensed Light" w:cs="Times New Roman"/>
          <w:szCs w:val="24"/>
        </w:rPr>
        <w:t xml:space="preserve"> in</w:t>
      </w:r>
      <w:r w:rsidR="001352B9" w:rsidRPr="00AA3375">
        <w:rPr>
          <w:rFonts w:ascii="Abadi MT Condensed Light" w:hAnsi="Abadi MT Condensed Light" w:cs="Times New Roman"/>
          <w:szCs w:val="24"/>
        </w:rPr>
        <w:t xml:space="preserve"> various computer</w:t>
      </w:r>
      <w:r w:rsidR="009F1A2D" w:rsidRPr="00AA3375">
        <w:rPr>
          <w:rFonts w:ascii="Abadi MT Condensed Light" w:hAnsi="Abadi MT Condensed Light" w:cs="Times New Roman"/>
          <w:szCs w:val="24"/>
        </w:rPr>
        <w:t xml:space="preserve"> package</w:t>
      </w:r>
      <w:r w:rsidR="0054113D" w:rsidRPr="00AA3375">
        <w:rPr>
          <w:rFonts w:ascii="Abadi MT Condensed Light" w:hAnsi="Abadi MT Condensed Light" w:cs="Times New Roman"/>
          <w:szCs w:val="24"/>
        </w:rPr>
        <w:t>s</w:t>
      </w:r>
      <w:r w:rsidR="009F1A2D" w:rsidRPr="00AA3375">
        <w:rPr>
          <w:rFonts w:ascii="Abadi MT Condensed Light" w:hAnsi="Abadi MT Condensed Light" w:cs="Times New Roman"/>
          <w:szCs w:val="24"/>
        </w:rPr>
        <w:t xml:space="preserve"> in class</w:t>
      </w:r>
      <w:r w:rsidR="00E41081" w:rsidRPr="00AA3375">
        <w:rPr>
          <w:rFonts w:ascii="Abadi MT Condensed Light" w:hAnsi="Abadi MT Condensed Light" w:cs="Times New Roman"/>
          <w:szCs w:val="24"/>
        </w:rPr>
        <w:t>. You get</w:t>
      </w:r>
      <w:r w:rsidR="00C35B58" w:rsidRPr="00AA3375">
        <w:rPr>
          <w:rFonts w:ascii="Abadi MT Condensed Light" w:hAnsi="Abadi MT Condensed Light" w:cs="Times New Roman"/>
          <w:szCs w:val="24"/>
        </w:rPr>
        <w:t xml:space="preserve"> versed and outstanding,</w:t>
      </w:r>
      <w:r w:rsidR="003A5D33" w:rsidRPr="00AA3375">
        <w:rPr>
          <w:rFonts w:ascii="Abadi MT Condensed Light" w:hAnsi="Abadi MT Condensed Light" w:cs="Times New Roman"/>
          <w:szCs w:val="24"/>
        </w:rPr>
        <w:t xml:space="preserve"> </w:t>
      </w:r>
      <w:r w:rsidR="00C35B58" w:rsidRPr="00AA3375">
        <w:rPr>
          <w:rFonts w:ascii="Abadi MT Condensed Light" w:hAnsi="Abadi MT Condensed Light" w:cs="Times New Roman"/>
          <w:szCs w:val="24"/>
        </w:rPr>
        <w:t>but come to actual Life test</w:t>
      </w:r>
      <w:r w:rsidR="0031101C" w:rsidRPr="00AA3375">
        <w:rPr>
          <w:rFonts w:ascii="Abadi MT Condensed Light" w:hAnsi="Abadi MT Condensed Light" w:cs="Times New Roman"/>
          <w:szCs w:val="24"/>
        </w:rPr>
        <w:t xml:space="preserve">, the </w:t>
      </w:r>
      <w:r w:rsidR="004E2E83" w:rsidRPr="00AA3375">
        <w:rPr>
          <w:rFonts w:ascii="Abadi MT Condensed Light" w:hAnsi="Abadi MT Condensed Light" w:cs="Times New Roman"/>
          <w:szCs w:val="24"/>
        </w:rPr>
        <w:t xml:space="preserve">computer might not even switch on for you to work </w:t>
      </w:r>
      <w:r w:rsidR="00CD3F4D" w:rsidRPr="00AA3375">
        <w:rPr>
          <w:rFonts w:ascii="Abadi MT Condensed Light" w:hAnsi="Abadi MT Condensed Light" w:cs="Times New Roman"/>
          <w:szCs w:val="24"/>
        </w:rPr>
        <w:t xml:space="preserve">with the </w:t>
      </w:r>
      <w:r w:rsidR="00C35B58" w:rsidRPr="00AA3375">
        <w:rPr>
          <w:rFonts w:ascii="Abadi MT Condensed Light" w:hAnsi="Abadi MT Condensed Light" w:cs="Times New Roman"/>
          <w:szCs w:val="24"/>
        </w:rPr>
        <w:t>package skills you pride on,</w:t>
      </w:r>
      <w:r w:rsidR="00CD3F4D" w:rsidRPr="00AA3375">
        <w:rPr>
          <w:rFonts w:ascii="Abadi MT Condensed Light" w:hAnsi="Abadi MT Condensed Light" w:cs="Times New Roman"/>
          <w:szCs w:val="24"/>
        </w:rPr>
        <w:t xml:space="preserve"> in such a situation</w:t>
      </w:r>
      <w:r w:rsidR="00255AE3" w:rsidRPr="00AA3375">
        <w:rPr>
          <w:rFonts w:ascii="Abadi MT Condensed Light" w:hAnsi="Abadi MT Condensed Light" w:cs="Times New Roman"/>
          <w:szCs w:val="24"/>
        </w:rPr>
        <w:t>,</w:t>
      </w:r>
      <w:r w:rsidR="00A01456" w:rsidRPr="00AA3375">
        <w:rPr>
          <w:rFonts w:ascii="Abadi MT Condensed Light" w:hAnsi="Abadi MT Condensed Light" w:cs="Times New Roman"/>
          <w:szCs w:val="24"/>
        </w:rPr>
        <w:t xml:space="preserve"> you are like a computer illiterate. </w:t>
      </w:r>
    </w:p>
    <w:p w14:paraId="047265B9" w14:textId="7EC75777" w:rsidR="00A01456" w:rsidRPr="00AA3375" w:rsidRDefault="00F8631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So,</w:t>
      </w:r>
      <w:r w:rsidR="001C606B" w:rsidRPr="00AA3375">
        <w:rPr>
          <w:rFonts w:ascii="Abadi MT Condensed Light" w:hAnsi="Abadi MT Condensed Light" w:cs="Times New Roman"/>
          <w:szCs w:val="24"/>
        </w:rPr>
        <w:t xml:space="preserve"> for </w:t>
      </w:r>
      <w:r w:rsidR="00ED66B7" w:rsidRPr="00AA3375">
        <w:rPr>
          <w:rFonts w:ascii="Abadi MT Condensed Light" w:hAnsi="Abadi MT Condensed Light" w:cs="Times New Roman"/>
          <w:szCs w:val="24"/>
        </w:rPr>
        <w:t>your skills' relevance</w:t>
      </w:r>
      <w:r w:rsidR="00993ADC" w:rsidRPr="00AA3375">
        <w:rPr>
          <w:rFonts w:ascii="Abadi MT Condensed Light" w:hAnsi="Abadi MT Condensed Light" w:cs="Times New Roman"/>
          <w:szCs w:val="24"/>
        </w:rPr>
        <w:t xml:space="preserve">, you must have </w:t>
      </w:r>
      <w:r w:rsidR="00E41081" w:rsidRPr="00AA3375">
        <w:rPr>
          <w:rFonts w:ascii="Abadi MT Condensed Light" w:hAnsi="Abadi MT Condensed Light" w:cs="Times New Roman"/>
          <w:szCs w:val="24"/>
        </w:rPr>
        <w:t>problem-</w:t>
      </w:r>
      <w:r w:rsidR="000A2828" w:rsidRPr="00AA3375">
        <w:rPr>
          <w:rFonts w:ascii="Abadi MT Condensed Light" w:hAnsi="Abadi MT Condensed Light" w:cs="Times New Roman"/>
          <w:szCs w:val="24"/>
        </w:rPr>
        <w:t xml:space="preserve">solving </w:t>
      </w:r>
      <w:r w:rsidR="005A517F" w:rsidRPr="00AA3375">
        <w:rPr>
          <w:rFonts w:ascii="Abadi MT Condensed Light" w:hAnsi="Abadi MT Condensed Light" w:cs="Times New Roman"/>
          <w:szCs w:val="24"/>
        </w:rPr>
        <w:t>skills to address</w:t>
      </w:r>
      <w:r w:rsidR="00E41081" w:rsidRPr="00AA3375">
        <w:rPr>
          <w:rFonts w:ascii="Abadi MT Condensed Light" w:hAnsi="Abadi MT Condensed Light" w:cs="Times New Roman"/>
          <w:szCs w:val="24"/>
        </w:rPr>
        <w:t xml:space="preserve"> a</w:t>
      </w:r>
      <w:r w:rsidR="00E11153" w:rsidRPr="00AA3375">
        <w:rPr>
          <w:rFonts w:ascii="Abadi MT Condensed Light" w:hAnsi="Abadi MT Condensed Light" w:cs="Times New Roman"/>
          <w:szCs w:val="24"/>
        </w:rPr>
        <w:t xml:space="preserve"> situation</w:t>
      </w:r>
      <w:r w:rsidR="00ED66B7" w:rsidRPr="00AA3375">
        <w:rPr>
          <w:rFonts w:ascii="Abadi MT Condensed Light" w:hAnsi="Abadi MT Condensed Light" w:cs="Times New Roman"/>
          <w:szCs w:val="24"/>
        </w:rPr>
        <w:t xml:space="preserve"> to</w:t>
      </w:r>
      <w:r w:rsidR="00255AE3" w:rsidRPr="00AA3375">
        <w:rPr>
          <w:rFonts w:ascii="Abadi MT Condensed Light" w:hAnsi="Abadi MT Condensed Light" w:cs="Times New Roman"/>
          <w:szCs w:val="24"/>
        </w:rPr>
        <w:t xml:space="preserve"> put the packages to</w:t>
      </w:r>
      <w:r w:rsidR="00ED66B7" w:rsidRPr="00AA3375">
        <w:rPr>
          <w:rFonts w:ascii="Abadi MT Condensed Light" w:hAnsi="Abadi MT Condensed Light" w:cs="Times New Roman"/>
          <w:szCs w:val="24"/>
        </w:rPr>
        <w:t xml:space="preserve"> </w:t>
      </w:r>
      <w:r w:rsidR="00E035F0" w:rsidRPr="00AA3375">
        <w:rPr>
          <w:rFonts w:ascii="Abadi MT Condensed Light" w:hAnsi="Abadi MT Condensed Light" w:cs="Times New Roman"/>
          <w:szCs w:val="24"/>
        </w:rPr>
        <w:t>task</w:t>
      </w:r>
      <w:r w:rsidR="006A270C" w:rsidRPr="00AA3375">
        <w:rPr>
          <w:rFonts w:ascii="Abadi MT Condensed Light" w:hAnsi="Abadi MT Condensed Light" w:cs="Times New Roman"/>
          <w:szCs w:val="24"/>
        </w:rPr>
        <w:t>.</w:t>
      </w:r>
    </w:p>
    <w:p w14:paraId="33B50D0D" w14:textId="33EC0B37" w:rsidR="006A270C" w:rsidRPr="00AA3375" w:rsidRDefault="006A270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basic knowledge might never yield </w:t>
      </w:r>
      <w:r w:rsidR="00255AE3" w:rsidRPr="00AA3375">
        <w:rPr>
          <w:rFonts w:ascii="Abadi MT Condensed Light" w:hAnsi="Abadi MT Condensed Light" w:cs="Times New Roman"/>
          <w:szCs w:val="24"/>
        </w:rPr>
        <w:t>much in life</w:t>
      </w:r>
      <w:r w:rsidR="00001C1C" w:rsidRPr="00AA3375">
        <w:rPr>
          <w:rFonts w:ascii="Abadi MT Condensed Light" w:hAnsi="Abadi MT Condensed Light" w:cs="Times New Roman"/>
          <w:szCs w:val="24"/>
        </w:rPr>
        <w:t xml:space="preserve">, but the application </w:t>
      </w:r>
      <w:r w:rsidR="00C077E2" w:rsidRPr="00AA3375">
        <w:rPr>
          <w:rFonts w:ascii="Abadi MT Condensed Light" w:hAnsi="Abadi MT Condensed Light" w:cs="Times New Roman"/>
          <w:szCs w:val="24"/>
        </w:rPr>
        <w:t xml:space="preserve">of </w:t>
      </w:r>
      <w:r w:rsidR="00255AE3" w:rsidRPr="00AA3375">
        <w:rPr>
          <w:rFonts w:ascii="Abadi MT Condensed Light" w:hAnsi="Abadi MT Condensed Light" w:cs="Times New Roman"/>
          <w:szCs w:val="24"/>
        </w:rPr>
        <w:t xml:space="preserve">the </w:t>
      </w:r>
      <w:r w:rsidR="00C077E2" w:rsidRPr="00AA3375">
        <w:rPr>
          <w:rFonts w:ascii="Abadi MT Condensed Light" w:hAnsi="Abadi MT Condensed Light" w:cs="Times New Roman"/>
          <w:szCs w:val="24"/>
        </w:rPr>
        <w:t>basics shall forever be utilized for the good of our lives.</w:t>
      </w:r>
    </w:p>
    <w:p w14:paraId="43C270F5" w14:textId="7A92A02B" w:rsidR="003857C2" w:rsidRPr="00AA3375" w:rsidRDefault="003857C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You should know that life skills </w:t>
      </w:r>
      <w:r w:rsidR="009D7B8D" w:rsidRPr="00AA3375">
        <w:rPr>
          <w:rFonts w:ascii="Abadi MT Condensed Light" w:hAnsi="Abadi MT Condensed Light" w:cs="Times New Roman"/>
          <w:szCs w:val="24"/>
        </w:rPr>
        <w:t>help</w:t>
      </w:r>
      <w:r w:rsidRPr="00AA3375">
        <w:rPr>
          <w:rFonts w:ascii="Abadi MT Condensed Light" w:hAnsi="Abadi MT Condensed Light" w:cs="Times New Roman"/>
          <w:szCs w:val="24"/>
        </w:rPr>
        <w:t xml:space="preserve"> us to make much in our day</w:t>
      </w:r>
      <w:r w:rsidR="00ED66B7" w:rsidRPr="00AA3375">
        <w:rPr>
          <w:rFonts w:ascii="Abadi MT Condensed Light" w:hAnsi="Abadi MT Condensed Light" w:cs="Times New Roman"/>
          <w:szCs w:val="24"/>
        </w:rPr>
        <w:t>-to-</w:t>
      </w:r>
      <w:r w:rsidRPr="00AA3375">
        <w:rPr>
          <w:rFonts w:ascii="Abadi MT Condensed Light" w:hAnsi="Abadi MT Condensed Light" w:cs="Times New Roman"/>
          <w:szCs w:val="24"/>
        </w:rPr>
        <w:t xml:space="preserve">day lives </w:t>
      </w:r>
      <w:r w:rsidR="00AD4A92" w:rsidRPr="00AA3375">
        <w:rPr>
          <w:rFonts w:ascii="Abadi MT Condensed Light" w:hAnsi="Abadi MT Condensed Light" w:cs="Times New Roman"/>
          <w:szCs w:val="24"/>
        </w:rPr>
        <w:t xml:space="preserve">for our </w:t>
      </w:r>
      <w:r w:rsidRPr="00AA3375">
        <w:rPr>
          <w:rFonts w:ascii="Abadi MT Condensed Light" w:hAnsi="Abadi MT Condensed Light" w:cs="Times New Roman"/>
          <w:szCs w:val="24"/>
        </w:rPr>
        <w:t>prosperity</w:t>
      </w:r>
      <w:r w:rsidR="000B2E86" w:rsidRPr="00AA3375">
        <w:rPr>
          <w:rFonts w:ascii="Abadi MT Condensed Light" w:hAnsi="Abadi MT Condensed Light" w:cs="Times New Roman"/>
          <w:szCs w:val="24"/>
        </w:rPr>
        <w:t>.</w:t>
      </w:r>
    </w:p>
    <w:p w14:paraId="15743A8D" w14:textId="3D157DD1" w:rsidR="000B2E86" w:rsidRPr="00AA3375" w:rsidRDefault="000B2E8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line with this understanding, when</w:t>
      </w:r>
      <w:r w:rsidR="00FA530E" w:rsidRPr="00AA3375">
        <w:rPr>
          <w:rFonts w:ascii="Abadi MT Condensed Light" w:hAnsi="Abadi MT Condensed Light" w:cs="Times New Roman"/>
          <w:szCs w:val="24"/>
        </w:rPr>
        <w:t>ever</w:t>
      </w:r>
      <w:r w:rsidRPr="00AA3375">
        <w:rPr>
          <w:rFonts w:ascii="Abadi MT Condensed Light" w:hAnsi="Abadi MT Condensed Light" w:cs="Times New Roman"/>
          <w:szCs w:val="24"/>
        </w:rPr>
        <w:t xml:space="preserve"> you train </w:t>
      </w:r>
      <w:r w:rsidR="00FA530E" w:rsidRPr="00AA3375">
        <w:rPr>
          <w:rFonts w:ascii="Abadi MT Condensed Light" w:hAnsi="Abadi MT Condensed Light" w:cs="Times New Roman"/>
          <w:szCs w:val="24"/>
        </w:rPr>
        <w:t>on</w:t>
      </w:r>
      <w:r w:rsidR="00B546BA" w:rsidRPr="00AA3375">
        <w:rPr>
          <w:rFonts w:ascii="Abadi MT Condensed Light" w:hAnsi="Abadi MT Condensed Light" w:cs="Times New Roman"/>
          <w:szCs w:val="24"/>
        </w:rPr>
        <w:t xml:space="preserve"> skills,</w:t>
      </w:r>
      <w:del w:id="100" w:author="Muthomi Thiankolu" w:date="2021-02-01T19:19:00Z">
        <w:r w:rsidR="00B546BA" w:rsidRPr="00AA3375" w:rsidDel="00A00A63">
          <w:rPr>
            <w:rFonts w:ascii="Abadi MT Condensed Light" w:hAnsi="Abadi MT Condensed Light" w:cs="Times New Roman"/>
            <w:szCs w:val="24"/>
          </w:rPr>
          <w:delText xml:space="preserve">  </w:delText>
        </w:r>
      </w:del>
      <w:ins w:id="101" w:author="Muthomi Thiankolu" w:date="2021-02-01T19:19:00Z">
        <w:r w:rsidR="00A00A63" w:rsidRPr="00AA3375">
          <w:rPr>
            <w:rFonts w:ascii="Abadi MT Condensed Light" w:hAnsi="Abadi MT Condensed Light" w:cs="Times New Roman"/>
            <w:szCs w:val="24"/>
          </w:rPr>
          <w:t xml:space="preserve"> </w:t>
        </w:r>
      </w:ins>
      <w:r w:rsidR="00B546BA" w:rsidRPr="00AA3375">
        <w:rPr>
          <w:rFonts w:ascii="Abadi MT Condensed Light" w:hAnsi="Abadi MT Condensed Light" w:cs="Times New Roman"/>
          <w:szCs w:val="24"/>
        </w:rPr>
        <w:t>ensure that you</w:t>
      </w:r>
      <w:r w:rsidR="00FA530E" w:rsidRPr="00AA3375">
        <w:rPr>
          <w:rFonts w:ascii="Abadi MT Condensed Light" w:hAnsi="Abadi MT Condensed Light" w:cs="Times New Roman"/>
          <w:szCs w:val="24"/>
        </w:rPr>
        <w:t xml:space="preserve"> have</w:t>
      </w:r>
      <w:r w:rsidR="004930FD" w:rsidRPr="00AA3375">
        <w:rPr>
          <w:rFonts w:ascii="Abadi MT Condensed Light" w:hAnsi="Abadi MT Condensed Light" w:cs="Times New Roman"/>
          <w:szCs w:val="24"/>
        </w:rPr>
        <w:t xml:space="preserve"> applicable </w:t>
      </w:r>
      <w:r w:rsidR="00FA530E" w:rsidRPr="00AA3375">
        <w:rPr>
          <w:rFonts w:ascii="Abadi MT Condensed Light" w:hAnsi="Abadi MT Condensed Light" w:cs="Times New Roman"/>
          <w:szCs w:val="24"/>
        </w:rPr>
        <w:t xml:space="preserve">skills </w:t>
      </w:r>
      <w:r w:rsidR="00370FCF" w:rsidRPr="00AA3375">
        <w:rPr>
          <w:rFonts w:ascii="Abadi MT Condensed Light" w:hAnsi="Abadi MT Condensed Light" w:cs="Times New Roman"/>
          <w:szCs w:val="24"/>
        </w:rPr>
        <w:t>to solve life problems</w:t>
      </w:r>
      <w:r w:rsidR="009C1ABD" w:rsidRPr="00AA3375">
        <w:rPr>
          <w:rFonts w:ascii="Abadi MT Condensed Light" w:hAnsi="Abadi MT Condensed Light" w:cs="Times New Roman"/>
          <w:szCs w:val="24"/>
        </w:rPr>
        <w:t xml:space="preserve"> and counter </w:t>
      </w:r>
      <w:r w:rsidR="00370FCF" w:rsidRPr="00AA3375">
        <w:rPr>
          <w:rFonts w:ascii="Abadi MT Condensed Light" w:hAnsi="Abadi MT Condensed Light" w:cs="Times New Roman"/>
          <w:szCs w:val="24"/>
        </w:rPr>
        <w:t xml:space="preserve">challenges because that is all </w:t>
      </w:r>
      <w:r w:rsidR="003669DF" w:rsidRPr="00AA3375">
        <w:rPr>
          <w:rFonts w:ascii="Abadi MT Condensed Light" w:hAnsi="Abadi MT Condensed Light" w:cs="Times New Roman"/>
          <w:szCs w:val="24"/>
        </w:rPr>
        <w:t xml:space="preserve">that </w:t>
      </w:r>
      <w:r w:rsidR="00370FCF" w:rsidRPr="00AA3375">
        <w:rPr>
          <w:rFonts w:ascii="Abadi MT Condensed Light" w:hAnsi="Abadi MT Condensed Light" w:cs="Times New Roman"/>
          <w:szCs w:val="24"/>
        </w:rPr>
        <w:t>counts</w:t>
      </w:r>
      <w:r w:rsidR="00ED66B7" w:rsidRPr="00AA3375">
        <w:rPr>
          <w:rFonts w:ascii="Abadi MT Condensed Light" w:hAnsi="Abadi MT Condensed Light" w:cs="Times New Roman"/>
          <w:szCs w:val="24"/>
        </w:rPr>
        <w:t xml:space="preserve"> and can</w:t>
      </w:r>
      <w:r w:rsidR="0079467E" w:rsidRPr="00AA3375">
        <w:rPr>
          <w:rFonts w:ascii="Abadi MT Condensed Light" w:hAnsi="Abadi MT Condensed Light" w:cs="Times New Roman"/>
          <w:szCs w:val="24"/>
        </w:rPr>
        <w:t xml:space="preserve"> fix </w:t>
      </w:r>
      <w:r w:rsidR="00ED66B7" w:rsidRPr="00AA3375">
        <w:rPr>
          <w:rFonts w:ascii="Abadi MT Condensed Light" w:hAnsi="Abadi MT Condensed Light" w:cs="Times New Roman"/>
          <w:szCs w:val="24"/>
        </w:rPr>
        <w:t>issue</w:t>
      </w:r>
      <w:r w:rsidR="0079467E" w:rsidRPr="00AA3375">
        <w:rPr>
          <w:rFonts w:ascii="Abadi MT Condensed Light" w:hAnsi="Abadi MT Condensed Light" w:cs="Times New Roman"/>
          <w:szCs w:val="24"/>
        </w:rPr>
        <w:t>s in life.</w:t>
      </w:r>
    </w:p>
    <w:p w14:paraId="26F6FB01" w14:textId="14BA4141" w:rsidR="00D76C79" w:rsidRPr="00AA3375" w:rsidRDefault="0079467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classroom test is </w:t>
      </w:r>
      <w:r w:rsidR="001A1338" w:rsidRPr="00AA3375">
        <w:rPr>
          <w:rFonts w:ascii="Abadi MT Condensed Light" w:hAnsi="Abadi MT Condensed Light" w:cs="Times New Roman"/>
          <w:szCs w:val="24"/>
        </w:rPr>
        <w:t xml:space="preserve">a prerequisite for other </w:t>
      </w:r>
      <w:r w:rsidR="00502C60" w:rsidRPr="00AA3375">
        <w:rPr>
          <w:rFonts w:ascii="Abadi MT Condensed Light" w:hAnsi="Abadi MT Condensed Light" w:cs="Times New Roman"/>
          <w:szCs w:val="24"/>
        </w:rPr>
        <w:t>tests</w:t>
      </w:r>
      <w:r w:rsidR="00D76C79" w:rsidRPr="00AA3375">
        <w:rPr>
          <w:rFonts w:ascii="Abadi MT Condensed Light" w:hAnsi="Abadi MT Condensed Light" w:cs="Times New Roman"/>
          <w:szCs w:val="24"/>
        </w:rPr>
        <w:t xml:space="preserve"> outside our understanding.</w:t>
      </w:r>
      <w:r w:rsidR="00514BAC" w:rsidRPr="00AA3375">
        <w:rPr>
          <w:rFonts w:ascii="Abadi MT Condensed Light" w:hAnsi="Abadi MT Condensed Light" w:cs="Times New Roman"/>
          <w:szCs w:val="24"/>
        </w:rPr>
        <w:t xml:space="preserve"> </w:t>
      </w:r>
      <w:r w:rsidR="00D76C79" w:rsidRPr="00AA3375">
        <w:rPr>
          <w:rFonts w:ascii="Abadi MT Condensed Light" w:hAnsi="Abadi MT Condensed Light" w:cs="Times New Roman"/>
          <w:szCs w:val="24"/>
        </w:rPr>
        <w:t>This is to say</w:t>
      </w:r>
      <w:r w:rsidR="00ED66B7" w:rsidRPr="00AA3375">
        <w:rPr>
          <w:rFonts w:ascii="Abadi MT Condensed Light" w:hAnsi="Abadi MT Condensed Light" w:cs="Times New Roman"/>
          <w:szCs w:val="24"/>
        </w:rPr>
        <w:t>;</w:t>
      </w:r>
      <w:r w:rsidR="00514BAC" w:rsidRPr="00AA3375">
        <w:rPr>
          <w:rFonts w:ascii="Abadi MT Condensed Light" w:hAnsi="Abadi MT Condensed Light" w:cs="Times New Roman"/>
          <w:szCs w:val="24"/>
        </w:rPr>
        <w:t xml:space="preserve"> a classroom test is inferior to a life test.</w:t>
      </w:r>
    </w:p>
    <w:p w14:paraId="6C082FA6" w14:textId="79EFAB17" w:rsidR="009C2E52" w:rsidRPr="00AA3375" w:rsidRDefault="00FD446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For instance</w:t>
      </w:r>
      <w:r w:rsidR="009C2E52" w:rsidRPr="00AA3375">
        <w:rPr>
          <w:rFonts w:ascii="Abadi MT Condensed Light" w:hAnsi="Abadi MT Condensed Light" w:cs="Times New Roman"/>
          <w:szCs w:val="24"/>
        </w:rPr>
        <w:t>, a</w:t>
      </w:r>
      <w:r w:rsidR="00D70AA1" w:rsidRPr="00AA3375">
        <w:rPr>
          <w:rFonts w:ascii="Abadi MT Condensed Light" w:hAnsi="Abadi MT Condensed Light" w:cs="Times New Roman"/>
          <w:szCs w:val="24"/>
        </w:rPr>
        <w:t xml:space="preserve">n </w:t>
      </w:r>
      <w:r w:rsidR="009C2E52" w:rsidRPr="00AA3375">
        <w:rPr>
          <w:rFonts w:ascii="Abadi MT Condensed Light" w:hAnsi="Abadi MT Condensed Light" w:cs="Times New Roman"/>
          <w:szCs w:val="24"/>
        </w:rPr>
        <w:t>arrow is a</w:t>
      </w:r>
      <w:r w:rsidR="00EE21E9" w:rsidRPr="00AA3375">
        <w:rPr>
          <w:rFonts w:ascii="Abadi MT Condensed Light" w:hAnsi="Abadi MT Condensed Light" w:cs="Times New Roman"/>
          <w:szCs w:val="24"/>
        </w:rPr>
        <w:t xml:space="preserve"> pointer</w:t>
      </w:r>
      <w:r w:rsidR="00ED66B7" w:rsidRPr="00AA3375">
        <w:rPr>
          <w:rFonts w:ascii="Abadi MT Condensed Light" w:hAnsi="Abadi MT Condensed Light" w:cs="Times New Roman"/>
          <w:szCs w:val="24"/>
        </w:rPr>
        <w:t>;</w:t>
      </w:r>
      <w:r w:rsidR="009C1ABD" w:rsidRPr="00AA3375">
        <w:rPr>
          <w:rFonts w:ascii="Abadi MT Condensed Light" w:hAnsi="Abadi MT Condensed Light" w:cs="Times New Roman"/>
          <w:szCs w:val="24"/>
        </w:rPr>
        <w:t xml:space="preserve"> </w:t>
      </w:r>
      <w:r w:rsidR="00EE21E9" w:rsidRPr="00AA3375">
        <w:rPr>
          <w:rFonts w:ascii="Abadi MT Condensed Light" w:hAnsi="Abadi MT Condensed Light" w:cs="Times New Roman"/>
          <w:szCs w:val="24"/>
        </w:rPr>
        <w:t>in</w:t>
      </w:r>
      <w:r w:rsidR="003E13AD" w:rsidRPr="00AA3375">
        <w:rPr>
          <w:rFonts w:ascii="Abadi MT Condensed Light" w:hAnsi="Abadi MT Condensed Light" w:cs="Times New Roman"/>
          <w:szCs w:val="24"/>
        </w:rPr>
        <w:t xml:space="preserve"> real life</w:t>
      </w:r>
      <w:r w:rsidR="00ED66B7" w:rsidRPr="00AA3375">
        <w:rPr>
          <w:rFonts w:ascii="Abadi MT Condensed Light" w:hAnsi="Abadi MT Condensed Light" w:cs="Times New Roman"/>
          <w:szCs w:val="24"/>
        </w:rPr>
        <w:t>,</w:t>
      </w:r>
      <w:r w:rsidR="003E13AD" w:rsidRPr="00AA3375">
        <w:rPr>
          <w:rFonts w:ascii="Abadi MT Condensed Light" w:hAnsi="Abadi MT Condensed Light" w:cs="Times New Roman"/>
          <w:szCs w:val="24"/>
        </w:rPr>
        <w:t xml:space="preserve"> it </w:t>
      </w:r>
      <w:r w:rsidR="00EE21E9" w:rsidRPr="00AA3375">
        <w:rPr>
          <w:rFonts w:ascii="Abadi MT Condensed Light" w:hAnsi="Abadi MT Condensed Light" w:cs="Times New Roman"/>
          <w:szCs w:val="24"/>
        </w:rPr>
        <w:t xml:space="preserve">implies something or </w:t>
      </w:r>
      <w:r w:rsidR="005C4BD3" w:rsidRPr="00AA3375">
        <w:rPr>
          <w:rFonts w:ascii="Abadi MT Condensed Light" w:hAnsi="Abadi MT Condensed Light" w:cs="Times New Roman"/>
          <w:szCs w:val="24"/>
        </w:rPr>
        <w:t>show</w:t>
      </w:r>
      <w:r w:rsidR="003E13AD" w:rsidRPr="00AA3375">
        <w:rPr>
          <w:rFonts w:ascii="Abadi MT Condensed Light" w:hAnsi="Abadi MT Condensed Light" w:cs="Times New Roman"/>
          <w:szCs w:val="24"/>
        </w:rPr>
        <w:t xml:space="preserve">s </w:t>
      </w:r>
      <w:r w:rsidR="00ED66B7" w:rsidRPr="00AA3375">
        <w:rPr>
          <w:rFonts w:ascii="Abadi MT Condensed Light" w:hAnsi="Abadi MT Condensed Light" w:cs="Times New Roman"/>
          <w:szCs w:val="24"/>
        </w:rPr>
        <w:t>how</w:t>
      </w:r>
      <w:r w:rsidR="005C4BD3" w:rsidRPr="00AA3375">
        <w:rPr>
          <w:rFonts w:ascii="Abadi MT Condensed Light" w:hAnsi="Abadi MT Condensed Light" w:cs="Times New Roman"/>
          <w:szCs w:val="24"/>
        </w:rPr>
        <w:t xml:space="preserve"> to go or the direction to take</w:t>
      </w:r>
      <w:r w:rsidR="001D16FA" w:rsidRPr="00AA3375">
        <w:rPr>
          <w:rFonts w:ascii="Abadi MT Condensed Light" w:hAnsi="Abadi MT Condensed Light" w:cs="Times New Roman"/>
          <w:szCs w:val="24"/>
        </w:rPr>
        <w:t xml:space="preserve">; it is directive </w:t>
      </w:r>
      <w:r w:rsidR="0014378C" w:rsidRPr="00AA3375">
        <w:rPr>
          <w:rFonts w:ascii="Abadi MT Condensed Light" w:hAnsi="Abadi MT Condensed Light" w:cs="Times New Roman"/>
          <w:szCs w:val="24"/>
        </w:rPr>
        <w:t>in whatever context.</w:t>
      </w:r>
    </w:p>
    <w:p w14:paraId="1118EECA" w14:textId="51A5F3CA" w:rsidR="004C0AC7" w:rsidRPr="00AA3375" w:rsidRDefault="00F135E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However,</w:t>
      </w:r>
      <w:r w:rsidR="004C0AC7" w:rsidRPr="00AA3375">
        <w:rPr>
          <w:rFonts w:ascii="Abadi MT Condensed Light" w:hAnsi="Abadi MT Condensed Light" w:cs="Times New Roman"/>
          <w:szCs w:val="24"/>
        </w:rPr>
        <w:t xml:space="preserve"> in life, an arrow warns, directs</w:t>
      </w:r>
      <w:r w:rsidR="00876DF2" w:rsidRPr="00AA3375">
        <w:rPr>
          <w:rFonts w:ascii="Abadi MT Condensed Light" w:hAnsi="Abadi MT Condensed Light" w:cs="Times New Roman"/>
          <w:szCs w:val="24"/>
        </w:rPr>
        <w:t>, redirects</w:t>
      </w:r>
      <w:r w:rsidR="00ED66B7" w:rsidRPr="00AA3375">
        <w:rPr>
          <w:rFonts w:ascii="Abadi MT Condensed Light" w:hAnsi="Abadi MT Condensed Light" w:cs="Times New Roman"/>
          <w:szCs w:val="24"/>
        </w:rPr>
        <w:t>,</w:t>
      </w:r>
      <w:r w:rsidR="00876DF2" w:rsidRPr="00AA3375">
        <w:rPr>
          <w:rFonts w:ascii="Abadi MT Condensed Light" w:hAnsi="Abadi MT Condensed Light" w:cs="Times New Roman"/>
          <w:szCs w:val="24"/>
        </w:rPr>
        <w:t xml:space="preserve"> or guides</w:t>
      </w:r>
      <w:r w:rsidR="00ED66B7" w:rsidRPr="00AA3375">
        <w:rPr>
          <w:rFonts w:ascii="Abadi MT Condensed Light" w:hAnsi="Abadi MT Condensed Light" w:cs="Times New Roman"/>
          <w:szCs w:val="24"/>
        </w:rPr>
        <w:t>;</w:t>
      </w:r>
      <w:r w:rsidR="004C0AC7" w:rsidRPr="00AA3375">
        <w:rPr>
          <w:rFonts w:ascii="Abadi MT Condensed Light" w:hAnsi="Abadi MT Condensed Light" w:cs="Times New Roman"/>
          <w:szCs w:val="24"/>
        </w:rPr>
        <w:t xml:space="preserve"> you are required to pick the prompts</w:t>
      </w:r>
      <w:r w:rsidRPr="00AA3375">
        <w:rPr>
          <w:rFonts w:ascii="Abadi MT Condensed Light" w:hAnsi="Abadi MT Condensed Light" w:cs="Times New Roman"/>
          <w:szCs w:val="24"/>
        </w:rPr>
        <w:t xml:space="preserve"> for yourself</w:t>
      </w:r>
      <w:r w:rsidR="004C0AC7" w:rsidRPr="00AA3375">
        <w:rPr>
          <w:rFonts w:ascii="Abadi MT Condensed Light" w:hAnsi="Abadi MT Condensed Light" w:cs="Times New Roman"/>
          <w:szCs w:val="24"/>
        </w:rPr>
        <w:t xml:space="preserve"> and act accordingly</w:t>
      </w:r>
      <w:r w:rsidR="0014378C" w:rsidRPr="00AA3375">
        <w:rPr>
          <w:rFonts w:ascii="Abadi MT Condensed Light" w:hAnsi="Abadi MT Condensed Light" w:cs="Times New Roman"/>
          <w:szCs w:val="24"/>
        </w:rPr>
        <w:t xml:space="preserve"> with them</w:t>
      </w:r>
      <w:r w:rsidR="00E57F1C" w:rsidRPr="00AA3375">
        <w:rPr>
          <w:rFonts w:ascii="Abadi MT Condensed Light" w:hAnsi="Abadi MT Condensed Light" w:cs="Times New Roman"/>
          <w:szCs w:val="24"/>
        </w:rPr>
        <w:t>.</w:t>
      </w:r>
    </w:p>
    <w:p w14:paraId="048D7C0D" w14:textId="24315839" w:rsidR="00B82294" w:rsidRPr="00AA3375" w:rsidRDefault="00F135E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 is</w:t>
      </w:r>
      <w:r w:rsidR="005769D2" w:rsidRPr="00AA3375">
        <w:rPr>
          <w:rFonts w:ascii="Abadi MT Condensed Light" w:hAnsi="Abadi MT Condensed Light" w:cs="Times New Roman"/>
          <w:szCs w:val="24"/>
        </w:rPr>
        <w:t xml:space="preserve"> </w:t>
      </w:r>
      <w:r w:rsidR="00ED66B7"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class test comparing</w:t>
      </w:r>
      <w:r w:rsidR="00C65DE3" w:rsidRPr="00AA3375">
        <w:rPr>
          <w:rFonts w:ascii="Abadi MT Condensed Light" w:hAnsi="Abadi MT Condensed Light" w:cs="Times New Roman"/>
          <w:szCs w:val="24"/>
        </w:rPr>
        <w:t xml:space="preserve"> to your life test</w:t>
      </w:r>
      <w:r w:rsidR="00B82294" w:rsidRPr="00AA3375">
        <w:rPr>
          <w:rFonts w:ascii="Abadi MT Condensed Light" w:hAnsi="Abadi MT Condensed Light" w:cs="Times New Roman"/>
          <w:szCs w:val="24"/>
        </w:rPr>
        <w:t>?</w:t>
      </w:r>
    </w:p>
    <w:p w14:paraId="42DCA8D5" w14:textId="04775934" w:rsidR="00B82294" w:rsidRPr="00AA3375" w:rsidRDefault="00B8229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a </w:t>
      </w:r>
      <w:r w:rsidR="006C713B" w:rsidRPr="00AA3375">
        <w:rPr>
          <w:rFonts w:ascii="Abadi MT Condensed Light" w:hAnsi="Abadi MT Condensed Light" w:cs="Times New Roman"/>
          <w:szCs w:val="24"/>
        </w:rPr>
        <w:t>class,</w:t>
      </w:r>
      <w:r w:rsidRPr="00AA3375">
        <w:rPr>
          <w:rFonts w:ascii="Abadi MT Condensed Light" w:hAnsi="Abadi MT Condensed Light" w:cs="Times New Roman"/>
          <w:szCs w:val="24"/>
        </w:rPr>
        <w:t xml:space="preserve"> a </w:t>
      </w:r>
      <w:r w:rsidR="00926C5C" w:rsidRPr="00AA3375">
        <w:rPr>
          <w:rFonts w:ascii="Abadi MT Condensed Light" w:hAnsi="Abadi MT Condensed Light" w:cs="Times New Roman"/>
          <w:szCs w:val="24"/>
        </w:rPr>
        <w:t xml:space="preserve">pilot is a person that </w:t>
      </w:r>
      <w:r w:rsidR="00F86313" w:rsidRPr="00AA3375">
        <w:rPr>
          <w:rFonts w:ascii="Abadi MT Condensed Light" w:hAnsi="Abadi MT Condensed Light" w:cs="Times New Roman"/>
          <w:szCs w:val="24"/>
        </w:rPr>
        <w:t>can</w:t>
      </w:r>
      <w:r w:rsidR="00926C5C" w:rsidRPr="00AA3375">
        <w:rPr>
          <w:rFonts w:ascii="Abadi MT Condensed Light" w:hAnsi="Abadi MT Condensed Light" w:cs="Times New Roman"/>
          <w:szCs w:val="24"/>
        </w:rPr>
        <w:t xml:space="preserve"> fly an </w:t>
      </w:r>
      <w:r w:rsidR="006C713B" w:rsidRPr="00AA3375">
        <w:rPr>
          <w:rFonts w:ascii="Abadi MT Condensed Light" w:hAnsi="Abadi MT Condensed Light" w:cs="Times New Roman"/>
          <w:szCs w:val="24"/>
        </w:rPr>
        <w:t>airplane</w:t>
      </w:r>
      <w:r w:rsidR="00ED66B7" w:rsidRPr="00AA3375">
        <w:rPr>
          <w:rFonts w:ascii="Abadi MT Condensed Light" w:hAnsi="Abadi MT Condensed Light" w:cs="Times New Roman"/>
          <w:szCs w:val="24"/>
        </w:rPr>
        <w:t>,</w:t>
      </w:r>
      <w:r w:rsidR="00926C5C" w:rsidRPr="00AA3375">
        <w:rPr>
          <w:rFonts w:ascii="Abadi MT Condensed Light" w:hAnsi="Abadi MT Condensed Light" w:cs="Times New Roman"/>
          <w:szCs w:val="24"/>
        </w:rPr>
        <w:t xml:space="preserve"> but in life</w:t>
      </w:r>
      <w:r w:rsidR="00ED66B7" w:rsidRPr="00AA3375">
        <w:rPr>
          <w:rFonts w:ascii="Abadi MT Condensed Light" w:hAnsi="Abadi MT Condensed Light" w:cs="Times New Roman"/>
          <w:szCs w:val="24"/>
        </w:rPr>
        <w:t>,</w:t>
      </w:r>
      <w:r w:rsidR="00926C5C" w:rsidRPr="00AA3375">
        <w:rPr>
          <w:rFonts w:ascii="Abadi MT Condensed Light" w:hAnsi="Abadi MT Condensed Light" w:cs="Times New Roman"/>
          <w:szCs w:val="24"/>
        </w:rPr>
        <w:t xml:space="preserve"> </w:t>
      </w:r>
      <w:r w:rsidR="00876DF2" w:rsidRPr="00AA3375">
        <w:rPr>
          <w:rFonts w:ascii="Abadi MT Condensed Light" w:hAnsi="Abadi MT Condensed Light" w:cs="Times New Roman"/>
          <w:szCs w:val="24"/>
        </w:rPr>
        <w:t>a p</w:t>
      </w:r>
      <w:r w:rsidR="00ED7B74" w:rsidRPr="00AA3375">
        <w:rPr>
          <w:rFonts w:ascii="Abadi MT Condensed Light" w:hAnsi="Abadi MT Condensed Light" w:cs="Times New Roman"/>
          <w:szCs w:val="24"/>
        </w:rPr>
        <w:t>ilot is a trained</w:t>
      </w:r>
      <w:r w:rsidR="00876DF2" w:rsidRPr="00AA3375">
        <w:rPr>
          <w:rFonts w:ascii="Abadi MT Condensed Light" w:hAnsi="Abadi MT Condensed Light" w:cs="Times New Roman"/>
          <w:szCs w:val="24"/>
        </w:rPr>
        <w:t xml:space="preserve"> person </w:t>
      </w:r>
      <w:r w:rsidR="00A35F00" w:rsidRPr="00AA3375">
        <w:rPr>
          <w:rFonts w:ascii="Abadi MT Condensed Light" w:hAnsi="Abadi MT Condensed Light" w:cs="Times New Roman"/>
          <w:szCs w:val="24"/>
        </w:rPr>
        <w:t xml:space="preserve">to keep </w:t>
      </w:r>
      <w:r w:rsidR="0076652D" w:rsidRPr="00AA3375">
        <w:rPr>
          <w:rFonts w:ascii="Abadi MT Condensed Light" w:hAnsi="Abadi MT Condensed Light" w:cs="Times New Roman"/>
          <w:szCs w:val="24"/>
        </w:rPr>
        <w:t xml:space="preserve">a plane in the air </w:t>
      </w:r>
      <w:r w:rsidR="00ED66B7" w:rsidRPr="00AA3375">
        <w:rPr>
          <w:rFonts w:ascii="Abadi MT Condensed Light" w:hAnsi="Abadi MT Condensed Light" w:cs="Times New Roman"/>
          <w:szCs w:val="24"/>
        </w:rPr>
        <w:t>from the ground to the sky</w:t>
      </w:r>
      <w:r w:rsidR="007F42FB" w:rsidRPr="00AA3375">
        <w:rPr>
          <w:rFonts w:ascii="Abadi MT Condensed Light" w:hAnsi="Abadi MT Condensed Light" w:cs="Times New Roman"/>
          <w:szCs w:val="24"/>
        </w:rPr>
        <w:t xml:space="preserve"> </w:t>
      </w:r>
      <w:r w:rsidR="00967AC0" w:rsidRPr="00AA3375">
        <w:rPr>
          <w:rFonts w:ascii="Abadi MT Condensed Light" w:hAnsi="Abadi MT Condensed Light" w:cs="Times New Roman"/>
          <w:szCs w:val="24"/>
        </w:rPr>
        <w:t xml:space="preserve">through a route </w:t>
      </w:r>
      <w:r w:rsidR="007F42FB" w:rsidRPr="00AA3375">
        <w:rPr>
          <w:rFonts w:ascii="Abadi MT Condensed Light" w:hAnsi="Abadi MT Condensed Light" w:cs="Times New Roman"/>
          <w:szCs w:val="24"/>
        </w:rPr>
        <w:t>and safely</w:t>
      </w:r>
      <w:r w:rsidR="00967AC0" w:rsidRPr="00AA3375">
        <w:rPr>
          <w:rFonts w:ascii="Abadi MT Condensed Light" w:hAnsi="Abadi MT Condensed Light" w:cs="Times New Roman"/>
          <w:szCs w:val="24"/>
        </w:rPr>
        <w:t xml:space="preserve"> take it</w:t>
      </w:r>
      <w:r w:rsidR="007F42FB" w:rsidRPr="00AA3375">
        <w:rPr>
          <w:rFonts w:ascii="Abadi MT Condensed Light" w:hAnsi="Abadi MT Condensed Light" w:cs="Times New Roman"/>
          <w:szCs w:val="24"/>
        </w:rPr>
        <w:t xml:space="preserve"> back to the ground</w:t>
      </w:r>
      <w:r w:rsidR="007731FF" w:rsidRPr="00AA3375">
        <w:rPr>
          <w:rFonts w:ascii="Abadi MT Condensed Light" w:hAnsi="Abadi MT Condensed Light" w:cs="Times New Roman"/>
          <w:szCs w:val="24"/>
        </w:rPr>
        <w:t xml:space="preserve">. </w:t>
      </w:r>
    </w:p>
    <w:p w14:paraId="2645D05E" w14:textId="4FCA5BAA" w:rsidR="007731FF" w:rsidRPr="00AA3375" w:rsidRDefault="0032068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Anything short of </w:t>
      </w:r>
      <w:r w:rsidR="00F135E3" w:rsidRPr="00AA3375">
        <w:rPr>
          <w:rFonts w:ascii="Abadi MT Condensed Light" w:hAnsi="Abadi MT Condensed Light" w:cs="Times New Roman"/>
          <w:szCs w:val="24"/>
        </w:rPr>
        <w:t xml:space="preserve">that </w:t>
      </w:r>
      <w:r w:rsidR="00967AC0" w:rsidRPr="00AA3375">
        <w:rPr>
          <w:rFonts w:ascii="Abadi MT Condensed Light" w:hAnsi="Abadi MT Condensed Light" w:cs="Times New Roman"/>
          <w:szCs w:val="24"/>
        </w:rPr>
        <w:t xml:space="preserve">comprehensive </w:t>
      </w:r>
      <w:r w:rsidR="00F135E3" w:rsidRPr="00AA3375">
        <w:rPr>
          <w:rFonts w:ascii="Abadi MT Condensed Light" w:hAnsi="Abadi MT Condensed Light" w:cs="Times New Roman"/>
          <w:szCs w:val="24"/>
        </w:rPr>
        <w:t>training</w:t>
      </w:r>
      <w:r w:rsidR="00967AC0" w:rsidRPr="00AA3375">
        <w:rPr>
          <w:rFonts w:ascii="Abadi MT Condensed Light" w:hAnsi="Abadi MT Condensed Light" w:cs="Times New Roman"/>
          <w:szCs w:val="24"/>
        </w:rPr>
        <w:t xml:space="preserve"> </w:t>
      </w:r>
      <w:r w:rsidR="00E9554A" w:rsidRPr="00AA3375">
        <w:rPr>
          <w:rFonts w:ascii="Abadi MT Condensed Light" w:hAnsi="Abadi MT Condensed Light" w:cs="Times New Roman"/>
          <w:szCs w:val="24"/>
        </w:rPr>
        <w:t>will cost a life or more</w:t>
      </w:r>
      <w:r w:rsidR="00AF6AB7" w:rsidRPr="00AA3375">
        <w:rPr>
          <w:rFonts w:ascii="Abadi MT Condensed Light" w:hAnsi="Abadi MT Condensed Light" w:cs="Times New Roman"/>
          <w:szCs w:val="24"/>
        </w:rPr>
        <w:t>; if you cr</w:t>
      </w:r>
      <w:r w:rsidR="00E57F1C" w:rsidRPr="00AA3375">
        <w:rPr>
          <w:rFonts w:ascii="Abadi MT Condensed Light" w:hAnsi="Abadi MT Condensed Light" w:cs="Times New Roman"/>
          <w:szCs w:val="24"/>
        </w:rPr>
        <w:t>as</w:t>
      </w:r>
      <w:r w:rsidR="00AF6AB7" w:rsidRPr="00AA3375">
        <w:rPr>
          <w:rFonts w:ascii="Abadi MT Condensed Light" w:hAnsi="Abadi MT Condensed Light" w:cs="Times New Roman"/>
          <w:szCs w:val="24"/>
        </w:rPr>
        <w:t>h</w:t>
      </w:r>
      <w:r w:rsidR="00004906" w:rsidRPr="00AA3375">
        <w:rPr>
          <w:rFonts w:ascii="Abadi MT Condensed Light" w:hAnsi="Abadi MT Condensed Light" w:cs="Times New Roman"/>
          <w:szCs w:val="24"/>
        </w:rPr>
        <w:t>,</w:t>
      </w:r>
      <w:r w:rsidR="00AF6AB7" w:rsidRPr="00AA3375">
        <w:rPr>
          <w:rFonts w:ascii="Abadi MT Condensed Light" w:hAnsi="Abadi MT Condensed Light" w:cs="Times New Roman"/>
          <w:szCs w:val="24"/>
        </w:rPr>
        <w:t xml:space="preserve"> God </w:t>
      </w:r>
      <w:r w:rsidR="00004906" w:rsidRPr="00AA3375">
        <w:rPr>
          <w:rFonts w:ascii="Abadi MT Condensed Light" w:hAnsi="Abadi MT Condensed Light" w:cs="Times New Roman"/>
          <w:szCs w:val="24"/>
        </w:rPr>
        <w:t>forbid!</w:t>
      </w:r>
      <w:r w:rsidR="00AF1C7E" w:rsidRPr="00AA3375">
        <w:rPr>
          <w:rFonts w:ascii="Abadi MT Condensed Light" w:hAnsi="Abadi MT Condensed Light" w:cs="Times New Roman"/>
          <w:szCs w:val="24"/>
        </w:rPr>
        <w:t xml:space="preserve"> the</w:t>
      </w:r>
      <w:r w:rsidR="009254A9" w:rsidRPr="00AA3375">
        <w:rPr>
          <w:rFonts w:ascii="Abadi MT Condensed Light" w:hAnsi="Abadi MT Condensed Light" w:cs="Times New Roman"/>
          <w:szCs w:val="24"/>
        </w:rPr>
        <w:t xml:space="preserve"> piloting in you </w:t>
      </w:r>
      <w:r w:rsidR="00AF6AB7" w:rsidRPr="00AA3375">
        <w:rPr>
          <w:rFonts w:ascii="Abadi MT Condensed Light" w:hAnsi="Abadi MT Condensed Light" w:cs="Times New Roman"/>
          <w:szCs w:val="24"/>
        </w:rPr>
        <w:t>is no more, not to mention the lives of passengers.</w:t>
      </w:r>
      <w:r w:rsidR="008740AF" w:rsidRPr="00AA3375">
        <w:rPr>
          <w:rFonts w:ascii="Abadi MT Condensed Light" w:hAnsi="Abadi MT Condensed Light" w:cs="Times New Roman"/>
          <w:szCs w:val="24"/>
        </w:rPr>
        <w:t xml:space="preserve"> </w:t>
      </w:r>
    </w:p>
    <w:p w14:paraId="5F576995" w14:textId="362ABE2E" w:rsidR="00F135E3" w:rsidRPr="00AA3375" w:rsidRDefault="008740A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Now</w:t>
      </w:r>
      <w:r w:rsidR="00AF6AB7" w:rsidRPr="00AA3375">
        <w:rPr>
          <w:rFonts w:ascii="Abadi MT Condensed Light" w:hAnsi="Abadi MT Condensed Light" w:cs="Times New Roman"/>
          <w:szCs w:val="24"/>
        </w:rPr>
        <w:t>, you better</w:t>
      </w:r>
      <w:r w:rsidR="002B0AE1" w:rsidRPr="00AA3375">
        <w:rPr>
          <w:rFonts w:ascii="Abadi MT Condensed Light" w:hAnsi="Abadi MT Condensed Light" w:cs="Times New Roman"/>
          <w:szCs w:val="24"/>
        </w:rPr>
        <w:t xml:space="preserve"> build </w:t>
      </w:r>
      <w:r w:rsidR="00ED66B7" w:rsidRPr="00AA3375">
        <w:rPr>
          <w:rFonts w:ascii="Abadi MT Condensed Light" w:hAnsi="Abadi MT Condensed Light" w:cs="Times New Roman"/>
          <w:szCs w:val="24"/>
        </w:rPr>
        <w:t xml:space="preserve">a </w:t>
      </w:r>
      <w:r w:rsidR="003725A5" w:rsidRPr="00AA3375">
        <w:rPr>
          <w:rFonts w:ascii="Abadi MT Condensed Light" w:hAnsi="Abadi MT Condensed Light" w:cs="Times New Roman"/>
          <w:szCs w:val="24"/>
        </w:rPr>
        <w:t xml:space="preserve">competitive life </w:t>
      </w:r>
      <w:r w:rsidRPr="00AA3375">
        <w:rPr>
          <w:rFonts w:ascii="Abadi MT Condensed Light" w:hAnsi="Abadi MT Condensed Light" w:cs="Times New Roman"/>
          <w:szCs w:val="24"/>
        </w:rPr>
        <w:t>from your class</w:t>
      </w:r>
      <w:r w:rsidR="0035226B" w:rsidRPr="00AA3375">
        <w:rPr>
          <w:rFonts w:ascii="Abadi MT Condensed Light" w:hAnsi="Abadi MT Condensed Light" w:cs="Times New Roman"/>
          <w:szCs w:val="24"/>
        </w:rPr>
        <w:t>.</w:t>
      </w:r>
    </w:p>
    <w:p w14:paraId="377A6540" w14:textId="01E9CBFB" w:rsidR="008740AF" w:rsidRPr="00AA3375" w:rsidRDefault="002B0AE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Life test(s) assessments</w:t>
      </w:r>
      <w:r w:rsidR="005F0E68" w:rsidRPr="00AA3375">
        <w:rPr>
          <w:rFonts w:ascii="Abadi MT Condensed Light" w:hAnsi="Abadi MT Condensed Light" w:cs="Times New Roman"/>
          <w:szCs w:val="24"/>
        </w:rPr>
        <w:t xml:space="preserve"> </w:t>
      </w:r>
      <w:r w:rsidR="00ED66B7" w:rsidRPr="00AA3375">
        <w:rPr>
          <w:rFonts w:ascii="Abadi MT Condensed Light" w:hAnsi="Abadi MT Condensed Light" w:cs="Times New Roman"/>
          <w:szCs w:val="24"/>
        </w:rPr>
        <w:t>are</w:t>
      </w:r>
      <w:r w:rsidR="005F0E68" w:rsidRPr="00AA3375">
        <w:rPr>
          <w:rFonts w:ascii="Abadi MT Condensed Light" w:hAnsi="Abadi MT Condensed Light" w:cs="Times New Roman"/>
          <w:szCs w:val="24"/>
        </w:rPr>
        <w:t xml:space="preserve"> what we </w:t>
      </w:r>
      <w:r w:rsidRPr="00AA3375">
        <w:rPr>
          <w:rFonts w:ascii="Abadi MT Condensed Light" w:hAnsi="Abadi MT Condensed Light" w:cs="Times New Roman"/>
          <w:szCs w:val="24"/>
        </w:rPr>
        <w:t xml:space="preserve">practically </w:t>
      </w:r>
      <w:r w:rsidR="005F0E68" w:rsidRPr="00AA3375">
        <w:rPr>
          <w:rFonts w:ascii="Abadi MT Condensed Light" w:hAnsi="Abadi MT Condensed Light" w:cs="Times New Roman"/>
          <w:szCs w:val="24"/>
        </w:rPr>
        <w:t>do (</w:t>
      </w:r>
      <w:r w:rsidR="002D1DF9" w:rsidRPr="00AA3375">
        <w:rPr>
          <w:rFonts w:ascii="Abadi MT Condensed Light" w:hAnsi="Abadi MT Condensed Light" w:cs="Times New Roman"/>
          <w:szCs w:val="24"/>
        </w:rPr>
        <w:t>daily</w:t>
      </w:r>
      <w:r w:rsidR="005F0E68" w:rsidRPr="00AA3375">
        <w:rPr>
          <w:rFonts w:ascii="Abadi MT Condensed Light" w:hAnsi="Abadi MT Condensed Light" w:cs="Times New Roman"/>
          <w:szCs w:val="24"/>
        </w:rPr>
        <w:t>)</w:t>
      </w:r>
      <w:r w:rsidR="002D1DF9" w:rsidRPr="00AA3375">
        <w:rPr>
          <w:rFonts w:ascii="Abadi MT Condensed Light" w:hAnsi="Abadi MT Condensed Light" w:cs="Times New Roman"/>
          <w:szCs w:val="24"/>
        </w:rPr>
        <w:t xml:space="preserve"> to upgrade</w:t>
      </w:r>
      <w:r w:rsidR="005F0E68" w:rsidRPr="00AA3375">
        <w:rPr>
          <w:rFonts w:ascii="Abadi MT Condensed Light" w:hAnsi="Abadi MT Condensed Light" w:cs="Times New Roman"/>
          <w:szCs w:val="24"/>
        </w:rPr>
        <w:t xml:space="preserve"> or facilitate our living</w:t>
      </w:r>
      <w:r w:rsidR="002D1DF9" w:rsidRPr="00AA3375">
        <w:rPr>
          <w:rFonts w:ascii="Abadi MT Condensed Light" w:hAnsi="Abadi MT Condensed Light" w:cs="Times New Roman"/>
          <w:szCs w:val="24"/>
        </w:rPr>
        <w:t>.</w:t>
      </w:r>
    </w:p>
    <w:p w14:paraId="6D8B2635" w14:textId="7854BE2E" w:rsidR="002D1DF9" w:rsidRPr="00AA3375" w:rsidRDefault="002D1DF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 wish you all the Best</w:t>
      </w:r>
      <w:r w:rsidR="002B0AE1" w:rsidRPr="00AA3375">
        <w:rPr>
          <w:rFonts w:ascii="Abadi MT Condensed Light" w:hAnsi="Abadi MT Condensed Light" w:cs="Times New Roman"/>
          <w:szCs w:val="24"/>
        </w:rPr>
        <w:t>. Do not fail.</w:t>
      </w:r>
    </w:p>
    <w:p w14:paraId="0E45B6EB" w14:textId="77777777" w:rsidR="0035226B" w:rsidRPr="00AA3375" w:rsidRDefault="0035226B" w:rsidP="00BA5516">
      <w:pPr>
        <w:jc w:val="both"/>
        <w:rPr>
          <w:rFonts w:ascii="Abadi MT Condensed Light" w:hAnsi="Abadi MT Condensed Light" w:cs="Times New Roman"/>
          <w:szCs w:val="24"/>
        </w:rPr>
      </w:pPr>
    </w:p>
    <w:p w14:paraId="0EE3F913" w14:textId="504AFBA5" w:rsidR="00B81F3D" w:rsidRPr="00AA3375" w:rsidRDefault="00D65B00" w:rsidP="00CC5E28">
      <w:pPr>
        <w:pStyle w:val="Heading1"/>
        <w:rPr>
          <w:rFonts w:ascii="Abadi MT Condensed Light" w:hAnsi="Abadi MT Condensed Light"/>
        </w:rPr>
      </w:pPr>
      <w:bookmarkStart w:id="102" w:name="_Toc69903290"/>
      <w:r w:rsidRPr="00AA3375">
        <w:rPr>
          <w:rFonts w:ascii="Abadi MT Condensed Light" w:hAnsi="Abadi MT Condensed Light"/>
        </w:rPr>
        <w:t xml:space="preserve">IMPOSITION OF </w:t>
      </w:r>
      <w:r w:rsidR="00B81F3D" w:rsidRPr="00AA3375">
        <w:rPr>
          <w:rFonts w:ascii="Abadi MT Condensed Light" w:hAnsi="Abadi MT Condensed Light"/>
        </w:rPr>
        <w:t>GOOD LIFE</w:t>
      </w:r>
      <w:bookmarkEnd w:id="102"/>
    </w:p>
    <w:p w14:paraId="5AD713A9" w14:textId="240EE949" w:rsidR="00E06265" w:rsidRPr="00AA3375" w:rsidRDefault="00E0626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w:t>
      </w:r>
      <w:r w:rsidR="00B70723" w:rsidRPr="00AA3375">
        <w:rPr>
          <w:rFonts w:ascii="Abadi MT Condensed Light" w:hAnsi="Abadi MT Condensed Light" w:cs="Times New Roman"/>
          <w:szCs w:val="24"/>
        </w:rPr>
        <w:t xml:space="preserve">good life is </w:t>
      </w:r>
      <w:r w:rsidR="00F86313" w:rsidRPr="00AA3375">
        <w:rPr>
          <w:rFonts w:ascii="Abadi MT Condensed Light" w:hAnsi="Abadi MT Condensed Light" w:cs="Times New Roman"/>
          <w:szCs w:val="24"/>
        </w:rPr>
        <w:t>a</w:t>
      </w:r>
      <w:r w:rsidR="00B70723" w:rsidRPr="00AA3375">
        <w:rPr>
          <w:rFonts w:ascii="Abadi MT Condensed Light" w:hAnsi="Abadi MT Condensed Light" w:cs="Times New Roman"/>
          <w:szCs w:val="24"/>
        </w:rPr>
        <w:t xml:space="preserve"> choice and has a price to pay.</w:t>
      </w:r>
    </w:p>
    <w:p w14:paraId="081A185C" w14:textId="52F815D3" w:rsidR="00B70723" w:rsidRPr="00AA3375" w:rsidRDefault="00E0626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You </w:t>
      </w:r>
      <w:r w:rsidR="00B70723" w:rsidRPr="00AA3375">
        <w:rPr>
          <w:rFonts w:ascii="Abadi MT Condensed Light" w:hAnsi="Abadi MT Condensed Light" w:cs="Times New Roman"/>
          <w:szCs w:val="24"/>
        </w:rPr>
        <w:t xml:space="preserve">are a resident and </w:t>
      </w:r>
      <w:r w:rsidR="00FB601B" w:rsidRPr="00AA3375">
        <w:rPr>
          <w:rFonts w:ascii="Abadi MT Condensed Light" w:hAnsi="Abadi MT Condensed Light" w:cs="Times New Roman"/>
          <w:szCs w:val="24"/>
        </w:rPr>
        <w:t xml:space="preserve">an </w:t>
      </w:r>
      <w:r w:rsidR="00B70723" w:rsidRPr="00AA3375">
        <w:rPr>
          <w:rFonts w:ascii="Abadi MT Condensed Light" w:hAnsi="Abadi MT Condensed Light" w:cs="Times New Roman"/>
          <w:szCs w:val="24"/>
        </w:rPr>
        <w:t>owner</w:t>
      </w:r>
      <w:r w:rsidRPr="00AA3375">
        <w:rPr>
          <w:rFonts w:ascii="Abadi MT Condensed Light" w:hAnsi="Abadi MT Condensed Light" w:cs="Times New Roman"/>
          <w:szCs w:val="24"/>
        </w:rPr>
        <w:t xml:space="preserve"> of the life you rock</w:t>
      </w:r>
      <w:r w:rsidR="00B70723" w:rsidRPr="00AA3375">
        <w:rPr>
          <w:rFonts w:ascii="Abadi MT Condensed Light" w:hAnsi="Abadi MT Condensed Light" w:cs="Times New Roman"/>
          <w:szCs w:val="24"/>
        </w:rPr>
        <w:t xml:space="preserve">. </w:t>
      </w:r>
    </w:p>
    <w:p w14:paraId="6C252C5A" w14:textId="01430147" w:rsidR="00B81F3D" w:rsidRPr="00AA3375" w:rsidRDefault="00B707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An imposed good life is a </w:t>
      </w:r>
      <w:r w:rsidR="00AA1BD1" w:rsidRPr="00AA3375">
        <w:rPr>
          <w:rFonts w:ascii="Abadi MT Condensed Light" w:hAnsi="Abadi MT Condensed Light" w:cs="Times New Roman"/>
          <w:szCs w:val="24"/>
        </w:rPr>
        <w:t xml:space="preserve">‘good’ one also, though this </w:t>
      </w:r>
      <w:r w:rsidR="002F3C25" w:rsidRPr="00AA3375">
        <w:rPr>
          <w:rFonts w:ascii="Abadi MT Condensed Light" w:hAnsi="Abadi MT Condensed Light" w:cs="Times New Roman"/>
          <w:szCs w:val="24"/>
        </w:rPr>
        <w:t xml:space="preserve">would be an unwelcome </w:t>
      </w:r>
      <w:r w:rsidR="00AA1BD1" w:rsidRPr="00AA3375">
        <w:rPr>
          <w:rFonts w:ascii="Abadi MT Condensed Light" w:hAnsi="Abadi MT Condensed Light" w:cs="Times New Roman"/>
          <w:szCs w:val="24"/>
        </w:rPr>
        <w:t>decision that coerces an individual</w:t>
      </w:r>
      <w:r w:rsidR="00C56299" w:rsidRPr="00AA3375">
        <w:rPr>
          <w:rFonts w:ascii="Abadi MT Condensed Light" w:hAnsi="Abadi MT Condensed Light" w:cs="Times New Roman"/>
          <w:szCs w:val="24"/>
        </w:rPr>
        <w:t xml:space="preserve"> (including you)</w:t>
      </w:r>
      <w:r w:rsidR="00FB601B" w:rsidRPr="00AA3375">
        <w:rPr>
          <w:rFonts w:ascii="Abadi MT Condensed Light" w:hAnsi="Abadi MT Condensed Light" w:cs="Times New Roman"/>
          <w:szCs w:val="24"/>
        </w:rPr>
        <w:t>, which in my thinking</w:t>
      </w:r>
      <w:r w:rsidR="00837150" w:rsidRPr="00AA3375">
        <w:rPr>
          <w:rFonts w:ascii="Abadi MT Condensed Light" w:hAnsi="Abadi MT Condensed Light" w:cs="Times New Roman"/>
          <w:szCs w:val="24"/>
        </w:rPr>
        <w:t xml:space="preserve"> should be</w:t>
      </w:r>
      <w:r w:rsidR="00AA1BD1" w:rsidRPr="00AA3375">
        <w:rPr>
          <w:rFonts w:ascii="Abadi MT Condensed Light" w:hAnsi="Abadi MT Condensed Light" w:cs="Times New Roman"/>
          <w:szCs w:val="24"/>
        </w:rPr>
        <w:t xml:space="preserve"> </w:t>
      </w:r>
      <w:r w:rsidR="009D6D18" w:rsidRPr="00AA3375">
        <w:rPr>
          <w:rFonts w:ascii="Abadi MT Condensed Light" w:hAnsi="Abadi MT Condensed Light" w:cs="Times New Roman"/>
          <w:szCs w:val="24"/>
        </w:rPr>
        <w:t xml:space="preserve">done better </w:t>
      </w:r>
      <w:r w:rsidR="00257CCF" w:rsidRPr="00AA3375">
        <w:rPr>
          <w:rFonts w:ascii="Abadi MT Condensed Light" w:hAnsi="Abadi MT Condensed Light" w:cs="Times New Roman"/>
          <w:szCs w:val="24"/>
        </w:rPr>
        <w:t>by ‘self</w:t>
      </w:r>
      <w:r w:rsidR="00ED66B7" w:rsidRPr="00AA3375">
        <w:rPr>
          <w:rFonts w:ascii="Abadi MT Condensed Light" w:hAnsi="Abadi MT Condensed Light" w:cs="Times New Roman"/>
          <w:szCs w:val="24"/>
        </w:rPr>
        <w:t>.</w:t>
      </w:r>
      <w:r w:rsidR="00257CCF" w:rsidRPr="00AA3375">
        <w:rPr>
          <w:rFonts w:ascii="Abadi MT Condensed Light" w:hAnsi="Abadi MT Condensed Light" w:cs="Times New Roman"/>
          <w:szCs w:val="24"/>
        </w:rPr>
        <w:t>'</w:t>
      </w:r>
    </w:p>
    <w:p w14:paraId="69237BF8" w14:textId="7369B4EF" w:rsidR="00257CCF" w:rsidRPr="00AA3375" w:rsidRDefault="00257CC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kind </w:t>
      </w:r>
      <w:r w:rsidR="009D6D18" w:rsidRPr="00AA3375">
        <w:rPr>
          <w:rFonts w:ascii="Abadi MT Condensed Light" w:hAnsi="Abadi MT Condensed Light" w:cs="Times New Roman"/>
          <w:szCs w:val="24"/>
        </w:rPr>
        <w:t>of</w:t>
      </w:r>
      <w:r w:rsidR="0094200B" w:rsidRPr="00AA3375">
        <w:rPr>
          <w:rFonts w:ascii="Abadi MT Condensed Light" w:hAnsi="Abadi MT Condensed Light" w:cs="Times New Roman"/>
          <w:szCs w:val="24"/>
        </w:rPr>
        <w:t xml:space="preserve"> life is a purposed life that is objective</w:t>
      </w:r>
      <w:r w:rsidR="008E127C" w:rsidRPr="00AA3375">
        <w:rPr>
          <w:rFonts w:ascii="Abadi MT Condensed Light" w:hAnsi="Abadi MT Condensed Light" w:cs="Times New Roman"/>
          <w:szCs w:val="24"/>
        </w:rPr>
        <w:t xml:space="preserve"> enough </w:t>
      </w:r>
      <w:r w:rsidR="004C2692" w:rsidRPr="00AA3375">
        <w:rPr>
          <w:rFonts w:ascii="Abadi MT Condensed Light" w:hAnsi="Abadi MT Condensed Light" w:cs="Times New Roman"/>
          <w:szCs w:val="24"/>
        </w:rPr>
        <w:t>and with clear goals besides other small things</w:t>
      </w:r>
      <w:r w:rsidR="005A6DBC" w:rsidRPr="00AA3375">
        <w:rPr>
          <w:rFonts w:ascii="Abadi MT Condensed Light" w:hAnsi="Abadi MT Condensed Light" w:cs="Times New Roman"/>
          <w:szCs w:val="24"/>
        </w:rPr>
        <w:t>.</w:t>
      </w:r>
    </w:p>
    <w:p w14:paraId="1157BBED" w14:textId="734569B4" w:rsidR="00482369" w:rsidRPr="00AA3375" w:rsidRDefault="0046040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Even though too much ambition breaks a man, too little</w:t>
      </w:r>
      <w:r w:rsidR="00E702AF" w:rsidRPr="00AA3375">
        <w:rPr>
          <w:rFonts w:ascii="Abadi MT Condensed Light" w:hAnsi="Abadi MT Condensed Light" w:cs="Times New Roman"/>
          <w:szCs w:val="24"/>
        </w:rPr>
        <w:t xml:space="preserve"> </w:t>
      </w:r>
      <w:r w:rsidR="009D6D18" w:rsidRPr="00AA3375">
        <w:rPr>
          <w:rFonts w:ascii="Abadi MT Condensed Light" w:hAnsi="Abadi MT Condensed Light" w:cs="Times New Roman"/>
          <w:szCs w:val="24"/>
        </w:rPr>
        <w:t>also</w:t>
      </w:r>
      <w:r w:rsidRPr="00AA3375">
        <w:rPr>
          <w:rFonts w:ascii="Abadi MT Condensed Light" w:hAnsi="Abadi MT Condensed Light" w:cs="Times New Roman"/>
          <w:szCs w:val="24"/>
        </w:rPr>
        <w:t xml:space="preserve"> take</w:t>
      </w:r>
      <w:r w:rsidR="009D6D18" w:rsidRPr="00AA3375">
        <w:rPr>
          <w:rFonts w:ascii="Abadi MT Condensed Light" w:hAnsi="Abadi MT Condensed Light" w:cs="Times New Roman"/>
          <w:szCs w:val="24"/>
        </w:rPr>
        <w:t>s</w:t>
      </w:r>
      <w:r w:rsidR="00296D34" w:rsidRPr="00AA3375">
        <w:rPr>
          <w:rFonts w:ascii="Abadi MT Condensed Light" w:hAnsi="Abadi MT Condensed Light" w:cs="Times New Roman"/>
          <w:szCs w:val="24"/>
        </w:rPr>
        <w:t xml:space="preserve"> him </w:t>
      </w:r>
      <w:r w:rsidR="003A5419" w:rsidRPr="00AA3375">
        <w:rPr>
          <w:rFonts w:ascii="Abadi MT Condensed Light" w:hAnsi="Abadi MT Condensed Light" w:cs="Times New Roman"/>
          <w:szCs w:val="24"/>
        </w:rPr>
        <w:t xml:space="preserve">nowhere- good life </w:t>
      </w:r>
      <w:r w:rsidR="003310A6" w:rsidRPr="00AA3375">
        <w:rPr>
          <w:rFonts w:ascii="Abadi MT Condensed Light" w:hAnsi="Abadi MT Condensed Light" w:cs="Times New Roman"/>
          <w:szCs w:val="24"/>
        </w:rPr>
        <w:t>is realized with self will.</w:t>
      </w:r>
    </w:p>
    <w:p w14:paraId="6DD13CF9" w14:textId="55757100" w:rsidR="007D08EB" w:rsidRPr="00AA3375" w:rsidRDefault="00ED66B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Humans have been exploring and pursuing the ‘good life’ or the ‘good’ in life</w:t>
      </w:r>
      <w:r w:rsidR="00296D34" w:rsidRPr="00AA3375">
        <w:rPr>
          <w:rFonts w:ascii="Abadi MT Condensed Light" w:hAnsi="Abadi MT Condensed Light" w:cs="Times New Roman"/>
          <w:szCs w:val="24"/>
        </w:rPr>
        <w:t>. However, though the same cannot be traced</w:t>
      </w:r>
      <w:r w:rsidR="006F612D" w:rsidRPr="00AA3375">
        <w:rPr>
          <w:rFonts w:ascii="Abadi MT Condensed Light" w:hAnsi="Abadi MT Condensed Light" w:cs="Times New Roman"/>
          <w:szCs w:val="24"/>
        </w:rPr>
        <w:t xml:space="preserve"> back</w:t>
      </w:r>
      <w:r w:rsidRPr="00AA3375">
        <w:rPr>
          <w:rFonts w:ascii="Abadi MT Condensed Light" w:hAnsi="Abadi MT Condensed Light" w:cs="Times New Roman"/>
          <w:szCs w:val="24"/>
        </w:rPr>
        <w:t>,</w:t>
      </w:r>
      <w:r w:rsidR="00296D34" w:rsidRPr="00AA3375">
        <w:rPr>
          <w:rFonts w:ascii="Abadi MT Condensed Light" w:hAnsi="Abadi MT Condensed Light" w:cs="Times New Roman"/>
          <w:szCs w:val="24"/>
        </w:rPr>
        <w:t xml:space="preserve"> it</w:t>
      </w:r>
      <w:r w:rsidR="009462AA" w:rsidRPr="00AA3375">
        <w:rPr>
          <w:rFonts w:ascii="Abadi MT Condensed Light" w:hAnsi="Abadi MT Condensed Light" w:cs="Times New Roman"/>
          <w:szCs w:val="24"/>
        </w:rPr>
        <w:t xml:space="preserve"> </w:t>
      </w:r>
      <w:r w:rsidR="006F612D" w:rsidRPr="00AA3375">
        <w:rPr>
          <w:rFonts w:ascii="Abadi MT Condensed Light" w:hAnsi="Abadi MT Condensed Light" w:cs="Times New Roman"/>
          <w:szCs w:val="24"/>
        </w:rPr>
        <w:t>may</w:t>
      </w:r>
      <w:r w:rsidR="009462AA" w:rsidRPr="00AA3375">
        <w:rPr>
          <w:rFonts w:ascii="Abadi MT Condensed Light" w:hAnsi="Abadi MT Condensed Light" w:cs="Times New Roman"/>
          <w:szCs w:val="24"/>
        </w:rPr>
        <w:t xml:space="preserve"> be adopted </w:t>
      </w:r>
      <w:r w:rsidR="00B779D0" w:rsidRPr="00AA3375">
        <w:rPr>
          <w:rFonts w:ascii="Abadi MT Condensed Light" w:hAnsi="Abadi MT Condensed Light" w:cs="Times New Roman"/>
          <w:szCs w:val="24"/>
        </w:rPr>
        <w:t xml:space="preserve">within </w:t>
      </w:r>
      <w:r w:rsidR="00296D34" w:rsidRPr="00AA3375">
        <w:rPr>
          <w:rFonts w:ascii="Abadi MT Condensed Light" w:hAnsi="Abadi MT Condensed Light" w:cs="Times New Roman"/>
          <w:szCs w:val="24"/>
        </w:rPr>
        <w:t xml:space="preserve">desirable limits; </w:t>
      </w:r>
      <w:r w:rsidR="00BF4934" w:rsidRPr="00AA3375">
        <w:rPr>
          <w:rFonts w:ascii="Abadi MT Condensed Light" w:hAnsi="Abadi MT Condensed Light" w:cs="Times New Roman"/>
          <w:szCs w:val="24"/>
        </w:rPr>
        <w:t xml:space="preserve">so that there is </w:t>
      </w:r>
      <w:r w:rsidR="009C3F95" w:rsidRPr="00AA3375">
        <w:rPr>
          <w:rFonts w:ascii="Abadi MT Condensed Light" w:hAnsi="Abadi MT Condensed Light" w:cs="Times New Roman"/>
          <w:szCs w:val="24"/>
        </w:rPr>
        <w:t xml:space="preserve">enough </w:t>
      </w:r>
      <w:r w:rsidR="00BF4934" w:rsidRPr="00AA3375">
        <w:rPr>
          <w:rFonts w:ascii="Abadi MT Condensed Light" w:hAnsi="Abadi MT Condensed Light" w:cs="Times New Roman"/>
          <w:szCs w:val="24"/>
        </w:rPr>
        <w:t>space for control</w:t>
      </w:r>
      <w:r w:rsidR="00B779D0" w:rsidRPr="00AA3375">
        <w:rPr>
          <w:rFonts w:ascii="Abadi MT Condensed Light" w:hAnsi="Abadi MT Condensed Light" w:cs="Times New Roman"/>
          <w:szCs w:val="24"/>
        </w:rPr>
        <w:t>, discipline</w:t>
      </w:r>
      <w:r w:rsidRPr="00AA3375">
        <w:rPr>
          <w:rFonts w:ascii="Abadi MT Condensed Light" w:hAnsi="Abadi MT Condensed Light" w:cs="Times New Roman"/>
          <w:szCs w:val="24"/>
        </w:rPr>
        <w:t>,</w:t>
      </w:r>
      <w:r w:rsidR="00B779D0" w:rsidRPr="00AA3375">
        <w:rPr>
          <w:rFonts w:ascii="Abadi MT Condensed Light" w:hAnsi="Abadi MT Condensed Light" w:cs="Times New Roman"/>
          <w:szCs w:val="24"/>
        </w:rPr>
        <w:t xml:space="preserve"> and sacrifice.</w:t>
      </w:r>
    </w:p>
    <w:p w14:paraId="0F1D2069" w14:textId="10FDF35A" w:rsidR="00A848D6" w:rsidRPr="00AA3375" w:rsidRDefault="00A848D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imposition of goodness in life is relatively done at home</w:t>
      </w:r>
      <w:r w:rsidR="00B26359" w:rsidRPr="00AA3375">
        <w:rPr>
          <w:rFonts w:ascii="Abadi MT Condensed Light" w:hAnsi="Abadi MT Condensed Light" w:cs="Times New Roman"/>
          <w:szCs w:val="24"/>
        </w:rPr>
        <w:t xml:space="preserve">, </w:t>
      </w:r>
      <w:r w:rsidR="008E22CF" w:rsidRPr="00AA3375">
        <w:rPr>
          <w:rFonts w:ascii="Abadi MT Condensed Light" w:hAnsi="Abadi MT Condensed Light" w:cs="Times New Roman"/>
          <w:szCs w:val="24"/>
        </w:rPr>
        <w:t xml:space="preserve">in church, </w:t>
      </w:r>
      <w:r w:rsidR="00ED66B7" w:rsidRPr="00AA3375">
        <w:rPr>
          <w:rFonts w:ascii="Abadi MT Condensed Light" w:hAnsi="Abadi MT Condensed Light" w:cs="Times New Roman"/>
          <w:szCs w:val="24"/>
        </w:rPr>
        <w:t>school, and in jail; which is by parents, teachers, or</w:t>
      </w:r>
      <w:r w:rsidR="00640711" w:rsidRPr="00AA3375">
        <w:rPr>
          <w:rFonts w:ascii="Abadi MT Condensed Light" w:hAnsi="Abadi MT Condensed Light" w:cs="Times New Roman"/>
          <w:szCs w:val="24"/>
        </w:rPr>
        <w:t xml:space="preserve"> </w:t>
      </w:r>
      <w:r w:rsidR="00ED66B7" w:rsidRPr="00AA3375">
        <w:rPr>
          <w:rFonts w:ascii="Abadi MT Condensed Light" w:hAnsi="Abadi MT Condensed Light" w:cs="Times New Roman"/>
          <w:szCs w:val="24"/>
        </w:rPr>
        <w:t xml:space="preserve">the </w:t>
      </w:r>
      <w:r w:rsidR="00640711" w:rsidRPr="00AA3375">
        <w:rPr>
          <w:rFonts w:ascii="Abadi MT Condensed Light" w:hAnsi="Abadi MT Condensed Light" w:cs="Times New Roman"/>
          <w:szCs w:val="24"/>
        </w:rPr>
        <w:t>law.</w:t>
      </w:r>
      <w:r w:rsidR="009C3F95" w:rsidRPr="00AA3375">
        <w:rPr>
          <w:rFonts w:ascii="Abadi MT Condensed Light" w:hAnsi="Abadi MT Condensed Light" w:cs="Times New Roman"/>
          <w:szCs w:val="24"/>
        </w:rPr>
        <w:t xml:space="preserve"> </w:t>
      </w:r>
      <w:r w:rsidR="00ED66B7" w:rsidRPr="00AA3375">
        <w:rPr>
          <w:rFonts w:ascii="Abadi MT Condensed Light" w:hAnsi="Abadi MT Condensed Light" w:cs="Times New Roman"/>
          <w:szCs w:val="24"/>
        </w:rPr>
        <w:t>On very few other occasions, any other person</w:t>
      </w:r>
      <w:r w:rsidR="00F71FA0" w:rsidRPr="00AA3375">
        <w:rPr>
          <w:rFonts w:ascii="Abadi MT Condensed Light" w:hAnsi="Abadi MT Condensed Light" w:cs="Times New Roman"/>
          <w:szCs w:val="24"/>
        </w:rPr>
        <w:t>s</w:t>
      </w:r>
      <w:r w:rsidR="00ED66B7" w:rsidRPr="00AA3375">
        <w:rPr>
          <w:rFonts w:ascii="Abadi MT Condensed Light" w:hAnsi="Abadi MT Condensed Light" w:cs="Times New Roman"/>
          <w:szCs w:val="24"/>
        </w:rPr>
        <w:t xml:space="preserve"> would </w:t>
      </w:r>
      <w:r w:rsidR="009C7328" w:rsidRPr="00AA3375">
        <w:rPr>
          <w:rFonts w:ascii="Abadi MT Condensed Light" w:hAnsi="Abadi MT Condensed Light" w:cs="Times New Roman"/>
          <w:szCs w:val="24"/>
        </w:rPr>
        <w:t>do it</w:t>
      </w:r>
      <w:r w:rsidR="00ED66B7" w:rsidRPr="00AA3375">
        <w:rPr>
          <w:rFonts w:ascii="Abadi MT Condensed Light" w:hAnsi="Abadi MT Condensed Light" w:cs="Times New Roman"/>
          <w:szCs w:val="24"/>
        </w:rPr>
        <w:t xml:space="preserve"> besides</w:t>
      </w:r>
      <w:r w:rsidR="009C7328" w:rsidRPr="00AA3375">
        <w:rPr>
          <w:rFonts w:ascii="Abadi MT Condensed Light" w:hAnsi="Abadi MT Condensed Light" w:cs="Times New Roman"/>
          <w:szCs w:val="24"/>
        </w:rPr>
        <w:t xml:space="preserve"> the</w:t>
      </w:r>
      <w:r w:rsidR="00ED66B7" w:rsidRPr="00AA3375">
        <w:rPr>
          <w:rFonts w:ascii="Abadi MT Condensed Light" w:hAnsi="Abadi MT Condensed Light" w:cs="Times New Roman"/>
          <w:szCs w:val="24"/>
        </w:rPr>
        <w:t xml:space="preserve"> notable institutions that</w:t>
      </w:r>
      <w:r w:rsidR="0063213B" w:rsidRPr="00AA3375">
        <w:rPr>
          <w:rFonts w:ascii="Abadi MT Condensed Light" w:hAnsi="Abadi MT Condensed Light" w:cs="Times New Roman"/>
          <w:szCs w:val="24"/>
        </w:rPr>
        <w:t xml:space="preserve"> would be quite severe.</w:t>
      </w:r>
      <w:r w:rsidR="003A7832" w:rsidRPr="00AA3375">
        <w:rPr>
          <w:rFonts w:ascii="Abadi MT Condensed Light" w:hAnsi="Abadi MT Condensed Light" w:cs="Times New Roman"/>
          <w:szCs w:val="24"/>
        </w:rPr>
        <w:t xml:space="preserve"> </w:t>
      </w:r>
    </w:p>
    <w:p w14:paraId="6B710AAC" w14:textId="3481E9EF" w:rsidR="003A7832" w:rsidRPr="00AA3375" w:rsidRDefault="003A783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Nonetheless, </w:t>
      </w:r>
      <w:r w:rsidR="00ED66B7" w:rsidRPr="00AA3375">
        <w:rPr>
          <w:rFonts w:ascii="Abadi MT Condensed Light" w:hAnsi="Abadi MT Condensed Light" w:cs="Times New Roman"/>
          <w:szCs w:val="24"/>
        </w:rPr>
        <w:t xml:space="preserve">a </w:t>
      </w:r>
      <w:r w:rsidRPr="00AA3375">
        <w:rPr>
          <w:rFonts w:ascii="Abadi MT Condensed Light" w:hAnsi="Abadi MT Condensed Light" w:cs="Times New Roman"/>
          <w:szCs w:val="24"/>
        </w:rPr>
        <w:t xml:space="preserve">good life is an </w:t>
      </w:r>
      <w:r w:rsidR="001278B5" w:rsidRPr="00AA3375">
        <w:rPr>
          <w:rFonts w:ascii="Abadi MT Condensed Light" w:hAnsi="Abadi MT Condensed Light" w:cs="Times New Roman"/>
          <w:szCs w:val="24"/>
        </w:rPr>
        <w:t xml:space="preserve">individual or </w:t>
      </w:r>
      <w:r w:rsidR="00F472F2" w:rsidRPr="00AA3375">
        <w:rPr>
          <w:rFonts w:ascii="Abadi MT Condensed Light" w:hAnsi="Abadi MT Condensed Light" w:cs="Times New Roman"/>
          <w:szCs w:val="24"/>
        </w:rPr>
        <w:t xml:space="preserve">owner’s </w:t>
      </w:r>
      <w:r w:rsidR="001278B5" w:rsidRPr="00AA3375">
        <w:rPr>
          <w:rFonts w:ascii="Abadi MT Condensed Light" w:hAnsi="Abadi MT Condensed Light" w:cs="Times New Roman"/>
          <w:szCs w:val="24"/>
        </w:rPr>
        <w:t xml:space="preserve">Assignment </w:t>
      </w:r>
      <w:r w:rsidR="00BA20E7" w:rsidRPr="00AA3375">
        <w:rPr>
          <w:rFonts w:ascii="Abadi MT Condensed Light" w:hAnsi="Abadi MT Condensed Light" w:cs="Times New Roman"/>
          <w:szCs w:val="24"/>
        </w:rPr>
        <w:t xml:space="preserve">and role in life, which </w:t>
      </w:r>
      <w:r w:rsidR="00F86313" w:rsidRPr="00AA3375">
        <w:rPr>
          <w:rFonts w:ascii="Abadi MT Condensed Light" w:hAnsi="Abadi MT Condensed Light" w:cs="Times New Roman"/>
          <w:szCs w:val="24"/>
        </w:rPr>
        <w:t>means</w:t>
      </w:r>
      <w:r w:rsidR="00BA20E7" w:rsidRPr="00AA3375">
        <w:rPr>
          <w:rFonts w:ascii="Abadi MT Condensed Light" w:hAnsi="Abadi MT Condensed Light" w:cs="Times New Roman"/>
          <w:szCs w:val="24"/>
        </w:rPr>
        <w:t xml:space="preserve"> a </w:t>
      </w:r>
      <w:r w:rsidR="00E926EC" w:rsidRPr="00AA3375">
        <w:rPr>
          <w:rFonts w:ascii="Abadi MT Condensed Light" w:hAnsi="Abadi MT Condensed Light" w:cs="Times New Roman"/>
          <w:szCs w:val="24"/>
        </w:rPr>
        <w:t>student</w:t>
      </w:r>
      <w:r w:rsidR="000760DF" w:rsidRPr="00AA3375">
        <w:rPr>
          <w:rFonts w:ascii="Abadi MT Condensed Light" w:hAnsi="Abadi MT Condensed Light" w:cs="Times New Roman"/>
          <w:szCs w:val="24"/>
        </w:rPr>
        <w:t xml:space="preserve"> </w:t>
      </w:r>
      <w:r w:rsidR="009C7328" w:rsidRPr="00AA3375">
        <w:rPr>
          <w:rFonts w:ascii="Abadi MT Condensed Light" w:hAnsi="Abadi MT Condensed Light" w:cs="Times New Roman"/>
          <w:szCs w:val="24"/>
        </w:rPr>
        <w:t xml:space="preserve">must </w:t>
      </w:r>
      <w:r w:rsidR="000760DF" w:rsidRPr="00AA3375">
        <w:rPr>
          <w:rFonts w:ascii="Abadi MT Condensed Light" w:hAnsi="Abadi MT Condensed Light" w:cs="Times New Roman"/>
          <w:szCs w:val="24"/>
        </w:rPr>
        <w:t>steer</w:t>
      </w:r>
      <w:r w:rsidR="00AB28D9" w:rsidRPr="00AA3375">
        <w:rPr>
          <w:rFonts w:ascii="Abadi MT Condensed Light" w:hAnsi="Abadi MT Condensed Light" w:cs="Times New Roman"/>
          <w:szCs w:val="24"/>
        </w:rPr>
        <w:t xml:space="preserve"> </w:t>
      </w:r>
      <w:r w:rsidR="00423B24" w:rsidRPr="00AA3375">
        <w:rPr>
          <w:rFonts w:ascii="Abadi MT Condensed Light" w:hAnsi="Abadi MT Condensed Light" w:cs="Times New Roman"/>
          <w:szCs w:val="24"/>
        </w:rPr>
        <w:t xml:space="preserve">a controlled </w:t>
      </w:r>
      <w:r w:rsidR="00AB28D9" w:rsidRPr="00AA3375">
        <w:rPr>
          <w:rFonts w:ascii="Abadi MT Condensed Light" w:hAnsi="Abadi MT Condensed Light" w:cs="Times New Roman"/>
          <w:szCs w:val="24"/>
        </w:rPr>
        <w:t xml:space="preserve">life </w:t>
      </w:r>
      <w:r w:rsidR="00F0286C" w:rsidRPr="00AA3375">
        <w:rPr>
          <w:rFonts w:ascii="Abadi MT Condensed Light" w:hAnsi="Abadi MT Condensed Light" w:cs="Times New Roman"/>
          <w:szCs w:val="24"/>
        </w:rPr>
        <w:t xml:space="preserve">in school </w:t>
      </w:r>
      <w:r w:rsidR="00DA7AFD" w:rsidRPr="00AA3375">
        <w:rPr>
          <w:rFonts w:ascii="Abadi MT Condensed Light" w:hAnsi="Abadi MT Condensed Light" w:cs="Times New Roman"/>
          <w:szCs w:val="24"/>
        </w:rPr>
        <w:t>with</w:t>
      </w:r>
      <w:r w:rsidR="000760DF" w:rsidRPr="00AA3375">
        <w:rPr>
          <w:rFonts w:ascii="Abadi MT Condensed Light" w:hAnsi="Abadi MT Condensed Light" w:cs="Times New Roman"/>
          <w:szCs w:val="24"/>
        </w:rPr>
        <w:t>in the confines of strict</w:t>
      </w:r>
      <w:r w:rsidR="00F94DC9" w:rsidRPr="00AA3375">
        <w:rPr>
          <w:rFonts w:ascii="Abadi MT Condensed Light" w:hAnsi="Abadi MT Condensed Light" w:cs="Times New Roman"/>
          <w:szCs w:val="24"/>
        </w:rPr>
        <w:t xml:space="preserve"> </w:t>
      </w:r>
      <w:r w:rsidR="00DA7AFD" w:rsidRPr="00AA3375">
        <w:rPr>
          <w:rFonts w:ascii="Abadi MT Condensed Light" w:hAnsi="Abadi MT Condensed Light" w:cs="Times New Roman"/>
          <w:szCs w:val="24"/>
        </w:rPr>
        <w:t xml:space="preserve">rules </w:t>
      </w:r>
      <w:r w:rsidR="000F5695" w:rsidRPr="00AA3375">
        <w:rPr>
          <w:rFonts w:ascii="Abadi MT Condensed Light" w:hAnsi="Abadi MT Condensed Light" w:cs="Times New Roman"/>
          <w:szCs w:val="24"/>
        </w:rPr>
        <w:t xml:space="preserve">and regulations </w:t>
      </w:r>
      <w:r w:rsidR="00F86313" w:rsidRPr="00AA3375">
        <w:rPr>
          <w:rFonts w:ascii="Abadi MT Condensed Light" w:hAnsi="Abadi MT Condensed Light" w:cs="Times New Roman"/>
          <w:szCs w:val="24"/>
        </w:rPr>
        <w:t>even though</w:t>
      </w:r>
      <w:r w:rsidR="001F7159" w:rsidRPr="00AA3375">
        <w:rPr>
          <w:rFonts w:ascii="Abadi MT Condensed Light" w:hAnsi="Abadi MT Condensed Light" w:cs="Times New Roman"/>
          <w:szCs w:val="24"/>
        </w:rPr>
        <w:t xml:space="preserve"> school fees w</w:t>
      </w:r>
      <w:r w:rsidR="00ED66B7" w:rsidRPr="00AA3375">
        <w:rPr>
          <w:rFonts w:ascii="Abadi MT Condensed Light" w:hAnsi="Abadi MT Condensed Light" w:cs="Times New Roman"/>
          <w:szCs w:val="24"/>
        </w:rPr>
        <w:t>ere</w:t>
      </w:r>
      <w:r w:rsidR="00580689" w:rsidRPr="00AA3375">
        <w:rPr>
          <w:rFonts w:ascii="Abadi MT Condensed Light" w:hAnsi="Abadi MT Condensed Light" w:cs="Times New Roman"/>
          <w:szCs w:val="24"/>
        </w:rPr>
        <w:t xml:space="preserve"> s</w:t>
      </w:r>
      <w:r w:rsidR="001F7159" w:rsidRPr="00AA3375">
        <w:rPr>
          <w:rFonts w:ascii="Abadi MT Condensed Light" w:hAnsi="Abadi MT Condensed Light" w:cs="Times New Roman"/>
          <w:szCs w:val="24"/>
        </w:rPr>
        <w:t>ettled</w:t>
      </w:r>
      <w:r w:rsidR="006A7585" w:rsidRPr="00AA3375">
        <w:rPr>
          <w:rFonts w:ascii="Abadi MT Condensed Light" w:hAnsi="Abadi MT Condensed Light" w:cs="Times New Roman"/>
          <w:szCs w:val="24"/>
        </w:rPr>
        <w:t>.</w:t>
      </w:r>
    </w:p>
    <w:p w14:paraId="6AB360F7" w14:textId="3258B9A2" w:rsidR="006A7585" w:rsidRPr="00AA3375" w:rsidRDefault="006A758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If an individual </w:t>
      </w:r>
      <w:r w:rsidR="0076373C" w:rsidRPr="00AA3375">
        <w:rPr>
          <w:rFonts w:ascii="Abadi MT Condensed Light" w:hAnsi="Abadi MT Condensed Light" w:cs="Times New Roman"/>
          <w:szCs w:val="24"/>
        </w:rPr>
        <w:t xml:space="preserve">takes up the unwelcome wish </w:t>
      </w:r>
      <w:r w:rsidR="00AB28D9" w:rsidRPr="00AA3375">
        <w:rPr>
          <w:rFonts w:ascii="Abadi MT Condensed Light" w:hAnsi="Abadi MT Condensed Light" w:cs="Times New Roman"/>
          <w:szCs w:val="24"/>
        </w:rPr>
        <w:t>and</w:t>
      </w:r>
      <w:r w:rsidR="008C5230" w:rsidRPr="00AA3375">
        <w:rPr>
          <w:rFonts w:ascii="Abadi MT Condensed Light" w:hAnsi="Abadi MT Condensed Light" w:cs="Times New Roman"/>
          <w:szCs w:val="24"/>
        </w:rPr>
        <w:t xml:space="preserve"> </w:t>
      </w:r>
      <w:r w:rsidR="00202F0F" w:rsidRPr="00AA3375">
        <w:rPr>
          <w:rFonts w:ascii="Abadi MT Condensed Light" w:hAnsi="Abadi MT Condensed Light" w:cs="Times New Roman"/>
          <w:szCs w:val="24"/>
        </w:rPr>
        <w:t>self-disciplines</w:t>
      </w:r>
      <w:r w:rsidR="00A179B8" w:rsidRPr="00AA3375">
        <w:rPr>
          <w:rFonts w:ascii="Abadi MT Condensed Light" w:hAnsi="Abadi MT Condensed Light" w:cs="Times New Roman"/>
          <w:szCs w:val="24"/>
        </w:rPr>
        <w:t xml:space="preserve"> himself to </w:t>
      </w:r>
      <w:r w:rsidR="00861519" w:rsidRPr="00AA3375">
        <w:rPr>
          <w:rFonts w:ascii="Abadi MT Condensed Light" w:hAnsi="Abadi MT Condensed Light" w:cs="Times New Roman"/>
          <w:szCs w:val="24"/>
        </w:rPr>
        <w:t>adhere</w:t>
      </w:r>
      <w:r w:rsidR="00EC1248" w:rsidRPr="00AA3375">
        <w:rPr>
          <w:rFonts w:ascii="Abadi MT Condensed Light" w:hAnsi="Abadi MT Condensed Light" w:cs="Times New Roman"/>
          <w:szCs w:val="24"/>
        </w:rPr>
        <w:t xml:space="preserve"> wholesomely</w:t>
      </w:r>
      <w:r w:rsidR="00ED66B7" w:rsidRPr="00AA3375">
        <w:rPr>
          <w:rFonts w:ascii="Abadi MT Condensed Light" w:hAnsi="Abadi MT Condensed Light" w:cs="Times New Roman"/>
          <w:szCs w:val="24"/>
        </w:rPr>
        <w:t>,</w:t>
      </w:r>
      <w:r w:rsidR="00EC1248" w:rsidRPr="00AA3375">
        <w:rPr>
          <w:rFonts w:ascii="Abadi MT Condensed Light" w:hAnsi="Abadi MT Condensed Light" w:cs="Times New Roman"/>
          <w:szCs w:val="24"/>
        </w:rPr>
        <w:t xml:space="preserve"> life will have</w:t>
      </w:r>
      <w:r w:rsidR="00860837" w:rsidRPr="00AA3375">
        <w:rPr>
          <w:rFonts w:ascii="Abadi MT Condensed Light" w:hAnsi="Abadi MT Condensed Light" w:cs="Times New Roman"/>
          <w:szCs w:val="24"/>
        </w:rPr>
        <w:t xml:space="preserve"> been changed</w:t>
      </w:r>
      <w:r w:rsidR="00EC1248" w:rsidRPr="00AA3375">
        <w:rPr>
          <w:rFonts w:ascii="Abadi MT Condensed Light" w:hAnsi="Abadi MT Condensed Light" w:cs="Times New Roman"/>
          <w:szCs w:val="24"/>
        </w:rPr>
        <w:t>; a role model for that matter.</w:t>
      </w:r>
    </w:p>
    <w:p w14:paraId="7E9BE6ED" w14:textId="169353E3" w:rsidR="00665FA1" w:rsidRPr="00AA3375" w:rsidRDefault="003F10B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w:t>
      </w:r>
      <w:r w:rsidR="00EC1248" w:rsidRPr="00AA3375">
        <w:rPr>
          <w:rFonts w:ascii="Abadi MT Condensed Light" w:hAnsi="Abadi MT Condensed Light" w:cs="Times New Roman"/>
          <w:szCs w:val="24"/>
        </w:rPr>
        <w:t xml:space="preserve">trict discipline </w:t>
      </w:r>
      <w:r w:rsidRPr="00AA3375">
        <w:rPr>
          <w:rFonts w:ascii="Abadi MT Condensed Light" w:hAnsi="Abadi MT Condensed Light" w:cs="Times New Roman"/>
          <w:szCs w:val="24"/>
        </w:rPr>
        <w:t>has not been imposed into many lives, and no wonder</w:t>
      </w:r>
      <w:r w:rsidR="002062C8" w:rsidRPr="00AA3375">
        <w:rPr>
          <w:rFonts w:ascii="Abadi MT Condensed Light" w:hAnsi="Abadi MT Condensed Light" w:cs="Times New Roman"/>
          <w:szCs w:val="24"/>
        </w:rPr>
        <w:t xml:space="preserve"> </w:t>
      </w:r>
      <w:r w:rsidR="00505F79" w:rsidRPr="00AA3375">
        <w:rPr>
          <w:rFonts w:ascii="Abadi MT Condensed Light" w:hAnsi="Abadi MT Condensed Light" w:cs="Times New Roman"/>
          <w:szCs w:val="24"/>
        </w:rPr>
        <w:t xml:space="preserve">we </w:t>
      </w:r>
      <w:r w:rsidR="00202F0F" w:rsidRPr="00AA3375">
        <w:rPr>
          <w:rFonts w:ascii="Abadi MT Condensed Light" w:hAnsi="Abadi MT Condensed Light" w:cs="Times New Roman"/>
          <w:szCs w:val="24"/>
        </w:rPr>
        <w:t>do not</w:t>
      </w:r>
      <w:r w:rsidR="00505F79" w:rsidRPr="00AA3375">
        <w:rPr>
          <w:rFonts w:ascii="Abadi MT Condensed Light" w:hAnsi="Abadi MT Condensed Light" w:cs="Times New Roman"/>
          <w:szCs w:val="24"/>
        </w:rPr>
        <w:t xml:space="preserve"> </w:t>
      </w:r>
      <w:r w:rsidR="0067636B" w:rsidRPr="00AA3375">
        <w:rPr>
          <w:rFonts w:ascii="Abadi MT Condensed Light" w:hAnsi="Abadi MT Condensed Light" w:cs="Times New Roman"/>
          <w:szCs w:val="24"/>
        </w:rPr>
        <w:t xml:space="preserve">do what </w:t>
      </w:r>
      <w:r w:rsidR="0055044F" w:rsidRPr="00AA3375">
        <w:rPr>
          <w:rFonts w:ascii="Abadi MT Condensed Light" w:hAnsi="Abadi MT Condensed Light" w:cs="Times New Roman"/>
          <w:szCs w:val="24"/>
        </w:rPr>
        <w:t xml:space="preserve">we know and understand would </w:t>
      </w:r>
      <w:r w:rsidR="002062C8" w:rsidRPr="00AA3375">
        <w:rPr>
          <w:rFonts w:ascii="Abadi MT Condensed Light" w:hAnsi="Abadi MT Condensed Light" w:cs="Times New Roman"/>
          <w:szCs w:val="24"/>
        </w:rPr>
        <w:t xml:space="preserve">best </w:t>
      </w:r>
      <w:r w:rsidR="00202F0F" w:rsidRPr="00AA3375">
        <w:rPr>
          <w:rFonts w:ascii="Abadi MT Condensed Light" w:hAnsi="Abadi MT Condensed Light" w:cs="Times New Roman"/>
          <w:szCs w:val="24"/>
        </w:rPr>
        <w:t>impact</w:t>
      </w:r>
      <w:r w:rsidR="00C671FA" w:rsidRPr="00AA3375">
        <w:rPr>
          <w:rFonts w:ascii="Abadi MT Condensed Light" w:hAnsi="Abadi MT Condensed Light" w:cs="Times New Roman"/>
          <w:szCs w:val="24"/>
        </w:rPr>
        <w:t xml:space="preserve"> </w:t>
      </w:r>
      <w:r w:rsidR="005A6EC0" w:rsidRPr="00AA3375">
        <w:rPr>
          <w:rFonts w:ascii="Abadi MT Condensed Light" w:hAnsi="Abadi MT Condensed Light" w:cs="Times New Roman"/>
          <w:szCs w:val="24"/>
        </w:rPr>
        <w:t xml:space="preserve">in </w:t>
      </w:r>
      <w:r w:rsidR="00C671FA" w:rsidRPr="00AA3375">
        <w:rPr>
          <w:rFonts w:ascii="Abadi MT Condensed Light" w:hAnsi="Abadi MT Condensed Light" w:cs="Times New Roman"/>
          <w:szCs w:val="24"/>
        </w:rPr>
        <w:t>our lives</w:t>
      </w:r>
      <w:r w:rsidR="0055044F" w:rsidRPr="00AA3375">
        <w:rPr>
          <w:rFonts w:ascii="Abadi MT Condensed Light" w:hAnsi="Abadi MT Condensed Light" w:cs="Times New Roman"/>
          <w:szCs w:val="24"/>
        </w:rPr>
        <w:t>.</w:t>
      </w:r>
    </w:p>
    <w:p w14:paraId="3DF71453" w14:textId="0CDE485B" w:rsidR="0055044F" w:rsidRPr="00AA3375" w:rsidRDefault="00397E6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And </w:t>
      </w:r>
      <w:r w:rsidR="00F86313" w:rsidRPr="00AA3375">
        <w:rPr>
          <w:rFonts w:ascii="Abadi MT Condensed Light" w:hAnsi="Abadi MT Condensed Light" w:cs="Times New Roman"/>
          <w:szCs w:val="24"/>
        </w:rPr>
        <w:t>that is</w:t>
      </w:r>
      <w:r w:rsidRPr="00AA3375">
        <w:rPr>
          <w:rFonts w:ascii="Abadi MT Condensed Light" w:hAnsi="Abadi MT Condensed Light" w:cs="Times New Roman"/>
          <w:szCs w:val="24"/>
        </w:rPr>
        <w:t xml:space="preserve"> why even though we know </w:t>
      </w:r>
      <w:r w:rsidR="001F7F02" w:rsidRPr="00AA3375">
        <w:rPr>
          <w:rFonts w:ascii="Abadi MT Condensed Light" w:hAnsi="Abadi MT Condensed Light" w:cs="Times New Roman"/>
          <w:szCs w:val="24"/>
        </w:rPr>
        <w:t>where and how</w:t>
      </w:r>
      <w:r w:rsidR="00F918B7" w:rsidRPr="00AA3375">
        <w:rPr>
          <w:rFonts w:ascii="Abadi MT Condensed Light" w:hAnsi="Abadi MT Condensed Light" w:cs="Times New Roman"/>
          <w:szCs w:val="24"/>
        </w:rPr>
        <w:t xml:space="preserve"> to move, we are quite </w:t>
      </w:r>
      <w:r w:rsidR="002062C8" w:rsidRPr="00AA3375">
        <w:rPr>
          <w:rFonts w:ascii="Abadi MT Condensed Light" w:hAnsi="Abadi MT Condensed Light" w:cs="Times New Roman"/>
          <w:szCs w:val="24"/>
        </w:rPr>
        <w:t xml:space="preserve">inconsistent </w:t>
      </w:r>
      <w:r w:rsidR="00EF0EDC" w:rsidRPr="00AA3375">
        <w:rPr>
          <w:rFonts w:ascii="Abadi MT Condensed Light" w:hAnsi="Abadi MT Condensed Light" w:cs="Times New Roman"/>
          <w:szCs w:val="24"/>
        </w:rPr>
        <w:t>in keeping</w:t>
      </w:r>
      <w:r w:rsidR="002062C8" w:rsidRPr="00AA3375">
        <w:rPr>
          <w:rFonts w:ascii="Abadi MT Condensed Light" w:hAnsi="Abadi MT Condensed Light" w:cs="Times New Roman"/>
          <w:szCs w:val="24"/>
        </w:rPr>
        <w:t xml:space="preserve"> our lives on </w:t>
      </w:r>
      <w:r w:rsidR="002901AC" w:rsidRPr="00AA3375">
        <w:rPr>
          <w:rFonts w:ascii="Abadi MT Condensed Light" w:hAnsi="Abadi MT Condensed Light" w:cs="Times New Roman"/>
          <w:szCs w:val="24"/>
        </w:rPr>
        <w:t xml:space="preserve">course. </w:t>
      </w:r>
    </w:p>
    <w:p w14:paraId="4AD3824D" w14:textId="56D23ADE" w:rsidR="00713E5F" w:rsidRPr="00AA3375" w:rsidRDefault="0024561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same is evident </w:t>
      </w:r>
      <w:r w:rsidR="00EE5563" w:rsidRPr="00AA3375">
        <w:rPr>
          <w:rFonts w:ascii="Abadi MT Condensed Light" w:hAnsi="Abadi MT Condensed Light" w:cs="Times New Roman"/>
          <w:szCs w:val="24"/>
        </w:rPr>
        <w:t xml:space="preserve">for </w:t>
      </w:r>
      <w:r w:rsidR="00EF0EDC" w:rsidRPr="00AA3375">
        <w:rPr>
          <w:rFonts w:ascii="Abadi MT Condensed Light" w:hAnsi="Abadi MT Condensed Light" w:cs="Times New Roman"/>
          <w:szCs w:val="24"/>
        </w:rPr>
        <w:t xml:space="preserve">the </w:t>
      </w:r>
      <w:r w:rsidR="00EE5563" w:rsidRPr="00AA3375">
        <w:rPr>
          <w:rFonts w:ascii="Abadi MT Condensed Light" w:hAnsi="Abadi MT Condensed Light" w:cs="Times New Roman"/>
          <w:szCs w:val="24"/>
        </w:rPr>
        <w:t xml:space="preserve">acquisition of skills, </w:t>
      </w:r>
      <w:r w:rsidR="00FE0240" w:rsidRPr="00AA3375">
        <w:rPr>
          <w:rFonts w:ascii="Abadi MT Condensed Light" w:hAnsi="Abadi MT Condensed Light" w:cs="Times New Roman"/>
          <w:szCs w:val="24"/>
        </w:rPr>
        <w:t xml:space="preserve">which seems hard </w:t>
      </w:r>
      <w:r w:rsidR="00EE5563" w:rsidRPr="00AA3375">
        <w:rPr>
          <w:rFonts w:ascii="Abadi MT Condensed Light" w:hAnsi="Abadi MT Condensed Light" w:cs="Times New Roman"/>
          <w:szCs w:val="24"/>
        </w:rPr>
        <w:t xml:space="preserve">at </w:t>
      </w:r>
      <w:r w:rsidR="00EF0EDC" w:rsidRPr="00AA3375">
        <w:rPr>
          <w:rFonts w:ascii="Abadi MT Condensed Light" w:hAnsi="Abadi MT Condensed Light" w:cs="Times New Roman"/>
          <w:szCs w:val="24"/>
        </w:rPr>
        <w:t xml:space="preserve">the </w:t>
      </w:r>
      <w:r w:rsidR="00EE5563" w:rsidRPr="00AA3375">
        <w:rPr>
          <w:rFonts w:ascii="Abadi MT Condensed Light" w:hAnsi="Abadi MT Condensed Light" w:cs="Times New Roman"/>
          <w:szCs w:val="24"/>
        </w:rPr>
        <w:t>start</w:t>
      </w:r>
      <w:r w:rsidR="00EF0EDC" w:rsidRPr="00AA3375">
        <w:rPr>
          <w:rFonts w:ascii="Abadi MT Condensed Light" w:hAnsi="Abadi MT Condensed Light" w:cs="Times New Roman"/>
          <w:szCs w:val="24"/>
        </w:rPr>
        <w:t>,</w:t>
      </w:r>
      <w:r w:rsidR="00EE5563" w:rsidRPr="00AA3375">
        <w:rPr>
          <w:rFonts w:ascii="Abadi MT Condensed Light" w:hAnsi="Abadi MT Condensed Light" w:cs="Times New Roman"/>
          <w:szCs w:val="24"/>
        </w:rPr>
        <w:t xml:space="preserve"> </w:t>
      </w:r>
      <w:r w:rsidR="002F4C97" w:rsidRPr="00AA3375">
        <w:rPr>
          <w:rFonts w:ascii="Abadi MT Condensed Light" w:hAnsi="Abadi MT Condensed Light" w:cs="Times New Roman"/>
          <w:szCs w:val="24"/>
        </w:rPr>
        <w:t xml:space="preserve">and </w:t>
      </w:r>
      <w:r w:rsidR="00EE5563" w:rsidRPr="00AA3375">
        <w:rPr>
          <w:rFonts w:ascii="Abadi MT Condensed Light" w:hAnsi="Abadi MT Condensed Light" w:cs="Times New Roman"/>
          <w:szCs w:val="24"/>
        </w:rPr>
        <w:t>we avoid the</w:t>
      </w:r>
      <w:r w:rsidR="00C87E8E" w:rsidRPr="00AA3375">
        <w:rPr>
          <w:rFonts w:ascii="Abadi MT Condensed Light" w:hAnsi="Abadi MT Condensed Light" w:cs="Times New Roman"/>
          <w:szCs w:val="24"/>
        </w:rPr>
        <w:t xml:space="preserve"> bulk of course work </w:t>
      </w:r>
      <w:r w:rsidR="00196210" w:rsidRPr="00AA3375">
        <w:rPr>
          <w:rFonts w:ascii="Abadi MT Condensed Light" w:hAnsi="Abadi MT Condensed Light" w:cs="Times New Roman"/>
          <w:szCs w:val="24"/>
        </w:rPr>
        <w:t xml:space="preserve">in </w:t>
      </w:r>
      <w:r w:rsidR="00CC0417" w:rsidRPr="00AA3375">
        <w:rPr>
          <w:rFonts w:ascii="Abadi MT Condensed Light" w:hAnsi="Abadi MT Condensed Light" w:cs="Times New Roman"/>
          <w:szCs w:val="24"/>
        </w:rPr>
        <w:t>terms of</w:t>
      </w:r>
      <w:r w:rsidR="00C87E8E" w:rsidRPr="00AA3375">
        <w:rPr>
          <w:rFonts w:ascii="Abadi MT Condensed Light" w:hAnsi="Abadi MT Condensed Light" w:cs="Times New Roman"/>
          <w:szCs w:val="24"/>
        </w:rPr>
        <w:t xml:space="preserve"> time and</w:t>
      </w:r>
      <w:r w:rsidR="00CC0417" w:rsidRPr="00AA3375">
        <w:rPr>
          <w:rFonts w:ascii="Abadi MT Condensed Light" w:hAnsi="Abadi MT Condensed Light" w:cs="Times New Roman"/>
          <w:szCs w:val="24"/>
        </w:rPr>
        <w:t xml:space="preserve"> days.</w:t>
      </w:r>
      <w:r w:rsidR="00C87E8E" w:rsidRPr="00AA3375">
        <w:rPr>
          <w:rFonts w:ascii="Abadi MT Condensed Light" w:hAnsi="Abadi MT Condensed Light" w:cs="Times New Roman"/>
          <w:szCs w:val="24"/>
        </w:rPr>
        <w:t xml:space="preserve"> This has left us </w:t>
      </w:r>
      <w:r w:rsidR="00C87E8E" w:rsidRPr="00AA3375">
        <w:rPr>
          <w:rFonts w:ascii="Abadi MT Condensed Light" w:hAnsi="Abadi MT Condensed Light" w:cs="Times New Roman"/>
          <w:szCs w:val="24"/>
        </w:rPr>
        <w:lastRenderedPageBreak/>
        <w:t>free</w:t>
      </w:r>
      <w:r w:rsidR="005E34B4" w:rsidRPr="00AA3375">
        <w:rPr>
          <w:rFonts w:ascii="Abadi MT Condensed Light" w:hAnsi="Abadi MT Condensed Light" w:cs="Times New Roman"/>
          <w:szCs w:val="24"/>
        </w:rPr>
        <w:t xml:space="preserve"> while </w:t>
      </w:r>
      <w:r w:rsidR="00C87E8E" w:rsidRPr="00AA3375">
        <w:rPr>
          <w:rFonts w:ascii="Abadi MT Condensed Light" w:hAnsi="Abadi MT Condensed Light" w:cs="Times New Roman"/>
          <w:szCs w:val="24"/>
        </w:rPr>
        <w:t>loaded</w:t>
      </w:r>
      <w:r w:rsidR="005E34B4" w:rsidRPr="00AA3375">
        <w:rPr>
          <w:rFonts w:ascii="Abadi MT Condensed Light" w:hAnsi="Abadi MT Condensed Light" w:cs="Times New Roman"/>
          <w:szCs w:val="24"/>
        </w:rPr>
        <w:t xml:space="preserve"> with incompetence and ineffectiveness. Discipline is coercion</w:t>
      </w:r>
      <w:r w:rsidR="004E7B52" w:rsidRPr="00AA3375">
        <w:rPr>
          <w:rFonts w:ascii="Abadi MT Condensed Light" w:hAnsi="Abadi MT Condensed Light" w:cs="Times New Roman"/>
          <w:szCs w:val="24"/>
        </w:rPr>
        <w:t xml:space="preserve"> through something</w:t>
      </w:r>
      <w:r w:rsidR="005A6EC0" w:rsidRPr="00AA3375">
        <w:rPr>
          <w:rFonts w:ascii="Abadi MT Condensed Light" w:hAnsi="Abadi MT Condensed Light" w:cs="Times New Roman"/>
          <w:szCs w:val="24"/>
        </w:rPr>
        <w:t xml:space="preserve"> for a </w:t>
      </w:r>
      <w:r w:rsidR="004E7B52" w:rsidRPr="00AA3375">
        <w:rPr>
          <w:rFonts w:ascii="Abadi MT Condensed Light" w:hAnsi="Abadi MT Condensed Light" w:cs="Times New Roman"/>
          <w:szCs w:val="24"/>
        </w:rPr>
        <w:t>worthy</w:t>
      </w:r>
      <w:r w:rsidR="005A6EC0" w:rsidRPr="00AA3375">
        <w:rPr>
          <w:rFonts w:ascii="Abadi MT Condensed Light" w:hAnsi="Abadi MT Condensed Light" w:cs="Times New Roman"/>
          <w:szCs w:val="24"/>
        </w:rPr>
        <w:t xml:space="preserve"> course.</w:t>
      </w:r>
    </w:p>
    <w:p w14:paraId="2F3AAF1F" w14:textId="31EE00A4" w:rsidR="00BD581C" w:rsidRPr="00AA3375" w:rsidRDefault="004E7B5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one</w:t>
      </w:r>
      <w:r w:rsidR="00CC0417" w:rsidRPr="00AA3375">
        <w:rPr>
          <w:rFonts w:ascii="Abadi MT Condensed Light" w:hAnsi="Abadi MT Condensed Light" w:cs="Times New Roman"/>
          <w:szCs w:val="24"/>
        </w:rPr>
        <w:t xml:space="preserve"> want</w:t>
      </w:r>
      <w:r w:rsidRPr="00AA3375">
        <w:rPr>
          <w:rFonts w:ascii="Abadi MT Condensed Light" w:hAnsi="Abadi MT Condensed Light" w:cs="Times New Roman"/>
          <w:szCs w:val="24"/>
        </w:rPr>
        <w:t>s</w:t>
      </w:r>
      <w:r w:rsidR="00CC0417" w:rsidRPr="00AA3375">
        <w:rPr>
          <w:rFonts w:ascii="Abadi MT Condensed Light" w:hAnsi="Abadi MT Condensed Light" w:cs="Times New Roman"/>
          <w:szCs w:val="24"/>
        </w:rPr>
        <w:t xml:space="preserve"> to live a good life or </w:t>
      </w:r>
      <w:r w:rsidRPr="00AA3375">
        <w:rPr>
          <w:rFonts w:ascii="Abadi MT Condensed Light" w:hAnsi="Abadi MT Condensed Light" w:cs="Times New Roman"/>
          <w:szCs w:val="24"/>
        </w:rPr>
        <w:t xml:space="preserve">rather </w:t>
      </w:r>
      <w:r w:rsidR="001D4517" w:rsidRPr="00AA3375">
        <w:rPr>
          <w:rFonts w:ascii="Abadi MT Condensed Light" w:hAnsi="Abadi MT Condensed Light" w:cs="Times New Roman"/>
          <w:szCs w:val="24"/>
        </w:rPr>
        <w:t>must</w:t>
      </w:r>
      <w:r w:rsidRPr="00AA3375">
        <w:rPr>
          <w:rFonts w:ascii="Abadi MT Condensed Light" w:hAnsi="Abadi MT Condensed Light" w:cs="Times New Roman"/>
          <w:szCs w:val="24"/>
        </w:rPr>
        <w:t xml:space="preserve"> live it,</w:t>
      </w:r>
      <w:r w:rsidR="00CC0417" w:rsidRPr="00AA3375">
        <w:rPr>
          <w:rFonts w:ascii="Abadi MT Condensed Light" w:hAnsi="Abadi MT Condensed Light" w:cs="Times New Roman"/>
          <w:szCs w:val="24"/>
        </w:rPr>
        <w:t xml:space="preserve"> you must do it</w:t>
      </w:r>
      <w:r w:rsidRPr="00AA3375">
        <w:rPr>
          <w:rFonts w:ascii="Abadi MT Condensed Light" w:hAnsi="Abadi MT Condensed Light" w:cs="Times New Roman"/>
          <w:szCs w:val="24"/>
        </w:rPr>
        <w:t xml:space="preserve"> ritually on</w:t>
      </w:r>
      <w:r w:rsidR="003A1036" w:rsidRPr="00AA3375">
        <w:rPr>
          <w:rFonts w:ascii="Abadi MT Condensed Light" w:hAnsi="Abadi MT Condensed Light" w:cs="Times New Roman"/>
          <w:szCs w:val="24"/>
        </w:rPr>
        <w:t xml:space="preserve"> a </w:t>
      </w:r>
      <w:r w:rsidR="00C671FA" w:rsidRPr="00AA3375">
        <w:rPr>
          <w:rFonts w:ascii="Abadi MT Condensed Light" w:hAnsi="Abadi MT Condensed Light" w:cs="Times New Roman"/>
          <w:szCs w:val="24"/>
        </w:rPr>
        <w:t>day-to-day</w:t>
      </w:r>
      <w:r w:rsidR="003A1036"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basis to keep afloat</w:t>
      </w:r>
      <w:r w:rsidR="003A1036" w:rsidRPr="00AA3375">
        <w:rPr>
          <w:rFonts w:ascii="Abadi MT Condensed Light" w:hAnsi="Abadi MT Condensed Light" w:cs="Times New Roman"/>
          <w:szCs w:val="24"/>
        </w:rPr>
        <w:t xml:space="preserve"> </w:t>
      </w:r>
      <w:r w:rsidR="004459AB" w:rsidRPr="00AA3375">
        <w:rPr>
          <w:rFonts w:ascii="Abadi MT Condensed Light" w:hAnsi="Abadi MT Condensed Light" w:cs="Times New Roman"/>
          <w:szCs w:val="24"/>
        </w:rPr>
        <w:t>in</w:t>
      </w:r>
      <w:r w:rsidR="001A11E9" w:rsidRPr="00AA3375">
        <w:rPr>
          <w:rFonts w:ascii="Abadi MT Condensed Light" w:hAnsi="Abadi MT Condensed Light" w:cs="Times New Roman"/>
          <w:szCs w:val="24"/>
        </w:rPr>
        <w:t xml:space="preserve"> a </w:t>
      </w:r>
      <w:r w:rsidR="00C671FA" w:rsidRPr="00AA3375">
        <w:rPr>
          <w:rFonts w:ascii="Abadi MT Condensed Light" w:hAnsi="Abadi MT Condensed Light" w:cs="Times New Roman"/>
          <w:szCs w:val="24"/>
        </w:rPr>
        <w:t>lifetime</w:t>
      </w:r>
      <w:r w:rsidR="00EF0EDC" w:rsidRPr="00AA3375">
        <w:rPr>
          <w:rFonts w:ascii="Abadi MT Condensed Light" w:hAnsi="Abadi MT Condensed Light" w:cs="Times New Roman"/>
          <w:szCs w:val="24"/>
        </w:rPr>
        <w:t>,</w:t>
      </w:r>
      <w:r w:rsidR="004459AB" w:rsidRPr="00AA3375">
        <w:rPr>
          <w:rFonts w:ascii="Abadi MT Condensed Light" w:hAnsi="Abadi MT Condensed Light" w:cs="Times New Roman"/>
          <w:szCs w:val="24"/>
        </w:rPr>
        <w:t xml:space="preserve"> w</w:t>
      </w:r>
      <w:r w:rsidR="00D73983" w:rsidRPr="00AA3375">
        <w:rPr>
          <w:rFonts w:ascii="Abadi MT Condensed Light" w:hAnsi="Abadi MT Condensed Light" w:cs="Times New Roman"/>
          <w:szCs w:val="24"/>
        </w:rPr>
        <w:t xml:space="preserve">hich means you </w:t>
      </w:r>
      <w:r w:rsidR="0009129C" w:rsidRPr="00AA3375">
        <w:rPr>
          <w:rFonts w:ascii="Abadi MT Condensed Light" w:hAnsi="Abadi MT Condensed Light" w:cs="Times New Roman"/>
          <w:szCs w:val="24"/>
        </w:rPr>
        <w:t xml:space="preserve">enjoy the goodness in </w:t>
      </w:r>
      <w:r w:rsidR="00157B2B" w:rsidRPr="00AA3375">
        <w:rPr>
          <w:rFonts w:ascii="Abadi MT Condensed Light" w:hAnsi="Abadi MT Condensed Light" w:cs="Times New Roman"/>
          <w:szCs w:val="24"/>
        </w:rPr>
        <w:t xml:space="preserve">every </w:t>
      </w:r>
      <w:r w:rsidR="0009129C" w:rsidRPr="00AA3375">
        <w:rPr>
          <w:rFonts w:ascii="Abadi MT Condensed Light" w:hAnsi="Abadi MT Condensed Light" w:cs="Times New Roman"/>
          <w:szCs w:val="24"/>
        </w:rPr>
        <w:t xml:space="preserve">hardness </w:t>
      </w:r>
      <w:r w:rsidR="0021296F" w:rsidRPr="00AA3375">
        <w:rPr>
          <w:rFonts w:ascii="Abadi MT Condensed Light" w:hAnsi="Abadi MT Condensed Light" w:cs="Times New Roman"/>
          <w:szCs w:val="24"/>
        </w:rPr>
        <w:t>of life</w:t>
      </w:r>
      <w:r w:rsidR="00157B2B" w:rsidRPr="00AA3375">
        <w:rPr>
          <w:rFonts w:ascii="Abadi MT Condensed Light" w:hAnsi="Abadi MT Condensed Light" w:cs="Times New Roman"/>
          <w:szCs w:val="24"/>
        </w:rPr>
        <w:t>.</w:t>
      </w:r>
      <w:r w:rsidR="00A96D4A" w:rsidRPr="00AA3375">
        <w:rPr>
          <w:rFonts w:ascii="Abadi MT Condensed Light" w:hAnsi="Abadi MT Condensed Light" w:cs="Times New Roman"/>
          <w:szCs w:val="24"/>
        </w:rPr>
        <w:t xml:space="preserve"> </w:t>
      </w:r>
    </w:p>
    <w:p w14:paraId="795D085B" w14:textId="08E6A2AE" w:rsidR="00CC0417" w:rsidRPr="00AA3375" w:rsidRDefault="004459A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is</w:t>
      </w:r>
      <w:r w:rsidR="00141324" w:rsidRPr="00AA3375">
        <w:rPr>
          <w:rFonts w:ascii="Abadi MT Condensed Light" w:hAnsi="Abadi MT Condensed Light" w:cs="Times New Roman"/>
          <w:szCs w:val="24"/>
        </w:rPr>
        <w:t xml:space="preserve"> a</w:t>
      </w:r>
      <w:r w:rsidR="00BD581C" w:rsidRPr="00AA3375">
        <w:rPr>
          <w:rFonts w:ascii="Abadi MT Condensed Light" w:hAnsi="Abadi MT Condensed Light" w:cs="Times New Roman"/>
          <w:szCs w:val="24"/>
        </w:rPr>
        <w:t xml:space="preserve"> training</w:t>
      </w:r>
      <w:r w:rsidR="006C70F1" w:rsidRPr="00AA3375">
        <w:rPr>
          <w:rFonts w:ascii="Abadi MT Condensed Light" w:hAnsi="Abadi MT Condensed Light" w:cs="Times New Roman"/>
          <w:szCs w:val="24"/>
        </w:rPr>
        <w:t xml:space="preserve"> for perfection</w:t>
      </w:r>
      <w:r w:rsidR="00E127ED" w:rsidRPr="00AA3375">
        <w:rPr>
          <w:rFonts w:ascii="Abadi MT Condensed Light" w:hAnsi="Abadi MT Condensed Light" w:cs="Times New Roman"/>
          <w:szCs w:val="24"/>
        </w:rPr>
        <w:t xml:space="preserve">; but mind doing your good </w:t>
      </w:r>
    </w:p>
    <w:p w14:paraId="011691EF" w14:textId="77777777" w:rsidR="00CF7A56" w:rsidRPr="00AA3375" w:rsidRDefault="00CF7A5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t>
      </w:r>
    </w:p>
    <w:p w14:paraId="59E92F80" w14:textId="77777777" w:rsidR="00CF7A56" w:rsidRPr="00AA3375" w:rsidRDefault="00CF7A56" w:rsidP="00BA5516">
      <w:pPr>
        <w:jc w:val="both"/>
        <w:rPr>
          <w:rFonts w:ascii="Abadi MT Condensed Light" w:hAnsi="Abadi MT Condensed Light" w:cs="Times New Roman"/>
          <w:szCs w:val="24"/>
        </w:rPr>
      </w:pPr>
    </w:p>
    <w:p w14:paraId="61D02BBF" w14:textId="77777777" w:rsidR="0057355A" w:rsidRPr="00AA3375" w:rsidRDefault="0057355A"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0A2B396C" w14:textId="0A2A83C8" w:rsidR="00EF2D37" w:rsidRPr="00AA3375" w:rsidRDefault="00503946" w:rsidP="00CC5E28">
      <w:pPr>
        <w:pStyle w:val="Heading1"/>
        <w:rPr>
          <w:rFonts w:ascii="Abadi MT Condensed Light" w:hAnsi="Abadi MT Condensed Light"/>
        </w:rPr>
      </w:pPr>
      <w:bookmarkStart w:id="103" w:name="_Toc69903291"/>
      <w:r w:rsidRPr="00AA3375">
        <w:rPr>
          <w:rFonts w:ascii="Abadi MT Condensed Light" w:hAnsi="Abadi MT Condensed Light"/>
        </w:rPr>
        <w:lastRenderedPageBreak/>
        <w:t>MANAGING YOUR TIME</w:t>
      </w:r>
      <w:bookmarkEnd w:id="103"/>
    </w:p>
    <w:p w14:paraId="3746A174" w14:textId="69DEB797" w:rsidR="00CA5F8F" w:rsidRPr="00AA3375" w:rsidRDefault="00CA5F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Many </w:t>
      </w:r>
      <w:r w:rsidR="00EF2D37" w:rsidRPr="00AA3375">
        <w:rPr>
          <w:rFonts w:ascii="Abadi MT Condensed Light" w:hAnsi="Abadi MT Condensed Light" w:cs="Times New Roman"/>
          <w:szCs w:val="24"/>
        </w:rPr>
        <w:t xml:space="preserve">scholars </w:t>
      </w:r>
      <w:r w:rsidR="00184B71" w:rsidRPr="00AA3375">
        <w:rPr>
          <w:rFonts w:ascii="Abadi MT Condensed Light" w:hAnsi="Abadi MT Condensed Light" w:cs="Times New Roman"/>
          <w:szCs w:val="24"/>
        </w:rPr>
        <w:t>have</w:t>
      </w:r>
      <w:r w:rsidR="004459AB" w:rsidRPr="00AA3375">
        <w:rPr>
          <w:rFonts w:ascii="Abadi MT Condensed Light" w:hAnsi="Abadi MT Condensed Light" w:cs="Times New Roman"/>
          <w:szCs w:val="24"/>
        </w:rPr>
        <w:t xml:space="preserve"> </w:t>
      </w:r>
      <w:r w:rsidR="001D4517" w:rsidRPr="00AA3375">
        <w:rPr>
          <w:rFonts w:ascii="Abadi MT Condensed Light" w:hAnsi="Abadi MT Condensed Light" w:cs="Times New Roman"/>
          <w:szCs w:val="24"/>
        </w:rPr>
        <w:t>investigated</w:t>
      </w:r>
      <w:r w:rsidR="00B617F9" w:rsidRPr="00AA3375">
        <w:rPr>
          <w:rFonts w:ascii="Abadi MT Condensed Light" w:hAnsi="Abadi MT Condensed Light" w:cs="Times New Roman"/>
          <w:szCs w:val="24"/>
        </w:rPr>
        <w:t xml:space="preserve"> this</w:t>
      </w:r>
      <w:r w:rsidR="00947B4E" w:rsidRPr="00AA3375">
        <w:rPr>
          <w:rFonts w:ascii="Abadi MT Condensed Light" w:hAnsi="Abadi MT Condensed Light" w:cs="Times New Roman"/>
          <w:szCs w:val="24"/>
        </w:rPr>
        <w:t xml:space="preserve">, </w:t>
      </w:r>
      <w:r w:rsidR="00F566F3" w:rsidRPr="00AA3375">
        <w:rPr>
          <w:rFonts w:ascii="Abadi MT Condensed Light" w:hAnsi="Abadi MT Condensed Light" w:cs="Times New Roman"/>
          <w:szCs w:val="24"/>
        </w:rPr>
        <w:t xml:space="preserve">expounding on what </w:t>
      </w:r>
      <w:r w:rsidR="004C2EBE" w:rsidRPr="00AA3375">
        <w:rPr>
          <w:rFonts w:ascii="Abadi MT Condensed Light" w:hAnsi="Abadi MT Condensed Light" w:cs="Times New Roman"/>
          <w:szCs w:val="24"/>
        </w:rPr>
        <w:t xml:space="preserve">Eisenhower came up with </w:t>
      </w:r>
    </w:p>
    <w:p w14:paraId="2BACA1FA" w14:textId="6BAB229D" w:rsidR="004C2EBE" w:rsidRPr="00AA3375" w:rsidRDefault="004C2EB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life</w:t>
      </w:r>
      <w:r w:rsidR="00490131" w:rsidRPr="00AA3375">
        <w:rPr>
          <w:rFonts w:ascii="Abadi MT Condensed Light" w:hAnsi="Abadi MT Condensed Light" w:cs="Times New Roman"/>
          <w:szCs w:val="24"/>
        </w:rPr>
        <w:t>, Time is one</w:t>
      </w:r>
      <w:r w:rsidR="00CA32D5" w:rsidRPr="00AA3375">
        <w:rPr>
          <w:rFonts w:ascii="Abadi MT Condensed Light" w:hAnsi="Abadi MT Condensed Light" w:cs="Times New Roman"/>
          <w:szCs w:val="24"/>
        </w:rPr>
        <w:t xml:space="preserve"> of</w:t>
      </w:r>
      <w:r w:rsidR="00490131" w:rsidRPr="00AA3375">
        <w:rPr>
          <w:rFonts w:ascii="Abadi MT Condensed Light" w:hAnsi="Abadi MT Condensed Light" w:cs="Times New Roman"/>
          <w:szCs w:val="24"/>
        </w:rPr>
        <w:t xml:space="preserve"> the </w:t>
      </w:r>
      <w:r w:rsidR="001C0C59" w:rsidRPr="00AA3375">
        <w:rPr>
          <w:rFonts w:ascii="Abadi MT Condensed Light" w:hAnsi="Abadi MT Condensed Light" w:cs="Times New Roman"/>
          <w:szCs w:val="24"/>
        </w:rPr>
        <w:t>most</w:t>
      </w:r>
      <w:r w:rsidR="00B953D6" w:rsidRPr="00AA3375">
        <w:rPr>
          <w:rFonts w:ascii="Abadi MT Condensed Light" w:hAnsi="Abadi MT Condensed Light" w:cs="Times New Roman"/>
          <w:szCs w:val="24"/>
        </w:rPr>
        <w:t xml:space="preserve"> </w:t>
      </w:r>
      <w:r w:rsidR="001C0C59" w:rsidRPr="00AA3375">
        <w:rPr>
          <w:rFonts w:ascii="Abadi MT Condensed Light" w:hAnsi="Abadi MT Condensed Light" w:cs="Times New Roman"/>
          <w:szCs w:val="24"/>
        </w:rPr>
        <w:t>important</w:t>
      </w:r>
      <w:r w:rsidR="00BD581C" w:rsidRPr="00AA3375">
        <w:rPr>
          <w:rFonts w:ascii="Abadi MT Condensed Light" w:hAnsi="Abadi MT Condensed Light" w:cs="Times New Roman"/>
          <w:szCs w:val="24"/>
        </w:rPr>
        <w:t xml:space="preserve"> and limited</w:t>
      </w:r>
      <w:r w:rsidR="008D5A4B" w:rsidRPr="00AA3375">
        <w:rPr>
          <w:rFonts w:ascii="Abadi MT Condensed Light" w:hAnsi="Abadi MT Condensed Light" w:cs="Times New Roman"/>
          <w:szCs w:val="24"/>
        </w:rPr>
        <w:t xml:space="preserve"> free</w:t>
      </w:r>
      <w:r w:rsidR="00B953D6" w:rsidRPr="00AA3375">
        <w:rPr>
          <w:rFonts w:ascii="Abadi MT Condensed Light" w:hAnsi="Abadi MT Condensed Light" w:cs="Times New Roman"/>
          <w:szCs w:val="24"/>
        </w:rPr>
        <w:t xml:space="preserve"> resource</w:t>
      </w:r>
      <w:r w:rsidR="00EF0EDC" w:rsidRPr="00AA3375">
        <w:rPr>
          <w:rFonts w:ascii="Abadi MT Condensed Light" w:hAnsi="Abadi MT Condensed Light" w:cs="Times New Roman"/>
          <w:szCs w:val="24"/>
        </w:rPr>
        <w:t>s</w:t>
      </w:r>
      <w:r w:rsidR="00B953D6" w:rsidRPr="00AA3375">
        <w:rPr>
          <w:rFonts w:ascii="Abadi MT Condensed Light" w:hAnsi="Abadi MT Condensed Light" w:cs="Times New Roman"/>
          <w:szCs w:val="24"/>
        </w:rPr>
        <w:t xml:space="preserve"> at </w:t>
      </w:r>
      <w:r w:rsidR="00670305" w:rsidRPr="00AA3375">
        <w:rPr>
          <w:rFonts w:ascii="Abadi MT Condensed Light" w:hAnsi="Abadi MT Condensed Light" w:cs="Times New Roman"/>
          <w:szCs w:val="24"/>
        </w:rPr>
        <w:t xml:space="preserve">our disposal for our </w:t>
      </w:r>
      <w:r w:rsidR="008D5A4B" w:rsidRPr="00AA3375">
        <w:rPr>
          <w:rFonts w:ascii="Abadi MT Condensed Light" w:hAnsi="Abadi MT Condensed Light" w:cs="Times New Roman"/>
          <w:szCs w:val="24"/>
        </w:rPr>
        <w:t xml:space="preserve">life’s </w:t>
      </w:r>
      <w:r w:rsidR="00670305" w:rsidRPr="00AA3375">
        <w:rPr>
          <w:rFonts w:ascii="Abadi MT Condensed Light" w:hAnsi="Abadi MT Condensed Light" w:cs="Times New Roman"/>
          <w:szCs w:val="24"/>
        </w:rPr>
        <w:t>good.</w:t>
      </w:r>
    </w:p>
    <w:p w14:paraId="18CECE90" w14:textId="2360ECF6" w:rsidR="007268C8" w:rsidRPr="00AA3375" w:rsidRDefault="007268C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Money is a SCARCE</w:t>
      </w:r>
      <w:r w:rsidR="00A76E96" w:rsidRPr="00AA3375">
        <w:rPr>
          <w:rFonts w:ascii="Abadi MT Condensed Light" w:hAnsi="Abadi MT Condensed Light" w:cs="Times New Roman"/>
          <w:szCs w:val="24"/>
        </w:rPr>
        <w:t xml:space="preserve"> resource</w:t>
      </w:r>
      <w:r w:rsidR="00EF0EDC" w:rsidRPr="00AA3375">
        <w:rPr>
          <w:rFonts w:ascii="Abadi MT Condensed Light" w:hAnsi="Abadi MT Condensed Light" w:cs="Times New Roman"/>
          <w:szCs w:val="24"/>
        </w:rPr>
        <w:t>,</w:t>
      </w:r>
      <w:r w:rsidR="00A76E96" w:rsidRPr="00AA3375">
        <w:rPr>
          <w:rFonts w:ascii="Abadi MT Condensed Light" w:hAnsi="Abadi MT Condensed Light" w:cs="Times New Roman"/>
          <w:szCs w:val="24"/>
        </w:rPr>
        <w:t xml:space="preserve"> but time is life</w:t>
      </w:r>
      <w:r w:rsidR="00250A61" w:rsidRPr="00AA3375">
        <w:rPr>
          <w:rFonts w:ascii="Abadi MT Condensed Light" w:hAnsi="Abadi MT Condensed Light" w:cs="Times New Roman"/>
          <w:szCs w:val="24"/>
        </w:rPr>
        <w:t xml:space="preserve"> itself </w:t>
      </w:r>
      <w:r w:rsidR="00A76E96" w:rsidRPr="00AA3375">
        <w:rPr>
          <w:rFonts w:ascii="Abadi MT Condensed Light" w:hAnsi="Abadi MT Condensed Light" w:cs="Times New Roman"/>
          <w:szCs w:val="24"/>
        </w:rPr>
        <w:t>at our disposal</w:t>
      </w:r>
      <w:r w:rsidR="007C3194" w:rsidRPr="00AA3375">
        <w:rPr>
          <w:rFonts w:ascii="Abadi MT Condensed Light" w:hAnsi="Abadi MT Condensed Light" w:cs="Times New Roman"/>
          <w:szCs w:val="24"/>
        </w:rPr>
        <w:t>.</w:t>
      </w:r>
      <w:del w:id="104" w:author="Muthomi Thiankolu" w:date="2021-02-01T19:19:00Z">
        <w:r w:rsidR="007C3194" w:rsidRPr="00AA3375" w:rsidDel="00A00A63">
          <w:rPr>
            <w:rFonts w:ascii="Abadi MT Condensed Light" w:hAnsi="Abadi MT Condensed Light" w:cs="Times New Roman"/>
            <w:szCs w:val="24"/>
          </w:rPr>
          <w:delText xml:space="preserve">  </w:delText>
        </w:r>
      </w:del>
      <w:ins w:id="105" w:author="Muthomi Thiankolu" w:date="2021-02-01T19:19:00Z">
        <w:r w:rsidR="00A00A63" w:rsidRPr="00AA3375">
          <w:rPr>
            <w:rFonts w:ascii="Abadi MT Condensed Light" w:hAnsi="Abadi MT Condensed Light" w:cs="Times New Roman"/>
            <w:szCs w:val="24"/>
          </w:rPr>
          <w:t xml:space="preserve"> </w:t>
        </w:r>
      </w:ins>
      <w:r w:rsidR="007C3194" w:rsidRPr="00AA3375">
        <w:rPr>
          <w:rFonts w:ascii="Abadi MT Condensed Light" w:hAnsi="Abadi MT Condensed Light" w:cs="Times New Roman"/>
          <w:szCs w:val="24"/>
        </w:rPr>
        <w:t>Time</w:t>
      </w:r>
      <w:r w:rsidR="00F66CDC" w:rsidRPr="00AA3375">
        <w:rPr>
          <w:rFonts w:ascii="Abadi MT Condensed Light" w:hAnsi="Abadi MT Condensed Light" w:cs="Times New Roman"/>
          <w:szCs w:val="24"/>
        </w:rPr>
        <w:t xml:space="preserve"> in our lives is </w:t>
      </w:r>
      <w:r w:rsidR="00302AE5" w:rsidRPr="00AA3375">
        <w:rPr>
          <w:rFonts w:ascii="Abadi MT Condensed Light" w:hAnsi="Abadi MT Condensed Light" w:cs="Times New Roman"/>
          <w:szCs w:val="24"/>
        </w:rPr>
        <w:t>unknowingly</w:t>
      </w:r>
      <w:r w:rsidR="00541913" w:rsidRPr="00AA3375">
        <w:rPr>
          <w:rFonts w:ascii="Abadi MT Condensed Light" w:hAnsi="Abadi MT Condensed Light" w:cs="Times New Roman"/>
          <w:szCs w:val="24"/>
        </w:rPr>
        <w:t xml:space="preserve"> limited</w:t>
      </w:r>
      <w:r w:rsidR="00EF0EDC" w:rsidRPr="00AA3375">
        <w:rPr>
          <w:rFonts w:ascii="Abadi MT Condensed Light" w:hAnsi="Abadi MT Condensed Light" w:cs="Times New Roman"/>
          <w:szCs w:val="24"/>
        </w:rPr>
        <w:t>,</w:t>
      </w:r>
      <w:r w:rsidR="00541913" w:rsidRPr="00AA3375">
        <w:rPr>
          <w:rFonts w:ascii="Abadi MT Condensed Light" w:hAnsi="Abadi MT Condensed Light" w:cs="Times New Roman"/>
          <w:szCs w:val="24"/>
        </w:rPr>
        <w:t xml:space="preserve"> and we know it.</w:t>
      </w:r>
      <w:r w:rsidR="00BD581C" w:rsidRPr="00AA3375">
        <w:rPr>
          <w:rFonts w:ascii="Abadi MT Condensed Light" w:hAnsi="Abadi MT Condensed Light" w:cs="Times New Roman"/>
          <w:szCs w:val="24"/>
        </w:rPr>
        <w:t xml:space="preserve"> We cannot be here forever</w:t>
      </w:r>
    </w:p>
    <w:p w14:paraId="50D71C84" w14:textId="42341D02" w:rsidR="008936A4" w:rsidRPr="00AA3375" w:rsidRDefault="00431F1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 day has 24 hours, 14</w:t>
      </w:r>
      <w:r w:rsidR="00937CAA" w:rsidRPr="00AA3375">
        <w:rPr>
          <w:rFonts w:ascii="Abadi MT Condensed Light" w:hAnsi="Abadi MT Condensed Light" w:cs="Times New Roman"/>
          <w:szCs w:val="24"/>
        </w:rPr>
        <w:t>,400 minutes</w:t>
      </w:r>
      <w:r w:rsidR="00EF0EDC" w:rsidRPr="00AA3375">
        <w:rPr>
          <w:rFonts w:ascii="Abadi MT Condensed Light" w:hAnsi="Abadi MT Condensed Light" w:cs="Times New Roman"/>
          <w:szCs w:val="24"/>
        </w:rPr>
        <w:t>,</w:t>
      </w:r>
      <w:r w:rsidR="00937CAA" w:rsidRPr="00AA3375">
        <w:rPr>
          <w:rFonts w:ascii="Abadi MT Condensed Light" w:hAnsi="Abadi MT Condensed Light" w:cs="Times New Roman"/>
          <w:szCs w:val="24"/>
        </w:rPr>
        <w:t xml:space="preserve"> and </w:t>
      </w:r>
      <w:r w:rsidR="005F6E28" w:rsidRPr="00AA3375">
        <w:rPr>
          <w:rFonts w:ascii="Abadi MT Condensed Light" w:hAnsi="Abadi MT Condensed Light" w:cs="Times New Roman"/>
          <w:szCs w:val="24"/>
        </w:rPr>
        <w:t xml:space="preserve">86,400 </w:t>
      </w:r>
      <w:r w:rsidR="00402675" w:rsidRPr="00AA3375">
        <w:rPr>
          <w:rFonts w:ascii="Abadi MT Condensed Light" w:hAnsi="Abadi MT Condensed Light" w:cs="Times New Roman"/>
          <w:szCs w:val="24"/>
        </w:rPr>
        <w:t xml:space="preserve">seconds </w:t>
      </w:r>
      <w:r w:rsidR="0039211F" w:rsidRPr="00AA3375">
        <w:rPr>
          <w:rFonts w:ascii="Abadi MT Condensed Light" w:hAnsi="Abadi MT Condensed Light" w:cs="Times New Roman"/>
          <w:szCs w:val="24"/>
        </w:rPr>
        <w:t>is enough for everyone</w:t>
      </w:r>
      <w:r w:rsidR="00CD1917" w:rsidRPr="00AA3375">
        <w:rPr>
          <w:rFonts w:ascii="Abadi MT Condensed Light" w:hAnsi="Abadi MT Condensed Light" w:cs="Times New Roman"/>
          <w:szCs w:val="24"/>
        </w:rPr>
        <w:t xml:space="preserve">. Generally, it is </w:t>
      </w:r>
      <w:r w:rsidR="00AA7C69" w:rsidRPr="00AA3375">
        <w:rPr>
          <w:rFonts w:ascii="Abadi MT Condensed Light" w:hAnsi="Abadi MT Condensed Light" w:cs="Times New Roman"/>
          <w:szCs w:val="24"/>
        </w:rPr>
        <w:t xml:space="preserve">a public </w:t>
      </w:r>
      <w:r w:rsidR="002B2794" w:rsidRPr="00AA3375">
        <w:rPr>
          <w:rFonts w:ascii="Abadi MT Condensed Light" w:hAnsi="Abadi MT Condensed Light" w:cs="Times New Roman"/>
          <w:szCs w:val="24"/>
        </w:rPr>
        <w:t>good.</w:t>
      </w:r>
    </w:p>
    <w:p w14:paraId="137F19B5" w14:textId="77777777" w:rsidR="00CB5B64" w:rsidRPr="00AA3375" w:rsidRDefault="006505A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To make us</w:t>
      </w:r>
      <w:r w:rsidR="002B2794" w:rsidRPr="00AA3375">
        <w:rPr>
          <w:rFonts w:ascii="Abadi MT Condensed Light" w:hAnsi="Abadi MT Condensed Light" w:cs="Times New Roman"/>
          <w:szCs w:val="24"/>
        </w:rPr>
        <w:t xml:space="preserve"> understand the value of a split </w:t>
      </w:r>
      <w:r w:rsidR="00CA4EB9" w:rsidRPr="00AA3375">
        <w:rPr>
          <w:rFonts w:ascii="Abadi MT Condensed Light" w:hAnsi="Abadi MT Condensed Light" w:cs="Times New Roman"/>
          <w:szCs w:val="24"/>
        </w:rPr>
        <w:t>second of a time</w:t>
      </w:r>
      <w:r w:rsidR="00CB5B64" w:rsidRPr="00AA3375">
        <w:rPr>
          <w:rFonts w:ascii="Abadi MT Condensed Light" w:hAnsi="Abadi MT Condensed Light" w:cs="Times New Roman"/>
          <w:szCs w:val="24"/>
        </w:rPr>
        <w:t xml:space="preserve">; </w:t>
      </w:r>
    </w:p>
    <w:p w14:paraId="676DC240" w14:textId="6449BFAC" w:rsidR="002B2794" w:rsidRPr="00AA3375" w:rsidRDefault="00CB5B6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There are </w:t>
      </w:r>
      <w:r w:rsidR="004237EF" w:rsidRPr="00AA3375">
        <w:rPr>
          <w:rFonts w:ascii="Abadi MT Condensed Light" w:hAnsi="Abadi MT Condensed Light" w:cs="Times New Roman"/>
          <w:szCs w:val="24"/>
        </w:rPr>
        <w:t xml:space="preserve">86400 </w:t>
      </w:r>
      <w:r w:rsidRPr="00AA3375">
        <w:rPr>
          <w:rFonts w:ascii="Abadi MT Condensed Light" w:hAnsi="Abadi MT Condensed Light" w:cs="Times New Roman"/>
          <w:szCs w:val="24"/>
        </w:rPr>
        <w:t xml:space="preserve">seconds </w:t>
      </w:r>
      <w:r w:rsidR="00642D25" w:rsidRPr="00AA3375">
        <w:rPr>
          <w:rFonts w:ascii="Abadi MT Condensed Light" w:hAnsi="Abadi MT Condensed Light" w:cs="Times New Roman"/>
          <w:szCs w:val="24"/>
        </w:rPr>
        <w:t>deposit</w:t>
      </w:r>
      <w:r w:rsidR="004237EF" w:rsidRPr="00AA3375">
        <w:rPr>
          <w:rFonts w:ascii="Abadi MT Condensed Light" w:hAnsi="Abadi MT Condensed Light" w:cs="Times New Roman"/>
          <w:szCs w:val="24"/>
        </w:rPr>
        <w:t xml:space="preserve">ed into </w:t>
      </w:r>
      <w:r w:rsidR="00A24A0B" w:rsidRPr="00AA3375">
        <w:rPr>
          <w:rFonts w:ascii="Abadi MT Condensed Light" w:hAnsi="Abadi MT Condensed Light" w:cs="Times New Roman"/>
          <w:szCs w:val="24"/>
        </w:rPr>
        <w:t>one’s life account</w:t>
      </w:r>
      <w:r w:rsidR="00FD0859" w:rsidRPr="00AA3375">
        <w:rPr>
          <w:rFonts w:ascii="Abadi MT Condensed Light" w:hAnsi="Abadi MT Condensed Light" w:cs="Times New Roman"/>
          <w:szCs w:val="24"/>
        </w:rPr>
        <w:t xml:space="preserve"> every time and assumed depleted</w:t>
      </w:r>
      <w:r w:rsidR="00DB5C5B" w:rsidRPr="00AA3375">
        <w:rPr>
          <w:rFonts w:ascii="Abadi MT Condensed Light" w:hAnsi="Abadi MT Condensed Light" w:cs="Times New Roman"/>
          <w:szCs w:val="24"/>
        </w:rPr>
        <w:t xml:space="preserve"> at the</w:t>
      </w:r>
      <w:r w:rsidR="00D62706" w:rsidRPr="00AA3375">
        <w:rPr>
          <w:rFonts w:ascii="Abadi MT Condensed Light" w:hAnsi="Abadi MT Condensed Light" w:cs="Times New Roman"/>
          <w:szCs w:val="24"/>
        </w:rPr>
        <w:t xml:space="preserve"> very</w:t>
      </w:r>
      <w:r w:rsidR="00DB5C5B" w:rsidRPr="00AA3375">
        <w:rPr>
          <w:rFonts w:ascii="Abadi MT Condensed Light" w:hAnsi="Abadi MT Condensed Light" w:cs="Times New Roman"/>
          <w:szCs w:val="24"/>
        </w:rPr>
        <w:t xml:space="preserve"> last second of last minute </w:t>
      </w:r>
      <w:r w:rsidR="00402675" w:rsidRPr="00AA3375">
        <w:rPr>
          <w:rFonts w:ascii="Abadi MT Condensed Light" w:hAnsi="Abadi MT Condensed Light" w:cs="Times New Roman"/>
          <w:szCs w:val="24"/>
        </w:rPr>
        <w:t>of the twenty-four</w:t>
      </w:r>
      <w:r w:rsidR="006505A6" w:rsidRPr="00AA3375">
        <w:rPr>
          <w:rFonts w:ascii="Abadi MT Condensed Light" w:hAnsi="Abadi MT Condensed Light" w:cs="Times New Roman"/>
          <w:szCs w:val="24"/>
        </w:rPr>
        <w:t>th</w:t>
      </w:r>
      <w:r w:rsidR="00642D25" w:rsidRPr="00AA3375">
        <w:rPr>
          <w:rFonts w:ascii="Abadi MT Condensed Light" w:hAnsi="Abadi MT Condensed Light" w:cs="Times New Roman"/>
          <w:szCs w:val="24"/>
        </w:rPr>
        <w:t xml:space="preserve"> hour of </w:t>
      </w:r>
      <w:r w:rsidR="00402675" w:rsidRPr="00AA3375">
        <w:rPr>
          <w:rFonts w:ascii="Abadi MT Condensed Light" w:hAnsi="Abadi MT Condensed Light" w:cs="Times New Roman"/>
          <w:szCs w:val="24"/>
        </w:rPr>
        <w:t>a</w:t>
      </w:r>
      <w:r w:rsidR="00644A04" w:rsidRPr="00AA3375">
        <w:rPr>
          <w:rFonts w:ascii="Abadi MT Condensed Light" w:hAnsi="Abadi MT Condensed Light" w:cs="Times New Roman"/>
          <w:szCs w:val="24"/>
        </w:rPr>
        <w:t xml:space="preserve"> day.</w:t>
      </w:r>
    </w:p>
    <w:p w14:paraId="78C20A55" w14:textId="7C4B238A" w:rsidR="00644A04" w:rsidRPr="00AA3375" w:rsidRDefault="00644A0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With or without your spending </w:t>
      </w:r>
      <w:r w:rsidR="006A7AC2" w:rsidRPr="00AA3375">
        <w:rPr>
          <w:rFonts w:ascii="Abadi MT Condensed Light" w:hAnsi="Abadi MT Condensed Light" w:cs="Times New Roman"/>
          <w:szCs w:val="24"/>
        </w:rPr>
        <w:t>of previous a</w:t>
      </w:r>
      <w:r w:rsidR="001F3A8D" w:rsidRPr="00AA3375">
        <w:rPr>
          <w:rFonts w:ascii="Abadi MT Condensed Light" w:hAnsi="Abadi MT Condensed Light" w:cs="Times New Roman"/>
          <w:szCs w:val="24"/>
        </w:rPr>
        <w:t>mount(s</w:t>
      </w:r>
      <w:r w:rsidR="006A7AC2" w:rsidRPr="00AA3375">
        <w:rPr>
          <w:rFonts w:ascii="Abadi MT Condensed Light" w:hAnsi="Abadi MT Condensed Light" w:cs="Times New Roman"/>
          <w:szCs w:val="24"/>
        </w:rPr>
        <w:t>)</w:t>
      </w:r>
      <w:r w:rsidR="00C71102" w:rsidRPr="00AA3375">
        <w:rPr>
          <w:rFonts w:ascii="Abadi MT Condensed Light" w:hAnsi="Abadi MT Condensed Light" w:cs="Times New Roman"/>
          <w:szCs w:val="24"/>
        </w:rPr>
        <w:t xml:space="preserve"> of </w:t>
      </w:r>
      <w:r w:rsidR="004A03BD" w:rsidRPr="00AA3375">
        <w:rPr>
          <w:rFonts w:ascii="Abadi MT Condensed Light" w:hAnsi="Abadi MT Condensed Light" w:cs="Times New Roman"/>
          <w:szCs w:val="24"/>
        </w:rPr>
        <w:t>time</w:t>
      </w:r>
      <w:r w:rsidR="00C71102" w:rsidRPr="00AA3375">
        <w:rPr>
          <w:rFonts w:ascii="Abadi MT Condensed Light" w:hAnsi="Abadi MT Condensed Light" w:cs="Times New Roman"/>
          <w:szCs w:val="24"/>
        </w:rPr>
        <w:t xml:space="preserve"> in </w:t>
      </w:r>
      <w:r w:rsidR="004A03BD" w:rsidRPr="00AA3375">
        <w:rPr>
          <w:rFonts w:ascii="Abadi MT Condensed Light" w:hAnsi="Abadi MT Condensed Light" w:cs="Times New Roman"/>
          <w:szCs w:val="24"/>
        </w:rPr>
        <w:t>seconds, minutes</w:t>
      </w:r>
      <w:r w:rsidR="00EF0EDC" w:rsidRPr="00AA3375">
        <w:rPr>
          <w:rFonts w:ascii="Abadi MT Condensed Light" w:hAnsi="Abadi MT Condensed Light" w:cs="Times New Roman"/>
          <w:szCs w:val="24"/>
        </w:rPr>
        <w:t>,</w:t>
      </w:r>
      <w:r w:rsidR="004A03BD" w:rsidRPr="00AA3375">
        <w:rPr>
          <w:rFonts w:ascii="Abadi MT Condensed Light" w:hAnsi="Abadi MT Condensed Light" w:cs="Times New Roman"/>
          <w:szCs w:val="24"/>
        </w:rPr>
        <w:t xml:space="preserve"> and hours</w:t>
      </w:r>
      <w:r w:rsidR="00170D54" w:rsidRPr="00AA3375">
        <w:rPr>
          <w:rFonts w:ascii="Abadi MT Condensed Light" w:hAnsi="Abadi MT Condensed Light" w:cs="Times New Roman"/>
          <w:szCs w:val="24"/>
        </w:rPr>
        <w:t xml:space="preserve">, the same number is restored </w:t>
      </w:r>
      <w:r w:rsidR="00CB5B64" w:rsidRPr="00AA3375">
        <w:rPr>
          <w:rFonts w:ascii="Abadi MT Condensed Light" w:hAnsi="Abadi MT Condensed Light" w:cs="Times New Roman"/>
          <w:szCs w:val="24"/>
        </w:rPr>
        <w:t>afresh on every</w:t>
      </w:r>
      <w:r w:rsidR="005516A6" w:rsidRPr="00AA3375">
        <w:rPr>
          <w:rFonts w:ascii="Abadi MT Condensed Light" w:hAnsi="Abadi MT Condensed Light" w:cs="Times New Roman"/>
          <w:szCs w:val="24"/>
        </w:rPr>
        <w:t xml:space="preserve"> </w:t>
      </w:r>
      <w:r w:rsidR="00CB5B64" w:rsidRPr="00AA3375">
        <w:rPr>
          <w:rFonts w:ascii="Abadi MT Condensed Light" w:hAnsi="Abadi MT Condensed Light" w:cs="Times New Roman"/>
          <w:szCs w:val="24"/>
        </w:rPr>
        <w:t>start second of a</w:t>
      </w:r>
      <w:r w:rsidR="00B3294D" w:rsidRPr="00AA3375">
        <w:rPr>
          <w:rFonts w:ascii="Abadi MT Condensed Light" w:hAnsi="Abadi MT Condensed Light" w:cs="Times New Roman"/>
          <w:szCs w:val="24"/>
        </w:rPr>
        <w:t xml:space="preserve"> new day. The same recurs</w:t>
      </w:r>
      <w:r w:rsidR="003F0FF7" w:rsidRPr="00AA3375">
        <w:rPr>
          <w:rFonts w:ascii="Abadi MT Condensed Light" w:hAnsi="Abadi MT Condensed Light" w:cs="Times New Roman"/>
          <w:szCs w:val="24"/>
        </w:rPr>
        <w:t xml:space="preserve"> or happens daily</w:t>
      </w:r>
      <w:r w:rsidR="00B3294D" w:rsidRPr="00AA3375">
        <w:rPr>
          <w:rFonts w:ascii="Abadi MT Condensed Light" w:hAnsi="Abadi MT Condensed Light" w:cs="Times New Roman"/>
          <w:szCs w:val="24"/>
        </w:rPr>
        <w:t xml:space="preserve"> in </w:t>
      </w:r>
      <w:r w:rsidR="001D4A99" w:rsidRPr="00AA3375">
        <w:rPr>
          <w:rFonts w:ascii="Abadi MT Condensed Light" w:hAnsi="Abadi MT Condensed Light" w:cs="Times New Roman"/>
          <w:szCs w:val="24"/>
        </w:rPr>
        <w:t>a</w:t>
      </w:r>
      <w:r w:rsidR="00642D25" w:rsidRPr="00AA3375">
        <w:rPr>
          <w:rFonts w:ascii="Abadi MT Condensed Light" w:hAnsi="Abadi MT Condensed Light" w:cs="Times New Roman"/>
          <w:szCs w:val="24"/>
        </w:rPr>
        <w:t xml:space="preserve"> life</w:t>
      </w:r>
      <w:r w:rsidR="001D4A99" w:rsidRPr="00AA3375">
        <w:rPr>
          <w:rFonts w:ascii="Abadi MT Condensed Light" w:hAnsi="Abadi MT Condensed Light" w:cs="Times New Roman"/>
          <w:szCs w:val="24"/>
        </w:rPr>
        <w:t>time</w:t>
      </w:r>
      <w:r w:rsidR="00CB5B64" w:rsidRPr="00AA3375">
        <w:rPr>
          <w:rFonts w:ascii="Abadi MT Condensed Light" w:hAnsi="Abadi MT Condensed Light" w:cs="Times New Roman"/>
          <w:szCs w:val="24"/>
        </w:rPr>
        <w:t>.</w:t>
      </w:r>
    </w:p>
    <w:p w14:paraId="47134D19" w14:textId="766D5E9C" w:rsidR="00AA6D97" w:rsidRPr="00AA3375" w:rsidRDefault="00AA6D9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How you utilize this bulk of </w:t>
      </w:r>
      <w:r w:rsidR="00EE1063" w:rsidRPr="00AA3375">
        <w:rPr>
          <w:rFonts w:ascii="Abadi MT Condensed Light" w:hAnsi="Abadi MT Condensed Light" w:cs="Times New Roman"/>
          <w:szCs w:val="24"/>
        </w:rPr>
        <w:t xml:space="preserve">seconds in </w:t>
      </w:r>
      <w:r w:rsidR="00F232CC" w:rsidRPr="00AA3375">
        <w:rPr>
          <w:rFonts w:ascii="Abadi MT Condensed Light" w:hAnsi="Abadi MT Condensed Light" w:cs="Times New Roman"/>
          <w:szCs w:val="24"/>
        </w:rPr>
        <w:t>twenty-four</w:t>
      </w:r>
      <w:r w:rsidR="00EE1063" w:rsidRPr="00AA3375">
        <w:rPr>
          <w:rFonts w:ascii="Abadi MT Condensed Light" w:hAnsi="Abadi MT Condensed Light" w:cs="Times New Roman"/>
          <w:szCs w:val="24"/>
        </w:rPr>
        <w:t xml:space="preserve"> hours </w:t>
      </w:r>
      <w:r w:rsidR="003F0FF7" w:rsidRPr="00AA3375">
        <w:rPr>
          <w:rFonts w:ascii="Abadi MT Condensed Light" w:hAnsi="Abadi MT Condensed Light" w:cs="Times New Roman"/>
          <w:szCs w:val="24"/>
        </w:rPr>
        <w:t>is upon you</w:t>
      </w:r>
      <w:r w:rsidR="00EF0EDC" w:rsidRPr="00AA3375">
        <w:rPr>
          <w:rFonts w:ascii="Abadi MT Condensed Light" w:hAnsi="Abadi MT Condensed Light" w:cs="Times New Roman"/>
          <w:szCs w:val="24"/>
        </w:rPr>
        <w:t>,</w:t>
      </w:r>
      <w:r w:rsidR="003F0FF7" w:rsidRPr="00AA3375">
        <w:rPr>
          <w:rFonts w:ascii="Abadi MT Condensed Light" w:hAnsi="Abadi MT Condensed Light" w:cs="Times New Roman"/>
          <w:szCs w:val="24"/>
        </w:rPr>
        <w:t xml:space="preserve"> and it</w:t>
      </w:r>
      <w:r w:rsidR="00EE1063" w:rsidRPr="00AA3375">
        <w:rPr>
          <w:rFonts w:ascii="Abadi MT Condensed Light" w:hAnsi="Abadi MT Condensed Light" w:cs="Times New Roman"/>
          <w:szCs w:val="24"/>
        </w:rPr>
        <w:t xml:space="preserve"> determines your worldly progress</w:t>
      </w:r>
      <w:r w:rsidR="003F0FF7" w:rsidRPr="00AA3375">
        <w:rPr>
          <w:rFonts w:ascii="Abadi MT Condensed Light" w:hAnsi="Abadi MT Condensed Light" w:cs="Times New Roman"/>
          <w:szCs w:val="24"/>
        </w:rPr>
        <w:t xml:space="preserve"> and </w:t>
      </w:r>
      <w:r w:rsidR="00EE1063" w:rsidRPr="00AA3375">
        <w:rPr>
          <w:rFonts w:ascii="Abadi MT Condensed Light" w:hAnsi="Abadi MT Condensed Light" w:cs="Times New Roman"/>
          <w:szCs w:val="24"/>
        </w:rPr>
        <w:t>prosperity</w:t>
      </w:r>
      <w:r w:rsidR="00EF0EDC" w:rsidRPr="00AA3375">
        <w:rPr>
          <w:rFonts w:ascii="Abadi MT Condensed Light" w:hAnsi="Abadi MT Condensed Light" w:cs="Times New Roman"/>
          <w:szCs w:val="24"/>
        </w:rPr>
        <w:t>, w</w:t>
      </w:r>
      <w:r w:rsidR="003F0FF7" w:rsidRPr="00AA3375">
        <w:rPr>
          <w:rFonts w:ascii="Abadi MT Condensed Light" w:hAnsi="Abadi MT Condensed Light" w:cs="Times New Roman"/>
          <w:szCs w:val="24"/>
        </w:rPr>
        <w:t>hich is</w:t>
      </w:r>
      <w:r w:rsidR="002F7D5F" w:rsidRPr="00AA3375">
        <w:rPr>
          <w:rFonts w:ascii="Abadi MT Condensed Light" w:hAnsi="Abadi MT Condensed Light" w:cs="Times New Roman"/>
          <w:szCs w:val="24"/>
        </w:rPr>
        <w:t xml:space="preserve"> a big stake in your eternity-for better </w:t>
      </w:r>
      <w:r w:rsidR="001C66CA" w:rsidRPr="00AA3375">
        <w:rPr>
          <w:rFonts w:ascii="Abadi MT Condensed Light" w:hAnsi="Abadi MT Condensed Light" w:cs="Times New Roman"/>
          <w:szCs w:val="24"/>
        </w:rPr>
        <w:t>or for worse.</w:t>
      </w:r>
    </w:p>
    <w:p w14:paraId="4A81996A" w14:textId="09D4DB6A" w:rsidR="001C66CA" w:rsidRPr="00AA3375" w:rsidRDefault="001C66C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tells us we have urgent and </w:t>
      </w:r>
      <w:r w:rsidR="008157D3" w:rsidRPr="00AA3375">
        <w:rPr>
          <w:rFonts w:ascii="Abadi MT Condensed Light" w:hAnsi="Abadi MT Condensed Light" w:cs="Times New Roman"/>
          <w:szCs w:val="24"/>
        </w:rPr>
        <w:t>important</w:t>
      </w:r>
      <w:r w:rsidRPr="00AA3375">
        <w:rPr>
          <w:rFonts w:ascii="Abadi MT Condensed Light" w:hAnsi="Abadi MT Condensed Light" w:cs="Times New Roman"/>
          <w:szCs w:val="24"/>
        </w:rPr>
        <w:t xml:space="preserve"> </w:t>
      </w:r>
      <w:r w:rsidR="009F7617" w:rsidRPr="00AA3375">
        <w:rPr>
          <w:rFonts w:ascii="Abadi MT Condensed Light" w:hAnsi="Abadi MT Condensed Light" w:cs="Times New Roman"/>
          <w:szCs w:val="24"/>
        </w:rPr>
        <w:t xml:space="preserve">matters in life or otherwise not </w:t>
      </w:r>
      <w:r w:rsidR="008157D3" w:rsidRPr="00AA3375">
        <w:rPr>
          <w:rFonts w:ascii="Abadi MT Condensed Light" w:hAnsi="Abadi MT Condensed Light" w:cs="Times New Roman"/>
          <w:szCs w:val="24"/>
        </w:rPr>
        <w:t>urgent</w:t>
      </w:r>
      <w:r w:rsidR="009F7617" w:rsidRPr="00AA3375">
        <w:rPr>
          <w:rFonts w:ascii="Abadi MT Condensed Light" w:hAnsi="Abadi MT Condensed Light" w:cs="Times New Roman"/>
          <w:szCs w:val="24"/>
        </w:rPr>
        <w:t xml:space="preserve"> </w:t>
      </w:r>
      <w:r w:rsidR="00BC71D1" w:rsidRPr="00AA3375">
        <w:rPr>
          <w:rFonts w:ascii="Abadi MT Condensed Light" w:hAnsi="Abadi MT Condensed Light" w:cs="Times New Roman"/>
          <w:szCs w:val="24"/>
        </w:rPr>
        <w:t xml:space="preserve">/not important </w:t>
      </w:r>
      <w:r w:rsidR="008157D3" w:rsidRPr="00AA3375">
        <w:rPr>
          <w:rFonts w:ascii="Abadi MT Condensed Light" w:hAnsi="Abadi MT Condensed Light" w:cs="Times New Roman"/>
          <w:szCs w:val="24"/>
        </w:rPr>
        <w:t>things.</w:t>
      </w:r>
    </w:p>
    <w:p w14:paraId="68E74F79" w14:textId="1957E7E8" w:rsidR="00BC71D1" w:rsidRPr="00AA3375" w:rsidRDefault="00BC71D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Note: Not important </w:t>
      </w:r>
      <w:r w:rsidR="006505A6" w:rsidRPr="00AA3375">
        <w:rPr>
          <w:rFonts w:ascii="Abadi MT Condensed Light" w:hAnsi="Abadi MT Condensed Light" w:cs="Times New Roman"/>
          <w:szCs w:val="24"/>
        </w:rPr>
        <w:t>does not</w:t>
      </w:r>
      <w:r w:rsidRPr="00AA3375">
        <w:rPr>
          <w:rFonts w:ascii="Abadi MT Condensed Light" w:hAnsi="Abadi MT Condensed Light" w:cs="Times New Roman"/>
          <w:szCs w:val="24"/>
        </w:rPr>
        <w:t xml:space="preserve"> </w:t>
      </w:r>
      <w:r w:rsidR="00125D73" w:rsidRPr="00AA3375">
        <w:rPr>
          <w:rFonts w:ascii="Abadi MT Condensed Light" w:hAnsi="Abadi MT Condensed Light" w:cs="Times New Roman"/>
          <w:szCs w:val="24"/>
        </w:rPr>
        <w:t xml:space="preserve">mean useless in this context of </w:t>
      </w:r>
      <w:r w:rsidR="00B25C12" w:rsidRPr="00AA3375">
        <w:rPr>
          <w:rFonts w:ascii="Abadi MT Condensed Light" w:hAnsi="Abadi MT Condensed Light" w:cs="Times New Roman"/>
          <w:szCs w:val="24"/>
        </w:rPr>
        <w:t xml:space="preserve">time- </w:t>
      </w:r>
      <w:r w:rsidR="00246627" w:rsidRPr="00AA3375">
        <w:rPr>
          <w:rFonts w:ascii="Abadi MT Condensed Light" w:hAnsi="Abadi MT Condensed Light" w:cs="Times New Roman"/>
          <w:szCs w:val="24"/>
        </w:rPr>
        <w:t>but</w:t>
      </w:r>
      <w:r w:rsidR="00014526" w:rsidRPr="00AA3375">
        <w:rPr>
          <w:rFonts w:ascii="Abadi MT Condensed Light" w:hAnsi="Abadi MT Condensed Light" w:cs="Times New Roman"/>
          <w:szCs w:val="24"/>
        </w:rPr>
        <w:t xml:space="preserve"> </w:t>
      </w:r>
      <w:r w:rsidR="006505A6" w:rsidRPr="00AA3375">
        <w:rPr>
          <w:rFonts w:ascii="Abadi MT Condensed Light" w:hAnsi="Abadi MT Condensed Light" w:cs="Times New Roman"/>
          <w:szCs w:val="24"/>
        </w:rPr>
        <w:t xml:space="preserve">in </w:t>
      </w:r>
      <w:r w:rsidR="00246627" w:rsidRPr="00AA3375">
        <w:rPr>
          <w:rFonts w:ascii="Abadi MT Condensed Light" w:hAnsi="Abadi MT Condensed Light" w:cs="Times New Roman"/>
          <w:szCs w:val="24"/>
        </w:rPr>
        <w:t>terms</w:t>
      </w:r>
      <w:r w:rsidR="00014526" w:rsidRPr="00AA3375">
        <w:rPr>
          <w:rFonts w:ascii="Abadi MT Condensed Light" w:hAnsi="Abadi MT Condensed Light" w:cs="Times New Roman"/>
          <w:szCs w:val="24"/>
        </w:rPr>
        <w:t xml:space="preserve"> of</w:t>
      </w:r>
      <w:r w:rsidR="00246627" w:rsidRPr="00AA3375">
        <w:rPr>
          <w:rFonts w:ascii="Abadi MT Condensed Light" w:hAnsi="Abadi MT Condensed Light" w:cs="Times New Roman"/>
          <w:szCs w:val="24"/>
        </w:rPr>
        <w:t xml:space="preserve"> </w:t>
      </w:r>
      <w:r w:rsidR="00B25C12" w:rsidRPr="00AA3375">
        <w:rPr>
          <w:rFonts w:ascii="Abadi MT Condensed Light" w:hAnsi="Abadi MT Condensed Light" w:cs="Times New Roman"/>
          <w:szCs w:val="24"/>
        </w:rPr>
        <w:t>priority</w:t>
      </w:r>
      <w:r w:rsidR="00014526" w:rsidRPr="00AA3375">
        <w:rPr>
          <w:rFonts w:ascii="Abadi MT Condensed Light" w:hAnsi="Abadi MT Condensed Light" w:cs="Times New Roman"/>
          <w:szCs w:val="24"/>
        </w:rPr>
        <w:t>.</w:t>
      </w:r>
    </w:p>
    <w:p w14:paraId="0DF77ADF" w14:textId="77777777" w:rsidR="00CC5E28" w:rsidRPr="00AA3375" w:rsidRDefault="00CC5E28" w:rsidP="00BA5516">
      <w:pPr>
        <w:jc w:val="both"/>
        <w:rPr>
          <w:rFonts w:ascii="Abadi MT Condensed Light" w:hAnsi="Abadi MT Condensed Light" w:cs="Times New Roman"/>
          <w:szCs w:val="24"/>
        </w:rPr>
      </w:pPr>
    </w:p>
    <w:p w14:paraId="04A14980" w14:textId="77777777" w:rsidR="00CC5E28" w:rsidRPr="00AA3375" w:rsidRDefault="00CC5E28" w:rsidP="00BA5516">
      <w:pPr>
        <w:jc w:val="both"/>
        <w:rPr>
          <w:rFonts w:ascii="Abadi MT Condensed Light" w:hAnsi="Abadi MT Condensed Light" w:cs="Times New Roman"/>
          <w:szCs w:val="24"/>
        </w:rPr>
      </w:pPr>
    </w:p>
    <w:p w14:paraId="0CE0B83E" w14:textId="6A31694B" w:rsidR="00014526" w:rsidRPr="00AA3375" w:rsidRDefault="0001452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Further</w:t>
      </w:r>
      <w:r w:rsidR="001E0ECF" w:rsidRPr="00AA3375">
        <w:rPr>
          <w:rFonts w:ascii="Abadi MT Condensed Light" w:hAnsi="Abadi MT Condensed Light" w:cs="Times New Roman"/>
          <w:szCs w:val="24"/>
        </w:rPr>
        <w:t>, below is a time management matrix;</w:t>
      </w:r>
    </w:p>
    <w:tbl>
      <w:tblPr>
        <w:tblStyle w:val="TableGrid"/>
        <w:tblW w:w="0" w:type="auto"/>
        <w:tblLook w:val="04A0" w:firstRow="1" w:lastRow="0" w:firstColumn="1" w:lastColumn="0" w:noHBand="0" w:noVBand="1"/>
      </w:tblPr>
      <w:tblGrid>
        <w:gridCol w:w="1696"/>
        <w:gridCol w:w="813"/>
        <w:gridCol w:w="1376"/>
        <w:gridCol w:w="907"/>
      </w:tblGrid>
      <w:tr w:rsidR="00E442DA" w:rsidRPr="00AA3375" w14:paraId="06B89477" w14:textId="77777777" w:rsidTr="00CC5E28">
        <w:tc>
          <w:tcPr>
            <w:tcW w:w="1696" w:type="dxa"/>
          </w:tcPr>
          <w:p w14:paraId="2408C97D" w14:textId="77777777" w:rsidR="00E442DA" w:rsidRPr="00AA3375" w:rsidRDefault="00E442DA" w:rsidP="00BA5516">
            <w:pPr>
              <w:jc w:val="both"/>
              <w:rPr>
                <w:rFonts w:ascii="Abadi MT Condensed Light" w:hAnsi="Abadi MT Condensed Light" w:cs="Times New Roman"/>
                <w:b/>
                <w:szCs w:val="24"/>
              </w:rPr>
            </w:pPr>
          </w:p>
        </w:tc>
        <w:tc>
          <w:tcPr>
            <w:tcW w:w="813" w:type="dxa"/>
          </w:tcPr>
          <w:p w14:paraId="00268546" w14:textId="77777777" w:rsidR="00E442DA" w:rsidRPr="00AA3375" w:rsidRDefault="00E442DA" w:rsidP="00BA5516">
            <w:pPr>
              <w:jc w:val="both"/>
              <w:rPr>
                <w:rFonts w:ascii="Abadi MT Condensed Light" w:hAnsi="Abadi MT Condensed Light" w:cs="Times New Roman"/>
                <w:b/>
                <w:szCs w:val="24"/>
              </w:rPr>
            </w:pPr>
            <w:r w:rsidRPr="00AA3375">
              <w:rPr>
                <w:rFonts w:ascii="Abadi MT Condensed Light" w:hAnsi="Abadi MT Condensed Light" w:cs="Times New Roman"/>
                <w:b/>
                <w:szCs w:val="24"/>
              </w:rPr>
              <w:t xml:space="preserve">Urgent </w:t>
            </w:r>
          </w:p>
        </w:tc>
        <w:tc>
          <w:tcPr>
            <w:tcW w:w="1376" w:type="dxa"/>
          </w:tcPr>
          <w:p w14:paraId="60D37F22" w14:textId="77777777" w:rsidR="00E442DA" w:rsidRPr="00AA3375" w:rsidRDefault="00E442DA" w:rsidP="00BA5516">
            <w:pPr>
              <w:jc w:val="both"/>
              <w:rPr>
                <w:rFonts w:ascii="Abadi MT Condensed Light" w:hAnsi="Abadi MT Condensed Light" w:cs="Times New Roman"/>
                <w:b/>
                <w:szCs w:val="24"/>
              </w:rPr>
            </w:pPr>
            <w:r w:rsidRPr="00AA3375">
              <w:rPr>
                <w:rFonts w:ascii="Abadi MT Condensed Light" w:hAnsi="Abadi MT Condensed Light" w:cs="Times New Roman"/>
                <w:b/>
                <w:szCs w:val="24"/>
              </w:rPr>
              <w:t xml:space="preserve">Not Urgent </w:t>
            </w:r>
          </w:p>
        </w:tc>
        <w:tc>
          <w:tcPr>
            <w:tcW w:w="907" w:type="dxa"/>
          </w:tcPr>
          <w:p w14:paraId="2CC117BE" w14:textId="77777777" w:rsidR="00E442DA" w:rsidRPr="00AA3375" w:rsidRDefault="00E442DA" w:rsidP="00BA5516">
            <w:pPr>
              <w:jc w:val="both"/>
              <w:rPr>
                <w:rFonts w:ascii="Abadi MT Condensed Light" w:hAnsi="Abadi MT Condensed Light" w:cs="Times New Roman"/>
                <w:b/>
                <w:szCs w:val="24"/>
              </w:rPr>
            </w:pPr>
          </w:p>
        </w:tc>
      </w:tr>
      <w:tr w:rsidR="00E442DA" w:rsidRPr="00AA3375" w14:paraId="6309A59E" w14:textId="77777777" w:rsidTr="00CC5E28">
        <w:tc>
          <w:tcPr>
            <w:tcW w:w="1696" w:type="dxa"/>
          </w:tcPr>
          <w:p w14:paraId="76D5FF75" w14:textId="3A8D7284" w:rsidR="0094175E" w:rsidRPr="00AA3375" w:rsidRDefault="00E442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Important </w:t>
            </w:r>
          </w:p>
        </w:tc>
        <w:tc>
          <w:tcPr>
            <w:tcW w:w="813" w:type="dxa"/>
          </w:tcPr>
          <w:p w14:paraId="0636B8DB" w14:textId="77777777" w:rsidR="0094175E" w:rsidRPr="00AA3375" w:rsidRDefault="009417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1</w:t>
            </w:r>
          </w:p>
        </w:tc>
        <w:tc>
          <w:tcPr>
            <w:tcW w:w="1376" w:type="dxa"/>
          </w:tcPr>
          <w:p w14:paraId="7C5E50F8" w14:textId="77777777" w:rsidR="00E442DA" w:rsidRPr="00AA3375" w:rsidRDefault="009417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2</w:t>
            </w:r>
          </w:p>
        </w:tc>
        <w:tc>
          <w:tcPr>
            <w:tcW w:w="907" w:type="dxa"/>
          </w:tcPr>
          <w:p w14:paraId="495528C3" w14:textId="77777777" w:rsidR="00E442DA" w:rsidRPr="00AA3375" w:rsidRDefault="00E442DA" w:rsidP="00BA5516">
            <w:pPr>
              <w:jc w:val="both"/>
              <w:rPr>
                <w:rFonts w:ascii="Abadi MT Condensed Light" w:hAnsi="Abadi MT Condensed Light" w:cs="Times New Roman"/>
                <w:szCs w:val="24"/>
              </w:rPr>
            </w:pPr>
          </w:p>
        </w:tc>
      </w:tr>
      <w:tr w:rsidR="00E442DA" w:rsidRPr="00AA3375" w14:paraId="5BAC19CA" w14:textId="77777777" w:rsidTr="00CC5E28">
        <w:tc>
          <w:tcPr>
            <w:tcW w:w="1696" w:type="dxa"/>
          </w:tcPr>
          <w:p w14:paraId="04238401" w14:textId="77777777" w:rsidR="00E442DA" w:rsidRPr="00AA3375" w:rsidRDefault="00E442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Not important </w:t>
            </w:r>
          </w:p>
        </w:tc>
        <w:tc>
          <w:tcPr>
            <w:tcW w:w="813" w:type="dxa"/>
          </w:tcPr>
          <w:p w14:paraId="4D24EE9A" w14:textId="77777777" w:rsidR="00E442DA" w:rsidRPr="00AA3375" w:rsidRDefault="009417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3</w:t>
            </w:r>
          </w:p>
        </w:tc>
        <w:tc>
          <w:tcPr>
            <w:tcW w:w="1376" w:type="dxa"/>
          </w:tcPr>
          <w:p w14:paraId="1CE26CA1" w14:textId="77777777" w:rsidR="00E442DA" w:rsidRPr="00AA3375" w:rsidRDefault="009417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4</w:t>
            </w:r>
          </w:p>
        </w:tc>
        <w:tc>
          <w:tcPr>
            <w:tcW w:w="907" w:type="dxa"/>
          </w:tcPr>
          <w:p w14:paraId="356E186F" w14:textId="77777777" w:rsidR="00E442DA" w:rsidRPr="00AA3375" w:rsidRDefault="00E442DA" w:rsidP="00BA5516">
            <w:pPr>
              <w:jc w:val="both"/>
              <w:rPr>
                <w:rFonts w:ascii="Abadi MT Condensed Light" w:hAnsi="Abadi MT Condensed Light" w:cs="Times New Roman"/>
                <w:szCs w:val="24"/>
              </w:rPr>
            </w:pPr>
          </w:p>
        </w:tc>
      </w:tr>
    </w:tbl>
    <w:p w14:paraId="74662E73" w14:textId="77777777" w:rsidR="00AB3474" w:rsidRPr="00AA3375" w:rsidRDefault="00C25D7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 </w:t>
      </w:r>
    </w:p>
    <w:p w14:paraId="0F10EA57" w14:textId="27BC1CC2" w:rsidR="00C25D72" w:rsidRPr="00AA3375" w:rsidRDefault="00C25D72" w:rsidP="00BA5516">
      <w:pPr>
        <w:pStyle w:val="ListParagraph"/>
        <w:numPr>
          <w:ilvl w:val="0"/>
          <w:numId w:val="20"/>
        </w:numPr>
        <w:jc w:val="both"/>
        <w:rPr>
          <w:rFonts w:ascii="Abadi MT Condensed Light" w:hAnsi="Abadi MT Condensed Light" w:cs="Times New Roman"/>
          <w:szCs w:val="24"/>
        </w:rPr>
      </w:pPr>
      <w:r w:rsidRPr="00AA3375">
        <w:rPr>
          <w:rFonts w:ascii="Abadi MT Condensed Light" w:hAnsi="Abadi MT Condensed Light" w:cs="Times New Roman"/>
          <w:szCs w:val="24"/>
        </w:rPr>
        <w:t>The first quadrant is a necess</w:t>
      </w:r>
      <w:r w:rsidR="00EF0EDC" w:rsidRPr="00AA3375">
        <w:rPr>
          <w:rFonts w:ascii="Abadi MT Condensed Light" w:hAnsi="Abadi MT Condensed Light" w:cs="Times New Roman"/>
          <w:szCs w:val="24"/>
        </w:rPr>
        <w:t>ar</w:t>
      </w:r>
      <w:r w:rsidRPr="00AA3375">
        <w:rPr>
          <w:rFonts w:ascii="Abadi MT Condensed Light" w:hAnsi="Abadi MT Condensed Light" w:cs="Times New Roman"/>
          <w:szCs w:val="24"/>
        </w:rPr>
        <w:t xml:space="preserve">y </w:t>
      </w:r>
      <w:r w:rsidR="00E82F22" w:rsidRPr="00AA3375">
        <w:rPr>
          <w:rFonts w:ascii="Abadi MT Condensed Light" w:hAnsi="Abadi MT Condensed Light" w:cs="Times New Roman"/>
          <w:szCs w:val="24"/>
        </w:rPr>
        <w:t xml:space="preserve">part </w:t>
      </w:r>
      <w:r w:rsidR="00EF0EDC" w:rsidRPr="00AA3375">
        <w:rPr>
          <w:rFonts w:ascii="Abadi MT Condensed Light" w:hAnsi="Abadi MT Condensed Light" w:cs="Times New Roman"/>
          <w:szCs w:val="24"/>
        </w:rPr>
        <w:t>defined by being Important and Urgent, which dictates that we should</w:t>
      </w:r>
      <w:r w:rsidR="00CE34BC" w:rsidRPr="00AA3375">
        <w:rPr>
          <w:rFonts w:ascii="Abadi MT Condensed Light" w:hAnsi="Abadi MT Condensed Light" w:cs="Times New Roman"/>
          <w:szCs w:val="24"/>
        </w:rPr>
        <w:t xml:space="preserve"> do it first.</w:t>
      </w:r>
    </w:p>
    <w:p w14:paraId="16FAC920" w14:textId="77777777" w:rsidR="00CE34BC" w:rsidRPr="00AA3375" w:rsidRDefault="00CE34BC" w:rsidP="00BA5516">
      <w:pPr>
        <w:pStyle w:val="ListParagraph"/>
        <w:numPr>
          <w:ilvl w:val="0"/>
          <w:numId w:val="20"/>
        </w:num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second quadrant </w:t>
      </w:r>
      <w:r w:rsidR="00EE3FEC" w:rsidRPr="00AA3375">
        <w:rPr>
          <w:rFonts w:ascii="Abadi MT Condensed Light" w:hAnsi="Abadi MT Condensed Light" w:cs="Times New Roman"/>
          <w:szCs w:val="24"/>
        </w:rPr>
        <w:t xml:space="preserve">is a productivity quarter which gives us the time to </w:t>
      </w:r>
      <w:r w:rsidR="000D0DCA" w:rsidRPr="00AA3375">
        <w:rPr>
          <w:rFonts w:ascii="Abadi MT Condensed Light" w:hAnsi="Abadi MT Condensed Light" w:cs="Times New Roman"/>
          <w:szCs w:val="24"/>
        </w:rPr>
        <w:t xml:space="preserve">focus or </w:t>
      </w:r>
      <w:r w:rsidR="00066677" w:rsidRPr="00AA3375">
        <w:rPr>
          <w:rFonts w:ascii="Abadi MT Condensed Light" w:hAnsi="Abadi MT Condensed Light" w:cs="Times New Roman"/>
          <w:szCs w:val="24"/>
        </w:rPr>
        <w:t xml:space="preserve">schedule it, plan and do it later </w:t>
      </w:r>
      <w:r w:rsidR="007E7059" w:rsidRPr="00AA3375">
        <w:rPr>
          <w:rFonts w:ascii="Abadi MT Condensed Light" w:hAnsi="Abadi MT Condensed Light" w:cs="Times New Roman"/>
          <w:szCs w:val="24"/>
        </w:rPr>
        <w:t>(</w:t>
      </w:r>
      <w:r w:rsidR="00066677" w:rsidRPr="00AA3375">
        <w:rPr>
          <w:rFonts w:ascii="Abadi MT Condensed Light" w:hAnsi="Abadi MT Condensed Light" w:cs="Times New Roman"/>
          <w:szCs w:val="24"/>
        </w:rPr>
        <w:t xml:space="preserve">between </w:t>
      </w:r>
      <w:r w:rsidR="007E7059" w:rsidRPr="00AA3375">
        <w:rPr>
          <w:rFonts w:ascii="Abadi MT Condensed Light" w:hAnsi="Abadi MT Condensed Light" w:cs="Times New Roman"/>
          <w:szCs w:val="24"/>
        </w:rPr>
        <w:t>being important</w:t>
      </w:r>
      <w:r w:rsidR="00356ABE" w:rsidRPr="00AA3375">
        <w:rPr>
          <w:rFonts w:ascii="Abadi MT Condensed Light" w:hAnsi="Abadi MT Condensed Light" w:cs="Times New Roman"/>
          <w:szCs w:val="24"/>
        </w:rPr>
        <w:t xml:space="preserve"> but not Urgent</w:t>
      </w:r>
      <w:r w:rsidR="007E7059" w:rsidRPr="00AA3375">
        <w:rPr>
          <w:rFonts w:ascii="Abadi MT Condensed Light" w:hAnsi="Abadi MT Condensed Light" w:cs="Times New Roman"/>
          <w:szCs w:val="24"/>
        </w:rPr>
        <w:t>)</w:t>
      </w:r>
    </w:p>
    <w:p w14:paraId="2E0288F9" w14:textId="304C853D" w:rsidR="00356ABE" w:rsidRPr="00AA3375" w:rsidRDefault="00356ABE" w:rsidP="00BA5516">
      <w:pPr>
        <w:pStyle w:val="ListParagraph"/>
        <w:numPr>
          <w:ilvl w:val="0"/>
          <w:numId w:val="20"/>
        </w:numPr>
        <w:jc w:val="both"/>
        <w:rPr>
          <w:rFonts w:ascii="Abadi MT Condensed Light" w:hAnsi="Abadi MT Condensed Light" w:cs="Times New Roman"/>
          <w:szCs w:val="24"/>
        </w:rPr>
      </w:pPr>
      <w:r w:rsidRPr="00AA3375">
        <w:rPr>
          <w:rFonts w:ascii="Abadi MT Condensed Light" w:hAnsi="Abadi MT Condensed Light" w:cs="Times New Roman"/>
          <w:szCs w:val="24"/>
        </w:rPr>
        <w:t>T</w:t>
      </w:r>
      <w:r w:rsidR="00EF0EDC" w:rsidRPr="00AA3375">
        <w:rPr>
          <w:rFonts w:ascii="Abadi MT Condensed Light" w:hAnsi="Abadi MT Condensed Light" w:cs="Times New Roman"/>
          <w:szCs w:val="24"/>
        </w:rPr>
        <w:t>he t</w:t>
      </w:r>
      <w:r w:rsidRPr="00AA3375">
        <w:rPr>
          <w:rFonts w:ascii="Abadi MT Condensed Light" w:hAnsi="Abadi MT Condensed Light" w:cs="Times New Roman"/>
          <w:szCs w:val="24"/>
        </w:rPr>
        <w:t xml:space="preserve">hird quadrant </w:t>
      </w:r>
      <w:r w:rsidR="001A58C7" w:rsidRPr="00AA3375">
        <w:rPr>
          <w:rFonts w:ascii="Abadi MT Condensed Light" w:hAnsi="Abadi MT Condensed Light" w:cs="Times New Roman"/>
          <w:szCs w:val="24"/>
        </w:rPr>
        <w:t>comes with some urgency</w:t>
      </w:r>
      <w:r w:rsidR="00EF0EDC" w:rsidRPr="00AA3375">
        <w:rPr>
          <w:rFonts w:ascii="Abadi MT Condensed Light" w:hAnsi="Abadi MT Condensed Light" w:cs="Times New Roman"/>
          <w:szCs w:val="24"/>
        </w:rPr>
        <w:t>,</w:t>
      </w:r>
      <w:r w:rsidR="001A58C7" w:rsidRPr="00AA3375">
        <w:rPr>
          <w:rFonts w:ascii="Abadi MT Condensed Light" w:hAnsi="Abadi MT Condensed Light" w:cs="Times New Roman"/>
          <w:szCs w:val="24"/>
        </w:rPr>
        <w:t xml:space="preserve"> thou</w:t>
      </w:r>
      <w:r w:rsidR="00E87187" w:rsidRPr="00AA3375">
        <w:rPr>
          <w:rFonts w:ascii="Abadi MT Condensed Light" w:hAnsi="Abadi MT Condensed Light" w:cs="Times New Roman"/>
          <w:szCs w:val="24"/>
        </w:rPr>
        <w:t>gh not as important as a priority; they distract us from our focus</w:t>
      </w:r>
      <w:r w:rsidR="00EF0EDC" w:rsidRPr="00AA3375">
        <w:rPr>
          <w:rFonts w:ascii="Abadi MT Condensed Light" w:hAnsi="Abadi MT Condensed Light" w:cs="Times New Roman"/>
          <w:szCs w:val="24"/>
        </w:rPr>
        <w:t>,</w:t>
      </w:r>
      <w:r w:rsidR="00E87187" w:rsidRPr="00AA3375">
        <w:rPr>
          <w:rFonts w:ascii="Abadi MT Condensed Light" w:hAnsi="Abadi MT Condensed Light" w:cs="Times New Roman"/>
          <w:szCs w:val="24"/>
        </w:rPr>
        <w:t xml:space="preserve"> and it would be important to push </w:t>
      </w:r>
      <w:r w:rsidR="008B3FBF" w:rsidRPr="00AA3375">
        <w:rPr>
          <w:rFonts w:ascii="Abadi MT Condensed Light" w:hAnsi="Abadi MT Condensed Light" w:cs="Times New Roman"/>
          <w:szCs w:val="24"/>
        </w:rPr>
        <w:t xml:space="preserve">it back or delegate them to someone as you take on </w:t>
      </w:r>
      <w:r w:rsidR="00431183" w:rsidRPr="00AA3375">
        <w:rPr>
          <w:rFonts w:ascii="Abadi MT Condensed Light" w:hAnsi="Abadi MT Condensed Light" w:cs="Times New Roman"/>
          <w:szCs w:val="24"/>
        </w:rPr>
        <w:t xml:space="preserve">things </w:t>
      </w:r>
      <w:r w:rsidR="00FD58E3" w:rsidRPr="00AA3375">
        <w:rPr>
          <w:rFonts w:ascii="Abadi MT Condensed Light" w:hAnsi="Abadi MT Condensed Light" w:cs="Times New Roman"/>
          <w:szCs w:val="24"/>
        </w:rPr>
        <w:t xml:space="preserve">top </w:t>
      </w:r>
      <w:r w:rsidR="00190AC7" w:rsidRPr="00AA3375">
        <w:rPr>
          <w:rFonts w:ascii="Abadi MT Condensed Light" w:hAnsi="Abadi MT Condensed Light" w:cs="Times New Roman"/>
          <w:szCs w:val="24"/>
        </w:rPr>
        <w:t>o</w:t>
      </w:r>
      <w:r w:rsidR="00FD58E3" w:rsidRPr="00AA3375">
        <w:rPr>
          <w:rFonts w:ascii="Abadi MT Condensed Light" w:hAnsi="Abadi MT Condensed Light" w:cs="Times New Roman"/>
          <w:szCs w:val="24"/>
        </w:rPr>
        <w:t xml:space="preserve">n </w:t>
      </w:r>
      <w:r w:rsidR="00190AC7" w:rsidRPr="00AA3375">
        <w:rPr>
          <w:rFonts w:ascii="Abadi MT Condensed Light" w:hAnsi="Abadi MT Condensed Light" w:cs="Times New Roman"/>
          <w:szCs w:val="24"/>
        </w:rPr>
        <w:t xml:space="preserve">your </w:t>
      </w:r>
      <w:r w:rsidR="008B3FBF" w:rsidRPr="00AA3375">
        <w:rPr>
          <w:rFonts w:ascii="Abadi MT Condensed Light" w:hAnsi="Abadi MT Condensed Light" w:cs="Times New Roman"/>
          <w:szCs w:val="24"/>
        </w:rPr>
        <w:t>priority</w:t>
      </w:r>
      <w:r w:rsidR="00190AC7" w:rsidRPr="00AA3375">
        <w:rPr>
          <w:rFonts w:ascii="Abadi MT Condensed Light" w:hAnsi="Abadi MT Condensed Light" w:cs="Times New Roman"/>
          <w:szCs w:val="24"/>
        </w:rPr>
        <w:t>.</w:t>
      </w:r>
      <w:del w:id="106" w:author="Muthomi Thiankolu" w:date="2021-02-01T19:19:00Z">
        <w:r w:rsidR="00190AC7" w:rsidRPr="00AA3375" w:rsidDel="00A00A63">
          <w:rPr>
            <w:rFonts w:ascii="Abadi MT Condensed Light" w:hAnsi="Abadi MT Condensed Light" w:cs="Times New Roman"/>
            <w:szCs w:val="24"/>
          </w:rPr>
          <w:delText xml:space="preserve">  </w:delText>
        </w:r>
      </w:del>
      <w:ins w:id="107" w:author="Muthomi Thiankolu" w:date="2021-02-01T19:19:00Z">
        <w:r w:rsidR="00A00A63" w:rsidRPr="00AA3375">
          <w:rPr>
            <w:rFonts w:ascii="Abadi MT Condensed Light" w:hAnsi="Abadi MT Condensed Light" w:cs="Times New Roman"/>
            <w:szCs w:val="24"/>
          </w:rPr>
          <w:t xml:space="preserve"> </w:t>
        </w:r>
      </w:ins>
      <w:r w:rsidR="00190AC7" w:rsidRPr="00AA3375">
        <w:rPr>
          <w:rFonts w:ascii="Abadi MT Condensed Light" w:hAnsi="Abadi MT Condensed Light" w:cs="Times New Roman"/>
          <w:szCs w:val="24"/>
        </w:rPr>
        <w:t xml:space="preserve">In other words, </w:t>
      </w:r>
      <w:r w:rsidR="00647683" w:rsidRPr="00AA3375">
        <w:rPr>
          <w:rFonts w:ascii="Abadi MT Condensed Light" w:hAnsi="Abadi MT Condensed Light" w:cs="Times New Roman"/>
          <w:szCs w:val="24"/>
        </w:rPr>
        <w:t xml:space="preserve">they cannot be </w:t>
      </w:r>
      <w:r w:rsidR="00F21DA4" w:rsidRPr="00AA3375">
        <w:rPr>
          <w:rFonts w:ascii="Abadi MT Condensed Light" w:hAnsi="Abadi MT Condensed Light" w:cs="Times New Roman"/>
          <w:szCs w:val="24"/>
        </w:rPr>
        <w:t>taken care of at the moment</w:t>
      </w:r>
    </w:p>
    <w:p w14:paraId="324D82B6" w14:textId="37B5A8E8" w:rsidR="00203290" w:rsidRPr="00AA3375" w:rsidRDefault="00EF0EDC" w:rsidP="00BA5516">
      <w:pPr>
        <w:pStyle w:val="ListParagraph"/>
        <w:numPr>
          <w:ilvl w:val="0"/>
          <w:numId w:val="20"/>
        </w:numPr>
        <w:jc w:val="both"/>
        <w:rPr>
          <w:rFonts w:ascii="Abadi MT Condensed Light" w:hAnsi="Abadi MT Condensed Light" w:cs="Times New Roman"/>
          <w:szCs w:val="24"/>
        </w:rPr>
      </w:pPr>
      <w:r w:rsidRPr="00AA3375">
        <w:rPr>
          <w:rFonts w:ascii="Abadi MT Condensed Light" w:hAnsi="Abadi MT Condensed Light" w:cs="Times New Roman"/>
          <w:szCs w:val="24"/>
        </w:rPr>
        <w:t>The f</w:t>
      </w:r>
      <w:r w:rsidR="00647683" w:rsidRPr="00AA3375">
        <w:rPr>
          <w:rFonts w:ascii="Abadi MT Condensed Light" w:hAnsi="Abadi MT Condensed Light" w:cs="Times New Roman"/>
          <w:szCs w:val="24"/>
        </w:rPr>
        <w:t xml:space="preserve">ourth quadrant </w:t>
      </w:r>
      <w:r w:rsidR="002A398A" w:rsidRPr="00AA3375">
        <w:rPr>
          <w:rFonts w:ascii="Abadi MT Condensed Light" w:hAnsi="Abadi MT Condensed Light" w:cs="Times New Roman"/>
          <w:szCs w:val="24"/>
        </w:rPr>
        <w:t>is a</w:t>
      </w:r>
      <w:r w:rsidR="00A4499B" w:rsidRPr="00AA3375">
        <w:rPr>
          <w:rFonts w:ascii="Abadi MT Condensed Light" w:hAnsi="Abadi MT Condensed Light" w:cs="Times New Roman"/>
          <w:szCs w:val="24"/>
        </w:rPr>
        <w:t xml:space="preserve"> ‘not </w:t>
      </w:r>
      <w:r w:rsidR="008157D3" w:rsidRPr="00AA3375">
        <w:rPr>
          <w:rFonts w:ascii="Abadi MT Condensed Light" w:hAnsi="Abadi MT Condensed Light" w:cs="Times New Roman"/>
          <w:szCs w:val="24"/>
        </w:rPr>
        <w:t>urgent</w:t>
      </w:r>
      <w:r w:rsidR="00A4499B" w:rsidRPr="00AA3375">
        <w:rPr>
          <w:rFonts w:ascii="Abadi MT Condensed Light" w:hAnsi="Abadi MT Condensed Light" w:cs="Times New Roman"/>
          <w:szCs w:val="24"/>
        </w:rPr>
        <w:t>’ or ‘</w:t>
      </w:r>
      <w:r w:rsidR="00863CEA" w:rsidRPr="00AA3375">
        <w:rPr>
          <w:rFonts w:ascii="Abadi MT Condensed Light" w:hAnsi="Abadi MT Condensed Light" w:cs="Times New Roman"/>
          <w:szCs w:val="24"/>
        </w:rPr>
        <w:t>un</w:t>
      </w:r>
      <w:r w:rsidR="00A4499B" w:rsidRPr="00AA3375">
        <w:rPr>
          <w:rFonts w:ascii="Abadi MT Condensed Light" w:hAnsi="Abadi MT Condensed Light" w:cs="Times New Roman"/>
          <w:szCs w:val="24"/>
        </w:rPr>
        <w:t>important’ part</w:t>
      </w:r>
      <w:r w:rsidR="00DC5861" w:rsidRPr="00AA3375">
        <w:rPr>
          <w:rFonts w:ascii="Abadi MT Condensed Light" w:hAnsi="Abadi MT Condensed Light" w:cs="Times New Roman"/>
          <w:szCs w:val="24"/>
        </w:rPr>
        <w:t xml:space="preserve"> of all the parts. It is clear this is wasteful</w:t>
      </w:r>
      <w:r w:rsidR="00863CEA" w:rsidRPr="00AA3375">
        <w:rPr>
          <w:rFonts w:ascii="Abadi MT Condensed Light" w:hAnsi="Abadi MT Condensed Light" w:cs="Times New Roman"/>
          <w:szCs w:val="24"/>
        </w:rPr>
        <w:t>,</w:t>
      </w:r>
      <w:r w:rsidR="00DC5861" w:rsidRPr="00AA3375">
        <w:rPr>
          <w:rFonts w:ascii="Abadi MT Condensed Light" w:hAnsi="Abadi MT Condensed Light" w:cs="Times New Roman"/>
          <w:szCs w:val="24"/>
        </w:rPr>
        <w:t xml:space="preserve"> </w:t>
      </w:r>
      <w:r w:rsidR="00D12475" w:rsidRPr="00AA3375">
        <w:rPr>
          <w:rFonts w:ascii="Abadi MT Condensed Light" w:hAnsi="Abadi MT Condensed Light" w:cs="Times New Roman"/>
          <w:szCs w:val="24"/>
        </w:rPr>
        <w:t xml:space="preserve">and you should not do it </w:t>
      </w:r>
      <w:r w:rsidR="00863CEA" w:rsidRPr="00AA3375">
        <w:rPr>
          <w:rFonts w:ascii="Abadi MT Condensed Light" w:hAnsi="Abadi MT Condensed Light" w:cs="Times New Roman"/>
          <w:szCs w:val="24"/>
        </w:rPr>
        <w:t>at</w:t>
      </w:r>
      <w:r w:rsidR="00A4499B" w:rsidRPr="00AA3375">
        <w:rPr>
          <w:rFonts w:ascii="Abadi MT Condensed Light" w:hAnsi="Abadi MT Condensed Light" w:cs="Times New Roman"/>
          <w:szCs w:val="24"/>
        </w:rPr>
        <w:t xml:space="preserve"> the peak of events </w:t>
      </w:r>
      <w:r w:rsidR="00D12475" w:rsidRPr="00AA3375">
        <w:rPr>
          <w:rFonts w:ascii="Abadi MT Condensed Light" w:hAnsi="Abadi MT Condensed Light" w:cs="Times New Roman"/>
          <w:szCs w:val="24"/>
        </w:rPr>
        <w:t>or</w:t>
      </w:r>
      <w:r w:rsidR="00AF0709" w:rsidRPr="00AA3375">
        <w:rPr>
          <w:rFonts w:ascii="Abadi MT Condensed Light" w:hAnsi="Abadi MT Condensed Light" w:cs="Times New Roman"/>
          <w:szCs w:val="24"/>
        </w:rPr>
        <w:t xml:space="preserve"> </w:t>
      </w:r>
      <w:r w:rsidR="00A4499B" w:rsidRPr="00AA3375">
        <w:rPr>
          <w:rFonts w:ascii="Abadi MT Condensed Light" w:hAnsi="Abadi MT Condensed Light" w:cs="Times New Roman"/>
          <w:szCs w:val="24"/>
        </w:rPr>
        <w:t>avoid</w:t>
      </w:r>
      <w:r w:rsidR="00AF0709" w:rsidRPr="00AA3375">
        <w:rPr>
          <w:rFonts w:ascii="Abadi MT Condensed Light" w:hAnsi="Abadi MT Condensed Light" w:cs="Times New Roman"/>
          <w:szCs w:val="24"/>
        </w:rPr>
        <w:t xml:space="preserve"> </w:t>
      </w:r>
      <w:r w:rsidR="00203290" w:rsidRPr="00AA3375">
        <w:rPr>
          <w:rFonts w:ascii="Abadi MT Condensed Light" w:hAnsi="Abadi MT Condensed Light" w:cs="Times New Roman"/>
          <w:szCs w:val="24"/>
        </w:rPr>
        <w:t>it.</w:t>
      </w:r>
    </w:p>
    <w:p w14:paraId="629C5A2E" w14:textId="4F1D9E07" w:rsidR="00203290" w:rsidRPr="00AA3375" w:rsidRDefault="0020329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matri</w:t>
      </w:r>
      <w:r w:rsidR="00C66537" w:rsidRPr="00AA3375">
        <w:rPr>
          <w:rFonts w:ascii="Abadi MT Condensed Light" w:hAnsi="Abadi MT Condensed Light" w:cs="Times New Roman"/>
          <w:szCs w:val="24"/>
        </w:rPr>
        <w:t xml:space="preserve">x </w:t>
      </w:r>
      <w:r w:rsidRPr="00AA3375">
        <w:rPr>
          <w:rFonts w:ascii="Abadi MT Condensed Light" w:hAnsi="Abadi MT Condensed Light" w:cs="Times New Roman"/>
          <w:szCs w:val="24"/>
        </w:rPr>
        <w:t xml:space="preserve">explains with </w:t>
      </w:r>
      <w:r w:rsidR="00C66537" w:rsidRPr="00AA3375">
        <w:rPr>
          <w:rFonts w:ascii="Abadi MT Condensed Light" w:hAnsi="Abadi MT Condensed Light" w:cs="Times New Roman"/>
          <w:szCs w:val="24"/>
        </w:rPr>
        <w:t>clarity</w:t>
      </w:r>
      <w:r w:rsidRPr="00AA3375">
        <w:rPr>
          <w:rFonts w:ascii="Abadi MT Condensed Light" w:hAnsi="Abadi MT Condensed Light" w:cs="Times New Roman"/>
          <w:szCs w:val="24"/>
        </w:rPr>
        <w:t xml:space="preserve"> how we spend or have</w:t>
      </w:r>
      <w:r w:rsidR="0099145A" w:rsidRPr="00AA3375">
        <w:rPr>
          <w:rFonts w:ascii="Abadi MT Condensed Light" w:hAnsi="Abadi MT Condensed Light" w:cs="Times New Roman"/>
          <w:szCs w:val="24"/>
        </w:rPr>
        <w:t xml:space="preserve"> spent our time (lives)</w:t>
      </w:r>
      <w:r w:rsidR="00C66537" w:rsidRPr="00AA3375">
        <w:rPr>
          <w:rFonts w:ascii="Abadi MT Condensed Light" w:hAnsi="Abadi MT Condensed Light" w:cs="Times New Roman"/>
          <w:szCs w:val="24"/>
        </w:rPr>
        <w:t xml:space="preserve"> with </w:t>
      </w:r>
      <w:r w:rsidR="00863CEA" w:rsidRPr="00AA3375">
        <w:rPr>
          <w:rFonts w:ascii="Abadi MT Condensed Light" w:hAnsi="Abadi MT Condensed Light" w:cs="Times New Roman"/>
          <w:szCs w:val="24"/>
        </w:rPr>
        <w:t xml:space="preserve">the </w:t>
      </w:r>
      <w:r w:rsidR="00C66537" w:rsidRPr="00AA3375">
        <w:rPr>
          <w:rFonts w:ascii="Abadi MT Condensed Light" w:hAnsi="Abadi MT Condensed Light" w:cs="Times New Roman"/>
          <w:szCs w:val="24"/>
        </w:rPr>
        <w:t xml:space="preserve">knowledge or </w:t>
      </w:r>
      <w:r w:rsidR="00185F45" w:rsidRPr="00AA3375">
        <w:rPr>
          <w:rFonts w:ascii="Abadi MT Condensed Light" w:hAnsi="Abadi MT Condensed Light" w:cs="Times New Roman"/>
          <w:szCs w:val="24"/>
        </w:rPr>
        <w:t>unawares.</w:t>
      </w:r>
      <w:r w:rsidR="00775523" w:rsidRPr="00AA3375">
        <w:rPr>
          <w:rFonts w:ascii="Abadi MT Condensed Light" w:hAnsi="Abadi MT Condensed Light" w:cs="Times New Roman"/>
          <w:szCs w:val="24"/>
        </w:rPr>
        <w:t xml:space="preserve"> You may toss the matrix and scan it to </w:t>
      </w:r>
      <w:r w:rsidR="00BF15BF" w:rsidRPr="00AA3375">
        <w:rPr>
          <w:rFonts w:ascii="Abadi MT Condensed Light" w:hAnsi="Abadi MT Condensed Light" w:cs="Times New Roman"/>
          <w:szCs w:val="24"/>
        </w:rPr>
        <w:t>the truth in it. (You are nodding</w:t>
      </w:r>
      <w:r w:rsidR="00270ADD" w:rsidRPr="00AA3375">
        <w:rPr>
          <w:rFonts w:ascii="Abadi MT Condensed Light" w:hAnsi="Abadi MT Condensed Light" w:cs="Times New Roman"/>
          <w:szCs w:val="24"/>
        </w:rPr>
        <w:t>).</w:t>
      </w:r>
    </w:p>
    <w:p w14:paraId="233C7D4A" w14:textId="77777777" w:rsidR="00056D9F" w:rsidRPr="00AA3375" w:rsidRDefault="00270AD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However, the matrix is supposed </w:t>
      </w:r>
      <w:r w:rsidR="0051522E" w:rsidRPr="00AA3375">
        <w:rPr>
          <w:rFonts w:ascii="Abadi MT Condensed Light" w:hAnsi="Abadi MT Condensed Light" w:cs="Times New Roman"/>
          <w:szCs w:val="24"/>
        </w:rPr>
        <w:t>to help you fix your life and plan it for you and the people close to you</w:t>
      </w:r>
      <w:r w:rsidR="00056D9F" w:rsidRPr="00AA3375">
        <w:rPr>
          <w:rFonts w:ascii="Abadi MT Condensed Light" w:hAnsi="Abadi MT Condensed Light" w:cs="Times New Roman"/>
          <w:szCs w:val="24"/>
        </w:rPr>
        <w:t>.</w:t>
      </w:r>
    </w:p>
    <w:p w14:paraId="629F4CE8" w14:textId="06E4DC50" w:rsidR="00056D9F" w:rsidRPr="00AA3375" w:rsidRDefault="00056D9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first quadrant 1</w:t>
      </w:r>
      <w:r w:rsidR="00D12475" w:rsidRPr="00AA3375">
        <w:rPr>
          <w:rFonts w:ascii="Abadi MT Condensed Light" w:hAnsi="Abadi MT Condensed Light" w:cs="Times New Roman"/>
          <w:szCs w:val="24"/>
        </w:rPr>
        <w:t xml:space="preserve"> is Urgent,</w:t>
      </w:r>
      <w:r w:rsidR="00E864C0" w:rsidRPr="00AA3375">
        <w:rPr>
          <w:rFonts w:ascii="Abadi MT Condensed Light" w:hAnsi="Abadi MT Condensed Light" w:cs="Times New Roman"/>
          <w:szCs w:val="24"/>
        </w:rPr>
        <w:t xml:space="preserve"> must </w:t>
      </w:r>
      <w:r w:rsidR="0095605D" w:rsidRPr="00AA3375">
        <w:rPr>
          <w:rFonts w:ascii="Abadi MT Condensed Light" w:hAnsi="Abadi MT Condensed Light" w:cs="Times New Roman"/>
          <w:szCs w:val="24"/>
        </w:rPr>
        <w:t>fix now</w:t>
      </w:r>
      <w:r w:rsidR="00863CEA" w:rsidRPr="00AA3375">
        <w:rPr>
          <w:rFonts w:ascii="Abadi MT Condensed Light" w:hAnsi="Abadi MT Condensed Light" w:cs="Times New Roman"/>
          <w:szCs w:val="24"/>
        </w:rPr>
        <w:t>,</w:t>
      </w:r>
      <w:r w:rsidR="0095605D" w:rsidRPr="00AA3375">
        <w:rPr>
          <w:rFonts w:ascii="Abadi MT Condensed Light" w:hAnsi="Abadi MT Condensed Light" w:cs="Times New Roman"/>
          <w:szCs w:val="24"/>
        </w:rPr>
        <w:t xml:space="preserve"> </w:t>
      </w:r>
      <w:r w:rsidR="001D4517" w:rsidRPr="00AA3375">
        <w:rPr>
          <w:rFonts w:ascii="Abadi MT Condensed Light" w:hAnsi="Abadi MT Condensed Light" w:cs="Times New Roman"/>
          <w:szCs w:val="24"/>
        </w:rPr>
        <w:t>e.g.,</w:t>
      </w:r>
      <w:r w:rsidR="0095605D" w:rsidRPr="00AA3375">
        <w:rPr>
          <w:rFonts w:ascii="Abadi MT Condensed Light" w:hAnsi="Abadi MT Condensed Light" w:cs="Times New Roman"/>
          <w:szCs w:val="24"/>
        </w:rPr>
        <w:t xml:space="preserve"> Fire or deadlines to meet.</w:t>
      </w:r>
    </w:p>
    <w:p w14:paraId="145655FF" w14:textId="466BDA4F" w:rsidR="0095605D" w:rsidRPr="00AA3375" w:rsidRDefault="00D24B5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Quadrant 2-You may plan</w:t>
      </w:r>
      <w:r w:rsidR="008157D3" w:rsidRPr="00AA3375">
        <w:rPr>
          <w:rFonts w:ascii="Abadi MT Condensed Light" w:hAnsi="Abadi MT Condensed Light" w:cs="Times New Roman"/>
          <w:szCs w:val="24"/>
        </w:rPr>
        <w:t xml:space="preserve"> or </w:t>
      </w:r>
      <w:r w:rsidRPr="00AA3375">
        <w:rPr>
          <w:rFonts w:ascii="Abadi MT Condensed Light" w:hAnsi="Abadi MT Condensed Light" w:cs="Times New Roman"/>
          <w:szCs w:val="24"/>
        </w:rPr>
        <w:t xml:space="preserve">schedule </w:t>
      </w:r>
      <w:r w:rsidR="00954B71" w:rsidRPr="00AA3375">
        <w:rPr>
          <w:rFonts w:ascii="Abadi MT Condensed Light" w:hAnsi="Abadi MT Condensed Light" w:cs="Times New Roman"/>
          <w:szCs w:val="24"/>
        </w:rPr>
        <w:t xml:space="preserve">this for execution before it moves to quadrant </w:t>
      </w:r>
      <w:r w:rsidR="00F740F1" w:rsidRPr="00AA3375">
        <w:rPr>
          <w:rFonts w:ascii="Abadi MT Condensed Light" w:hAnsi="Abadi MT Condensed Light" w:cs="Times New Roman"/>
          <w:szCs w:val="24"/>
        </w:rPr>
        <w:t>1</w:t>
      </w:r>
    </w:p>
    <w:p w14:paraId="4F2DD8D3" w14:textId="6B159677" w:rsidR="00F740F1" w:rsidRPr="00AA3375" w:rsidRDefault="00F740F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Quadrant 3 is Urgent </w:t>
      </w:r>
      <w:r w:rsidR="00591DC3" w:rsidRPr="00AA3375">
        <w:rPr>
          <w:rFonts w:ascii="Abadi MT Condensed Light" w:hAnsi="Abadi MT Condensed Light" w:cs="Times New Roman"/>
          <w:szCs w:val="24"/>
        </w:rPr>
        <w:t xml:space="preserve">but might not be as important now; </w:t>
      </w:r>
      <w:r w:rsidR="00585B19" w:rsidRPr="00AA3375">
        <w:rPr>
          <w:rFonts w:ascii="Abadi MT Condensed Light" w:hAnsi="Abadi MT Condensed Light" w:cs="Times New Roman"/>
          <w:szCs w:val="24"/>
        </w:rPr>
        <w:t xml:space="preserve">this is ‘not </w:t>
      </w:r>
      <w:r w:rsidR="007A7038" w:rsidRPr="00AA3375">
        <w:rPr>
          <w:rFonts w:ascii="Abadi MT Condensed Light" w:hAnsi="Abadi MT Condensed Light" w:cs="Times New Roman"/>
          <w:szCs w:val="24"/>
        </w:rPr>
        <w:t>you</w:t>
      </w:r>
      <w:r w:rsidR="00585B19" w:rsidRPr="00AA3375">
        <w:rPr>
          <w:rFonts w:ascii="Abadi MT Condensed Light" w:hAnsi="Abadi MT Condensed Light" w:cs="Times New Roman"/>
          <w:szCs w:val="24"/>
        </w:rPr>
        <w:t xml:space="preserve"> must handle'</w:t>
      </w:r>
      <w:r w:rsidR="000D2F64" w:rsidRPr="00AA3375">
        <w:rPr>
          <w:rFonts w:ascii="Abadi MT Condensed Light" w:hAnsi="Abadi MT Condensed Light" w:cs="Times New Roman"/>
          <w:szCs w:val="24"/>
        </w:rPr>
        <w:t xml:space="preserve"> though it might</w:t>
      </w:r>
      <w:r w:rsidR="00702607" w:rsidRPr="00AA3375">
        <w:rPr>
          <w:rFonts w:ascii="Abadi MT Condensed Light" w:hAnsi="Abadi MT Condensed Light" w:cs="Times New Roman"/>
          <w:szCs w:val="24"/>
        </w:rPr>
        <w:t xml:space="preserve"> affect your social life</w:t>
      </w:r>
      <w:r w:rsidR="00823B3D" w:rsidRPr="00AA3375">
        <w:rPr>
          <w:rFonts w:ascii="Abadi MT Condensed Light" w:hAnsi="Abadi MT Condensed Light" w:cs="Times New Roman"/>
          <w:szCs w:val="24"/>
        </w:rPr>
        <w:t xml:space="preserve"> or </w:t>
      </w:r>
      <w:r w:rsidR="00702607" w:rsidRPr="00AA3375">
        <w:rPr>
          <w:rFonts w:ascii="Abadi MT Condensed Light" w:hAnsi="Abadi MT Condensed Light" w:cs="Times New Roman"/>
          <w:szCs w:val="24"/>
        </w:rPr>
        <w:t xml:space="preserve">work </w:t>
      </w:r>
      <w:r w:rsidR="00823B3D" w:rsidRPr="00AA3375">
        <w:rPr>
          <w:rFonts w:ascii="Abadi MT Condensed Light" w:hAnsi="Abadi MT Condensed Light" w:cs="Times New Roman"/>
          <w:szCs w:val="24"/>
        </w:rPr>
        <w:t>life;</w:t>
      </w:r>
      <w:r w:rsidR="00122E46" w:rsidRPr="00AA3375">
        <w:rPr>
          <w:rFonts w:ascii="Abadi MT Condensed Light" w:hAnsi="Abadi MT Condensed Light" w:cs="Times New Roman"/>
          <w:szCs w:val="24"/>
        </w:rPr>
        <w:t xml:space="preserve"> delegate and shift the blame</w:t>
      </w:r>
      <w:r w:rsidR="00863CEA" w:rsidRPr="00AA3375">
        <w:rPr>
          <w:rFonts w:ascii="Abadi MT Condensed Light" w:hAnsi="Abadi MT Condensed Light" w:cs="Times New Roman"/>
          <w:szCs w:val="24"/>
        </w:rPr>
        <w:t>,</w:t>
      </w:r>
      <w:r w:rsidR="00122E46" w:rsidRPr="00AA3375">
        <w:rPr>
          <w:rFonts w:ascii="Abadi MT Condensed Light" w:hAnsi="Abadi MT Condensed Light" w:cs="Times New Roman"/>
          <w:szCs w:val="24"/>
        </w:rPr>
        <w:t xml:space="preserve"> but you </w:t>
      </w:r>
      <w:r w:rsidR="00863CEA" w:rsidRPr="00AA3375">
        <w:rPr>
          <w:rFonts w:ascii="Abadi MT Condensed Light" w:hAnsi="Abadi MT Condensed Light" w:cs="Times New Roman"/>
          <w:szCs w:val="24"/>
        </w:rPr>
        <w:t xml:space="preserve">are </w:t>
      </w:r>
      <w:r w:rsidR="00122E46" w:rsidRPr="00AA3375">
        <w:rPr>
          <w:rFonts w:ascii="Abadi MT Condensed Light" w:hAnsi="Abadi MT Condensed Light" w:cs="Times New Roman"/>
          <w:szCs w:val="24"/>
        </w:rPr>
        <w:t xml:space="preserve">still </w:t>
      </w:r>
      <w:r w:rsidR="005E2494" w:rsidRPr="00AA3375">
        <w:rPr>
          <w:rFonts w:ascii="Abadi MT Condensed Light" w:hAnsi="Abadi MT Condensed Light" w:cs="Times New Roman"/>
          <w:szCs w:val="24"/>
        </w:rPr>
        <w:t>indebted to responsibility.</w:t>
      </w:r>
    </w:p>
    <w:p w14:paraId="2CE3F18B" w14:textId="6FCC7035" w:rsidR="000D2F64" w:rsidRPr="00AA3375" w:rsidRDefault="001515D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Last quadrant </w:t>
      </w:r>
      <w:r w:rsidR="00863CEA" w:rsidRPr="00AA3375">
        <w:rPr>
          <w:rFonts w:ascii="Abadi MT Condensed Light" w:hAnsi="Abadi MT Condensed Light" w:cs="Times New Roman"/>
          <w:szCs w:val="24"/>
        </w:rPr>
        <w:t>four</w:t>
      </w:r>
      <w:r w:rsidRPr="00AA3375">
        <w:rPr>
          <w:rFonts w:ascii="Abadi MT Condensed Light" w:hAnsi="Abadi MT Condensed Light" w:cs="Times New Roman"/>
          <w:szCs w:val="24"/>
        </w:rPr>
        <w:t xml:space="preserve"> is not work</w:t>
      </w:r>
      <w:r w:rsidR="00863CEA" w:rsidRPr="00AA3375">
        <w:rPr>
          <w:rFonts w:ascii="Abadi MT Condensed Light" w:hAnsi="Abadi MT Condensed Light" w:cs="Times New Roman"/>
          <w:szCs w:val="24"/>
        </w:rPr>
        <w:t>-</w:t>
      </w:r>
      <w:r w:rsidRPr="00AA3375">
        <w:rPr>
          <w:rFonts w:ascii="Abadi MT Condensed Light" w:hAnsi="Abadi MT Condensed Light" w:cs="Times New Roman"/>
          <w:szCs w:val="24"/>
        </w:rPr>
        <w:t>oriented</w:t>
      </w:r>
      <w:r w:rsidR="00B07709" w:rsidRPr="00AA3375">
        <w:rPr>
          <w:rFonts w:ascii="Abadi MT Condensed Light" w:hAnsi="Abadi MT Condensed Light" w:cs="Times New Roman"/>
          <w:szCs w:val="24"/>
        </w:rPr>
        <w:t xml:space="preserve">, and it </w:t>
      </w:r>
      <w:r w:rsidR="007A7038" w:rsidRPr="00AA3375">
        <w:rPr>
          <w:rFonts w:ascii="Abadi MT Condensed Light" w:hAnsi="Abadi MT Condensed Light" w:cs="Times New Roman"/>
          <w:szCs w:val="24"/>
        </w:rPr>
        <w:t>can</w:t>
      </w:r>
      <w:r w:rsidR="00B07709" w:rsidRPr="00AA3375">
        <w:rPr>
          <w:rFonts w:ascii="Abadi MT Condensed Light" w:hAnsi="Abadi MT Condensed Light" w:cs="Times New Roman"/>
          <w:szCs w:val="24"/>
        </w:rPr>
        <w:t xml:space="preserve"> wait to be done</w:t>
      </w:r>
      <w:r w:rsidR="007A7038" w:rsidRPr="00AA3375">
        <w:rPr>
          <w:rFonts w:ascii="Abadi MT Condensed Light" w:hAnsi="Abadi MT Condensed Light" w:cs="Times New Roman"/>
          <w:szCs w:val="24"/>
        </w:rPr>
        <w:t xml:space="preserve"> later</w:t>
      </w:r>
      <w:r w:rsidR="00FE5568" w:rsidRPr="00AA3375">
        <w:rPr>
          <w:rFonts w:ascii="Abadi MT Condensed Light" w:hAnsi="Abadi MT Condensed Light" w:cs="Times New Roman"/>
          <w:szCs w:val="24"/>
        </w:rPr>
        <w:t xml:space="preserve"> in your life,</w:t>
      </w:r>
    </w:p>
    <w:p w14:paraId="3FB621A3" w14:textId="517D90CD" w:rsidR="0077609F" w:rsidRPr="00AA3375" w:rsidRDefault="00D1247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Now,</w:t>
      </w:r>
      <w:r w:rsidR="0077609F" w:rsidRPr="00AA3375">
        <w:rPr>
          <w:rFonts w:ascii="Abadi MT Condensed Light" w:hAnsi="Abadi MT Condensed Light" w:cs="Times New Roman"/>
          <w:szCs w:val="24"/>
        </w:rPr>
        <w:t xml:space="preserve"> try to understand how the time quadrant </w:t>
      </w:r>
      <w:r w:rsidR="00863CEA" w:rsidRPr="00AA3375">
        <w:rPr>
          <w:rFonts w:ascii="Abadi MT Condensed Light" w:hAnsi="Abadi MT Condensed Light" w:cs="Times New Roman"/>
          <w:szCs w:val="24"/>
        </w:rPr>
        <w:t>affects</w:t>
      </w:r>
      <w:r w:rsidRPr="00AA3375">
        <w:rPr>
          <w:rFonts w:ascii="Abadi MT Condensed Light" w:hAnsi="Abadi MT Condensed Light" w:cs="Times New Roman"/>
          <w:szCs w:val="24"/>
        </w:rPr>
        <w:t xml:space="preserve"> you so that you avoid wasteful engagements with your precious time</w:t>
      </w:r>
      <w:r w:rsidR="00B07709" w:rsidRPr="00AA3375">
        <w:rPr>
          <w:rFonts w:ascii="Abadi MT Condensed Light" w:hAnsi="Abadi MT Condensed Light" w:cs="Times New Roman"/>
          <w:szCs w:val="24"/>
        </w:rPr>
        <w:t>. There is value in quality</w:t>
      </w:r>
    </w:p>
    <w:p w14:paraId="49353046" w14:textId="2910E465" w:rsidR="00DF019B" w:rsidRPr="00AA3375" w:rsidRDefault="00FE556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Through </w:t>
      </w:r>
      <w:r w:rsidR="001D49D0" w:rsidRPr="00AA3375">
        <w:rPr>
          <w:rFonts w:ascii="Abadi MT Condensed Light" w:hAnsi="Abadi MT Condensed Light" w:cs="Times New Roman"/>
          <w:szCs w:val="24"/>
        </w:rPr>
        <w:t>this</w:t>
      </w:r>
      <w:r w:rsidR="00863CEA" w:rsidRPr="00AA3375">
        <w:rPr>
          <w:rFonts w:ascii="Abadi MT Condensed Light" w:hAnsi="Abadi MT Condensed Light" w:cs="Times New Roman"/>
          <w:szCs w:val="24"/>
        </w:rPr>
        <w:t>,</w:t>
      </w:r>
      <w:r w:rsidR="001D49D0" w:rsidRPr="00AA3375">
        <w:rPr>
          <w:rFonts w:ascii="Abadi MT Condensed Light" w:hAnsi="Abadi MT Condensed Light" w:cs="Times New Roman"/>
          <w:szCs w:val="24"/>
        </w:rPr>
        <w:t xml:space="preserve"> you</w:t>
      </w:r>
      <w:r w:rsidR="001173E7" w:rsidRPr="00AA3375">
        <w:rPr>
          <w:rFonts w:ascii="Abadi MT Condensed Light" w:hAnsi="Abadi MT Condensed Light" w:cs="Times New Roman"/>
          <w:szCs w:val="24"/>
        </w:rPr>
        <w:t xml:space="preserve"> are bound to</w:t>
      </w:r>
      <w:r w:rsidRPr="00AA3375">
        <w:rPr>
          <w:rFonts w:ascii="Abadi MT Condensed Light" w:hAnsi="Abadi MT Condensed Light" w:cs="Times New Roman"/>
          <w:szCs w:val="24"/>
        </w:rPr>
        <w:t xml:space="preserve"> i</w:t>
      </w:r>
      <w:r w:rsidR="001D49D0" w:rsidRPr="00AA3375">
        <w:rPr>
          <w:rFonts w:ascii="Abadi MT Condensed Light" w:hAnsi="Abadi MT Condensed Light" w:cs="Times New Roman"/>
          <w:szCs w:val="24"/>
        </w:rPr>
        <w:t>n</w:t>
      </w:r>
      <w:r w:rsidRPr="00AA3375">
        <w:rPr>
          <w:rFonts w:ascii="Abadi MT Condensed Light" w:hAnsi="Abadi MT Condensed Light" w:cs="Times New Roman"/>
          <w:szCs w:val="24"/>
        </w:rPr>
        <w:t xml:space="preserve">crease </w:t>
      </w:r>
      <w:r w:rsidR="001D49D0" w:rsidRPr="00AA3375">
        <w:rPr>
          <w:rFonts w:ascii="Abadi MT Condensed Light" w:hAnsi="Abadi MT Condensed Light" w:cs="Times New Roman"/>
          <w:szCs w:val="24"/>
        </w:rPr>
        <w:t>y</w:t>
      </w:r>
      <w:r w:rsidR="00BC4E50" w:rsidRPr="00AA3375">
        <w:rPr>
          <w:rFonts w:ascii="Abadi MT Condensed Light" w:hAnsi="Abadi MT Condensed Light" w:cs="Times New Roman"/>
          <w:szCs w:val="24"/>
        </w:rPr>
        <w:t>our effectiveness and p</w:t>
      </w:r>
      <w:r w:rsidR="001D49D0" w:rsidRPr="00AA3375">
        <w:rPr>
          <w:rFonts w:ascii="Abadi MT Condensed Light" w:hAnsi="Abadi MT Condensed Light" w:cs="Times New Roman"/>
          <w:szCs w:val="24"/>
        </w:rPr>
        <w:t>roductivity</w:t>
      </w:r>
      <w:r w:rsidR="00BC4E50" w:rsidRPr="00AA3375">
        <w:rPr>
          <w:rFonts w:ascii="Abadi MT Condensed Light" w:hAnsi="Abadi MT Condensed Light" w:cs="Times New Roman"/>
          <w:szCs w:val="24"/>
        </w:rPr>
        <w:t>.</w:t>
      </w:r>
    </w:p>
    <w:p w14:paraId="1889C0E7" w14:textId="77777777" w:rsidR="0057355A" w:rsidRPr="00AA3375" w:rsidRDefault="0057355A"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77BA1EBA" w14:textId="77777777" w:rsidR="00DF019B" w:rsidRPr="00AA3375" w:rsidRDefault="00DF019B" w:rsidP="00CC5E28">
      <w:pPr>
        <w:pStyle w:val="Heading1"/>
        <w:rPr>
          <w:rFonts w:ascii="Abadi MT Condensed Light" w:hAnsi="Abadi MT Condensed Light"/>
        </w:rPr>
      </w:pPr>
      <w:bookmarkStart w:id="108" w:name="_Toc69903292"/>
      <w:r w:rsidRPr="00AA3375">
        <w:rPr>
          <w:rFonts w:ascii="Abadi MT Condensed Light" w:hAnsi="Abadi MT Condensed Light"/>
        </w:rPr>
        <w:lastRenderedPageBreak/>
        <w:t>QUALITY versus QUANTITY</w:t>
      </w:r>
      <w:bookmarkEnd w:id="108"/>
    </w:p>
    <w:p w14:paraId="3A39CA58" w14:textId="77777777" w:rsidR="00DF019B" w:rsidRPr="00AA3375" w:rsidRDefault="00EA2EC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Quantity is big and bulky </w:t>
      </w:r>
      <w:r w:rsidR="00691169" w:rsidRPr="00AA3375">
        <w:rPr>
          <w:rFonts w:ascii="Abadi MT Condensed Light" w:hAnsi="Abadi MT Condensed Light" w:cs="Times New Roman"/>
          <w:szCs w:val="24"/>
        </w:rPr>
        <w:t>or large in amount.</w:t>
      </w:r>
    </w:p>
    <w:p w14:paraId="37D372BB" w14:textId="22ED7802" w:rsidR="000C681D" w:rsidRPr="00AA3375" w:rsidRDefault="007A703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Quality is seasoned, </w:t>
      </w:r>
      <w:r w:rsidR="00691169" w:rsidRPr="00AA3375">
        <w:rPr>
          <w:rFonts w:ascii="Abadi MT Condensed Light" w:hAnsi="Abadi MT Condensed Light" w:cs="Times New Roman"/>
          <w:szCs w:val="24"/>
        </w:rPr>
        <w:t>detailed</w:t>
      </w:r>
      <w:r w:rsidR="00863CEA" w:rsidRPr="00AA3375">
        <w:rPr>
          <w:rFonts w:ascii="Abadi MT Condensed Light" w:hAnsi="Abadi MT Condensed Light" w:cs="Times New Roman"/>
          <w:szCs w:val="24"/>
        </w:rPr>
        <w:t>,</w:t>
      </w:r>
      <w:r w:rsidR="00691169" w:rsidRPr="00AA3375">
        <w:rPr>
          <w:rFonts w:ascii="Abadi MT Condensed Light" w:hAnsi="Abadi MT Condensed Light" w:cs="Times New Roman"/>
          <w:szCs w:val="24"/>
        </w:rPr>
        <w:t xml:space="preserve"> </w:t>
      </w:r>
      <w:r w:rsidR="00731CB0" w:rsidRPr="00AA3375">
        <w:rPr>
          <w:rFonts w:ascii="Abadi MT Condensed Light" w:hAnsi="Abadi MT Condensed Light" w:cs="Times New Roman"/>
          <w:szCs w:val="24"/>
        </w:rPr>
        <w:t xml:space="preserve">and specified </w:t>
      </w:r>
      <w:r w:rsidR="001C49D8" w:rsidRPr="00AA3375">
        <w:rPr>
          <w:rFonts w:ascii="Abadi MT Condensed Light" w:hAnsi="Abadi MT Condensed Light" w:cs="Times New Roman"/>
          <w:szCs w:val="24"/>
        </w:rPr>
        <w:t xml:space="preserve">regardless of the amount- with </w:t>
      </w:r>
      <w:r w:rsidR="00863CEA" w:rsidRPr="00AA3375">
        <w:rPr>
          <w:rFonts w:ascii="Abadi MT Condensed Light" w:hAnsi="Abadi MT Condensed Light" w:cs="Times New Roman"/>
          <w:szCs w:val="24"/>
        </w:rPr>
        <w:t xml:space="preserve">a better </w:t>
      </w:r>
      <w:r w:rsidR="000C681D" w:rsidRPr="00AA3375">
        <w:rPr>
          <w:rFonts w:ascii="Abadi MT Condensed Light" w:hAnsi="Abadi MT Condensed Light" w:cs="Times New Roman"/>
          <w:szCs w:val="24"/>
        </w:rPr>
        <w:t>value.</w:t>
      </w:r>
    </w:p>
    <w:p w14:paraId="67B53EAA" w14:textId="368FBAD0" w:rsidR="001C49D8" w:rsidRPr="00AA3375" w:rsidRDefault="000C681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w:t>
      </w:r>
      <w:r w:rsidR="008401C8" w:rsidRPr="00AA3375">
        <w:rPr>
          <w:rFonts w:ascii="Abadi MT Condensed Light" w:hAnsi="Abadi MT Condensed Light" w:cs="Times New Roman"/>
          <w:szCs w:val="24"/>
        </w:rPr>
        <w:t xml:space="preserve">ere is </w:t>
      </w:r>
      <w:r w:rsidR="003F25B7" w:rsidRPr="00AA3375">
        <w:rPr>
          <w:rFonts w:ascii="Abadi MT Condensed Light" w:hAnsi="Abadi MT Condensed Light" w:cs="Times New Roman"/>
          <w:szCs w:val="24"/>
        </w:rPr>
        <w:t xml:space="preserve">always a </w:t>
      </w:r>
      <w:r w:rsidR="008401C8" w:rsidRPr="00AA3375">
        <w:rPr>
          <w:rFonts w:ascii="Abadi MT Condensed Light" w:hAnsi="Abadi MT Condensed Light" w:cs="Times New Roman"/>
          <w:szCs w:val="24"/>
        </w:rPr>
        <w:t xml:space="preserve">craving for Quantity, some </w:t>
      </w:r>
      <w:r w:rsidR="003F25B7" w:rsidRPr="00AA3375">
        <w:rPr>
          <w:rFonts w:ascii="Abadi MT Condensed Light" w:hAnsi="Abadi MT Condensed Light" w:cs="Times New Roman"/>
          <w:szCs w:val="24"/>
        </w:rPr>
        <w:t xml:space="preserve">big </w:t>
      </w:r>
      <w:r w:rsidR="008401C8" w:rsidRPr="00AA3375">
        <w:rPr>
          <w:rFonts w:ascii="Abadi MT Condensed Light" w:hAnsi="Abadi MT Condensed Light" w:cs="Times New Roman"/>
          <w:szCs w:val="24"/>
        </w:rPr>
        <w:t>amount in everything</w:t>
      </w:r>
      <w:r w:rsidR="00863CEA" w:rsidRPr="00AA3375">
        <w:rPr>
          <w:rFonts w:ascii="Abadi MT Condensed Light" w:hAnsi="Abadi MT Condensed Light" w:cs="Times New Roman"/>
          <w:szCs w:val="24"/>
        </w:rPr>
        <w:t>,</w:t>
      </w:r>
      <w:r w:rsidR="008401C8" w:rsidRPr="00AA3375">
        <w:rPr>
          <w:rFonts w:ascii="Abadi MT Condensed Light" w:hAnsi="Abadi MT Condensed Light" w:cs="Times New Roman"/>
          <w:szCs w:val="24"/>
        </w:rPr>
        <w:t xml:space="preserve"> </w:t>
      </w:r>
      <w:r w:rsidR="00A823E3" w:rsidRPr="00AA3375">
        <w:rPr>
          <w:rFonts w:ascii="Abadi MT Condensed Light" w:hAnsi="Abadi MT Condensed Light" w:cs="Times New Roman"/>
          <w:szCs w:val="24"/>
        </w:rPr>
        <w:t xml:space="preserve">but every time Quality is </w:t>
      </w:r>
      <w:r w:rsidR="00BE4584" w:rsidRPr="00AA3375">
        <w:rPr>
          <w:rFonts w:ascii="Abadi MT Condensed Light" w:hAnsi="Abadi MT Condensed Light" w:cs="Times New Roman"/>
          <w:szCs w:val="24"/>
        </w:rPr>
        <w:t>indispensable</w:t>
      </w:r>
      <w:r w:rsidR="00863CEA" w:rsidRPr="00AA3375">
        <w:rPr>
          <w:rFonts w:ascii="Abadi MT Condensed Light" w:hAnsi="Abadi MT Condensed Light" w:cs="Times New Roman"/>
          <w:szCs w:val="24"/>
        </w:rPr>
        <w:t>,</w:t>
      </w:r>
      <w:r w:rsidR="00BE4584" w:rsidRPr="00AA3375">
        <w:rPr>
          <w:rFonts w:ascii="Abadi MT Condensed Light" w:hAnsi="Abadi MT Condensed Light" w:cs="Times New Roman"/>
          <w:szCs w:val="24"/>
        </w:rPr>
        <w:t xml:space="preserve"> and it cannot be overlooked </w:t>
      </w:r>
    </w:p>
    <w:p w14:paraId="2F31E4D6" w14:textId="3C141FCC" w:rsidR="00536E70" w:rsidRPr="00AA3375" w:rsidRDefault="00536E7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Quality of a product outrides the test of time</w:t>
      </w:r>
      <w:r w:rsidR="00E459AA" w:rsidRPr="00AA3375">
        <w:rPr>
          <w:rFonts w:ascii="Abadi MT Condensed Light" w:hAnsi="Abadi MT Condensed Light" w:cs="Times New Roman"/>
          <w:szCs w:val="24"/>
        </w:rPr>
        <w:t xml:space="preserve">; </w:t>
      </w:r>
      <w:r w:rsidR="000202F4" w:rsidRPr="00AA3375">
        <w:rPr>
          <w:rFonts w:ascii="Abadi MT Condensed Light" w:hAnsi="Abadi MT Condensed Light" w:cs="Times New Roman"/>
          <w:szCs w:val="24"/>
        </w:rPr>
        <w:t>but</w:t>
      </w:r>
      <w:r w:rsidR="005C7FDD" w:rsidRPr="00AA3375">
        <w:rPr>
          <w:rFonts w:ascii="Abadi MT Condensed Light" w:hAnsi="Abadi MT Condensed Light" w:cs="Times New Roman"/>
          <w:szCs w:val="24"/>
        </w:rPr>
        <w:t xml:space="preserve"> quality has</w:t>
      </w:r>
      <w:r w:rsidR="000202F4" w:rsidRPr="00AA3375">
        <w:rPr>
          <w:rFonts w:ascii="Abadi MT Condensed Light" w:hAnsi="Abadi MT Condensed Light" w:cs="Times New Roman"/>
          <w:szCs w:val="24"/>
        </w:rPr>
        <w:t xml:space="preserve"> far much</w:t>
      </w:r>
      <w:r w:rsidR="005C7FDD" w:rsidRPr="00AA3375">
        <w:rPr>
          <w:rFonts w:ascii="Abadi MT Condensed Light" w:hAnsi="Abadi MT Condensed Light" w:cs="Times New Roman"/>
          <w:szCs w:val="24"/>
        </w:rPr>
        <w:t xml:space="preserve"> better fulfi</w:t>
      </w:r>
      <w:r w:rsidR="00863CEA" w:rsidRPr="00AA3375">
        <w:rPr>
          <w:rFonts w:ascii="Abadi MT Condensed Light" w:hAnsi="Abadi MT Condensed Light" w:cs="Times New Roman"/>
          <w:szCs w:val="24"/>
        </w:rPr>
        <w:t>l</w:t>
      </w:r>
      <w:r w:rsidR="005C7FDD" w:rsidRPr="00AA3375">
        <w:rPr>
          <w:rFonts w:ascii="Abadi MT Condensed Light" w:hAnsi="Abadi MT Condensed Light" w:cs="Times New Roman"/>
          <w:szCs w:val="24"/>
        </w:rPr>
        <w:t>lment and satisfaction</w:t>
      </w:r>
      <w:r w:rsidR="00F80991" w:rsidRPr="00AA3375">
        <w:rPr>
          <w:rFonts w:ascii="Abadi MT Condensed Light" w:hAnsi="Abadi MT Condensed Light" w:cs="Times New Roman"/>
          <w:szCs w:val="24"/>
        </w:rPr>
        <w:t>.</w:t>
      </w:r>
    </w:p>
    <w:p w14:paraId="2824C0DB" w14:textId="19B366C6" w:rsidR="00F80991" w:rsidRPr="00AA3375" w:rsidRDefault="00F8099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Quality at some point</w:t>
      </w:r>
      <w:r w:rsidR="00097645" w:rsidRPr="00AA3375">
        <w:rPr>
          <w:rFonts w:ascii="Abadi MT Condensed Light" w:hAnsi="Abadi MT Condensed Light" w:cs="Times New Roman"/>
          <w:szCs w:val="24"/>
        </w:rPr>
        <w:t xml:space="preserve"> might never outweigh Quantity</w:t>
      </w:r>
      <w:r w:rsidR="00863CEA" w:rsidRPr="00AA3375">
        <w:rPr>
          <w:rFonts w:ascii="Abadi MT Condensed Light" w:hAnsi="Abadi MT Condensed Light" w:cs="Times New Roman"/>
          <w:szCs w:val="24"/>
        </w:rPr>
        <w:t>,</w:t>
      </w:r>
      <w:r w:rsidR="00097645" w:rsidRPr="00AA3375">
        <w:rPr>
          <w:rFonts w:ascii="Abadi MT Condensed Light" w:hAnsi="Abadi MT Condensed Light" w:cs="Times New Roman"/>
          <w:szCs w:val="24"/>
        </w:rPr>
        <w:t xml:space="preserve"> </w:t>
      </w:r>
      <w:r w:rsidR="007B7331" w:rsidRPr="00AA3375">
        <w:rPr>
          <w:rFonts w:ascii="Abadi MT Condensed Light" w:hAnsi="Abadi MT Condensed Light" w:cs="Times New Roman"/>
          <w:szCs w:val="24"/>
        </w:rPr>
        <w:t xml:space="preserve">but </w:t>
      </w:r>
      <w:r w:rsidR="00823B3D" w:rsidRPr="00AA3375">
        <w:rPr>
          <w:rFonts w:ascii="Abadi MT Condensed Light" w:hAnsi="Abadi MT Condensed Light" w:cs="Times New Roman"/>
          <w:szCs w:val="24"/>
        </w:rPr>
        <w:t>it</w:t>
      </w:r>
      <w:r w:rsidR="007B7331" w:rsidRPr="00AA3375">
        <w:rPr>
          <w:rFonts w:ascii="Abadi MT Condensed Light" w:hAnsi="Abadi MT Condensed Light" w:cs="Times New Roman"/>
          <w:szCs w:val="24"/>
        </w:rPr>
        <w:t xml:space="preserve"> is wholesome.</w:t>
      </w:r>
    </w:p>
    <w:p w14:paraId="2507669B" w14:textId="6CA9D103" w:rsidR="00E67456" w:rsidRPr="00AA3375" w:rsidRDefault="00E6745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Quality of sleep is far much better than </w:t>
      </w:r>
      <w:r w:rsidR="00863CEA"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 xml:space="preserve">quantity </w:t>
      </w:r>
      <w:r w:rsidR="00A10EA5" w:rsidRPr="00AA3375">
        <w:rPr>
          <w:rFonts w:ascii="Abadi MT Condensed Light" w:hAnsi="Abadi MT Condensed Light" w:cs="Times New Roman"/>
          <w:szCs w:val="24"/>
        </w:rPr>
        <w:t>of sleep.</w:t>
      </w:r>
      <w:r w:rsidR="00FB23CD" w:rsidRPr="00AA3375">
        <w:rPr>
          <w:rFonts w:ascii="Abadi MT Condensed Light" w:hAnsi="Abadi MT Condensed Light" w:cs="Times New Roman"/>
          <w:szCs w:val="24"/>
        </w:rPr>
        <w:t xml:space="preserve"> </w:t>
      </w:r>
      <w:r w:rsidR="00863CEA" w:rsidRPr="00AA3375">
        <w:rPr>
          <w:rFonts w:ascii="Abadi MT Condensed Light" w:hAnsi="Abadi MT Condensed Light" w:cs="Times New Roman"/>
          <w:szCs w:val="24"/>
        </w:rPr>
        <w:t>A q</w:t>
      </w:r>
      <w:r w:rsidR="00FB23CD" w:rsidRPr="00AA3375">
        <w:rPr>
          <w:rFonts w:ascii="Abadi MT Condensed Light" w:hAnsi="Abadi MT Condensed Light" w:cs="Times New Roman"/>
          <w:szCs w:val="24"/>
        </w:rPr>
        <w:t xml:space="preserve">uality life is </w:t>
      </w:r>
      <w:r w:rsidR="00DB7D87" w:rsidRPr="00AA3375">
        <w:rPr>
          <w:rFonts w:ascii="Abadi MT Condensed Light" w:hAnsi="Abadi MT Condensed Light" w:cs="Times New Roman"/>
          <w:szCs w:val="24"/>
        </w:rPr>
        <w:t xml:space="preserve">a </w:t>
      </w:r>
      <w:r w:rsidR="00626F89" w:rsidRPr="00AA3375">
        <w:rPr>
          <w:rFonts w:ascii="Abadi MT Condensed Light" w:hAnsi="Abadi MT Condensed Light" w:cs="Times New Roman"/>
          <w:szCs w:val="24"/>
        </w:rPr>
        <w:t>well-lived</w:t>
      </w:r>
      <w:r w:rsidR="00DB7D87" w:rsidRPr="00AA3375">
        <w:rPr>
          <w:rFonts w:ascii="Abadi MT Condensed Light" w:hAnsi="Abadi MT Condensed Light" w:cs="Times New Roman"/>
          <w:szCs w:val="24"/>
        </w:rPr>
        <w:t xml:space="preserve"> life with its bulk of fulfi</w:t>
      </w:r>
      <w:r w:rsidR="00863CEA" w:rsidRPr="00AA3375">
        <w:rPr>
          <w:rFonts w:ascii="Abadi MT Condensed Light" w:hAnsi="Abadi MT Condensed Light" w:cs="Times New Roman"/>
          <w:szCs w:val="24"/>
        </w:rPr>
        <w:t>l</w:t>
      </w:r>
      <w:r w:rsidR="00DB7D87" w:rsidRPr="00AA3375">
        <w:rPr>
          <w:rFonts w:ascii="Abadi MT Condensed Light" w:hAnsi="Abadi MT Condensed Light" w:cs="Times New Roman"/>
          <w:szCs w:val="24"/>
        </w:rPr>
        <w:t xml:space="preserve">lment </w:t>
      </w:r>
      <w:r w:rsidR="00233A2D" w:rsidRPr="00AA3375">
        <w:rPr>
          <w:rFonts w:ascii="Abadi MT Condensed Light" w:hAnsi="Abadi MT Condensed Light" w:cs="Times New Roman"/>
          <w:szCs w:val="24"/>
        </w:rPr>
        <w:t>that goes a</w:t>
      </w:r>
      <w:r w:rsidR="00863CEA" w:rsidRPr="00AA3375">
        <w:rPr>
          <w:rFonts w:ascii="Abadi MT Condensed Light" w:hAnsi="Abadi MT Condensed Light" w:cs="Times New Roman"/>
          <w:szCs w:val="24"/>
        </w:rPr>
        <w:t xml:space="preserve"> </w:t>
      </w:r>
      <w:r w:rsidR="00233A2D" w:rsidRPr="00AA3375">
        <w:rPr>
          <w:rFonts w:ascii="Abadi MT Condensed Light" w:hAnsi="Abadi MT Condensed Light" w:cs="Times New Roman"/>
          <w:szCs w:val="24"/>
        </w:rPr>
        <w:t xml:space="preserve">long way without a pinch of dissatisfaction. </w:t>
      </w:r>
    </w:p>
    <w:p w14:paraId="27F80201" w14:textId="77777777" w:rsidR="00233A2D" w:rsidRPr="00AA3375" w:rsidRDefault="00233A2D"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But can we combine </w:t>
      </w:r>
      <w:r w:rsidR="00501B66" w:rsidRPr="00AA3375">
        <w:rPr>
          <w:rFonts w:ascii="Abadi MT Condensed Light" w:hAnsi="Abadi MT Condensed Light" w:cs="Times New Roman"/>
          <w:szCs w:val="24"/>
        </w:rPr>
        <w:t>both in a thing? Yes and No</w:t>
      </w:r>
    </w:p>
    <w:p w14:paraId="7071B4F4" w14:textId="718D5CFB" w:rsidR="00501B66" w:rsidRPr="00AA3375" w:rsidRDefault="00501B6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whatever </w:t>
      </w:r>
      <w:r w:rsidR="00F0139A" w:rsidRPr="00AA3375">
        <w:rPr>
          <w:rFonts w:ascii="Abadi MT Condensed Light" w:hAnsi="Abadi MT Condensed Light" w:cs="Times New Roman"/>
          <w:szCs w:val="24"/>
        </w:rPr>
        <w:t>quality</w:t>
      </w:r>
      <w:r w:rsidR="00D85D09" w:rsidRPr="00AA3375">
        <w:rPr>
          <w:rFonts w:ascii="Abadi MT Condensed Light" w:hAnsi="Abadi MT Condensed Light" w:cs="Times New Roman"/>
          <w:szCs w:val="24"/>
        </w:rPr>
        <w:t>,</w:t>
      </w:r>
      <w:r w:rsidR="00F0139A" w:rsidRPr="00AA3375">
        <w:rPr>
          <w:rFonts w:ascii="Abadi MT Condensed Light" w:hAnsi="Abadi MT Condensed Light" w:cs="Times New Roman"/>
          <w:szCs w:val="24"/>
        </w:rPr>
        <w:t xml:space="preserve"> there is a quantity</w:t>
      </w:r>
      <w:r w:rsidR="00823B3D" w:rsidRPr="00AA3375">
        <w:rPr>
          <w:rFonts w:ascii="Abadi MT Condensed Light" w:hAnsi="Abadi MT Condensed Light" w:cs="Times New Roman"/>
          <w:szCs w:val="24"/>
        </w:rPr>
        <w:t>,</w:t>
      </w:r>
      <w:r w:rsidR="003D1209" w:rsidRPr="00AA3375">
        <w:rPr>
          <w:rFonts w:ascii="Abadi MT Condensed Light" w:hAnsi="Abadi MT Condensed Light" w:cs="Times New Roman"/>
          <w:szCs w:val="24"/>
        </w:rPr>
        <w:t xml:space="preserve"> </w:t>
      </w:r>
      <w:r w:rsidR="00823B3D" w:rsidRPr="00AA3375">
        <w:rPr>
          <w:rFonts w:ascii="Abadi MT Condensed Light" w:hAnsi="Abadi MT Condensed Light" w:cs="Times New Roman"/>
          <w:szCs w:val="24"/>
        </w:rPr>
        <w:t>and</w:t>
      </w:r>
      <w:r w:rsidR="001D4517" w:rsidRPr="00AA3375">
        <w:rPr>
          <w:rFonts w:ascii="Abadi MT Condensed Light" w:hAnsi="Abadi MT Condensed Light" w:cs="Times New Roman"/>
          <w:szCs w:val="24"/>
        </w:rPr>
        <w:t xml:space="preserve"> </w:t>
      </w:r>
      <w:r w:rsidR="00863CEA" w:rsidRPr="00AA3375">
        <w:rPr>
          <w:rFonts w:ascii="Abadi MT Condensed Light" w:hAnsi="Abadi MT Condensed Light" w:cs="Times New Roman"/>
          <w:szCs w:val="24"/>
        </w:rPr>
        <w:t>of every amount</w:t>
      </w:r>
      <w:r w:rsidR="001D4517" w:rsidRPr="00AA3375">
        <w:rPr>
          <w:rFonts w:ascii="Abadi MT Condensed Light" w:hAnsi="Abadi MT Condensed Light" w:cs="Times New Roman"/>
          <w:szCs w:val="24"/>
        </w:rPr>
        <w:t>,</w:t>
      </w:r>
      <w:r w:rsidR="00710CB8" w:rsidRPr="00AA3375">
        <w:rPr>
          <w:rFonts w:ascii="Abadi MT Condensed Light" w:hAnsi="Abadi MT Condensed Light" w:cs="Times New Roman"/>
          <w:szCs w:val="24"/>
        </w:rPr>
        <w:t xml:space="preserve"> there is </w:t>
      </w:r>
      <w:r w:rsidR="00FD4E93" w:rsidRPr="00AA3375">
        <w:rPr>
          <w:rFonts w:ascii="Abadi MT Condensed Light" w:hAnsi="Abadi MT Condensed Light" w:cs="Times New Roman"/>
          <w:szCs w:val="24"/>
        </w:rPr>
        <w:t xml:space="preserve">an aspect of quality- there </w:t>
      </w:r>
      <w:r w:rsidR="0059287A" w:rsidRPr="00AA3375">
        <w:rPr>
          <w:rFonts w:ascii="Abadi MT Condensed Light" w:hAnsi="Abadi MT Condensed Light" w:cs="Times New Roman"/>
          <w:szCs w:val="24"/>
        </w:rPr>
        <w:t>is an aspect of</w:t>
      </w:r>
      <w:r w:rsidR="00FD4E93" w:rsidRPr="00AA3375">
        <w:rPr>
          <w:rFonts w:ascii="Abadi MT Condensed Light" w:hAnsi="Abadi MT Condensed Light" w:cs="Times New Roman"/>
          <w:szCs w:val="24"/>
        </w:rPr>
        <w:t xml:space="preserve"> size and amount in e</w:t>
      </w:r>
      <w:r w:rsidR="00857BBE" w:rsidRPr="00AA3375">
        <w:rPr>
          <w:rFonts w:ascii="Abadi MT Condensed Light" w:hAnsi="Abadi MT Condensed Light" w:cs="Times New Roman"/>
          <w:szCs w:val="24"/>
        </w:rPr>
        <w:t xml:space="preserve">very of </w:t>
      </w:r>
      <w:r w:rsidR="001D4517" w:rsidRPr="00AA3375">
        <w:rPr>
          <w:rFonts w:ascii="Abadi MT Condensed Light" w:hAnsi="Abadi MT Condensed Light" w:cs="Times New Roman"/>
          <w:szCs w:val="24"/>
        </w:rPr>
        <w:t>both</w:t>
      </w:r>
      <w:r w:rsidR="000339D6" w:rsidRPr="00AA3375">
        <w:rPr>
          <w:rFonts w:ascii="Abadi MT Condensed Light" w:hAnsi="Abadi MT Condensed Light" w:cs="Times New Roman"/>
          <w:szCs w:val="24"/>
        </w:rPr>
        <w:t>.</w:t>
      </w:r>
    </w:p>
    <w:p w14:paraId="5537F79D" w14:textId="77777777" w:rsidR="000339D6" w:rsidRPr="00AA3375" w:rsidRDefault="00626F8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For instance,</w:t>
      </w:r>
      <w:r w:rsidR="000339D6" w:rsidRPr="00AA3375">
        <w:rPr>
          <w:rFonts w:ascii="Abadi MT Condensed Light" w:hAnsi="Abadi MT Condensed Light" w:cs="Times New Roman"/>
          <w:szCs w:val="24"/>
        </w:rPr>
        <w:t xml:space="preserve"> the quality of a drug has a quantity in </w:t>
      </w:r>
      <w:r w:rsidR="00575654" w:rsidRPr="00AA3375">
        <w:rPr>
          <w:rFonts w:ascii="Abadi MT Condensed Light" w:hAnsi="Abadi MT Condensed Light" w:cs="Times New Roman"/>
          <w:szCs w:val="24"/>
        </w:rPr>
        <w:t>the tablet or dose.</w:t>
      </w:r>
    </w:p>
    <w:p w14:paraId="5F232F5B" w14:textId="3EC8F1C5" w:rsidR="00575654" w:rsidRPr="00AA3375" w:rsidRDefault="0057565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we regard quality</w:t>
      </w:r>
      <w:r w:rsidR="00626F89" w:rsidRPr="00AA3375">
        <w:rPr>
          <w:rFonts w:ascii="Abadi MT Condensed Light" w:hAnsi="Abadi MT Condensed Light" w:cs="Times New Roman"/>
          <w:szCs w:val="24"/>
        </w:rPr>
        <w:t xml:space="preserve">, </w:t>
      </w:r>
      <w:r w:rsidR="000F2928" w:rsidRPr="00AA3375">
        <w:rPr>
          <w:rFonts w:ascii="Abadi MT Condensed Light" w:hAnsi="Abadi MT Condensed Light" w:cs="Times New Roman"/>
          <w:szCs w:val="24"/>
        </w:rPr>
        <w:t xml:space="preserve">quantity brings some bonus with it. Of course, you </w:t>
      </w:r>
      <w:r w:rsidR="00626F89" w:rsidRPr="00AA3375">
        <w:rPr>
          <w:rFonts w:ascii="Abadi MT Condensed Light" w:hAnsi="Abadi MT Condensed Light" w:cs="Times New Roman"/>
          <w:szCs w:val="24"/>
        </w:rPr>
        <w:t>do not</w:t>
      </w:r>
      <w:r w:rsidR="000F2928" w:rsidRPr="00AA3375">
        <w:rPr>
          <w:rFonts w:ascii="Abadi MT Condensed Light" w:hAnsi="Abadi MT Condensed Light" w:cs="Times New Roman"/>
          <w:szCs w:val="24"/>
        </w:rPr>
        <w:t xml:space="preserve"> overdose </w:t>
      </w:r>
      <w:r w:rsidR="00267BF4" w:rsidRPr="00AA3375">
        <w:rPr>
          <w:rFonts w:ascii="Abadi MT Condensed Light" w:hAnsi="Abadi MT Condensed Light" w:cs="Times New Roman"/>
          <w:szCs w:val="24"/>
        </w:rPr>
        <w:t xml:space="preserve">just because of the effectiveness </w:t>
      </w:r>
      <w:r w:rsidR="00863CEA" w:rsidRPr="00AA3375">
        <w:rPr>
          <w:rFonts w:ascii="Abadi MT Condensed Light" w:hAnsi="Abadi MT Condensed Light" w:cs="Times New Roman"/>
          <w:szCs w:val="24"/>
        </w:rPr>
        <w:t>of</w:t>
      </w:r>
      <w:r w:rsidR="00267BF4" w:rsidRPr="00AA3375">
        <w:rPr>
          <w:rFonts w:ascii="Abadi MT Condensed Light" w:hAnsi="Abadi MT Condensed Light" w:cs="Times New Roman"/>
          <w:szCs w:val="24"/>
        </w:rPr>
        <w:t xml:space="preserve"> a </w:t>
      </w:r>
      <w:r w:rsidR="000C3603" w:rsidRPr="00AA3375">
        <w:rPr>
          <w:rFonts w:ascii="Abadi MT Condensed Light" w:hAnsi="Abadi MT Condensed Light" w:cs="Times New Roman"/>
          <w:szCs w:val="24"/>
        </w:rPr>
        <w:t>drug dose.</w:t>
      </w:r>
    </w:p>
    <w:p w14:paraId="63DC906C" w14:textId="391C1A24" w:rsidR="000C3603" w:rsidRPr="00AA3375" w:rsidRDefault="00626F8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Further, there is</w:t>
      </w:r>
      <w:r w:rsidR="000C3603" w:rsidRPr="00AA3375">
        <w:rPr>
          <w:rFonts w:ascii="Abadi MT Condensed Light" w:hAnsi="Abadi MT Condensed Light" w:cs="Times New Roman"/>
          <w:szCs w:val="24"/>
        </w:rPr>
        <w:t xml:space="preserve"> nothing </w:t>
      </w:r>
      <w:r w:rsidR="00D54868" w:rsidRPr="00AA3375">
        <w:rPr>
          <w:rFonts w:ascii="Abadi MT Condensed Light" w:hAnsi="Abadi MT Condensed Light" w:cs="Times New Roman"/>
          <w:szCs w:val="24"/>
        </w:rPr>
        <w:t xml:space="preserve">quantitative </w:t>
      </w:r>
      <w:r w:rsidR="00863CEA" w:rsidRPr="00AA3375">
        <w:rPr>
          <w:rFonts w:ascii="Abadi MT Condensed Light" w:hAnsi="Abadi MT Condensed Light" w:cs="Times New Roman"/>
          <w:szCs w:val="24"/>
        </w:rPr>
        <w:t>concerning</w:t>
      </w:r>
      <w:r w:rsidR="00D54868" w:rsidRPr="00AA3375">
        <w:rPr>
          <w:rFonts w:ascii="Abadi MT Condensed Light" w:hAnsi="Abadi MT Condensed Light" w:cs="Times New Roman"/>
          <w:szCs w:val="24"/>
        </w:rPr>
        <w:t xml:space="preserve"> emotions and feelings- it is</w:t>
      </w:r>
      <w:r w:rsidR="00DF06CF" w:rsidRPr="00AA3375">
        <w:rPr>
          <w:rFonts w:ascii="Abadi MT Condensed Light" w:hAnsi="Abadi MT Condensed Light" w:cs="Times New Roman"/>
          <w:szCs w:val="24"/>
        </w:rPr>
        <w:t xml:space="preserve"> qualitative. </w:t>
      </w:r>
    </w:p>
    <w:p w14:paraId="1F9D5B53" w14:textId="1C4239B5" w:rsidR="00DF06CF" w:rsidRPr="00AA3375" w:rsidRDefault="00DF06C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Now that you know</w:t>
      </w:r>
      <w:r w:rsidR="00937D57" w:rsidRPr="00AA3375">
        <w:rPr>
          <w:rFonts w:ascii="Abadi MT Condensed Light" w:hAnsi="Abadi MT Condensed Light" w:cs="Times New Roman"/>
          <w:szCs w:val="24"/>
        </w:rPr>
        <w:t xml:space="preserve"> pursue to live a ‘Quality </w:t>
      </w:r>
      <w:r w:rsidR="003A47E4" w:rsidRPr="00AA3375">
        <w:rPr>
          <w:rFonts w:ascii="Abadi MT Condensed Light" w:hAnsi="Abadi MT Condensed Light" w:cs="Times New Roman"/>
          <w:szCs w:val="24"/>
        </w:rPr>
        <w:t xml:space="preserve">Life' in your LIFE. The quantity </w:t>
      </w:r>
      <w:r w:rsidR="004C3B19" w:rsidRPr="00AA3375">
        <w:rPr>
          <w:rFonts w:ascii="Abadi MT Condensed Light" w:hAnsi="Abadi MT Condensed Light" w:cs="Times New Roman"/>
          <w:szCs w:val="24"/>
        </w:rPr>
        <w:t xml:space="preserve">or the number of days shall come as </w:t>
      </w:r>
      <w:r w:rsidR="00D06176" w:rsidRPr="00AA3375">
        <w:rPr>
          <w:rFonts w:ascii="Abadi MT Condensed Light" w:hAnsi="Abadi MT Condensed Light" w:cs="Times New Roman"/>
          <w:szCs w:val="24"/>
        </w:rPr>
        <w:t xml:space="preserve">a </w:t>
      </w:r>
      <w:r w:rsidR="00546C71" w:rsidRPr="00AA3375">
        <w:rPr>
          <w:rFonts w:ascii="Abadi MT Condensed Light" w:hAnsi="Abadi MT Condensed Light" w:cs="Times New Roman"/>
          <w:szCs w:val="24"/>
        </w:rPr>
        <w:t xml:space="preserve">bonus. </w:t>
      </w:r>
    </w:p>
    <w:p w14:paraId="72C53BB1" w14:textId="2BF83B3A" w:rsidR="00546C71" w:rsidRPr="00AA3375" w:rsidRDefault="00546C7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quality</w:t>
      </w:r>
      <w:r w:rsidR="00074C29" w:rsidRPr="00AA3375">
        <w:rPr>
          <w:rFonts w:ascii="Abadi MT Condensed Light" w:hAnsi="Abadi MT Condensed Light" w:cs="Times New Roman"/>
          <w:szCs w:val="24"/>
        </w:rPr>
        <w:t>(</w:t>
      </w:r>
      <w:r w:rsidR="004B4090" w:rsidRPr="00AA3375">
        <w:rPr>
          <w:rFonts w:ascii="Abadi MT Condensed Light" w:hAnsi="Abadi MT Condensed Light" w:cs="Times New Roman"/>
          <w:szCs w:val="24"/>
        </w:rPr>
        <w:t>ness</w:t>
      </w:r>
      <w:r w:rsidR="00074C29" w:rsidRPr="00AA3375">
        <w:rPr>
          <w:rFonts w:ascii="Abadi MT Condensed Light" w:hAnsi="Abadi MT Condensed Light" w:cs="Times New Roman"/>
          <w:szCs w:val="24"/>
        </w:rPr>
        <w:t>)</w:t>
      </w:r>
      <w:r w:rsidR="004B4090" w:rsidRPr="00AA3375">
        <w:rPr>
          <w:rFonts w:ascii="Abadi MT Condensed Light" w:hAnsi="Abadi MT Condensed Light" w:cs="Times New Roman"/>
          <w:szCs w:val="24"/>
        </w:rPr>
        <w:t xml:space="preserve"> is not to be carried or touched but felt </w:t>
      </w:r>
      <w:r w:rsidR="00D06176" w:rsidRPr="00AA3375">
        <w:rPr>
          <w:rFonts w:ascii="Abadi MT Condensed Light" w:hAnsi="Abadi MT Condensed Light" w:cs="Times New Roman"/>
          <w:szCs w:val="24"/>
        </w:rPr>
        <w:t>virtual</w:t>
      </w:r>
      <w:r w:rsidR="003C67A1" w:rsidRPr="00AA3375">
        <w:rPr>
          <w:rFonts w:ascii="Abadi MT Condensed Light" w:hAnsi="Abadi MT Condensed Light" w:cs="Times New Roman"/>
          <w:szCs w:val="24"/>
        </w:rPr>
        <w:t xml:space="preserve">. </w:t>
      </w:r>
    </w:p>
    <w:p w14:paraId="138FEC84" w14:textId="77777777" w:rsidR="003C67A1" w:rsidRPr="00AA3375" w:rsidRDefault="009928E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1716C5" w:rsidRPr="00AA3375">
        <w:rPr>
          <w:rFonts w:ascii="Abadi MT Condensed Light" w:hAnsi="Abadi MT Condensed Light" w:cs="Times New Roman"/>
          <w:szCs w:val="24"/>
        </w:rPr>
        <w:t>quantity is both visible and weighted</w:t>
      </w:r>
      <w:r w:rsidR="006776EA" w:rsidRPr="00AA3375">
        <w:rPr>
          <w:rFonts w:ascii="Abadi MT Condensed Light" w:hAnsi="Abadi MT Condensed Light" w:cs="Times New Roman"/>
          <w:szCs w:val="24"/>
        </w:rPr>
        <w:t>-mostly physical</w:t>
      </w:r>
      <w:r w:rsidR="00431F8D" w:rsidRPr="00AA3375">
        <w:rPr>
          <w:rFonts w:ascii="Abadi MT Condensed Light" w:hAnsi="Abadi MT Condensed Light" w:cs="Times New Roman"/>
          <w:szCs w:val="24"/>
        </w:rPr>
        <w:t>.</w:t>
      </w:r>
    </w:p>
    <w:p w14:paraId="13713722" w14:textId="485625E2" w:rsidR="00F82F26" w:rsidRPr="00AA3375" w:rsidRDefault="00D5486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In everything, ensure that quality precedes</w:t>
      </w:r>
      <w:r w:rsidR="00F82F26" w:rsidRPr="00AA3375">
        <w:rPr>
          <w:rFonts w:ascii="Abadi MT Condensed Light" w:hAnsi="Abadi MT Condensed Light" w:cs="Times New Roman"/>
          <w:szCs w:val="24"/>
        </w:rPr>
        <w:t xml:space="preserve"> quantity</w:t>
      </w:r>
      <w:r w:rsidR="00D06176" w:rsidRPr="00AA3375">
        <w:rPr>
          <w:rFonts w:ascii="Abadi MT Condensed Light" w:hAnsi="Abadi MT Condensed Light" w:cs="Times New Roman"/>
          <w:szCs w:val="24"/>
        </w:rPr>
        <w:t>,</w:t>
      </w:r>
      <w:r w:rsidR="00F82F26" w:rsidRPr="00AA3375">
        <w:rPr>
          <w:rFonts w:ascii="Abadi MT Condensed Light" w:hAnsi="Abadi MT Condensed Light" w:cs="Times New Roman"/>
          <w:szCs w:val="24"/>
        </w:rPr>
        <w:t xml:space="preserve"> for there is value in quality.</w:t>
      </w:r>
      <w:r w:rsidR="0089760F" w:rsidRPr="00AA3375">
        <w:rPr>
          <w:rFonts w:ascii="Abadi MT Condensed Light" w:hAnsi="Abadi MT Condensed Light" w:cs="Times New Roman"/>
          <w:szCs w:val="24"/>
        </w:rPr>
        <w:t xml:space="preserve"> </w:t>
      </w:r>
      <w:r w:rsidR="00F82F26" w:rsidRPr="00AA3375">
        <w:rPr>
          <w:rFonts w:ascii="Abadi MT Condensed Light" w:hAnsi="Abadi MT Condensed Light" w:cs="Times New Roman"/>
          <w:szCs w:val="24"/>
        </w:rPr>
        <w:t>And quantity is a good follower of quality.</w:t>
      </w:r>
    </w:p>
    <w:p w14:paraId="795CC926" w14:textId="77777777" w:rsidR="0057355A" w:rsidRPr="00AA3375" w:rsidRDefault="0089760F"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t xml:space="preserve"> </w:t>
      </w:r>
      <w:r w:rsidR="0057355A" w:rsidRPr="00AA3375">
        <w:rPr>
          <w:rFonts w:ascii="Abadi MT Condensed Light" w:hAnsi="Abadi MT Condensed Light" w:cs="Times New Roman"/>
          <w:b/>
          <w:bCs/>
          <w:szCs w:val="24"/>
        </w:rPr>
        <w:br w:type="page"/>
      </w:r>
    </w:p>
    <w:p w14:paraId="779DA0AD" w14:textId="77777777" w:rsidR="001C5B23" w:rsidRPr="00AA3375" w:rsidRDefault="001C5B23" w:rsidP="00CC5E28">
      <w:pPr>
        <w:pStyle w:val="Heading1"/>
        <w:rPr>
          <w:rFonts w:ascii="Abadi MT Condensed Light" w:hAnsi="Abadi MT Condensed Light"/>
        </w:rPr>
      </w:pPr>
      <w:bookmarkStart w:id="109" w:name="_Toc69903293"/>
      <w:r w:rsidRPr="00AA3375">
        <w:rPr>
          <w:rFonts w:ascii="Abadi MT Condensed Light" w:hAnsi="Abadi MT Condensed Light"/>
        </w:rPr>
        <w:lastRenderedPageBreak/>
        <w:t>EQUALITY</w:t>
      </w:r>
      <w:bookmarkEnd w:id="109"/>
    </w:p>
    <w:p w14:paraId="4BCC9179" w14:textId="0B084E3E" w:rsidR="00256E26" w:rsidRPr="00AA3375" w:rsidRDefault="00D019D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Is the fact of being equal in value </w:t>
      </w:r>
      <w:r w:rsidR="00F33D3A" w:rsidRPr="00AA3375">
        <w:rPr>
          <w:rFonts w:ascii="Abadi MT Condensed Light" w:hAnsi="Abadi MT Condensed Light" w:cs="Times New Roman"/>
          <w:szCs w:val="24"/>
        </w:rPr>
        <w:t>or equ</w:t>
      </w:r>
      <w:r w:rsidR="00EF4348" w:rsidRPr="00AA3375">
        <w:rPr>
          <w:rFonts w:ascii="Abadi MT Condensed Light" w:hAnsi="Abadi MT Condensed Light" w:cs="Times New Roman"/>
          <w:szCs w:val="24"/>
        </w:rPr>
        <w:t xml:space="preserve">al </w:t>
      </w:r>
      <w:r w:rsidR="00063BCE" w:rsidRPr="00AA3375">
        <w:rPr>
          <w:rFonts w:ascii="Abadi MT Condensed Light" w:hAnsi="Abadi MT Condensed Light" w:cs="Times New Roman"/>
          <w:szCs w:val="24"/>
        </w:rPr>
        <w:t xml:space="preserve">treatment of people irrespective of </w:t>
      </w:r>
      <w:r w:rsidR="00DA262F" w:rsidRPr="00AA3375">
        <w:rPr>
          <w:rFonts w:ascii="Abadi MT Condensed Light" w:hAnsi="Abadi MT Condensed Light" w:cs="Times New Roman"/>
          <w:szCs w:val="24"/>
        </w:rPr>
        <w:t>their differences.</w:t>
      </w:r>
    </w:p>
    <w:p w14:paraId="752A0002" w14:textId="226A7904"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insightful enlightenment borrowed </w:t>
      </w:r>
      <w:r w:rsidR="00664E50" w:rsidRPr="00AA3375">
        <w:rPr>
          <w:rFonts w:ascii="Abadi MT Condensed Light" w:hAnsi="Abadi MT Condensed Light" w:cs="Times New Roman"/>
          <w:szCs w:val="24"/>
        </w:rPr>
        <w:t>from a great Author</w:t>
      </w:r>
      <w:r w:rsidR="00D06176" w:rsidRPr="00AA3375">
        <w:rPr>
          <w:rFonts w:ascii="Abadi MT Condensed Light" w:hAnsi="Abadi MT Condensed Light" w:cs="Times New Roman"/>
          <w:szCs w:val="24"/>
        </w:rPr>
        <w:t>,</w:t>
      </w:r>
      <w:r w:rsidR="00664E50" w:rsidRPr="00AA3375">
        <w:rPr>
          <w:rFonts w:ascii="Abadi MT Condensed Light" w:hAnsi="Abadi MT Condensed Light" w:cs="Times New Roman"/>
          <w:szCs w:val="24"/>
        </w:rPr>
        <w:t xml:space="preserve"> </w:t>
      </w:r>
      <w:proofErr w:type="spellStart"/>
      <w:r w:rsidR="0057355A" w:rsidRPr="00AA3375">
        <w:rPr>
          <w:rFonts w:ascii="Abadi MT Condensed Light" w:hAnsi="Abadi MT Condensed Light" w:cs="Times New Roman"/>
          <w:szCs w:val="24"/>
        </w:rPr>
        <w:t>Gart</w:t>
      </w:r>
      <w:proofErr w:type="spellEnd"/>
      <w:r w:rsidR="0057355A" w:rsidRPr="00AA3375">
        <w:rPr>
          <w:rFonts w:ascii="Abadi MT Condensed Light" w:hAnsi="Abadi MT Condensed Light" w:cs="Times New Roman"/>
          <w:szCs w:val="24"/>
        </w:rPr>
        <w:t xml:space="preserve"> Keller</w:t>
      </w:r>
      <w:r w:rsidR="00D06176"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with</w:t>
      </w:r>
      <w:r w:rsidR="00CB1B5E" w:rsidRPr="00AA3375">
        <w:rPr>
          <w:rFonts w:ascii="Abadi MT Condensed Light" w:hAnsi="Abadi MT Condensed Light" w:cs="Times New Roman"/>
          <w:szCs w:val="24"/>
        </w:rPr>
        <w:t xml:space="preserve"> writer </w:t>
      </w:r>
      <w:r w:rsidR="0045339D" w:rsidRPr="00AA3375">
        <w:rPr>
          <w:rFonts w:ascii="Abadi MT Condensed Light" w:hAnsi="Abadi MT Condensed Light" w:cs="Times New Roman"/>
          <w:szCs w:val="24"/>
        </w:rPr>
        <w:t>Jay</w:t>
      </w:r>
      <w:r w:rsidR="0057355A" w:rsidRPr="00AA3375">
        <w:rPr>
          <w:rFonts w:ascii="Abadi MT Condensed Light" w:hAnsi="Abadi MT Condensed Light" w:cs="Times New Roman"/>
          <w:szCs w:val="24"/>
        </w:rPr>
        <w:t xml:space="preserve"> Papasan</w:t>
      </w:r>
      <w:r w:rsidRPr="00AA3375">
        <w:rPr>
          <w:rFonts w:ascii="Abadi MT Condensed Light" w:hAnsi="Abadi MT Condensed Light" w:cs="Times New Roman"/>
          <w:szCs w:val="24"/>
        </w:rPr>
        <w:t>.</w:t>
      </w:r>
    </w:p>
    <w:p w14:paraId="674F53F8" w14:textId="4E3B97A7"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 two things are equal</w:t>
      </w:r>
      <w:r w:rsidR="0049587F" w:rsidRPr="00AA3375">
        <w:rPr>
          <w:rFonts w:ascii="Abadi MT Condensed Light" w:hAnsi="Abadi MT Condensed Light" w:cs="Times New Roman"/>
          <w:szCs w:val="24"/>
        </w:rPr>
        <w:t>.</w:t>
      </w:r>
    </w:p>
    <w:p w14:paraId="16B5D323" w14:textId="77777777" w:rsidR="00F42C7F"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the world o</w:t>
      </w:r>
      <w:r w:rsidR="0057355A" w:rsidRPr="00AA3375">
        <w:rPr>
          <w:rFonts w:ascii="Abadi MT Condensed Light" w:hAnsi="Abadi MT Condensed Light" w:cs="Times New Roman"/>
          <w:szCs w:val="24"/>
        </w:rPr>
        <w:t>f achievement, nothing matters</w:t>
      </w:r>
      <w:r w:rsidRPr="00AA3375">
        <w:rPr>
          <w:rFonts w:ascii="Abadi MT Condensed Light" w:hAnsi="Abadi MT Condensed Light" w:cs="Times New Roman"/>
          <w:szCs w:val="24"/>
        </w:rPr>
        <w:t xml:space="preserve"> equally. </w:t>
      </w:r>
    </w:p>
    <w:p w14:paraId="69554C0D" w14:textId="4AE38D70"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Equality is a lie.</w:t>
      </w:r>
    </w:p>
    <w:p w14:paraId="08536B56" w14:textId="0352A97D"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How would you equate things </w:t>
      </w:r>
      <w:r w:rsidR="00683C54" w:rsidRPr="00AA3375">
        <w:rPr>
          <w:rFonts w:ascii="Abadi MT Condensed Light" w:hAnsi="Abadi MT Condensed Light" w:cs="Times New Roman"/>
          <w:szCs w:val="24"/>
        </w:rPr>
        <w:t>undertaken</w:t>
      </w:r>
      <w:r w:rsidRPr="00AA3375">
        <w:rPr>
          <w:rFonts w:ascii="Abadi MT Condensed Light" w:hAnsi="Abadi MT Condensed Light" w:cs="Times New Roman"/>
          <w:szCs w:val="24"/>
        </w:rPr>
        <w:t xml:space="preserve"> in a biased manner?</w:t>
      </w:r>
    </w:p>
    <w:p w14:paraId="03498934" w14:textId="29210866"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How do you make</w:t>
      </w:r>
      <w:r w:rsidR="00DC6C0D" w:rsidRPr="00AA3375">
        <w:rPr>
          <w:rFonts w:ascii="Abadi MT Condensed Light" w:hAnsi="Abadi MT Condensed Light" w:cs="Times New Roman"/>
          <w:szCs w:val="24"/>
        </w:rPr>
        <w:t xml:space="preserve"> a </w:t>
      </w:r>
      <w:r w:rsidRPr="00AA3375">
        <w:rPr>
          <w:rFonts w:ascii="Abadi MT Condensed Light" w:hAnsi="Abadi MT Condensed Light" w:cs="Times New Roman"/>
          <w:szCs w:val="24"/>
        </w:rPr>
        <w:t>priority</w:t>
      </w:r>
      <w:r w:rsidR="00DC6C0D" w:rsidRPr="00AA3375">
        <w:rPr>
          <w:rFonts w:ascii="Abadi MT Condensed Light" w:hAnsi="Abadi MT Condensed Light" w:cs="Times New Roman"/>
          <w:szCs w:val="24"/>
        </w:rPr>
        <w:t xml:space="preserve"> list of things</w:t>
      </w:r>
      <w:r w:rsidRPr="00AA3375">
        <w:rPr>
          <w:rFonts w:ascii="Abadi MT Condensed Light" w:hAnsi="Abadi MT Condensed Light" w:cs="Times New Roman"/>
          <w:szCs w:val="24"/>
        </w:rPr>
        <w:t xml:space="preserve"> when you have so many assignments to do on the same day</w:t>
      </w:r>
      <w:r w:rsidR="00D06176"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on a squeezed timeline?</w:t>
      </w:r>
    </w:p>
    <w:p w14:paraId="372143E4" w14:textId="6AD82077"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w:t>
      </w:r>
      <w:r w:rsidR="001D4517" w:rsidRPr="00AA3375">
        <w:rPr>
          <w:rFonts w:ascii="Abadi MT Condensed Light" w:hAnsi="Abadi MT Condensed Light" w:cs="Times New Roman"/>
          <w:szCs w:val="24"/>
        </w:rPr>
        <w:t xml:space="preserve">t </w:t>
      </w:r>
      <w:r w:rsidR="00D06176" w:rsidRPr="00AA3375">
        <w:rPr>
          <w:rFonts w:ascii="Abadi MT Condensed Light" w:hAnsi="Abadi MT Condensed Light" w:cs="Times New Roman"/>
          <w:szCs w:val="24"/>
        </w:rPr>
        <w:t>wa</w:t>
      </w:r>
      <w:r w:rsidR="001D4517" w:rsidRPr="00AA3375">
        <w:rPr>
          <w:rFonts w:ascii="Abadi MT Condensed Light" w:hAnsi="Abadi MT Condensed Light" w:cs="Times New Roman"/>
          <w:szCs w:val="24"/>
        </w:rPr>
        <w:t>s</w:t>
      </w:r>
      <w:r w:rsidRPr="00AA3375">
        <w:rPr>
          <w:rFonts w:ascii="Abadi MT Condensed Light" w:hAnsi="Abadi MT Condensed Light" w:cs="Times New Roman"/>
          <w:szCs w:val="24"/>
        </w:rPr>
        <w:t xml:space="preserve"> never business as usual, not as kids when </w:t>
      </w:r>
      <w:r w:rsidR="00D06176" w:rsidRPr="00AA3375">
        <w:rPr>
          <w:rFonts w:ascii="Abadi MT Condensed Light" w:hAnsi="Abadi MT Condensed Light" w:cs="Times New Roman"/>
          <w:szCs w:val="24"/>
        </w:rPr>
        <w:t>our parents and guardians managed everything concerning u</w:t>
      </w:r>
      <w:r w:rsidRPr="00AA3375">
        <w:rPr>
          <w:rFonts w:ascii="Abadi MT Condensed Light" w:hAnsi="Abadi MT Condensed Light" w:cs="Times New Roman"/>
          <w:szCs w:val="24"/>
        </w:rPr>
        <w:t xml:space="preserve">s. </w:t>
      </w:r>
    </w:p>
    <w:p w14:paraId="12365DEC" w14:textId="66E2FCEB"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We did things when it was time to do them, time to eat, </w:t>
      </w:r>
      <w:r w:rsidR="00D06176" w:rsidRPr="00AA3375">
        <w:rPr>
          <w:rFonts w:ascii="Abadi MT Condensed Light" w:hAnsi="Abadi MT Condensed Light" w:cs="Times New Roman"/>
          <w:szCs w:val="24"/>
        </w:rPr>
        <w:t>go to school, do homework, dinner, bedtime,</w:t>
      </w:r>
      <w:r w:rsidR="00D759C2" w:rsidRPr="00AA3375">
        <w:rPr>
          <w:rFonts w:ascii="Abadi MT Condensed Light" w:hAnsi="Abadi MT Condensed Light" w:cs="Times New Roman"/>
          <w:szCs w:val="24"/>
        </w:rPr>
        <w:t xml:space="preserve"> et</w:t>
      </w:r>
      <w:r w:rsidRPr="00AA3375">
        <w:rPr>
          <w:rFonts w:ascii="Abadi MT Condensed Light" w:hAnsi="Abadi MT Condensed Light" w:cs="Times New Roman"/>
          <w:szCs w:val="24"/>
        </w:rPr>
        <w:t>c.</w:t>
      </w:r>
    </w:p>
    <w:p w14:paraId="4ABDD3EA" w14:textId="2BAD8227" w:rsidR="00A22606"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After some years, we forget some freedom with a measure of discretion. Later</w:t>
      </w:r>
      <w:r w:rsidR="00A22606" w:rsidRPr="00AA3375">
        <w:rPr>
          <w:rFonts w:ascii="Abadi MT Condensed Light" w:hAnsi="Abadi MT Condensed Light" w:cs="Times New Roman"/>
          <w:szCs w:val="24"/>
        </w:rPr>
        <w:t xml:space="preserve"> in</w:t>
      </w:r>
      <w:r w:rsidR="0089760F" w:rsidRPr="00AA3375">
        <w:rPr>
          <w:rFonts w:ascii="Abadi MT Condensed Light" w:hAnsi="Abadi MT Condensed Light" w:cs="Times New Roman"/>
          <w:szCs w:val="24"/>
        </w:rPr>
        <w:t xml:space="preserve"> adulthood, </w:t>
      </w:r>
      <w:r w:rsidR="001D4517" w:rsidRPr="00AA3375">
        <w:rPr>
          <w:rFonts w:ascii="Abadi MT Condensed Light" w:hAnsi="Abadi MT Condensed Light" w:cs="Times New Roman"/>
          <w:szCs w:val="24"/>
        </w:rPr>
        <w:t>it is</w:t>
      </w:r>
      <w:r w:rsidR="0089760F" w:rsidRPr="00AA3375">
        <w:rPr>
          <w:rFonts w:ascii="Abadi MT Condensed Light" w:hAnsi="Abadi MT Condensed Light" w:cs="Times New Roman"/>
          <w:szCs w:val="24"/>
        </w:rPr>
        <w:t xml:space="preserve"> wholly upon us to make </w:t>
      </w:r>
      <w:r w:rsidRPr="00AA3375">
        <w:rPr>
          <w:rFonts w:ascii="Abadi MT Condensed Light" w:hAnsi="Abadi MT Condensed Light" w:cs="Times New Roman"/>
          <w:szCs w:val="24"/>
        </w:rPr>
        <w:t>choice</w:t>
      </w:r>
      <w:r w:rsidR="0089760F" w:rsidRPr="00AA3375">
        <w:rPr>
          <w:rFonts w:ascii="Abadi MT Condensed Light" w:hAnsi="Abadi MT Condensed Light" w:cs="Times New Roman"/>
          <w:szCs w:val="24"/>
        </w:rPr>
        <w:t>s</w:t>
      </w:r>
      <w:r w:rsidRPr="00AA3375">
        <w:rPr>
          <w:rFonts w:ascii="Abadi MT Condensed Light" w:hAnsi="Abadi MT Condensed Light" w:cs="Times New Roman"/>
          <w:szCs w:val="24"/>
        </w:rPr>
        <w:t xml:space="preserve">. </w:t>
      </w:r>
    </w:p>
    <w:p w14:paraId="6F77A626" w14:textId="30614822"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We </w:t>
      </w:r>
      <w:r w:rsidR="00C242A1" w:rsidRPr="00AA3375">
        <w:rPr>
          <w:rFonts w:ascii="Abadi MT Condensed Light" w:hAnsi="Abadi MT Condensed Light" w:cs="Times New Roman"/>
          <w:szCs w:val="24"/>
        </w:rPr>
        <w:t xml:space="preserve">get to </w:t>
      </w:r>
      <w:r w:rsidRPr="00AA3375">
        <w:rPr>
          <w:rFonts w:ascii="Abadi MT Condensed Light" w:hAnsi="Abadi MT Condensed Light" w:cs="Times New Roman"/>
          <w:szCs w:val="24"/>
        </w:rPr>
        <w:t>become our choices.</w:t>
      </w:r>
    </w:p>
    <w:p w14:paraId="5C2E0075" w14:textId="4AE3CA00" w:rsidR="001C5B23" w:rsidRPr="00AA3375" w:rsidRDefault="00882CB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older we get, the more we are</w:t>
      </w:r>
      <w:r w:rsidR="001C5B23" w:rsidRPr="00AA3375">
        <w:rPr>
          <w:rFonts w:ascii="Abadi MT Condensed Light" w:hAnsi="Abadi MT Condensed Light" w:cs="Times New Roman"/>
          <w:szCs w:val="24"/>
        </w:rPr>
        <w:t xml:space="preserve"> overbooked, over</w:t>
      </w:r>
      <w:r w:rsidR="00D06176" w:rsidRPr="00AA3375">
        <w:rPr>
          <w:rFonts w:ascii="Abadi MT Condensed Light" w:hAnsi="Abadi MT Condensed Light" w:cs="Times New Roman"/>
          <w:szCs w:val="24"/>
        </w:rPr>
        <w:t>-</w:t>
      </w:r>
      <w:r w:rsidR="001C5B23" w:rsidRPr="00AA3375">
        <w:rPr>
          <w:rFonts w:ascii="Abadi MT Condensed Light" w:hAnsi="Abadi MT Condensed Light" w:cs="Times New Roman"/>
          <w:szCs w:val="24"/>
        </w:rPr>
        <w:t xml:space="preserve">committed, and overwhelmed with things- and </w:t>
      </w:r>
      <w:r w:rsidRPr="00AA3375">
        <w:rPr>
          <w:rFonts w:ascii="Abadi MT Condensed Light" w:hAnsi="Abadi MT Condensed Light" w:cs="Times New Roman"/>
          <w:szCs w:val="24"/>
        </w:rPr>
        <w:t>that is</w:t>
      </w:r>
      <w:r w:rsidR="001C5B23" w:rsidRPr="00AA3375">
        <w:rPr>
          <w:rFonts w:ascii="Abadi MT Condensed Light" w:hAnsi="Abadi MT Condensed Light" w:cs="Times New Roman"/>
          <w:szCs w:val="24"/>
        </w:rPr>
        <w:t xml:space="preserve"> how our priorities matter and</w:t>
      </w:r>
      <w:r w:rsidR="001A7AFC" w:rsidRPr="00AA3375">
        <w:rPr>
          <w:rFonts w:ascii="Abadi MT Condensed Light" w:hAnsi="Abadi MT Condensed Light" w:cs="Times New Roman"/>
          <w:szCs w:val="24"/>
        </w:rPr>
        <w:t xml:space="preserve"> how </w:t>
      </w:r>
      <w:r w:rsidR="001C5B23" w:rsidRPr="00AA3375">
        <w:rPr>
          <w:rFonts w:ascii="Abadi MT Condensed Light" w:hAnsi="Abadi MT Condensed Light" w:cs="Times New Roman"/>
          <w:szCs w:val="24"/>
        </w:rPr>
        <w:t>our lives stir reactive reactions with approaches that tamper or undermine our success.</w:t>
      </w:r>
    </w:p>
    <w:p w14:paraId="6BD45DB2" w14:textId="77777777"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this confusion </w:t>
      </w:r>
      <w:r w:rsidR="00337107" w:rsidRPr="00AA3375">
        <w:rPr>
          <w:rFonts w:ascii="Abadi MT Condensed Light" w:hAnsi="Abadi MT Condensed Light" w:cs="Times New Roman"/>
          <w:szCs w:val="24"/>
        </w:rPr>
        <w:t>hit</w:t>
      </w:r>
      <w:r w:rsidRPr="00AA3375">
        <w:rPr>
          <w:rFonts w:ascii="Abadi MT Condensed Light" w:hAnsi="Abadi MT Condensed Light" w:cs="Times New Roman"/>
          <w:szCs w:val="24"/>
        </w:rPr>
        <w:t xml:space="preserve">s </w:t>
      </w:r>
      <w:r w:rsidR="00337107" w:rsidRPr="00AA3375">
        <w:rPr>
          <w:rFonts w:ascii="Abadi MT Condensed Light" w:hAnsi="Abadi MT Condensed Light" w:cs="Times New Roman"/>
          <w:szCs w:val="24"/>
        </w:rPr>
        <w:t>us</w:t>
      </w:r>
      <w:r w:rsidRPr="00AA3375">
        <w:rPr>
          <w:rFonts w:ascii="Abadi MT Condensed Light" w:hAnsi="Abadi MT Condensed Light" w:cs="Times New Roman"/>
          <w:szCs w:val="24"/>
        </w:rPr>
        <w:t>,</w:t>
      </w:r>
      <w:r w:rsidR="003523A1"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we lo</w:t>
      </w:r>
      <w:r w:rsidR="0045339D" w:rsidRPr="00AA3375">
        <w:rPr>
          <w:rFonts w:ascii="Abadi MT Condensed Light" w:hAnsi="Abadi MT Condensed Light" w:cs="Times New Roman"/>
          <w:szCs w:val="24"/>
        </w:rPr>
        <w:t>se</w:t>
      </w:r>
      <w:r w:rsidR="00B3540D"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track</w:t>
      </w:r>
      <w:r w:rsidR="0045339D" w:rsidRPr="00AA3375">
        <w:rPr>
          <w:rFonts w:ascii="Abadi MT Condensed Light" w:hAnsi="Abadi MT Condensed Light" w:cs="Times New Roman"/>
          <w:szCs w:val="24"/>
        </w:rPr>
        <w:t xml:space="preserve"> of </w:t>
      </w:r>
      <w:r w:rsidRPr="00AA3375">
        <w:rPr>
          <w:rFonts w:ascii="Abadi MT Condensed Light" w:hAnsi="Abadi MT Condensed Light" w:cs="Times New Roman"/>
          <w:szCs w:val="24"/>
        </w:rPr>
        <w:t>our wants and wishes.</w:t>
      </w:r>
    </w:p>
    <w:p w14:paraId="4D1B63A9" w14:textId="5855B39B"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Success has a price to pay, and we need to have a clear formula for</w:t>
      </w:r>
      <w:r w:rsidR="00501797" w:rsidRPr="00AA3375">
        <w:rPr>
          <w:rFonts w:ascii="Abadi MT Condensed Light" w:hAnsi="Abadi MT Condensed Light" w:cs="Times New Roman"/>
          <w:szCs w:val="24"/>
        </w:rPr>
        <w:t xml:space="preserve"> the</w:t>
      </w:r>
      <w:r w:rsidRPr="00AA3375">
        <w:rPr>
          <w:rFonts w:ascii="Abadi MT Condensed Light" w:hAnsi="Abadi MT Condensed Light" w:cs="Times New Roman"/>
          <w:szCs w:val="24"/>
        </w:rPr>
        <w:t xml:space="preserve"> decisions we ought to make so that we </w:t>
      </w:r>
      <w:r w:rsidR="00882CB7" w:rsidRPr="00AA3375">
        <w:rPr>
          <w:rFonts w:ascii="Abadi MT Condensed Light" w:hAnsi="Abadi MT Condensed Light" w:cs="Times New Roman"/>
          <w:szCs w:val="24"/>
        </w:rPr>
        <w:t>do not</w:t>
      </w:r>
      <w:r w:rsidRPr="00AA3375">
        <w:rPr>
          <w:rFonts w:ascii="Abadi MT Condensed Light" w:hAnsi="Abadi MT Condensed Light" w:cs="Times New Roman"/>
          <w:szCs w:val="24"/>
        </w:rPr>
        <w:t xml:space="preserve"> </w:t>
      </w:r>
      <w:r w:rsidR="00BF0FD4" w:rsidRPr="00AA3375">
        <w:rPr>
          <w:rFonts w:ascii="Abadi MT Condensed Light" w:hAnsi="Abadi MT Condensed Light" w:cs="Times New Roman"/>
          <w:szCs w:val="24"/>
        </w:rPr>
        <w:t xml:space="preserve">deflect back </w:t>
      </w:r>
      <w:r w:rsidRPr="00AA3375">
        <w:rPr>
          <w:rFonts w:ascii="Abadi MT Condensed Light" w:hAnsi="Abadi MT Condensed Light" w:cs="Times New Roman"/>
          <w:szCs w:val="24"/>
        </w:rPr>
        <w:t xml:space="preserve">to familiar and complacent ways </w:t>
      </w:r>
      <w:r w:rsidR="00882CB7" w:rsidRPr="00AA3375">
        <w:rPr>
          <w:rFonts w:ascii="Abadi MT Condensed Light" w:hAnsi="Abadi MT Condensed Light" w:cs="Times New Roman"/>
          <w:szCs w:val="24"/>
        </w:rPr>
        <w:t xml:space="preserve">that would affect </w:t>
      </w:r>
      <w:r w:rsidR="0063178F" w:rsidRPr="00AA3375">
        <w:rPr>
          <w:rFonts w:ascii="Abadi MT Condensed Light" w:hAnsi="Abadi MT Condensed Light" w:cs="Times New Roman"/>
          <w:szCs w:val="24"/>
        </w:rPr>
        <w:t xml:space="preserve">our way of doing </w:t>
      </w:r>
      <w:r w:rsidR="009C2E1B" w:rsidRPr="00AA3375">
        <w:rPr>
          <w:rFonts w:ascii="Abadi MT Condensed Light" w:hAnsi="Abadi MT Condensed Light" w:cs="Times New Roman"/>
          <w:szCs w:val="24"/>
        </w:rPr>
        <w:t xml:space="preserve">things. </w:t>
      </w:r>
    </w:p>
    <w:p w14:paraId="2ECB16BF" w14:textId="77777777"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everything feels urgent and important, everything seems equal-which </w:t>
      </w:r>
      <w:r w:rsidR="00882CB7" w:rsidRPr="00AA3375">
        <w:rPr>
          <w:rFonts w:ascii="Abadi MT Condensed Light" w:hAnsi="Abadi MT Condensed Light" w:cs="Times New Roman"/>
          <w:szCs w:val="24"/>
        </w:rPr>
        <w:t>is not</w:t>
      </w:r>
      <w:r w:rsidRPr="00AA3375">
        <w:rPr>
          <w:rFonts w:ascii="Abadi MT Condensed Light" w:hAnsi="Abadi MT Condensed Light" w:cs="Times New Roman"/>
          <w:szCs w:val="24"/>
        </w:rPr>
        <w:t xml:space="preserve"> the case. Th</w:t>
      </w:r>
      <w:r w:rsidR="00FE4A73" w:rsidRPr="00AA3375">
        <w:rPr>
          <w:rFonts w:ascii="Abadi MT Condensed Light" w:hAnsi="Abadi MT Condensed Light" w:cs="Times New Roman"/>
          <w:szCs w:val="24"/>
        </w:rPr>
        <w:t>is makes us ‘look’ busy just like</w:t>
      </w:r>
      <w:r w:rsidRPr="00AA3375">
        <w:rPr>
          <w:rFonts w:ascii="Abadi MT Condensed Light" w:hAnsi="Abadi MT Condensed Light" w:cs="Times New Roman"/>
          <w:szCs w:val="24"/>
        </w:rPr>
        <w:t xml:space="preserve"> ants are (but we are humans).</w:t>
      </w:r>
    </w:p>
    <w:p w14:paraId="25875472" w14:textId="72CA1AA1" w:rsidR="007B3677"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your busyness, how do you e</w:t>
      </w:r>
      <w:r w:rsidR="00DE6453" w:rsidRPr="00AA3375">
        <w:rPr>
          <w:rFonts w:ascii="Abadi MT Condensed Light" w:hAnsi="Abadi MT Condensed Light" w:cs="Times New Roman"/>
          <w:szCs w:val="24"/>
        </w:rPr>
        <w:t xml:space="preserve">nvision your success? </w:t>
      </w:r>
    </w:p>
    <w:p w14:paraId="40347ABF" w14:textId="4E6C86ED" w:rsidR="00DE6453" w:rsidRPr="00AA3375" w:rsidRDefault="00DE645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Of course,</w:t>
      </w:r>
      <w:r w:rsidR="009708A1" w:rsidRPr="00AA3375">
        <w:rPr>
          <w:rFonts w:ascii="Abadi MT Condensed Light" w:hAnsi="Abadi MT Condensed Light" w:cs="Times New Roman"/>
          <w:szCs w:val="24"/>
        </w:rPr>
        <w:t xml:space="preserve"> the</w:t>
      </w:r>
      <w:r w:rsidR="001C5B23" w:rsidRPr="00AA3375">
        <w:rPr>
          <w:rFonts w:ascii="Abadi MT Condensed Light" w:hAnsi="Abadi MT Condensed Light" w:cs="Times New Roman"/>
          <w:szCs w:val="24"/>
        </w:rPr>
        <w:t xml:space="preserve"> knowled</w:t>
      </w:r>
      <w:r w:rsidR="00376012" w:rsidRPr="00AA3375">
        <w:rPr>
          <w:rFonts w:ascii="Abadi MT Condensed Light" w:hAnsi="Abadi MT Condensed Light" w:cs="Times New Roman"/>
          <w:szCs w:val="24"/>
        </w:rPr>
        <w:t>ge of our wants, our wishes</w:t>
      </w:r>
      <w:r w:rsidR="00AB049C" w:rsidRPr="00AA3375">
        <w:rPr>
          <w:rFonts w:ascii="Abadi MT Condensed Light" w:hAnsi="Abadi MT Condensed Light" w:cs="Times New Roman"/>
          <w:szCs w:val="24"/>
        </w:rPr>
        <w:t>,</w:t>
      </w:r>
      <w:r w:rsidR="00376012" w:rsidRPr="00AA3375">
        <w:rPr>
          <w:rFonts w:ascii="Abadi MT Condensed Light" w:hAnsi="Abadi MT Condensed Light" w:cs="Times New Roman"/>
          <w:szCs w:val="24"/>
        </w:rPr>
        <w:t xml:space="preserve"> and our ambition</w:t>
      </w:r>
      <w:r w:rsidR="001C5B23" w:rsidRPr="00AA3375">
        <w:rPr>
          <w:rFonts w:ascii="Abadi MT Condensed Light" w:hAnsi="Abadi MT Condensed Light" w:cs="Times New Roman"/>
          <w:szCs w:val="24"/>
        </w:rPr>
        <w:t>s</w:t>
      </w:r>
      <w:r w:rsidR="00392D13" w:rsidRPr="00AA3375">
        <w:rPr>
          <w:rFonts w:ascii="Abadi MT Condensed Light" w:hAnsi="Abadi MT Condensed Light" w:cs="Times New Roman"/>
          <w:szCs w:val="24"/>
        </w:rPr>
        <w:t xml:space="preserve"> </w:t>
      </w:r>
      <w:r w:rsidR="007B3677" w:rsidRPr="00AA3375">
        <w:rPr>
          <w:rFonts w:ascii="Abadi MT Condensed Light" w:hAnsi="Abadi MT Condensed Light" w:cs="Times New Roman"/>
          <w:szCs w:val="24"/>
        </w:rPr>
        <w:t>require</w:t>
      </w:r>
      <w:r w:rsidR="00793BE4" w:rsidRPr="00AA3375">
        <w:rPr>
          <w:rFonts w:ascii="Abadi MT Condensed Light" w:hAnsi="Abadi MT Condensed Light" w:cs="Times New Roman"/>
          <w:szCs w:val="24"/>
        </w:rPr>
        <w:t xml:space="preserve"> actions t</w:t>
      </w:r>
      <w:r w:rsidR="00376012" w:rsidRPr="00AA3375">
        <w:rPr>
          <w:rFonts w:ascii="Abadi MT Condensed Light" w:hAnsi="Abadi MT Condensed Light" w:cs="Times New Roman"/>
          <w:szCs w:val="24"/>
        </w:rPr>
        <w:t>owards them.</w:t>
      </w:r>
      <w:r w:rsidRPr="00AA3375">
        <w:rPr>
          <w:rFonts w:ascii="Abadi MT Condensed Light" w:hAnsi="Abadi MT Condensed Light" w:cs="Times New Roman"/>
          <w:szCs w:val="24"/>
        </w:rPr>
        <w:t xml:space="preserve"> </w:t>
      </w:r>
    </w:p>
    <w:p w14:paraId="3855D7AA" w14:textId="3B890501" w:rsidR="001C5B23" w:rsidRPr="00AA3375" w:rsidRDefault="00DE645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w:t>
      </w:r>
      <w:r w:rsidR="001C5B23" w:rsidRPr="00AA3375">
        <w:rPr>
          <w:rFonts w:ascii="Abadi MT Condensed Light" w:hAnsi="Abadi MT Condensed Light" w:cs="Times New Roman"/>
          <w:szCs w:val="24"/>
        </w:rPr>
        <w:t>hile on the o</w:t>
      </w:r>
      <w:r w:rsidR="00FE4A73" w:rsidRPr="00AA3375">
        <w:rPr>
          <w:rFonts w:ascii="Abadi MT Condensed Light" w:hAnsi="Abadi MT Condensed Light" w:cs="Times New Roman"/>
          <w:szCs w:val="24"/>
        </w:rPr>
        <w:t>ther hand, our to-do</w:t>
      </w:r>
      <w:r w:rsidR="00AB049C" w:rsidRPr="00AA3375">
        <w:rPr>
          <w:rFonts w:ascii="Abadi MT Condensed Light" w:hAnsi="Abadi MT Condensed Light" w:cs="Times New Roman"/>
          <w:szCs w:val="24"/>
        </w:rPr>
        <w:t xml:space="preserve"> </w:t>
      </w:r>
      <w:r w:rsidR="00FE4A73" w:rsidRPr="00AA3375">
        <w:rPr>
          <w:rFonts w:ascii="Abadi MT Condensed Light" w:hAnsi="Abadi MT Condensed Light" w:cs="Times New Roman"/>
          <w:szCs w:val="24"/>
        </w:rPr>
        <w:t>lists</w:t>
      </w:r>
      <w:r w:rsidR="001C5B23" w:rsidRPr="00AA3375">
        <w:rPr>
          <w:rFonts w:ascii="Abadi MT Condensed Light" w:hAnsi="Abadi MT Condensed Light" w:cs="Times New Roman"/>
          <w:szCs w:val="24"/>
        </w:rPr>
        <w:t xml:space="preserve"> do</w:t>
      </w:r>
      <w:r w:rsidR="00793BE4" w:rsidRPr="00AA3375">
        <w:rPr>
          <w:rFonts w:ascii="Abadi MT Condensed Light" w:hAnsi="Abadi MT Condensed Light" w:cs="Times New Roman"/>
          <w:szCs w:val="24"/>
        </w:rPr>
        <w:t xml:space="preserve"> no</w:t>
      </w:r>
      <w:r w:rsidR="001C5B23" w:rsidRPr="00AA3375">
        <w:rPr>
          <w:rFonts w:ascii="Abadi MT Condensed Light" w:hAnsi="Abadi MT Condensed Light" w:cs="Times New Roman"/>
          <w:szCs w:val="24"/>
        </w:rPr>
        <w:t>t complemen</w:t>
      </w:r>
      <w:r w:rsidR="00FE4A73" w:rsidRPr="00AA3375">
        <w:rPr>
          <w:rFonts w:ascii="Abadi MT Condensed Light" w:hAnsi="Abadi MT Condensed Light" w:cs="Times New Roman"/>
          <w:szCs w:val="24"/>
        </w:rPr>
        <w:t>t the success dream we hope for.</w:t>
      </w:r>
      <w:r w:rsidRPr="00AA3375">
        <w:rPr>
          <w:rFonts w:ascii="Abadi MT Condensed Light" w:hAnsi="Abadi MT Condensed Light" w:cs="Times New Roman"/>
          <w:szCs w:val="24"/>
        </w:rPr>
        <w:t xml:space="preserve"> But </w:t>
      </w:r>
      <w:r w:rsidR="009708A1" w:rsidRPr="00AA3375">
        <w:rPr>
          <w:rFonts w:ascii="Abadi MT Condensed Light" w:hAnsi="Abadi MT Condensed Light" w:cs="Times New Roman"/>
          <w:szCs w:val="24"/>
        </w:rPr>
        <w:t>still</w:t>
      </w:r>
      <w:r w:rsidR="00AB049C" w:rsidRPr="00AA3375">
        <w:rPr>
          <w:rFonts w:ascii="Abadi MT Condensed Light" w:hAnsi="Abadi MT Condensed Light" w:cs="Times New Roman"/>
          <w:szCs w:val="24"/>
        </w:rPr>
        <w:t>,</w:t>
      </w:r>
      <w:r w:rsidR="009708A1"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we must do something.</w:t>
      </w:r>
    </w:p>
    <w:p w14:paraId="5DBA304A" w14:textId="7F72654B" w:rsidR="008501B2" w:rsidRPr="00AA3375" w:rsidRDefault="0037601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That notwithstanding, our people’s</w:t>
      </w:r>
      <w:r w:rsidR="001C5B23" w:rsidRPr="00AA3375">
        <w:rPr>
          <w:rFonts w:ascii="Abadi MT Condensed Light" w:hAnsi="Abadi MT Condensed Light" w:cs="Times New Roman"/>
          <w:szCs w:val="24"/>
        </w:rPr>
        <w:t xml:space="preserve"> (friends and rela</w:t>
      </w:r>
      <w:r w:rsidRPr="00AA3375">
        <w:rPr>
          <w:rFonts w:ascii="Abadi MT Condensed Light" w:hAnsi="Abadi MT Condensed Light" w:cs="Times New Roman"/>
          <w:szCs w:val="24"/>
        </w:rPr>
        <w:t>tives) wishes and counsel directed</w:t>
      </w:r>
      <w:r w:rsidR="008501B2" w:rsidRPr="00AA3375">
        <w:rPr>
          <w:rFonts w:ascii="Abadi MT Condensed Light" w:hAnsi="Abadi MT Condensed Light" w:cs="Times New Roman"/>
          <w:szCs w:val="24"/>
        </w:rPr>
        <w:t xml:space="preserve"> to us right, left</w:t>
      </w:r>
      <w:r w:rsidR="00AB049C" w:rsidRPr="00AA3375">
        <w:rPr>
          <w:rFonts w:ascii="Abadi MT Condensed Light" w:hAnsi="Abadi MT Condensed Light" w:cs="Times New Roman"/>
          <w:szCs w:val="24"/>
        </w:rPr>
        <w:t>,</w:t>
      </w:r>
      <w:r w:rsidR="008501B2" w:rsidRPr="00AA3375">
        <w:rPr>
          <w:rFonts w:ascii="Abadi MT Condensed Light" w:hAnsi="Abadi MT Condensed Light" w:cs="Times New Roman"/>
          <w:szCs w:val="24"/>
        </w:rPr>
        <w:t xml:space="preserve"> and center</w:t>
      </w:r>
      <w:r w:rsidR="00515AD7" w:rsidRPr="00AA3375">
        <w:rPr>
          <w:rFonts w:ascii="Abadi MT Condensed Light" w:hAnsi="Abadi MT Condensed Light" w:cs="Times New Roman"/>
          <w:szCs w:val="24"/>
        </w:rPr>
        <w:t xml:space="preserve"> </w:t>
      </w:r>
      <w:r w:rsidR="008501B2" w:rsidRPr="00AA3375">
        <w:rPr>
          <w:rFonts w:ascii="Abadi MT Condensed Light" w:hAnsi="Abadi MT Condensed Light" w:cs="Times New Roman"/>
          <w:szCs w:val="24"/>
        </w:rPr>
        <w:t>drift</w:t>
      </w:r>
      <w:r w:rsidR="00AB049C" w:rsidRPr="00AA3375">
        <w:rPr>
          <w:rFonts w:ascii="Abadi MT Condensed Light" w:hAnsi="Abadi MT Condensed Light" w:cs="Times New Roman"/>
          <w:szCs w:val="24"/>
        </w:rPr>
        <w:t>s</w:t>
      </w:r>
      <w:r w:rsidR="001C5B23" w:rsidRPr="00AA3375">
        <w:rPr>
          <w:rFonts w:ascii="Abadi MT Condensed Light" w:hAnsi="Abadi MT Condensed Light" w:cs="Times New Roman"/>
          <w:szCs w:val="24"/>
        </w:rPr>
        <w:t xml:space="preserve"> us away. </w:t>
      </w:r>
    </w:p>
    <w:p w14:paraId="503F6C46" w14:textId="62A4D918" w:rsidR="001C5B23" w:rsidRPr="00AA3375" w:rsidRDefault="008501B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O</w:t>
      </w:r>
      <w:r w:rsidR="001C5B23" w:rsidRPr="00AA3375">
        <w:rPr>
          <w:rFonts w:ascii="Abadi MT Condensed Light" w:hAnsi="Abadi MT Condensed Light" w:cs="Times New Roman"/>
          <w:szCs w:val="24"/>
        </w:rPr>
        <w:t>thers’ dreams and ambitions for us impart</w:t>
      </w:r>
      <w:r w:rsidR="00640CF5" w:rsidRPr="00AA3375">
        <w:rPr>
          <w:rFonts w:ascii="Abadi MT Condensed Light" w:hAnsi="Abadi MT Condensed Light" w:cs="Times New Roman"/>
          <w:szCs w:val="24"/>
        </w:rPr>
        <w:t xml:space="preserve"> a</w:t>
      </w:r>
      <w:r w:rsidRPr="00AA3375">
        <w:rPr>
          <w:rFonts w:ascii="Abadi MT Condensed Light" w:hAnsi="Abadi MT Condensed Light" w:cs="Times New Roman"/>
          <w:szCs w:val="24"/>
        </w:rPr>
        <w:t xml:space="preserve"> type two selfishness of </w:t>
      </w:r>
      <w:r w:rsidR="001C5B23" w:rsidRPr="00AA3375">
        <w:rPr>
          <w:rFonts w:ascii="Abadi MT Condensed Light" w:hAnsi="Abadi MT Condensed Light" w:cs="Times New Roman"/>
          <w:szCs w:val="24"/>
        </w:rPr>
        <w:t>working to impress them.</w:t>
      </w:r>
    </w:p>
    <w:p w14:paraId="2C299944" w14:textId="77777777"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We also have time planners, to-do-lists, which make most of our plans and priorities </w:t>
      </w:r>
      <w:r w:rsidR="00640CF5" w:rsidRPr="00AA3375">
        <w:rPr>
          <w:rFonts w:ascii="Abadi MT Condensed Light" w:hAnsi="Abadi MT Condensed Light" w:cs="Times New Roman"/>
          <w:szCs w:val="24"/>
        </w:rPr>
        <w:t xml:space="preserve">reign in </w:t>
      </w:r>
      <w:r w:rsidRPr="00AA3375">
        <w:rPr>
          <w:rFonts w:ascii="Abadi MT Condensed Light" w:hAnsi="Abadi MT Condensed Light" w:cs="Times New Roman"/>
          <w:szCs w:val="24"/>
        </w:rPr>
        <w:t>the timelines in place.</w:t>
      </w:r>
    </w:p>
    <w:p w14:paraId="01FB5E9E" w14:textId="1F3A90F1" w:rsidR="0085288F"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u w:val="single"/>
        </w:rPr>
        <w:t xml:space="preserve">Notably: </w:t>
      </w:r>
      <w:r w:rsidRPr="00AA3375">
        <w:rPr>
          <w:rFonts w:ascii="Abadi MT Condensed Light" w:hAnsi="Abadi MT Condensed Light" w:cs="Times New Roman"/>
          <w:szCs w:val="24"/>
        </w:rPr>
        <w:t>We should not tackle things in the order they come</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we </w:t>
      </w:r>
      <w:r w:rsidR="00E849DD" w:rsidRPr="00AA3375">
        <w:rPr>
          <w:rFonts w:ascii="Abadi MT Condensed Light" w:hAnsi="Abadi MT Condensed Light" w:cs="Times New Roman"/>
          <w:szCs w:val="24"/>
        </w:rPr>
        <w:t xml:space="preserve">should </w:t>
      </w:r>
      <w:r w:rsidRPr="00AA3375">
        <w:rPr>
          <w:rFonts w:ascii="Abadi MT Condensed Light" w:hAnsi="Abadi MT Condensed Light" w:cs="Times New Roman"/>
          <w:szCs w:val="24"/>
        </w:rPr>
        <w:t>constantly</w:t>
      </w:r>
      <w:r w:rsidR="00243614"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shuffle our to-do lists till we are right. </w:t>
      </w:r>
    </w:p>
    <w:p w14:paraId="52E98564" w14:textId="3F8C3C8A"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Equality is a lie.</w:t>
      </w:r>
    </w:p>
    <w:p w14:paraId="63AF364D" w14:textId="1976BBFD"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As </w:t>
      </w:r>
      <w:r w:rsidR="00B6439E" w:rsidRPr="00AA3375">
        <w:rPr>
          <w:rFonts w:ascii="Abadi MT Condensed Light" w:hAnsi="Abadi MT Condensed Light" w:cs="Times New Roman"/>
          <w:szCs w:val="24"/>
        </w:rPr>
        <w:t>Bob H</w:t>
      </w:r>
      <w:r w:rsidRPr="00AA3375">
        <w:rPr>
          <w:rFonts w:ascii="Abadi MT Condensed Light" w:hAnsi="Abadi MT Condensed Light" w:cs="Times New Roman"/>
          <w:szCs w:val="24"/>
        </w:rPr>
        <w:t>awke</w:t>
      </w:r>
      <w:r w:rsidR="003A6C82" w:rsidRPr="00AA3375">
        <w:rPr>
          <w:rFonts w:ascii="Abadi MT Condensed Light" w:hAnsi="Abadi MT Condensed Light" w:cs="Times New Roman"/>
          <w:szCs w:val="24"/>
        </w:rPr>
        <w:t>, An</w:t>
      </w:r>
      <w:r w:rsidRPr="00AA3375">
        <w:rPr>
          <w:rFonts w:ascii="Abadi MT Condensed Light" w:hAnsi="Abadi MT Condensed Light" w:cs="Times New Roman"/>
          <w:szCs w:val="24"/>
        </w:rPr>
        <w:t xml:space="preserve"> Australian PM</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said,</w:t>
      </w:r>
      <w:r w:rsidR="000F0B58" w:rsidRPr="00AA3375">
        <w:rPr>
          <w:rFonts w:ascii="Abadi MT Condensed Light" w:hAnsi="Abadi MT Condensed Light" w:cs="Times New Roman"/>
          <w:szCs w:val="24"/>
        </w:rPr>
        <w:t xml:space="preserve"> </w:t>
      </w:r>
      <w:r w:rsidR="003A6C82" w:rsidRPr="00AA3375">
        <w:rPr>
          <w:rFonts w:ascii="Abadi MT Condensed Light" w:hAnsi="Abadi MT Condensed Light" w:cs="Times New Roman"/>
          <w:szCs w:val="24"/>
        </w:rPr>
        <w:t>"T</w:t>
      </w:r>
      <w:r w:rsidRPr="00AA3375">
        <w:rPr>
          <w:rFonts w:ascii="Abadi MT Condensed Light" w:hAnsi="Abadi MT Condensed Light" w:cs="Times New Roman"/>
          <w:szCs w:val="24"/>
        </w:rPr>
        <w:t>hings which are most important do not scream loudest always</w:t>
      </w:r>
      <w:r w:rsidR="002648F4" w:rsidRPr="00AA3375">
        <w:rPr>
          <w:rFonts w:ascii="Abadi MT Condensed Light" w:hAnsi="Abadi MT Condensed Light" w:cs="Times New Roman"/>
          <w:szCs w:val="24"/>
        </w:rPr>
        <w:t>.”</w:t>
      </w:r>
    </w:p>
    <w:p w14:paraId="53C3142B" w14:textId="0CDF5B0A"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High achievers operate </w:t>
      </w:r>
      <w:r w:rsidR="0003618F" w:rsidRPr="00AA3375">
        <w:rPr>
          <w:rFonts w:ascii="Abadi MT Condensed Light" w:hAnsi="Abadi MT Condensed Light" w:cs="Times New Roman"/>
          <w:szCs w:val="24"/>
        </w:rPr>
        <w:t>differently;</w:t>
      </w:r>
      <w:r w:rsidRPr="00AA3375">
        <w:rPr>
          <w:rFonts w:ascii="Abadi MT Condensed Light" w:hAnsi="Abadi MT Condensed Light" w:cs="Times New Roman"/>
          <w:szCs w:val="24"/>
        </w:rPr>
        <w:t xml:space="preserve"> they pursue one essential thing or assignment to completion</w:t>
      </w:r>
      <w:r w:rsidR="005D5B83" w:rsidRPr="00AA3375">
        <w:rPr>
          <w:rFonts w:ascii="Abadi MT Condensed Light" w:hAnsi="Abadi MT Condensed Light" w:cs="Times New Roman"/>
          <w:szCs w:val="24"/>
        </w:rPr>
        <w:t xml:space="preserve"> -</w:t>
      </w:r>
      <w:r w:rsidR="0003618F" w:rsidRPr="00AA3375">
        <w:rPr>
          <w:rFonts w:ascii="Abadi MT Condensed Light" w:hAnsi="Abadi MT Condensed Light" w:cs="Times New Roman"/>
          <w:szCs w:val="24"/>
        </w:rPr>
        <w:t xml:space="preserve">which compels them </w:t>
      </w:r>
      <w:r w:rsidR="002648F4" w:rsidRPr="00AA3375">
        <w:rPr>
          <w:rFonts w:ascii="Abadi MT Condensed Light" w:hAnsi="Abadi MT Condensed Light" w:cs="Times New Roman"/>
          <w:szCs w:val="24"/>
        </w:rPr>
        <w:t>daily</w:t>
      </w:r>
      <w:r w:rsidR="00243614" w:rsidRPr="00AA3375">
        <w:rPr>
          <w:rFonts w:ascii="Abadi MT Condensed Light" w:hAnsi="Abadi MT Condensed Light" w:cs="Times New Roman"/>
          <w:szCs w:val="24"/>
        </w:rPr>
        <w:t xml:space="preserve"> towards success. </w:t>
      </w:r>
    </w:p>
    <w:p w14:paraId="7DE99A8C" w14:textId="77777777"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They work from a clear sense of priority. </w:t>
      </w:r>
    </w:p>
    <w:p w14:paraId="05DAE067" w14:textId="6A7AC5B2" w:rsidR="001C5B23" w:rsidRPr="00AA3375" w:rsidRDefault="001C5B2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 xml:space="preserve">Garry Keller took </w:t>
      </w:r>
      <w:r w:rsidR="006C45C9" w:rsidRPr="00AA3375">
        <w:rPr>
          <w:rFonts w:ascii="Abadi MT Condensed Light" w:hAnsi="Abadi MT Condensed Light" w:cs="Times New Roman"/>
          <w:szCs w:val="24"/>
        </w:rPr>
        <w:t>n</w:t>
      </w:r>
      <w:r w:rsidRPr="00AA3375">
        <w:rPr>
          <w:rFonts w:ascii="Abadi MT Condensed Light" w:hAnsi="Abadi MT Condensed Light" w:cs="Times New Roman"/>
          <w:szCs w:val="24"/>
        </w:rPr>
        <w:t>ote; a to-do list is different from a success list-one gives a bulk of all assignments at hand</w:t>
      </w:r>
      <w:r w:rsidR="00D65B0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while </w:t>
      </w:r>
      <w:r w:rsidR="002648F4" w:rsidRPr="00AA3375">
        <w:rPr>
          <w:rFonts w:ascii="Abadi MT Condensed Light" w:hAnsi="Abadi MT Condensed Light" w:cs="Times New Roman"/>
          <w:szCs w:val="24"/>
        </w:rPr>
        <w:t xml:space="preserve">a </w:t>
      </w:r>
      <w:r w:rsidRPr="00AA3375">
        <w:rPr>
          <w:rFonts w:ascii="Abadi MT Condensed Light" w:hAnsi="Abadi MT Condensed Light" w:cs="Times New Roman"/>
          <w:szCs w:val="24"/>
        </w:rPr>
        <w:t>success list pulls you in a specific direction that is on a progressive channel of success-yielding extra</w:t>
      </w:r>
      <w:r w:rsidR="0003618F" w:rsidRPr="00AA3375">
        <w:rPr>
          <w:rFonts w:ascii="Abadi MT Condensed Light" w:hAnsi="Abadi MT Condensed Light" w:cs="Times New Roman"/>
          <w:szCs w:val="24"/>
        </w:rPr>
        <w:t xml:space="preserve">ordinary results. </w:t>
      </w:r>
    </w:p>
    <w:p w14:paraId="38DF867E" w14:textId="143A67BB" w:rsidR="0003618F" w:rsidRPr="00AA3375" w:rsidRDefault="0003618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Nothing is as important as any other thing</w:t>
      </w:r>
      <w:r w:rsidR="00616633" w:rsidRPr="00AA3375">
        <w:rPr>
          <w:rFonts w:ascii="Abadi MT Condensed Light" w:hAnsi="Abadi MT Condensed Light" w:cs="Times New Roman"/>
          <w:szCs w:val="24"/>
        </w:rPr>
        <w:t xml:space="preserve">. They </w:t>
      </w:r>
      <w:r w:rsidR="00C10DBA" w:rsidRPr="00AA3375">
        <w:rPr>
          <w:rFonts w:ascii="Abadi MT Condensed Light" w:hAnsi="Abadi MT Condensed Light" w:cs="Times New Roman"/>
          <w:szCs w:val="24"/>
        </w:rPr>
        <w:t>do not</w:t>
      </w:r>
      <w:r w:rsidR="00616633" w:rsidRPr="00AA3375">
        <w:rPr>
          <w:rFonts w:ascii="Abadi MT Condensed Light" w:hAnsi="Abadi MT Condensed Light" w:cs="Times New Roman"/>
          <w:szCs w:val="24"/>
        </w:rPr>
        <w:t xml:space="preserve"> share value</w:t>
      </w:r>
      <w:r w:rsidR="002648F4" w:rsidRPr="00AA3375">
        <w:rPr>
          <w:rFonts w:ascii="Abadi MT Condensed Light" w:hAnsi="Abadi MT Condensed Light" w:cs="Times New Roman"/>
          <w:szCs w:val="24"/>
        </w:rPr>
        <w:t>;</w:t>
      </w:r>
      <w:r w:rsidR="00616633" w:rsidRPr="00AA3375">
        <w:rPr>
          <w:rFonts w:ascii="Abadi MT Condensed Light" w:hAnsi="Abadi MT Condensed Light" w:cs="Times New Roman"/>
          <w:szCs w:val="24"/>
        </w:rPr>
        <w:t xml:space="preserve"> things matter differently.</w:t>
      </w:r>
    </w:p>
    <w:p w14:paraId="723756A7" w14:textId="64B6C6D6" w:rsidR="00616633" w:rsidRPr="00AA3375" w:rsidRDefault="00D6443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Ten</w:t>
      </w:r>
      <w:r w:rsidR="00616633" w:rsidRPr="00AA3375">
        <w:rPr>
          <w:rFonts w:ascii="Abadi MT Condensed Light" w:hAnsi="Abadi MT Condensed Light" w:cs="Times New Roman"/>
          <w:szCs w:val="24"/>
        </w:rPr>
        <w:t xml:space="preserve"> shillings might not </w:t>
      </w:r>
      <w:r w:rsidRPr="00AA3375">
        <w:rPr>
          <w:rFonts w:ascii="Abadi MT Condensed Light" w:hAnsi="Abadi MT Condensed Light" w:cs="Times New Roman"/>
          <w:szCs w:val="24"/>
        </w:rPr>
        <w:t xml:space="preserve">equal across </w:t>
      </w:r>
      <w:r w:rsidR="002648F4"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board</w:t>
      </w:r>
      <w:r w:rsidR="00ED7D9E" w:rsidRPr="00AA3375">
        <w:rPr>
          <w:rFonts w:ascii="Abadi MT Condensed Light" w:hAnsi="Abadi MT Condensed Light" w:cs="Times New Roman"/>
          <w:szCs w:val="24"/>
        </w:rPr>
        <w:t xml:space="preserve"> unless we </w:t>
      </w:r>
      <w:r w:rsidR="002648F4" w:rsidRPr="00AA3375">
        <w:rPr>
          <w:rFonts w:ascii="Abadi MT Condensed Light" w:hAnsi="Abadi MT Condensed Light" w:cs="Times New Roman"/>
          <w:szCs w:val="24"/>
        </w:rPr>
        <w:t>buy</w:t>
      </w:r>
      <w:r w:rsidR="00ED7D9E" w:rsidRPr="00AA3375">
        <w:rPr>
          <w:rFonts w:ascii="Abadi MT Condensed Light" w:hAnsi="Abadi MT Condensed Light" w:cs="Times New Roman"/>
          <w:szCs w:val="24"/>
        </w:rPr>
        <w:t xml:space="preserve"> the same value</w:t>
      </w:r>
      <w:r w:rsidR="00033293" w:rsidRPr="00AA3375">
        <w:rPr>
          <w:rFonts w:ascii="Abadi MT Condensed Light" w:hAnsi="Abadi MT Condensed Light" w:cs="Times New Roman"/>
          <w:szCs w:val="24"/>
        </w:rPr>
        <w:t>,</w:t>
      </w:r>
      <w:r w:rsidR="00104D82" w:rsidRPr="00AA3375">
        <w:rPr>
          <w:rFonts w:ascii="Abadi MT Condensed Light" w:hAnsi="Abadi MT Condensed Light" w:cs="Times New Roman"/>
          <w:szCs w:val="24"/>
        </w:rPr>
        <w:t xml:space="preserve"> type of</w:t>
      </w:r>
      <w:r w:rsidR="00ED7D9E" w:rsidRPr="00AA3375">
        <w:rPr>
          <w:rFonts w:ascii="Abadi MT Condensed Light" w:hAnsi="Abadi MT Condensed Light" w:cs="Times New Roman"/>
          <w:szCs w:val="24"/>
        </w:rPr>
        <w:t xml:space="preserve"> commo</w:t>
      </w:r>
      <w:r w:rsidR="00104D82" w:rsidRPr="00AA3375">
        <w:rPr>
          <w:rFonts w:ascii="Abadi MT Condensed Light" w:hAnsi="Abadi MT Condensed Light" w:cs="Times New Roman"/>
          <w:szCs w:val="24"/>
        </w:rPr>
        <w:t>dities</w:t>
      </w:r>
      <w:r w:rsidR="00ED7D9E" w:rsidRPr="00AA3375">
        <w:rPr>
          <w:rFonts w:ascii="Abadi MT Condensed Light" w:hAnsi="Abadi MT Condensed Light" w:cs="Times New Roman"/>
          <w:szCs w:val="24"/>
        </w:rPr>
        <w:t xml:space="preserve"> </w:t>
      </w:r>
      <w:r w:rsidR="00104D82" w:rsidRPr="00AA3375">
        <w:rPr>
          <w:rFonts w:ascii="Abadi MT Condensed Light" w:hAnsi="Abadi MT Condensed Light" w:cs="Times New Roman"/>
          <w:szCs w:val="24"/>
        </w:rPr>
        <w:t>in</w:t>
      </w:r>
      <w:r w:rsidR="00ED7D9E" w:rsidRPr="00AA3375">
        <w:rPr>
          <w:rFonts w:ascii="Abadi MT Condensed Light" w:hAnsi="Abadi MT Condensed Light" w:cs="Times New Roman"/>
          <w:szCs w:val="24"/>
        </w:rPr>
        <w:t xml:space="preserve"> </w:t>
      </w:r>
      <w:r w:rsidR="001A5E2F" w:rsidRPr="00AA3375">
        <w:rPr>
          <w:rFonts w:ascii="Abadi MT Condensed Light" w:hAnsi="Abadi MT Condensed Light" w:cs="Times New Roman"/>
          <w:szCs w:val="24"/>
        </w:rPr>
        <w:t xml:space="preserve">the item </w:t>
      </w:r>
      <w:r w:rsidR="00ED7D9E" w:rsidRPr="00AA3375">
        <w:rPr>
          <w:rFonts w:ascii="Abadi MT Condensed Light" w:hAnsi="Abadi MT Condensed Light" w:cs="Times New Roman"/>
          <w:szCs w:val="24"/>
        </w:rPr>
        <w:t>lists</w:t>
      </w:r>
      <w:r w:rsidR="002648F4" w:rsidRPr="00AA3375">
        <w:rPr>
          <w:rFonts w:ascii="Abadi MT Condensed Light" w:hAnsi="Abadi MT Condensed Light" w:cs="Times New Roman"/>
          <w:szCs w:val="24"/>
        </w:rPr>
        <w:t>—a</w:t>
      </w:r>
      <w:r w:rsidR="00104D82" w:rsidRPr="00AA3375">
        <w:rPr>
          <w:rFonts w:ascii="Abadi MT Condensed Light" w:hAnsi="Abadi MT Condensed Light" w:cs="Times New Roman"/>
          <w:szCs w:val="24"/>
        </w:rPr>
        <w:t>ll</w:t>
      </w:r>
      <w:r w:rsidR="002648F4" w:rsidRPr="00AA3375">
        <w:rPr>
          <w:rFonts w:ascii="Abadi MT Condensed Light" w:hAnsi="Abadi MT Condensed Light" w:cs="Times New Roman"/>
          <w:szCs w:val="24"/>
        </w:rPr>
        <w:t xml:space="preserve"> the</w:t>
      </w:r>
      <w:r w:rsidR="00104D82" w:rsidRPr="00AA3375">
        <w:rPr>
          <w:rFonts w:ascii="Abadi MT Condensed Light" w:hAnsi="Abadi MT Condensed Light" w:cs="Times New Roman"/>
          <w:szCs w:val="24"/>
        </w:rPr>
        <w:t xml:space="preserve"> same.</w:t>
      </w:r>
    </w:p>
    <w:p w14:paraId="50043E6D" w14:textId="28B6DD15" w:rsidR="00104D82" w:rsidRPr="00AA3375" w:rsidRDefault="00732EF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utility of the item(s)</w:t>
      </w:r>
      <w:r w:rsidR="00EA148D" w:rsidRPr="00AA3375">
        <w:rPr>
          <w:rFonts w:ascii="Abadi MT Condensed Light" w:hAnsi="Abadi MT Condensed Light" w:cs="Times New Roman"/>
          <w:szCs w:val="24"/>
        </w:rPr>
        <w:t xml:space="preserve"> might not </w:t>
      </w:r>
      <w:r w:rsidR="0085288F" w:rsidRPr="00AA3375">
        <w:rPr>
          <w:rFonts w:ascii="Abadi MT Condensed Light" w:hAnsi="Abadi MT Condensed Light" w:cs="Times New Roman"/>
          <w:szCs w:val="24"/>
        </w:rPr>
        <w:t xml:space="preserve">be </w:t>
      </w:r>
      <w:r w:rsidR="00EA148D" w:rsidRPr="00AA3375">
        <w:rPr>
          <w:rFonts w:ascii="Abadi MT Condensed Light" w:hAnsi="Abadi MT Condensed Light" w:cs="Times New Roman"/>
          <w:szCs w:val="24"/>
        </w:rPr>
        <w:t>equal</w:t>
      </w:r>
      <w:r w:rsidRPr="00AA3375">
        <w:rPr>
          <w:rFonts w:ascii="Abadi MT Condensed Light" w:hAnsi="Abadi MT Condensed Light" w:cs="Times New Roman"/>
          <w:szCs w:val="24"/>
        </w:rPr>
        <w:t xml:space="preserve"> </w:t>
      </w:r>
      <w:r w:rsidR="001A5E2F" w:rsidRPr="00AA3375">
        <w:rPr>
          <w:rFonts w:ascii="Abadi MT Condensed Light" w:hAnsi="Abadi MT Condensed Light" w:cs="Times New Roman"/>
          <w:szCs w:val="24"/>
        </w:rPr>
        <w:t>with all</w:t>
      </w:r>
      <w:r w:rsidRPr="00AA3375">
        <w:rPr>
          <w:rFonts w:ascii="Abadi MT Condensed Light" w:hAnsi="Abadi MT Condensed Light" w:cs="Times New Roman"/>
          <w:szCs w:val="24"/>
        </w:rPr>
        <w:t xml:space="preserve"> the consumers</w:t>
      </w:r>
      <w:r w:rsidR="00E17E55" w:rsidRPr="00AA3375">
        <w:rPr>
          <w:rFonts w:ascii="Abadi MT Condensed Light" w:hAnsi="Abadi MT Condensed Light" w:cs="Times New Roman"/>
          <w:szCs w:val="24"/>
        </w:rPr>
        <w:t xml:space="preserve">; that is why we’ve competitors </w:t>
      </w:r>
      <w:r w:rsidR="00730623" w:rsidRPr="00AA3375">
        <w:rPr>
          <w:rFonts w:ascii="Abadi MT Condensed Light" w:hAnsi="Abadi MT Condensed Light" w:cs="Times New Roman"/>
          <w:szCs w:val="24"/>
        </w:rPr>
        <w:t>in all fields.</w:t>
      </w:r>
    </w:p>
    <w:p w14:paraId="4DDBBBE1" w14:textId="77777777" w:rsidR="008F58D8" w:rsidRPr="00AA3375" w:rsidRDefault="008F58D8" w:rsidP="00BA5516">
      <w:pPr>
        <w:jc w:val="both"/>
        <w:rPr>
          <w:rFonts w:ascii="Abadi MT Condensed Light" w:hAnsi="Abadi MT Condensed Light" w:cs="Times New Roman"/>
          <w:szCs w:val="24"/>
        </w:rPr>
      </w:pPr>
    </w:p>
    <w:p w14:paraId="01C3903E" w14:textId="77777777" w:rsidR="00D74FEE" w:rsidRPr="00AA3375" w:rsidRDefault="00D74FEE"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46814469" w14:textId="77777777" w:rsidR="00D703D4" w:rsidRPr="00AA3375" w:rsidRDefault="008F7A43" w:rsidP="00CC5E28">
      <w:pPr>
        <w:pStyle w:val="Heading1"/>
        <w:rPr>
          <w:rFonts w:ascii="Abadi MT Condensed Light" w:hAnsi="Abadi MT Condensed Light"/>
        </w:rPr>
      </w:pPr>
      <w:bookmarkStart w:id="110" w:name="_Toc69903294"/>
      <w:r w:rsidRPr="00AA3375">
        <w:rPr>
          <w:rFonts w:ascii="Abadi MT Condensed Light" w:hAnsi="Abadi MT Condensed Light"/>
        </w:rPr>
        <w:lastRenderedPageBreak/>
        <w:t>UNIVERSAL LAW</w:t>
      </w:r>
      <w:r w:rsidR="00840EC3" w:rsidRPr="00AA3375">
        <w:rPr>
          <w:rFonts w:ascii="Abadi MT Condensed Light" w:hAnsi="Abadi MT Condensed Light"/>
        </w:rPr>
        <w:t>-</w:t>
      </w:r>
      <w:r w:rsidR="005263A0" w:rsidRPr="00AA3375">
        <w:rPr>
          <w:rFonts w:ascii="Abadi MT Condensed Light" w:hAnsi="Abadi MT Condensed Light"/>
        </w:rPr>
        <w:t xml:space="preserve"> </w:t>
      </w:r>
      <w:r w:rsidRPr="00AA3375">
        <w:rPr>
          <w:rFonts w:ascii="Abadi MT Condensed Light" w:hAnsi="Abadi MT Condensed Light"/>
        </w:rPr>
        <w:t>PARETO PRINCIPLE</w:t>
      </w:r>
      <w:bookmarkEnd w:id="110"/>
      <w:r w:rsidRPr="00AA3375">
        <w:rPr>
          <w:rFonts w:ascii="Abadi MT Condensed Light" w:hAnsi="Abadi MT Condensed Light"/>
        </w:rPr>
        <w:t xml:space="preserve"> </w:t>
      </w:r>
    </w:p>
    <w:p w14:paraId="682A383A" w14:textId="77777777" w:rsidR="008F7A43" w:rsidRPr="00AA3375" w:rsidRDefault="00D703D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was a principle</w:t>
      </w:r>
      <w:r w:rsidR="002B7779" w:rsidRPr="00AA3375">
        <w:rPr>
          <w:rFonts w:ascii="Abadi MT Condensed Light" w:hAnsi="Abadi MT Condensed Light" w:cs="Times New Roman"/>
          <w:szCs w:val="24"/>
        </w:rPr>
        <w:t xml:space="preserve"> by</w:t>
      </w:r>
      <w:r w:rsidR="008F7A43" w:rsidRPr="00AA3375">
        <w:rPr>
          <w:rFonts w:ascii="Abadi MT Condensed Light" w:hAnsi="Abadi MT Condensed Light" w:cs="Times New Roman"/>
          <w:szCs w:val="24"/>
        </w:rPr>
        <w:t xml:space="preserve"> An Italian Economist</w:t>
      </w:r>
      <w:r w:rsidR="002B7779" w:rsidRPr="00AA3375">
        <w:rPr>
          <w:rFonts w:ascii="Abadi MT Condensed Light" w:hAnsi="Abadi MT Condensed Light" w:cs="Times New Roman"/>
          <w:szCs w:val="24"/>
        </w:rPr>
        <w:t>, Vilfredo Pareto</w:t>
      </w:r>
    </w:p>
    <w:p w14:paraId="36BBEFDF" w14:textId="630DF70F" w:rsidR="008F7A43" w:rsidRPr="00AA3375" w:rsidRDefault="008F7A4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principle generally states that 80% of consequen</w:t>
      </w:r>
      <w:r w:rsidR="00BF1415" w:rsidRPr="00AA3375">
        <w:rPr>
          <w:rFonts w:ascii="Abadi MT Condensed Light" w:hAnsi="Abadi MT Condensed Light" w:cs="Times New Roman"/>
          <w:szCs w:val="24"/>
        </w:rPr>
        <w:t>ces come from 20% of the cases</w:t>
      </w:r>
      <w:r w:rsidR="00AB0580" w:rsidRPr="00AA3375">
        <w:rPr>
          <w:rFonts w:ascii="Abadi MT Condensed Light" w:hAnsi="Abadi MT Condensed Light" w:cs="Times New Roman"/>
          <w:szCs w:val="24"/>
        </w:rPr>
        <w:t>,</w:t>
      </w:r>
      <w:r w:rsidR="00BF1415"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asserting </w:t>
      </w:r>
      <w:r w:rsidR="002648F4" w:rsidRPr="00AA3375">
        <w:rPr>
          <w:rFonts w:ascii="Abadi MT Condensed Light" w:hAnsi="Abadi MT Condensed Light" w:cs="Times New Roman"/>
          <w:szCs w:val="24"/>
        </w:rPr>
        <w:t>a</w:t>
      </w:r>
      <w:r w:rsidRPr="00AA3375">
        <w:rPr>
          <w:rFonts w:ascii="Abadi MT Condensed Light" w:hAnsi="Abadi MT Condensed Light" w:cs="Times New Roman"/>
          <w:szCs w:val="24"/>
        </w:rPr>
        <w:t>n unequal relationship between inputs and outputs (</w:t>
      </w:r>
      <w:r w:rsidR="002648F4"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relationship between inputs and outputs</w:t>
      </w:r>
      <w:r w:rsidR="0015730F" w:rsidRPr="00AA3375">
        <w:rPr>
          <w:rFonts w:ascii="Abadi MT Condensed Light" w:hAnsi="Abadi MT Condensed Light" w:cs="Times New Roman"/>
          <w:szCs w:val="24"/>
        </w:rPr>
        <w:t xml:space="preserve"> </w:t>
      </w:r>
      <w:r w:rsidR="00351C55" w:rsidRPr="00AA3375">
        <w:rPr>
          <w:rFonts w:ascii="Abadi MT Condensed Light" w:hAnsi="Abadi MT Condensed Light" w:cs="Times New Roman"/>
          <w:szCs w:val="24"/>
        </w:rPr>
        <w:t>is not balanced</w:t>
      </w:r>
      <w:r w:rsidR="00C21B57" w:rsidRPr="00AA3375">
        <w:rPr>
          <w:rFonts w:ascii="Abadi MT Condensed Light" w:hAnsi="Abadi MT Condensed Light" w:cs="Times New Roman"/>
          <w:szCs w:val="24"/>
        </w:rPr>
        <w:t>)</w:t>
      </w:r>
      <w:r w:rsidR="00351C55" w:rsidRPr="00AA3375">
        <w:rPr>
          <w:rFonts w:ascii="Abadi MT Condensed Light" w:hAnsi="Abadi MT Condensed Light" w:cs="Times New Roman"/>
          <w:szCs w:val="24"/>
        </w:rPr>
        <w:t xml:space="preserve">. </w:t>
      </w:r>
      <w:r w:rsidR="006C6F4F" w:rsidRPr="00AA3375">
        <w:rPr>
          <w:rFonts w:ascii="Abadi MT Condensed Light" w:hAnsi="Abadi MT Condensed Light" w:cs="Times New Roman"/>
          <w:szCs w:val="24"/>
        </w:rPr>
        <w:t>In his case,</w:t>
      </w:r>
      <w:r w:rsidR="000B3CB5" w:rsidRPr="00AA3375">
        <w:rPr>
          <w:rFonts w:ascii="Abadi MT Condensed Light" w:hAnsi="Abadi MT Condensed Light" w:cs="Times New Roman"/>
          <w:szCs w:val="24"/>
        </w:rPr>
        <w:t xml:space="preserve"> </w:t>
      </w:r>
      <w:r w:rsidR="009F151E" w:rsidRPr="00AA3375">
        <w:rPr>
          <w:rFonts w:ascii="Abadi MT Condensed Light" w:hAnsi="Abadi MT Condensed Light" w:cs="Times New Roman"/>
          <w:szCs w:val="24"/>
        </w:rPr>
        <w:t xml:space="preserve">Pareto noted 80% of </w:t>
      </w:r>
      <w:r w:rsidR="002648F4" w:rsidRPr="00AA3375">
        <w:rPr>
          <w:rFonts w:ascii="Abadi MT Condensed Light" w:hAnsi="Abadi MT Condensed Light" w:cs="Times New Roman"/>
          <w:szCs w:val="24"/>
        </w:rPr>
        <w:t xml:space="preserve">the </w:t>
      </w:r>
      <w:r w:rsidR="009F151E" w:rsidRPr="00AA3375">
        <w:rPr>
          <w:rFonts w:ascii="Abadi MT Condensed Light" w:hAnsi="Abadi MT Condensed Light" w:cs="Times New Roman"/>
          <w:szCs w:val="24"/>
        </w:rPr>
        <w:t>land wa</w:t>
      </w:r>
      <w:r w:rsidRPr="00AA3375">
        <w:rPr>
          <w:rFonts w:ascii="Abadi MT Condensed Light" w:hAnsi="Abadi MT Condensed Light" w:cs="Times New Roman"/>
          <w:szCs w:val="24"/>
        </w:rPr>
        <w:t>s owned b</w:t>
      </w:r>
      <w:r w:rsidR="000B3CB5" w:rsidRPr="00AA3375">
        <w:rPr>
          <w:rFonts w:ascii="Abadi MT Condensed Light" w:hAnsi="Abadi MT Condensed Light" w:cs="Times New Roman"/>
          <w:szCs w:val="24"/>
        </w:rPr>
        <w:t xml:space="preserve">y only </w:t>
      </w:r>
      <w:r w:rsidRPr="00AA3375">
        <w:rPr>
          <w:rFonts w:ascii="Abadi MT Condensed Light" w:hAnsi="Abadi MT Condensed Light" w:cs="Times New Roman"/>
          <w:szCs w:val="24"/>
        </w:rPr>
        <w:t>20% of people</w:t>
      </w:r>
      <w:r w:rsidR="00C21B57" w:rsidRPr="00AA3375">
        <w:rPr>
          <w:rFonts w:ascii="Abadi MT Condensed Light" w:hAnsi="Abadi MT Condensed Light" w:cs="Times New Roman"/>
          <w:szCs w:val="24"/>
        </w:rPr>
        <w:t>.</w:t>
      </w:r>
    </w:p>
    <w:p w14:paraId="62EE1FF1" w14:textId="77777777" w:rsidR="008F7A43" w:rsidRPr="00AA3375" w:rsidRDefault="008F7A4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 line with this principle, we may wish to apply it in our individual lives to understand our </w:t>
      </w:r>
      <w:r w:rsidR="009F151E" w:rsidRPr="00AA3375">
        <w:rPr>
          <w:rFonts w:ascii="Abadi MT Condensed Light" w:hAnsi="Abadi MT Condensed Light" w:cs="Times New Roman"/>
          <w:szCs w:val="24"/>
        </w:rPr>
        <w:t>misdoings</w:t>
      </w:r>
      <w:r w:rsidRPr="00AA3375">
        <w:rPr>
          <w:rFonts w:ascii="Abadi MT Condensed Light" w:hAnsi="Abadi MT Condensed Light" w:cs="Times New Roman"/>
          <w:szCs w:val="24"/>
        </w:rPr>
        <w:t xml:space="preserve"> in life.</w:t>
      </w:r>
    </w:p>
    <w:p w14:paraId="644C49E6" w14:textId="087174E1" w:rsidR="008F7A43" w:rsidRPr="00AA3375" w:rsidRDefault="008F7A4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 small amount of energy/effort appropriately put would yield </w:t>
      </w:r>
      <w:r w:rsidR="002648F4" w:rsidRPr="00AA3375">
        <w:rPr>
          <w:rFonts w:ascii="Abadi MT Condensed Light" w:hAnsi="Abadi MT Condensed Light" w:cs="Times New Roman"/>
          <w:szCs w:val="24"/>
        </w:rPr>
        <w:t xml:space="preserve">a </w:t>
      </w:r>
      <w:r w:rsidRPr="00AA3375">
        <w:rPr>
          <w:rFonts w:ascii="Abadi MT Condensed Light" w:hAnsi="Abadi MT Condensed Light" w:cs="Times New Roman"/>
          <w:szCs w:val="24"/>
        </w:rPr>
        <w:t xml:space="preserve">large </w:t>
      </w:r>
      <w:r w:rsidR="00C561DE" w:rsidRPr="00AA3375">
        <w:rPr>
          <w:rFonts w:ascii="Abadi MT Condensed Light" w:hAnsi="Abadi MT Condensed Light" w:cs="Times New Roman"/>
          <w:szCs w:val="24"/>
        </w:rPr>
        <w:t>amount</w:t>
      </w:r>
      <w:r w:rsidRPr="00AA3375">
        <w:rPr>
          <w:rFonts w:ascii="Abadi MT Condensed Light" w:hAnsi="Abadi MT Condensed Light" w:cs="Times New Roman"/>
          <w:szCs w:val="24"/>
        </w:rPr>
        <w:t xml:space="preserve"> of success/results. While </w:t>
      </w:r>
      <w:r w:rsidR="00F6655B" w:rsidRPr="00AA3375">
        <w:rPr>
          <w:rFonts w:ascii="Abadi MT Condensed Light" w:hAnsi="Abadi MT Condensed Light" w:cs="Times New Roman"/>
          <w:szCs w:val="24"/>
        </w:rPr>
        <w:t xml:space="preserve">to the </w:t>
      </w:r>
      <w:r w:rsidRPr="00AA3375">
        <w:rPr>
          <w:rFonts w:ascii="Abadi MT Condensed Light" w:hAnsi="Abadi MT Condensed Light" w:cs="Times New Roman"/>
          <w:szCs w:val="24"/>
        </w:rPr>
        <w:t>extremes, a handful of flaws would</w:t>
      </w:r>
      <w:r w:rsidR="00C561DE" w:rsidRPr="00AA3375">
        <w:rPr>
          <w:rFonts w:ascii="Abadi MT Condensed Light" w:hAnsi="Abadi MT Condensed Light" w:cs="Times New Roman"/>
          <w:szCs w:val="24"/>
        </w:rPr>
        <w:t xml:space="preserve"> caus</w:t>
      </w:r>
      <w:r w:rsidR="00B30CFA" w:rsidRPr="00AA3375">
        <w:rPr>
          <w:rFonts w:ascii="Abadi MT Condensed Light" w:hAnsi="Abadi MT Condensed Light" w:cs="Times New Roman"/>
          <w:szCs w:val="24"/>
        </w:rPr>
        <w:t xml:space="preserve">e </w:t>
      </w:r>
      <w:r w:rsidRPr="00AA3375">
        <w:rPr>
          <w:rFonts w:ascii="Abadi MT Condensed Light" w:hAnsi="Abadi MT Condensed Light" w:cs="Times New Roman"/>
          <w:szCs w:val="24"/>
        </w:rPr>
        <w:t>majority of defects and consequences.</w:t>
      </w:r>
    </w:p>
    <w:p w14:paraId="5DBBE53A" w14:textId="790C7B29" w:rsidR="008F7A43" w:rsidRPr="00AA3375" w:rsidRDefault="002648F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m</w:t>
      </w:r>
      <w:r w:rsidR="008F7A43" w:rsidRPr="00AA3375">
        <w:rPr>
          <w:rFonts w:ascii="Abadi MT Condensed Light" w:hAnsi="Abadi MT Condensed Light" w:cs="Times New Roman"/>
          <w:szCs w:val="24"/>
        </w:rPr>
        <w:t>inority of causes, inputs</w:t>
      </w:r>
      <w:r w:rsidRPr="00AA3375">
        <w:rPr>
          <w:rFonts w:ascii="Abadi MT Condensed Light" w:hAnsi="Abadi MT Condensed Light" w:cs="Times New Roman"/>
          <w:szCs w:val="24"/>
        </w:rPr>
        <w:t>,</w:t>
      </w:r>
      <w:r w:rsidR="008F7A43" w:rsidRPr="00AA3375">
        <w:rPr>
          <w:rFonts w:ascii="Abadi MT Condensed Light" w:hAnsi="Abadi MT Condensed Light" w:cs="Times New Roman"/>
          <w:szCs w:val="24"/>
        </w:rPr>
        <w:t xml:space="preserve"> or efforts usually lead to effects, outputs</w:t>
      </w:r>
      <w:r w:rsidR="00622953" w:rsidRPr="00AA3375">
        <w:rPr>
          <w:rFonts w:ascii="Abadi MT Condensed Light" w:hAnsi="Abadi MT Condensed Light" w:cs="Times New Roman"/>
          <w:szCs w:val="24"/>
        </w:rPr>
        <w:t xml:space="preserve"> and rewards. The right in</w:t>
      </w:r>
      <w:r w:rsidRPr="00AA3375">
        <w:rPr>
          <w:rFonts w:ascii="Abadi MT Condensed Light" w:hAnsi="Abadi MT Condensed Light" w:cs="Times New Roman"/>
          <w:szCs w:val="24"/>
        </w:rPr>
        <w:t>formation</w:t>
      </w:r>
      <w:r w:rsidR="00622953" w:rsidRPr="00AA3375">
        <w:rPr>
          <w:rFonts w:ascii="Abadi MT Condensed Light" w:hAnsi="Abadi MT Condensed Light" w:cs="Times New Roman"/>
          <w:szCs w:val="24"/>
        </w:rPr>
        <w:t xml:space="preserve"> </w:t>
      </w:r>
      <w:r w:rsidR="00A37E85" w:rsidRPr="00AA3375">
        <w:rPr>
          <w:rFonts w:ascii="Abadi MT Condensed Light" w:hAnsi="Abadi MT Condensed Light" w:cs="Times New Roman"/>
          <w:szCs w:val="24"/>
        </w:rPr>
        <w:t xml:space="preserve">produces </w:t>
      </w:r>
      <w:r w:rsidRPr="00AA3375">
        <w:rPr>
          <w:rFonts w:ascii="Abadi MT Condensed Light" w:hAnsi="Abadi MT Condensed Light" w:cs="Times New Roman"/>
          <w:szCs w:val="24"/>
        </w:rPr>
        <w:t xml:space="preserve">an </w:t>
      </w:r>
      <w:r w:rsidR="00A37E85" w:rsidRPr="00AA3375">
        <w:rPr>
          <w:rFonts w:ascii="Abadi MT Condensed Light" w:hAnsi="Abadi MT Condensed Light" w:cs="Times New Roman"/>
          <w:szCs w:val="24"/>
        </w:rPr>
        <w:t>equivalent amount of</w:t>
      </w:r>
      <w:r w:rsidR="008F7A43" w:rsidRPr="00AA3375">
        <w:rPr>
          <w:rFonts w:ascii="Abadi MT Condensed Light" w:hAnsi="Abadi MT Condensed Light" w:cs="Times New Roman"/>
          <w:szCs w:val="24"/>
        </w:rPr>
        <w:t xml:space="preserve"> </w:t>
      </w:r>
      <w:r w:rsidR="00B30CFA" w:rsidRPr="00AA3375">
        <w:rPr>
          <w:rFonts w:ascii="Abadi MT Condensed Light" w:hAnsi="Abadi MT Condensed Light" w:cs="Times New Roman"/>
          <w:szCs w:val="24"/>
        </w:rPr>
        <w:t>knowledge</w:t>
      </w:r>
      <w:r w:rsidR="00A37E85" w:rsidRPr="00AA3375">
        <w:rPr>
          <w:rFonts w:ascii="Abadi MT Condensed Light" w:hAnsi="Abadi MT Condensed Light" w:cs="Times New Roman"/>
          <w:szCs w:val="24"/>
        </w:rPr>
        <w:t xml:space="preserve">, while </w:t>
      </w:r>
      <w:r w:rsidR="001C0297" w:rsidRPr="00AA3375">
        <w:rPr>
          <w:rFonts w:ascii="Abadi MT Condensed Light" w:hAnsi="Abadi MT Condensed Light" w:cs="Times New Roman"/>
          <w:szCs w:val="24"/>
        </w:rPr>
        <w:t xml:space="preserve">specially </w:t>
      </w:r>
      <w:r w:rsidR="00A37E85" w:rsidRPr="00AA3375">
        <w:rPr>
          <w:rFonts w:ascii="Abadi MT Condensed Light" w:hAnsi="Abadi MT Condensed Light" w:cs="Times New Roman"/>
          <w:szCs w:val="24"/>
        </w:rPr>
        <w:t>selected effort yields</w:t>
      </w:r>
      <w:r w:rsidR="008F7A43" w:rsidRPr="00AA3375">
        <w:rPr>
          <w:rFonts w:ascii="Abadi MT Condensed Light" w:hAnsi="Abadi MT Condensed Light" w:cs="Times New Roman"/>
          <w:szCs w:val="24"/>
        </w:rPr>
        <w:t xml:space="preserve"> almost </w:t>
      </w:r>
      <w:r w:rsidR="00BD68E8" w:rsidRPr="00AA3375">
        <w:rPr>
          <w:rFonts w:ascii="Abadi MT Condensed Light" w:hAnsi="Abadi MT Condensed Light" w:cs="Times New Roman"/>
          <w:szCs w:val="24"/>
        </w:rPr>
        <w:t>a</w:t>
      </w:r>
      <w:r w:rsidR="00A37E85" w:rsidRPr="00AA3375">
        <w:rPr>
          <w:rFonts w:ascii="Abadi MT Condensed Light" w:hAnsi="Abadi MT Condensed Light" w:cs="Times New Roman"/>
          <w:szCs w:val="24"/>
        </w:rPr>
        <w:t>ll</w:t>
      </w:r>
      <w:r w:rsidR="00997FCF" w:rsidRPr="00AA3375">
        <w:rPr>
          <w:rFonts w:ascii="Abadi MT Condensed Light" w:hAnsi="Abadi MT Condensed Light" w:cs="Times New Roman"/>
          <w:szCs w:val="24"/>
        </w:rPr>
        <w:t xml:space="preserve"> </w:t>
      </w:r>
      <w:r w:rsidR="008F7A43" w:rsidRPr="00AA3375">
        <w:rPr>
          <w:rFonts w:ascii="Abadi MT Condensed Light" w:hAnsi="Abadi MT Condensed Light" w:cs="Times New Roman"/>
          <w:szCs w:val="24"/>
        </w:rPr>
        <w:t>the rewards.</w:t>
      </w:r>
    </w:p>
    <w:p w14:paraId="0C55D8C3" w14:textId="77777777" w:rsidR="004B6753" w:rsidRPr="00AA3375" w:rsidRDefault="00A37E85"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Scientifically,</w:t>
      </w:r>
      <w:r w:rsidR="004B6753" w:rsidRPr="00AA3375">
        <w:rPr>
          <w:rFonts w:ascii="Abadi MT Condensed Light" w:hAnsi="Abadi MT Condensed Light" w:cs="Times New Roman"/>
          <w:szCs w:val="24"/>
        </w:rPr>
        <w:t xml:space="preserve"> pressure is the amount of force applied over an area.</w:t>
      </w:r>
    </w:p>
    <w:p w14:paraId="54695986" w14:textId="38D13C49" w:rsidR="008F7A43" w:rsidRPr="00AA3375" w:rsidRDefault="003A3F5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Similarly, the</w:t>
      </w:r>
      <w:r w:rsidR="002648F4" w:rsidRPr="00AA3375">
        <w:rPr>
          <w:rFonts w:ascii="Abadi MT Condensed Light" w:hAnsi="Abadi MT Condensed Light" w:cs="Times New Roman"/>
          <w:szCs w:val="24"/>
        </w:rPr>
        <w:t xml:space="preserve"> m</w:t>
      </w:r>
      <w:r w:rsidR="008F7A43" w:rsidRPr="00AA3375">
        <w:rPr>
          <w:rFonts w:ascii="Abadi MT Condensed Light" w:hAnsi="Abadi MT Condensed Light" w:cs="Times New Roman"/>
          <w:szCs w:val="24"/>
        </w:rPr>
        <w:t>ajority of what you want will come from the minority of what you do.</w:t>
      </w:r>
      <w:r w:rsidR="0085288F" w:rsidRPr="00AA3375">
        <w:rPr>
          <w:rFonts w:ascii="Abadi MT Condensed Light" w:hAnsi="Abadi MT Condensed Light" w:cs="Times New Roman"/>
          <w:szCs w:val="24"/>
        </w:rPr>
        <w:t xml:space="preserve"> The appropriateness of inpu</w:t>
      </w:r>
      <w:r w:rsidR="00311656" w:rsidRPr="00AA3375">
        <w:rPr>
          <w:rFonts w:ascii="Abadi MT Condensed Light" w:hAnsi="Abadi MT Condensed Light" w:cs="Times New Roman"/>
          <w:szCs w:val="24"/>
        </w:rPr>
        <w:t>ts matters a big deal.</w:t>
      </w:r>
    </w:p>
    <w:p w14:paraId="689C5BB8" w14:textId="134815CD" w:rsidR="008F7A43" w:rsidRPr="00AA3375" w:rsidRDefault="008F7A4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Even in business</w:t>
      </w:r>
      <w:r w:rsidR="00997FCF"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some clients </w:t>
      </w:r>
      <w:r w:rsidR="00756D0F" w:rsidRPr="00AA3375">
        <w:rPr>
          <w:rFonts w:ascii="Abadi MT Condensed Light" w:hAnsi="Abadi MT Condensed Light" w:cs="Times New Roman"/>
          <w:szCs w:val="24"/>
        </w:rPr>
        <w:t>make or contribute the biggest of your profit</w:t>
      </w:r>
      <w:r w:rsidRPr="00AA3375">
        <w:rPr>
          <w:rFonts w:ascii="Abadi MT Condensed Light" w:hAnsi="Abadi MT Condensed Light" w:cs="Times New Roman"/>
          <w:szCs w:val="24"/>
        </w:rPr>
        <w:t xml:space="preserve"> than </w:t>
      </w:r>
      <w:r w:rsidR="002648F4" w:rsidRPr="00AA3375">
        <w:rPr>
          <w:rFonts w:ascii="Abadi MT Condensed Light" w:hAnsi="Abadi MT Condensed Light" w:cs="Times New Roman"/>
          <w:szCs w:val="24"/>
        </w:rPr>
        <w:t>most</w:t>
      </w:r>
      <w:r w:rsidR="00756D0F" w:rsidRPr="00AA3375">
        <w:rPr>
          <w:rFonts w:ascii="Abadi MT Condensed Light" w:hAnsi="Abadi MT Condensed Light" w:cs="Times New Roman"/>
          <w:szCs w:val="24"/>
        </w:rPr>
        <w:t xml:space="preserve"> customers</w:t>
      </w:r>
      <w:r w:rsidR="00761DE5" w:rsidRPr="00AA3375">
        <w:rPr>
          <w:rFonts w:ascii="Abadi MT Condensed Light" w:hAnsi="Abadi MT Condensed Light" w:cs="Times New Roman"/>
          <w:szCs w:val="24"/>
        </w:rPr>
        <w:t xml:space="preserve">/ majority of customers </w:t>
      </w:r>
    </w:p>
    <w:p w14:paraId="51778D37" w14:textId="34AA032D" w:rsidR="008F7A43" w:rsidRPr="00AA3375" w:rsidRDefault="008F7A4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Extra Ordinary results are realized from some little</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known or understood efforts.</w:t>
      </w:r>
    </w:p>
    <w:p w14:paraId="72715BFB" w14:textId="01B1C28D" w:rsidR="008F7A43" w:rsidRPr="00AA3375" w:rsidRDefault="008F7A4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In politics,</w:t>
      </w:r>
      <w:r w:rsidR="00891DED"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 xml:space="preserve">a small percentage of your campaigners will lure and lobby </w:t>
      </w:r>
      <w:r w:rsidR="002648F4" w:rsidRPr="00AA3375">
        <w:rPr>
          <w:rFonts w:ascii="Abadi MT Condensed Light" w:hAnsi="Abadi MT Condensed Light" w:cs="Times New Roman"/>
          <w:szCs w:val="24"/>
        </w:rPr>
        <w:t>most</w:t>
      </w:r>
      <w:r w:rsidRPr="00AA3375">
        <w:rPr>
          <w:rFonts w:ascii="Abadi MT Condensed Light" w:hAnsi="Abadi MT Condensed Light" w:cs="Times New Roman"/>
          <w:szCs w:val="24"/>
        </w:rPr>
        <w:t xml:space="preserve"> of your </w:t>
      </w:r>
      <w:r w:rsidR="00B43AB5" w:rsidRPr="00AA3375">
        <w:rPr>
          <w:rFonts w:ascii="Abadi MT Condensed Light" w:hAnsi="Abadi MT Condensed Light" w:cs="Times New Roman"/>
          <w:szCs w:val="24"/>
        </w:rPr>
        <w:t>electorate</w:t>
      </w:r>
      <w:r w:rsidRPr="00AA3375">
        <w:rPr>
          <w:rFonts w:ascii="Abadi MT Condensed Light" w:hAnsi="Abadi MT Condensed Light" w:cs="Times New Roman"/>
          <w:szCs w:val="24"/>
        </w:rPr>
        <w:t xml:space="preserve"> </w:t>
      </w:r>
      <w:r w:rsidR="003A3F52" w:rsidRPr="00AA3375">
        <w:rPr>
          <w:rFonts w:ascii="Abadi MT Condensed Light" w:hAnsi="Abadi MT Condensed Light" w:cs="Times New Roman"/>
          <w:szCs w:val="24"/>
        </w:rPr>
        <w:t>for</w:t>
      </w:r>
      <w:r w:rsidRPr="00AA3375">
        <w:rPr>
          <w:rFonts w:ascii="Abadi MT Condensed Light" w:hAnsi="Abadi MT Condensed Light" w:cs="Times New Roman"/>
          <w:szCs w:val="24"/>
        </w:rPr>
        <w:t xml:space="preserve"> your win.</w:t>
      </w:r>
    </w:p>
    <w:p w14:paraId="01E2A6B2" w14:textId="42482BFE" w:rsidR="008F7A43" w:rsidRPr="00AA3375" w:rsidRDefault="008F7A4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This universal law builds on the equality factor</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giving the understanding that equality is </w:t>
      </w:r>
      <w:r w:rsidR="009B17DE" w:rsidRPr="00AA3375">
        <w:rPr>
          <w:rFonts w:ascii="Abadi MT Condensed Light" w:hAnsi="Abadi MT Condensed Light" w:cs="Times New Roman"/>
          <w:szCs w:val="24"/>
        </w:rPr>
        <w:t>quite i</w:t>
      </w:r>
      <w:r w:rsidRPr="00AA3375">
        <w:rPr>
          <w:rFonts w:ascii="Abadi MT Condensed Light" w:hAnsi="Abadi MT Condensed Light" w:cs="Times New Roman"/>
          <w:szCs w:val="24"/>
        </w:rPr>
        <w:t xml:space="preserve">nexistent in </w:t>
      </w:r>
      <w:r w:rsidR="009B17DE" w:rsidRPr="00AA3375">
        <w:rPr>
          <w:rFonts w:ascii="Abadi MT Condensed Light" w:hAnsi="Abadi MT Condensed Light" w:cs="Times New Roman"/>
          <w:szCs w:val="24"/>
        </w:rPr>
        <w:t>whatever</w:t>
      </w:r>
      <w:r w:rsidRPr="00AA3375">
        <w:rPr>
          <w:rFonts w:ascii="Abadi MT Condensed Light" w:hAnsi="Abadi MT Condensed Light" w:cs="Times New Roman"/>
          <w:szCs w:val="24"/>
        </w:rPr>
        <w:t xml:space="preserve"> we do.</w:t>
      </w:r>
    </w:p>
    <w:p w14:paraId="6F21AD8A" w14:textId="5E3F1133" w:rsidR="008F7A43" w:rsidRPr="00AA3375" w:rsidRDefault="008F7A43"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lastRenderedPageBreak/>
        <w:t>Taking on this principle helps us</w:t>
      </w:r>
      <w:r w:rsidR="001428BC" w:rsidRPr="00AA3375">
        <w:rPr>
          <w:rFonts w:ascii="Abadi MT Condensed Light" w:hAnsi="Abadi MT Condensed Light" w:cs="Times New Roman"/>
          <w:szCs w:val="24"/>
        </w:rPr>
        <w:t xml:space="preserve"> understand to </w:t>
      </w:r>
      <w:r w:rsidRPr="00AA3375">
        <w:rPr>
          <w:rFonts w:ascii="Abadi MT Condensed Light" w:hAnsi="Abadi MT Condensed Light" w:cs="Times New Roman"/>
          <w:szCs w:val="24"/>
        </w:rPr>
        <w:t>put our efforts right, w</w:t>
      </w:r>
      <w:r w:rsidR="00FF474A" w:rsidRPr="00AA3375">
        <w:rPr>
          <w:rFonts w:ascii="Abadi MT Condensed Light" w:hAnsi="Abadi MT Condensed Light" w:cs="Times New Roman"/>
          <w:szCs w:val="24"/>
        </w:rPr>
        <w:t>he</w:t>
      </w:r>
      <w:r w:rsidRPr="00AA3375">
        <w:rPr>
          <w:rFonts w:ascii="Abadi MT Condensed Light" w:hAnsi="Abadi MT Condensed Light" w:cs="Times New Roman"/>
          <w:szCs w:val="24"/>
        </w:rPr>
        <w:t xml:space="preserve">re our priority is appropriate for our success. Also giving us great insight that small mistakes would cost us dearly in life. </w:t>
      </w:r>
    </w:p>
    <w:p w14:paraId="237FA318" w14:textId="3B3BED51" w:rsidR="008F7A43" w:rsidRPr="00AA3375" w:rsidRDefault="002648F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A few things matter more, and out of all,</w:t>
      </w:r>
      <w:r w:rsidR="00A36D34" w:rsidRPr="00AA3375">
        <w:rPr>
          <w:rFonts w:ascii="Abadi MT Condensed Light" w:hAnsi="Abadi MT Condensed Light" w:cs="Times New Roman"/>
          <w:szCs w:val="24"/>
        </w:rPr>
        <w:t xml:space="preserve"> one will matter more</w:t>
      </w:r>
      <w:r w:rsidR="001A6A90"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1A6A90" w:rsidRPr="00AA3375">
        <w:rPr>
          <w:rFonts w:ascii="Abadi MT Condensed Light" w:hAnsi="Abadi MT Condensed Light" w:cs="Times New Roman"/>
          <w:szCs w:val="24"/>
        </w:rPr>
        <w:t>just</w:t>
      </w:r>
      <w:r w:rsidR="008F7A43" w:rsidRPr="00AA3375">
        <w:rPr>
          <w:rFonts w:ascii="Abadi MT Condensed Light" w:hAnsi="Abadi MT Condensed Light" w:cs="Times New Roman"/>
          <w:szCs w:val="24"/>
        </w:rPr>
        <w:t xml:space="preserve"> look for it.</w:t>
      </w:r>
      <w:r w:rsidR="009039BD" w:rsidRPr="00AA3375">
        <w:rPr>
          <w:rFonts w:ascii="Abadi MT Condensed Light" w:hAnsi="Abadi MT Condensed Light" w:cs="Times New Roman"/>
          <w:szCs w:val="24"/>
        </w:rPr>
        <w:t xml:space="preserve"> </w:t>
      </w:r>
      <w:r w:rsidR="008C0170" w:rsidRPr="00AA3375">
        <w:rPr>
          <w:rFonts w:ascii="Abadi MT Condensed Light" w:hAnsi="Abadi MT Condensed Light" w:cs="Times New Roman"/>
          <w:szCs w:val="24"/>
        </w:rPr>
        <w:t>With understanding, this</w:t>
      </w:r>
      <w:r w:rsidR="008F7A43" w:rsidRPr="00AA3375">
        <w:rPr>
          <w:rFonts w:ascii="Abadi MT Condensed Light" w:hAnsi="Abadi MT Condensed Light" w:cs="Times New Roman"/>
          <w:szCs w:val="24"/>
        </w:rPr>
        <w:t xml:space="preserve"> is the </w:t>
      </w:r>
      <w:r w:rsidR="003A31B8" w:rsidRPr="00AA3375">
        <w:rPr>
          <w:rFonts w:ascii="Abadi MT Condensed Light" w:hAnsi="Abadi MT Condensed Light" w:cs="Times New Roman"/>
          <w:szCs w:val="24"/>
        </w:rPr>
        <w:t>‘</w:t>
      </w:r>
      <w:r w:rsidR="008E6827" w:rsidRPr="00AA3375">
        <w:rPr>
          <w:rFonts w:ascii="Abadi MT Condensed Light" w:hAnsi="Abadi MT Condensed Light" w:cs="Times New Roman"/>
          <w:szCs w:val="24"/>
        </w:rPr>
        <w:t>O</w:t>
      </w:r>
      <w:r w:rsidR="008F7A43" w:rsidRPr="00AA3375">
        <w:rPr>
          <w:rFonts w:ascii="Abadi MT Condensed Light" w:hAnsi="Abadi MT Condensed Light" w:cs="Times New Roman"/>
          <w:szCs w:val="24"/>
        </w:rPr>
        <w:t>ne important thing</w:t>
      </w:r>
      <w:r w:rsidR="00D5464F" w:rsidRPr="00AA3375">
        <w:rPr>
          <w:rFonts w:ascii="Abadi MT Condensed Light" w:hAnsi="Abadi MT Condensed Light" w:cs="Times New Roman"/>
          <w:szCs w:val="24"/>
        </w:rPr>
        <w:t>’ to keep in mind.</w:t>
      </w:r>
    </w:p>
    <w:p w14:paraId="7B9C8186" w14:textId="7521C243" w:rsidR="001C5B23" w:rsidRPr="00AA3375" w:rsidRDefault="00E44FA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We need to know how to balance our numbers and where they matter.</w:t>
      </w:r>
    </w:p>
    <w:p w14:paraId="21F26AAA" w14:textId="77777777" w:rsidR="007E73DB" w:rsidRPr="00AA3375" w:rsidRDefault="0028186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Finally, a t</w:t>
      </w:r>
      <w:r w:rsidR="009039BD" w:rsidRPr="00AA3375">
        <w:rPr>
          <w:rFonts w:ascii="Abadi MT Condensed Light" w:hAnsi="Abadi MT Condensed Light" w:cs="Times New Roman"/>
          <w:szCs w:val="24"/>
        </w:rPr>
        <w:t xml:space="preserve">wenty percent </w:t>
      </w:r>
      <w:r w:rsidR="002F7779" w:rsidRPr="00AA3375">
        <w:rPr>
          <w:rFonts w:ascii="Abadi MT Condensed Light" w:hAnsi="Abadi MT Condensed Light" w:cs="Times New Roman"/>
          <w:szCs w:val="24"/>
        </w:rPr>
        <w:t xml:space="preserve">cannot equate to </w:t>
      </w:r>
      <w:r w:rsidRPr="00AA3375">
        <w:rPr>
          <w:rFonts w:ascii="Abadi MT Condensed Light" w:hAnsi="Abadi MT Condensed Light" w:cs="Times New Roman"/>
          <w:szCs w:val="24"/>
        </w:rPr>
        <w:t xml:space="preserve">an </w:t>
      </w:r>
      <w:r w:rsidR="002F7779" w:rsidRPr="00AA3375">
        <w:rPr>
          <w:rFonts w:ascii="Abadi MT Condensed Light" w:hAnsi="Abadi MT Condensed Light" w:cs="Times New Roman"/>
          <w:szCs w:val="24"/>
        </w:rPr>
        <w:t xml:space="preserve">eighty </w:t>
      </w:r>
      <w:r w:rsidR="00283834" w:rsidRPr="00AA3375">
        <w:rPr>
          <w:rFonts w:ascii="Abadi MT Condensed Light" w:hAnsi="Abadi MT Condensed Light" w:cs="Times New Roman"/>
          <w:szCs w:val="24"/>
        </w:rPr>
        <w:t xml:space="preserve">percent. </w:t>
      </w:r>
    </w:p>
    <w:p w14:paraId="76983963" w14:textId="2CEFA1E8" w:rsidR="008C1343" w:rsidRPr="00AA3375" w:rsidRDefault="00A33AD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Just t</w:t>
      </w:r>
      <w:r w:rsidR="00283834" w:rsidRPr="00AA3375">
        <w:rPr>
          <w:rFonts w:ascii="Abadi MT Condensed Light" w:hAnsi="Abadi MT Condensed Light" w:cs="Times New Roman"/>
          <w:szCs w:val="24"/>
        </w:rPr>
        <w:t xml:space="preserve">ry understand </w:t>
      </w:r>
      <w:r w:rsidR="007E73DB" w:rsidRPr="00AA3375">
        <w:rPr>
          <w:rFonts w:ascii="Abadi MT Condensed Light" w:hAnsi="Abadi MT Condensed Light" w:cs="Times New Roman"/>
          <w:szCs w:val="24"/>
        </w:rPr>
        <w:t>your numbers</w:t>
      </w:r>
      <w:r w:rsidRPr="00AA3375">
        <w:rPr>
          <w:rFonts w:ascii="Abadi MT Condensed Light" w:hAnsi="Abadi MT Condensed Light" w:cs="Times New Roman"/>
          <w:szCs w:val="24"/>
        </w:rPr>
        <w:t>.</w:t>
      </w:r>
    </w:p>
    <w:p w14:paraId="0EA564AC" w14:textId="77777777" w:rsidR="007159A4" w:rsidRPr="00AA3375" w:rsidRDefault="007159A4" w:rsidP="00BA5516">
      <w:pPr>
        <w:jc w:val="both"/>
        <w:rPr>
          <w:rFonts w:ascii="Abadi MT Condensed Light" w:hAnsi="Abadi MT Condensed Light" w:cs="Times New Roman"/>
          <w:b/>
          <w:bCs/>
          <w:szCs w:val="24"/>
          <w:u w:val="single"/>
        </w:rPr>
      </w:pPr>
    </w:p>
    <w:p w14:paraId="67F04416" w14:textId="77777777" w:rsidR="007159A4" w:rsidRPr="00AA3375" w:rsidRDefault="007159A4" w:rsidP="00BA5516">
      <w:pPr>
        <w:jc w:val="both"/>
        <w:rPr>
          <w:rFonts w:ascii="Abadi MT Condensed Light" w:hAnsi="Abadi MT Condensed Light" w:cs="Times New Roman"/>
          <w:b/>
          <w:bCs/>
          <w:szCs w:val="24"/>
          <w:u w:val="single"/>
        </w:rPr>
      </w:pPr>
    </w:p>
    <w:p w14:paraId="42190C08" w14:textId="77777777" w:rsidR="007159A4" w:rsidRPr="00AA3375" w:rsidRDefault="007159A4" w:rsidP="00BA5516">
      <w:pPr>
        <w:jc w:val="both"/>
        <w:rPr>
          <w:rFonts w:ascii="Abadi MT Condensed Light" w:hAnsi="Abadi MT Condensed Light" w:cs="Times New Roman"/>
          <w:b/>
          <w:bCs/>
          <w:szCs w:val="24"/>
          <w:u w:val="single"/>
        </w:rPr>
      </w:pPr>
    </w:p>
    <w:p w14:paraId="0C077045" w14:textId="77777777" w:rsidR="00CC5E28" w:rsidRPr="00AA3375" w:rsidRDefault="00CC5E28">
      <w:pPr>
        <w:rPr>
          <w:rFonts w:ascii="Abadi MT Condensed Light" w:hAnsi="Abadi MT Condensed Light" w:cs="Times New Roman"/>
          <w:b/>
          <w:bCs/>
          <w:szCs w:val="24"/>
          <w:u w:val="single"/>
        </w:rPr>
      </w:pPr>
      <w:r w:rsidRPr="00AA3375">
        <w:rPr>
          <w:rFonts w:ascii="Abadi MT Condensed Light" w:hAnsi="Abadi MT Condensed Light" w:cs="Times New Roman"/>
          <w:b/>
          <w:bCs/>
          <w:szCs w:val="24"/>
          <w:u w:val="single"/>
        </w:rPr>
        <w:br w:type="page"/>
      </w:r>
    </w:p>
    <w:p w14:paraId="4BEF7B1E" w14:textId="0D0B7801" w:rsidR="002E385F" w:rsidRPr="00AA3375" w:rsidRDefault="008C1343" w:rsidP="00CC5E28">
      <w:pPr>
        <w:pStyle w:val="Heading1"/>
        <w:rPr>
          <w:rFonts w:ascii="Abadi MT Condensed Light" w:hAnsi="Abadi MT Condensed Light"/>
        </w:rPr>
      </w:pPr>
      <w:bookmarkStart w:id="111" w:name="_Toc69903295"/>
      <w:r w:rsidRPr="00AA3375">
        <w:rPr>
          <w:rFonts w:ascii="Abadi MT Condensed Light" w:hAnsi="Abadi MT Condensed Light"/>
        </w:rPr>
        <w:lastRenderedPageBreak/>
        <w:t>FORGIVENESS</w:t>
      </w:r>
      <w:bookmarkEnd w:id="111"/>
    </w:p>
    <w:p w14:paraId="1AE175B7" w14:textId="695CB3C5" w:rsidR="008C1343" w:rsidRPr="00AA3375" w:rsidRDefault="002E385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Forgivenes</w:t>
      </w:r>
      <w:r w:rsidR="002A6F34" w:rsidRPr="00AA3375">
        <w:rPr>
          <w:rFonts w:ascii="Abadi MT Condensed Light" w:hAnsi="Abadi MT Condensed Light" w:cs="Times New Roman"/>
          <w:szCs w:val="24"/>
        </w:rPr>
        <w:t xml:space="preserve">s </w:t>
      </w:r>
      <w:r w:rsidR="009A57B8" w:rsidRPr="00AA3375">
        <w:rPr>
          <w:rFonts w:ascii="Abadi MT Condensed Light" w:hAnsi="Abadi MT Condensed Light" w:cs="Times New Roman"/>
          <w:szCs w:val="24"/>
        </w:rPr>
        <w:t xml:space="preserve">is the fragrance the violet sheds on the heel </w:t>
      </w:r>
      <w:r w:rsidR="002A6F34" w:rsidRPr="00AA3375">
        <w:rPr>
          <w:rFonts w:ascii="Abadi MT Condensed Light" w:hAnsi="Abadi MT Condensed Light" w:cs="Times New Roman"/>
          <w:szCs w:val="24"/>
        </w:rPr>
        <w:t>that crushed it- Mark Twain</w:t>
      </w:r>
    </w:p>
    <w:p w14:paraId="0F11AA80" w14:textId="4594E1FD" w:rsidR="00DB1E6C" w:rsidRPr="00AA3375" w:rsidRDefault="002A6F34"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Forgiveness </w:t>
      </w:r>
      <w:r w:rsidR="00DF5C85" w:rsidRPr="00AA3375">
        <w:rPr>
          <w:rFonts w:ascii="Abadi MT Condensed Light" w:hAnsi="Abadi MT Condensed Light" w:cs="Times New Roman"/>
          <w:szCs w:val="24"/>
        </w:rPr>
        <w:t>is courage in its glamor</w:t>
      </w:r>
      <w:r w:rsidR="00942104" w:rsidRPr="00AA3375">
        <w:rPr>
          <w:rFonts w:ascii="Abadi MT Condensed Light" w:hAnsi="Abadi MT Condensed Light" w:cs="Times New Roman"/>
          <w:szCs w:val="24"/>
        </w:rPr>
        <w:t xml:space="preserve"> and clears all the pain </w:t>
      </w:r>
      <w:r w:rsidR="0066054A" w:rsidRPr="00AA3375">
        <w:rPr>
          <w:rFonts w:ascii="Abadi MT Condensed Light" w:hAnsi="Abadi MT Condensed Light" w:cs="Times New Roman"/>
          <w:szCs w:val="24"/>
        </w:rPr>
        <w:t xml:space="preserve">that somebody </w:t>
      </w:r>
      <w:r w:rsidR="00DB1E6C" w:rsidRPr="00AA3375">
        <w:rPr>
          <w:rFonts w:ascii="Abadi MT Condensed Light" w:hAnsi="Abadi MT Condensed Light" w:cs="Times New Roman"/>
          <w:szCs w:val="24"/>
        </w:rPr>
        <w:t xml:space="preserve">caused. </w:t>
      </w:r>
    </w:p>
    <w:p w14:paraId="6F5816AB" w14:textId="15917F26" w:rsidR="00D63278" w:rsidRPr="00AA3375" w:rsidRDefault="00DB1E6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When one hurts some</w:t>
      </w:r>
      <w:r w:rsidR="00691C68" w:rsidRPr="00AA3375">
        <w:rPr>
          <w:rFonts w:ascii="Abadi MT Condensed Light" w:hAnsi="Abadi MT Condensed Light" w:cs="Times New Roman"/>
          <w:szCs w:val="24"/>
        </w:rPr>
        <w:t xml:space="preserve">body, </w:t>
      </w:r>
      <w:r w:rsidR="00D23456" w:rsidRPr="00AA3375">
        <w:rPr>
          <w:rFonts w:ascii="Abadi MT Condensed Light" w:hAnsi="Abadi MT Condensed Light" w:cs="Times New Roman"/>
          <w:szCs w:val="24"/>
        </w:rPr>
        <w:t>whether physically or emotionally</w:t>
      </w:r>
      <w:r w:rsidR="00FA5ECC" w:rsidRPr="00AA3375">
        <w:rPr>
          <w:rFonts w:ascii="Abadi MT Condensed Light" w:hAnsi="Abadi MT Condensed Light" w:cs="Times New Roman"/>
          <w:szCs w:val="24"/>
        </w:rPr>
        <w:t>, great pain is inflicted</w:t>
      </w:r>
      <w:r w:rsidR="00650E5C" w:rsidRPr="00AA3375">
        <w:rPr>
          <w:rFonts w:ascii="Abadi MT Condensed Light" w:hAnsi="Abadi MT Condensed Light" w:cs="Times New Roman"/>
          <w:szCs w:val="24"/>
        </w:rPr>
        <w:t>, which eats into the positive energy in that person's life</w:t>
      </w:r>
      <w:r w:rsidR="00216208" w:rsidRPr="00AA3375">
        <w:rPr>
          <w:rFonts w:ascii="Abadi MT Condensed Light" w:hAnsi="Abadi MT Condensed Light" w:cs="Times New Roman"/>
          <w:szCs w:val="24"/>
        </w:rPr>
        <w:t>.</w:t>
      </w:r>
      <w:r w:rsidR="002F79EE" w:rsidRPr="00AA3375">
        <w:rPr>
          <w:rFonts w:ascii="Abadi MT Condensed Light" w:hAnsi="Abadi MT Condensed Light" w:cs="Times New Roman"/>
          <w:szCs w:val="24"/>
        </w:rPr>
        <w:t xml:space="preserve"> What ticks </w:t>
      </w:r>
      <w:r w:rsidR="0049158E" w:rsidRPr="00AA3375">
        <w:rPr>
          <w:rFonts w:ascii="Abadi MT Condensed Light" w:hAnsi="Abadi MT Condensed Light" w:cs="Times New Roman"/>
          <w:szCs w:val="24"/>
        </w:rPr>
        <w:t>away</w:t>
      </w:r>
      <w:r w:rsidR="002F79EE" w:rsidRPr="00AA3375">
        <w:rPr>
          <w:rFonts w:ascii="Abadi MT Condensed Light" w:hAnsi="Abadi MT Condensed Light" w:cs="Times New Roman"/>
          <w:szCs w:val="24"/>
        </w:rPr>
        <w:t xml:space="preserve"> </w:t>
      </w:r>
      <w:r w:rsidR="00A47815" w:rsidRPr="00AA3375">
        <w:rPr>
          <w:rFonts w:ascii="Abadi MT Condensed Light" w:hAnsi="Abadi MT Condensed Light" w:cs="Times New Roman"/>
          <w:szCs w:val="24"/>
        </w:rPr>
        <w:t xml:space="preserve">is not </w:t>
      </w:r>
      <w:r w:rsidR="004004DF" w:rsidRPr="00AA3375">
        <w:rPr>
          <w:rFonts w:ascii="Abadi MT Condensed Light" w:hAnsi="Abadi MT Condensed Light" w:cs="Times New Roman"/>
          <w:szCs w:val="24"/>
        </w:rPr>
        <w:t xml:space="preserve">time but your </w:t>
      </w:r>
      <w:r w:rsidR="008B0C18" w:rsidRPr="00AA3375">
        <w:rPr>
          <w:rFonts w:ascii="Abadi MT Condensed Light" w:hAnsi="Abadi MT Condensed Light" w:cs="Times New Roman"/>
          <w:szCs w:val="24"/>
        </w:rPr>
        <w:t>positive energy and life</w:t>
      </w:r>
      <w:r w:rsidR="00F70F5E" w:rsidRPr="00AA3375">
        <w:rPr>
          <w:rFonts w:ascii="Abadi MT Condensed Light" w:hAnsi="Abadi MT Condensed Light" w:cs="Times New Roman"/>
          <w:szCs w:val="24"/>
        </w:rPr>
        <w:t>.</w:t>
      </w:r>
    </w:p>
    <w:p w14:paraId="743A1A59" w14:textId="6FE92495" w:rsidR="00216208" w:rsidRPr="00AA3375" w:rsidRDefault="0021620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When it has so happened, </w:t>
      </w:r>
      <w:r w:rsidR="00566558" w:rsidRPr="00AA3375">
        <w:rPr>
          <w:rFonts w:ascii="Abadi MT Condensed Light" w:hAnsi="Abadi MT Condensed Light" w:cs="Times New Roman"/>
          <w:szCs w:val="24"/>
        </w:rPr>
        <w:t xml:space="preserve">the </w:t>
      </w:r>
      <w:r w:rsidR="007B27AC" w:rsidRPr="00AA3375">
        <w:rPr>
          <w:rFonts w:ascii="Abadi MT Condensed Light" w:hAnsi="Abadi MT Condensed Light" w:cs="Times New Roman"/>
          <w:szCs w:val="24"/>
        </w:rPr>
        <w:t>involved person</w:t>
      </w:r>
      <w:r w:rsidR="00566558" w:rsidRPr="00AA3375">
        <w:rPr>
          <w:rFonts w:ascii="Abadi MT Condensed Light" w:hAnsi="Abadi MT Condensed Light" w:cs="Times New Roman"/>
          <w:szCs w:val="24"/>
        </w:rPr>
        <w:t xml:space="preserve">s are </w:t>
      </w:r>
      <w:r w:rsidR="0092516F" w:rsidRPr="00AA3375">
        <w:rPr>
          <w:rFonts w:ascii="Abadi MT Condensed Light" w:hAnsi="Abadi MT Condensed Light" w:cs="Times New Roman"/>
          <w:szCs w:val="24"/>
        </w:rPr>
        <w:t xml:space="preserve">almost equally </w:t>
      </w:r>
      <w:r w:rsidR="00AA25CE" w:rsidRPr="00AA3375">
        <w:rPr>
          <w:rFonts w:ascii="Abadi MT Condensed Light" w:hAnsi="Abadi MT Condensed Light" w:cs="Times New Roman"/>
          <w:szCs w:val="24"/>
        </w:rPr>
        <w:t xml:space="preserve">burdened with </w:t>
      </w:r>
      <w:r w:rsidR="00D30F42" w:rsidRPr="00AA3375">
        <w:rPr>
          <w:rFonts w:ascii="Abadi MT Condensed Light" w:hAnsi="Abadi MT Condensed Light" w:cs="Times New Roman"/>
          <w:szCs w:val="24"/>
        </w:rPr>
        <w:t>guilt</w:t>
      </w:r>
      <w:r w:rsidR="00691C68" w:rsidRPr="00AA3375">
        <w:rPr>
          <w:rFonts w:ascii="Abadi MT Condensed Light" w:hAnsi="Abadi MT Condensed Light" w:cs="Times New Roman"/>
          <w:szCs w:val="24"/>
        </w:rPr>
        <w:t xml:space="preserve">, </w:t>
      </w:r>
      <w:r w:rsidR="0092516F" w:rsidRPr="00AA3375">
        <w:rPr>
          <w:rFonts w:ascii="Abadi MT Condensed Light" w:hAnsi="Abadi MT Condensed Light" w:cs="Times New Roman"/>
          <w:szCs w:val="24"/>
        </w:rPr>
        <w:t>bitterness</w:t>
      </w:r>
      <w:r w:rsidR="00650E5C" w:rsidRPr="00AA3375">
        <w:rPr>
          <w:rFonts w:ascii="Abadi MT Condensed Light" w:hAnsi="Abadi MT Condensed Light" w:cs="Times New Roman"/>
          <w:szCs w:val="24"/>
        </w:rPr>
        <w:t>,</w:t>
      </w:r>
      <w:r w:rsidR="0092516F" w:rsidRPr="00AA3375">
        <w:rPr>
          <w:rFonts w:ascii="Abadi MT Condensed Light" w:hAnsi="Abadi MT Condensed Light" w:cs="Times New Roman"/>
          <w:szCs w:val="24"/>
        </w:rPr>
        <w:t xml:space="preserve"> </w:t>
      </w:r>
      <w:r w:rsidR="00D30F42" w:rsidRPr="00AA3375">
        <w:rPr>
          <w:rFonts w:ascii="Abadi MT Condensed Light" w:hAnsi="Abadi MT Condensed Light" w:cs="Times New Roman"/>
          <w:szCs w:val="24"/>
        </w:rPr>
        <w:t>or pain inside them</w:t>
      </w:r>
      <w:r w:rsidR="0092516F" w:rsidRPr="00AA3375">
        <w:rPr>
          <w:rFonts w:ascii="Abadi MT Condensed Light" w:hAnsi="Abadi MT Condensed Light" w:cs="Times New Roman"/>
          <w:szCs w:val="24"/>
        </w:rPr>
        <w:t>.</w:t>
      </w:r>
      <w:r w:rsidR="00BD752F" w:rsidRPr="00AA3375">
        <w:rPr>
          <w:rFonts w:ascii="Abadi MT Condensed Light" w:hAnsi="Abadi MT Condensed Light" w:cs="Times New Roman"/>
          <w:szCs w:val="24"/>
        </w:rPr>
        <w:t xml:space="preserve"> However, the </w:t>
      </w:r>
      <w:r w:rsidR="00AE2E65" w:rsidRPr="00AA3375">
        <w:rPr>
          <w:rFonts w:ascii="Abadi MT Condensed Light" w:hAnsi="Abadi MT Condensed Light" w:cs="Times New Roman"/>
          <w:szCs w:val="24"/>
        </w:rPr>
        <w:t xml:space="preserve">person on the receiving </w:t>
      </w:r>
      <w:r w:rsidR="00561774" w:rsidRPr="00AA3375">
        <w:rPr>
          <w:rFonts w:ascii="Abadi MT Condensed Light" w:hAnsi="Abadi MT Condensed Light" w:cs="Times New Roman"/>
          <w:szCs w:val="24"/>
        </w:rPr>
        <w:t>end</w:t>
      </w:r>
      <w:r w:rsidR="00523DBA" w:rsidRPr="00AA3375">
        <w:rPr>
          <w:rFonts w:ascii="Abadi MT Condensed Light" w:hAnsi="Abadi MT Condensed Light" w:cs="Times New Roman"/>
          <w:szCs w:val="24"/>
        </w:rPr>
        <w:t xml:space="preserve"> is able to </w:t>
      </w:r>
      <w:r w:rsidR="0048460A" w:rsidRPr="00AA3375">
        <w:rPr>
          <w:rFonts w:ascii="Abadi MT Condensed Light" w:hAnsi="Abadi MT Condensed Light" w:cs="Times New Roman"/>
          <w:szCs w:val="24"/>
        </w:rPr>
        <w:t>heal</w:t>
      </w:r>
      <w:r w:rsidR="00523DBA" w:rsidRPr="00AA3375">
        <w:rPr>
          <w:rFonts w:ascii="Abadi MT Condensed Light" w:hAnsi="Abadi MT Condensed Light" w:cs="Times New Roman"/>
          <w:szCs w:val="24"/>
        </w:rPr>
        <w:t xml:space="preserve"> </w:t>
      </w:r>
      <w:r w:rsidR="0048460A" w:rsidRPr="00AA3375">
        <w:rPr>
          <w:rFonts w:ascii="Abadi MT Condensed Light" w:hAnsi="Abadi MT Condensed Light" w:cs="Times New Roman"/>
          <w:szCs w:val="24"/>
        </w:rPr>
        <w:t>faster if he/ she has the courage and will.</w:t>
      </w:r>
    </w:p>
    <w:p w14:paraId="709400B7" w14:textId="6B5CF06E" w:rsidR="0048460A" w:rsidRPr="00AA3375" w:rsidRDefault="0048460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healing </w:t>
      </w:r>
      <w:r w:rsidR="00CD5688" w:rsidRPr="00AA3375">
        <w:rPr>
          <w:rFonts w:ascii="Abadi MT Condensed Light" w:hAnsi="Abadi MT Condensed Light" w:cs="Times New Roman"/>
          <w:szCs w:val="24"/>
        </w:rPr>
        <w:t xml:space="preserve">comes from </w:t>
      </w:r>
      <w:r w:rsidR="007727FA" w:rsidRPr="00AA3375">
        <w:rPr>
          <w:rFonts w:ascii="Abadi MT Condensed Light" w:hAnsi="Abadi MT Condensed Light" w:cs="Times New Roman"/>
          <w:szCs w:val="24"/>
        </w:rPr>
        <w:t xml:space="preserve">how </w:t>
      </w:r>
      <w:r w:rsidR="00647006" w:rsidRPr="00AA3375">
        <w:rPr>
          <w:rFonts w:ascii="Abadi MT Condensed Light" w:hAnsi="Abadi MT Condensed Light" w:cs="Times New Roman"/>
          <w:szCs w:val="24"/>
        </w:rPr>
        <w:t xml:space="preserve">fast </w:t>
      </w:r>
      <w:r w:rsidR="007727FA" w:rsidRPr="00AA3375">
        <w:rPr>
          <w:rFonts w:ascii="Abadi MT Condensed Light" w:hAnsi="Abadi MT Condensed Light" w:cs="Times New Roman"/>
          <w:szCs w:val="24"/>
        </w:rPr>
        <w:t xml:space="preserve">one </w:t>
      </w:r>
      <w:r w:rsidR="00647006" w:rsidRPr="00AA3375">
        <w:rPr>
          <w:rFonts w:ascii="Abadi MT Condensed Light" w:hAnsi="Abadi MT Condensed Light" w:cs="Times New Roman"/>
          <w:szCs w:val="24"/>
        </w:rPr>
        <w:t>understands</w:t>
      </w:r>
      <w:r w:rsidR="008A53C6" w:rsidRPr="00AA3375">
        <w:rPr>
          <w:rFonts w:ascii="Abadi MT Condensed Light" w:hAnsi="Abadi MT Condensed Light" w:cs="Times New Roman"/>
          <w:szCs w:val="24"/>
        </w:rPr>
        <w:t xml:space="preserve"> and can</w:t>
      </w:r>
      <w:r w:rsidR="0077219F" w:rsidRPr="00AA3375">
        <w:rPr>
          <w:rFonts w:ascii="Abadi MT Condensed Light" w:hAnsi="Abadi MT Condensed Light" w:cs="Times New Roman"/>
          <w:szCs w:val="24"/>
        </w:rPr>
        <w:t xml:space="preserve"> forgive and let go </w:t>
      </w:r>
      <w:r w:rsidR="004E00B2" w:rsidRPr="00AA3375">
        <w:rPr>
          <w:rFonts w:ascii="Abadi MT Condensed Light" w:hAnsi="Abadi MT Condensed Light" w:cs="Times New Roman"/>
          <w:szCs w:val="24"/>
        </w:rPr>
        <w:t>of the inciden</w:t>
      </w:r>
      <w:r w:rsidR="008A53C6" w:rsidRPr="00AA3375">
        <w:rPr>
          <w:rFonts w:ascii="Abadi MT Condensed Light" w:hAnsi="Abadi MT Condensed Light" w:cs="Times New Roman"/>
          <w:szCs w:val="24"/>
        </w:rPr>
        <w:t>t</w:t>
      </w:r>
      <w:r w:rsidR="004E00B2" w:rsidRPr="00AA3375">
        <w:rPr>
          <w:rFonts w:ascii="Abadi MT Condensed Light" w:hAnsi="Abadi MT Condensed Light" w:cs="Times New Roman"/>
          <w:szCs w:val="24"/>
        </w:rPr>
        <w:t xml:space="preserve"> from his routine mind.</w:t>
      </w:r>
      <w:r w:rsidR="00216B58" w:rsidRPr="00AA3375">
        <w:rPr>
          <w:rFonts w:ascii="Abadi MT Condensed Light" w:hAnsi="Abadi MT Condensed Light" w:cs="Times New Roman"/>
          <w:szCs w:val="24"/>
        </w:rPr>
        <w:t xml:space="preserve"> That’s </w:t>
      </w:r>
      <w:r w:rsidR="00054344" w:rsidRPr="00AA3375">
        <w:rPr>
          <w:rFonts w:ascii="Abadi MT Condensed Light" w:hAnsi="Abadi MT Condensed Light" w:cs="Times New Roman"/>
          <w:szCs w:val="24"/>
        </w:rPr>
        <w:t>awareness.</w:t>
      </w:r>
    </w:p>
    <w:p w14:paraId="1CCB1654" w14:textId="1A07E908" w:rsidR="00840A69" w:rsidRPr="00AA3375" w:rsidRDefault="00840A6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On the other hand, the rascal is </w:t>
      </w:r>
      <w:r w:rsidR="00FF131D" w:rsidRPr="00AA3375">
        <w:rPr>
          <w:rFonts w:ascii="Abadi MT Condensed Light" w:hAnsi="Abadi MT Condensed Light" w:cs="Times New Roman"/>
          <w:szCs w:val="24"/>
        </w:rPr>
        <w:t>pressed of</w:t>
      </w:r>
      <w:r w:rsidR="00F70F5E" w:rsidRPr="00AA3375">
        <w:rPr>
          <w:rFonts w:ascii="Abadi MT Condensed Light" w:hAnsi="Abadi MT Condensed Light" w:cs="Times New Roman"/>
          <w:szCs w:val="24"/>
        </w:rPr>
        <w:t xml:space="preserve"> the</w:t>
      </w:r>
      <w:r w:rsidR="00FF131D" w:rsidRPr="00AA3375">
        <w:rPr>
          <w:rFonts w:ascii="Abadi MT Condensed Light" w:hAnsi="Abadi MT Condensed Light" w:cs="Times New Roman"/>
          <w:szCs w:val="24"/>
        </w:rPr>
        <w:t xml:space="preserve"> guilt </w:t>
      </w:r>
      <w:r w:rsidR="00BB2FA7" w:rsidRPr="00AA3375">
        <w:rPr>
          <w:rFonts w:ascii="Abadi MT Condensed Light" w:hAnsi="Abadi MT Condensed Light" w:cs="Times New Roman"/>
          <w:szCs w:val="24"/>
        </w:rPr>
        <w:t xml:space="preserve">that </w:t>
      </w:r>
      <w:r w:rsidR="009A32E6" w:rsidRPr="00AA3375">
        <w:rPr>
          <w:rFonts w:ascii="Abadi MT Condensed Light" w:hAnsi="Abadi MT Condensed Light" w:cs="Times New Roman"/>
          <w:szCs w:val="24"/>
        </w:rPr>
        <w:t xml:space="preserve">NEVER </w:t>
      </w:r>
      <w:r w:rsidR="009A08D4" w:rsidRPr="00AA3375">
        <w:rPr>
          <w:rFonts w:ascii="Abadi MT Condensed Light" w:hAnsi="Abadi MT Condensed Light" w:cs="Times New Roman"/>
          <w:szCs w:val="24"/>
        </w:rPr>
        <w:t xml:space="preserve">leaves </w:t>
      </w:r>
      <w:r w:rsidR="00703FBB" w:rsidRPr="00AA3375">
        <w:rPr>
          <w:rFonts w:ascii="Abadi MT Condensed Light" w:hAnsi="Abadi MT Condensed Light" w:cs="Times New Roman"/>
          <w:szCs w:val="24"/>
        </w:rPr>
        <w:t>his life</w:t>
      </w:r>
      <w:r w:rsidR="00132709" w:rsidRPr="00AA3375">
        <w:rPr>
          <w:rFonts w:ascii="Abadi MT Condensed Light" w:hAnsi="Abadi MT Condensed Light" w:cs="Times New Roman"/>
          <w:szCs w:val="24"/>
        </w:rPr>
        <w:t>; every so often</w:t>
      </w:r>
      <w:r w:rsidR="00094A4B" w:rsidRPr="00AA3375">
        <w:rPr>
          <w:rFonts w:ascii="Abadi MT Condensed Light" w:hAnsi="Abadi MT Condensed Light" w:cs="Times New Roman"/>
          <w:szCs w:val="24"/>
        </w:rPr>
        <w:t>,</w:t>
      </w:r>
      <w:r w:rsidR="00244D84" w:rsidRPr="00AA3375">
        <w:rPr>
          <w:rFonts w:ascii="Abadi MT Condensed Light" w:hAnsi="Abadi MT Condensed Light" w:cs="Times New Roman"/>
          <w:szCs w:val="24"/>
        </w:rPr>
        <w:t xml:space="preserve"> guilt refreshes</w:t>
      </w:r>
      <w:r w:rsidR="00277C75" w:rsidRPr="00AA3375">
        <w:rPr>
          <w:rFonts w:ascii="Abadi MT Condensed Light" w:hAnsi="Abadi MT Condensed Light" w:cs="Times New Roman"/>
          <w:szCs w:val="24"/>
        </w:rPr>
        <w:t xml:space="preserve"> in </w:t>
      </w:r>
      <w:r w:rsidR="008A53C6" w:rsidRPr="00AA3375">
        <w:rPr>
          <w:rFonts w:ascii="Abadi MT Condensed Light" w:hAnsi="Abadi MT Condensed Light" w:cs="Times New Roman"/>
          <w:szCs w:val="24"/>
        </w:rPr>
        <w:t>such a person's mind</w:t>
      </w:r>
      <w:r w:rsidR="00277C75" w:rsidRPr="00AA3375">
        <w:rPr>
          <w:rFonts w:ascii="Abadi MT Condensed Light" w:hAnsi="Abadi MT Condensed Light" w:cs="Times New Roman"/>
          <w:szCs w:val="24"/>
        </w:rPr>
        <w:t xml:space="preserve"> </w:t>
      </w:r>
      <w:r w:rsidR="009E1CF1" w:rsidRPr="00AA3375">
        <w:rPr>
          <w:rFonts w:ascii="Abadi MT Condensed Light" w:hAnsi="Abadi MT Condensed Light" w:cs="Times New Roman"/>
          <w:szCs w:val="24"/>
        </w:rPr>
        <w:t>to hurt</w:t>
      </w:r>
      <w:r w:rsidR="005168B4" w:rsidRPr="00AA3375">
        <w:rPr>
          <w:rFonts w:ascii="Abadi MT Condensed Light" w:hAnsi="Abadi MT Condensed Light" w:cs="Times New Roman"/>
          <w:szCs w:val="24"/>
        </w:rPr>
        <w:t xml:space="preserve"> </w:t>
      </w:r>
      <w:r w:rsidR="00E83830" w:rsidRPr="00AA3375">
        <w:rPr>
          <w:rFonts w:ascii="Abadi MT Condensed Light" w:hAnsi="Abadi MT Condensed Light" w:cs="Times New Roman"/>
          <w:szCs w:val="24"/>
        </w:rPr>
        <w:t>n</w:t>
      </w:r>
      <w:r w:rsidR="005168B4" w:rsidRPr="00AA3375">
        <w:rPr>
          <w:rFonts w:ascii="Abadi MT Condensed Light" w:hAnsi="Abadi MT Condensed Light" w:cs="Times New Roman"/>
          <w:szCs w:val="24"/>
        </w:rPr>
        <w:t>ew</w:t>
      </w:r>
      <w:r w:rsidR="00E83830" w:rsidRPr="00AA3375">
        <w:rPr>
          <w:rFonts w:ascii="Abadi MT Condensed Light" w:hAnsi="Abadi MT Condensed Light" w:cs="Times New Roman"/>
          <w:szCs w:val="24"/>
        </w:rPr>
        <w:t>ly</w:t>
      </w:r>
      <w:r w:rsidR="00141D92" w:rsidRPr="00AA3375">
        <w:rPr>
          <w:rFonts w:ascii="Abadi MT Condensed Light" w:hAnsi="Abadi MT Condensed Light" w:cs="Times New Roman"/>
          <w:szCs w:val="24"/>
        </w:rPr>
        <w:t xml:space="preserve"> </w:t>
      </w:r>
      <w:r w:rsidR="00B83797" w:rsidRPr="00AA3375">
        <w:rPr>
          <w:rFonts w:ascii="Abadi MT Condensed Light" w:hAnsi="Abadi MT Condensed Light" w:cs="Times New Roman"/>
          <w:szCs w:val="24"/>
        </w:rPr>
        <w:t xml:space="preserve">every other </w:t>
      </w:r>
      <w:r w:rsidR="00141D92" w:rsidRPr="00AA3375">
        <w:rPr>
          <w:rFonts w:ascii="Abadi MT Condensed Light" w:hAnsi="Abadi MT Condensed Light" w:cs="Times New Roman"/>
          <w:szCs w:val="24"/>
        </w:rPr>
        <w:t>time.</w:t>
      </w:r>
    </w:p>
    <w:p w14:paraId="77DAD02A" w14:textId="126A0965" w:rsidR="00054344" w:rsidRPr="00AA3375" w:rsidRDefault="00F21A6A"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Dalai  Lama said,</w:t>
      </w:r>
      <w:r w:rsidR="00643B30" w:rsidRPr="00AA3375">
        <w:rPr>
          <w:rFonts w:ascii="Abadi MT Condensed Light" w:hAnsi="Abadi MT Condensed Light" w:cs="Times New Roman"/>
          <w:szCs w:val="24"/>
        </w:rPr>
        <w:t>” Our prime purpose</w:t>
      </w:r>
      <w:r w:rsidR="007978DA" w:rsidRPr="00AA3375">
        <w:rPr>
          <w:rFonts w:ascii="Abadi MT Condensed Light" w:hAnsi="Abadi MT Condensed Light" w:cs="Times New Roman"/>
          <w:szCs w:val="24"/>
        </w:rPr>
        <w:t xml:space="preserve"> in this life is to help others.</w:t>
      </w:r>
      <w:r w:rsidR="00806183" w:rsidRPr="00AA3375">
        <w:rPr>
          <w:rFonts w:ascii="Abadi MT Condensed Light" w:hAnsi="Abadi MT Condensed Light" w:cs="Times New Roman"/>
          <w:szCs w:val="24"/>
        </w:rPr>
        <w:t xml:space="preserve"> And if you can’t help them</w:t>
      </w:r>
      <w:r w:rsidR="00067AD0" w:rsidRPr="00AA3375">
        <w:rPr>
          <w:rFonts w:ascii="Abadi MT Condensed Light" w:hAnsi="Abadi MT Condensed Light" w:cs="Times New Roman"/>
          <w:szCs w:val="24"/>
        </w:rPr>
        <w:t>, at least don’t hurt them”.</w:t>
      </w:r>
    </w:p>
    <w:p w14:paraId="08F71A0C" w14:textId="71B89411" w:rsidR="00067AD0" w:rsidRPr="00AA3375" w:rsidRDefault="00C47AE6"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Learn to forgive those who hurt you</w:t>
      </w:r>
      <w:r w:rsidR="008A53C6" w:rsidRPr="00AA3375">
        <w:rPr>
          <w:rFonts w:ascii="Abadi MT Condensed Light" w:hAnsi="Abadi MT Condensed Light" w:cs="Times New Roman"/>
          <w:szCs w:val="24"/>
        </w:rPr>
        <w:t>;</w:t>
      </w:r>
      <w:r w:rsidR="007A4C4D" w:rsidRPr="00AA3375">
        <w:rPr>
          <w:rFonts w:ascii="Abadi MT Condensed Light" w:hAnsi="Abadi MT Condensed Light" w:cs="Times New Roman"/>
          <w:szCs w:val="24"/>
        </w:rPr>
        <w:t xml:space="preserve"> it elevates </w:t>
      </w:r>
      <w:r w:rsidR="0096126F" w:rsidRPr="00AA3375">
        <w:rPr>
          <w:rFonts w:ascii="Abadi MT Condensed Light" w:hAnsi="Abadi MT Condensed Light" w:cs="Times New Roman"/>
          <w:szCs w:val="24"/>
        </w:rPr>
        <w:t>the m</w:t>
      </w:r>
      <w:r w:rsidR="00D07AE0" w:rsidRPr="00AA3375">
        <w:rPr>
          <w:rFonts w:ascii="Abadi MT Condensed Light" w:hAnsi="Abadi MT Condensed Light" w:cs="Times New Roman"/>
          <w:szCs w:val="24"/>
        </w:rPr>
        <w:t xml:space="preserve">ind and heart above </w:t>
      </w:r>
      <w:r w:rsidR="00913283" w:rsidRPr="00AA3375">
        <w:rPr>
          <w:rFonts w:ascii="Abadi MT Condensed Light" w:hAnsi="Abadi MT Condensed Light" w:cs="Times New Roman"/>
          <w:szCs w:val="24"/>
        </w:rPr>
        <w:t xml:space="preserve">the </w:t>
      </w:r>
      <w:r w:rsidR="00D07AE0" w:rsidRPr="00AA3375">
        <w:rPr>
          <w:rFonts w:ascii="Abadi MT Condensed Light" w:hAnsi="Abadi MT Condensed Light" w:cs="Times New Roman"/>
          <w:szCs w:val="24"/>
        </w:rPr>
        <w:t xml:space="preserve">feelings that </w:t>
      </w:r>
      <w:r w:rsidR="00A04954" w:rsidRPr="00AA3375">
        <w:rPr>
          <w:rFonts w:ascii="Abadi MT Condensed Light" w:hAnsi="Abadi MT Condensed Light" w:cs="Times New Roman"/>
          <w:szCs w:val="24"/>
        </w:rPr>
        <w:t xml:space="preserve">was crushed by </w:t>
      </w:r>
      <w:r w:rsidR="00A07D8D" w:rsidRPr="00AA3375">
        <w:rPr>
          <w:rFonts w:ascii="Abadi MT Condensed Light" w:hAnsi="Abadi MT Condensed Light" w:cs="Times New Roman"/>
          <w:szCs w:val="24"/>
        </w:rPr>
        <w:t>the</w:t>
      </w:r>
      <w:r w:rsidR="002648F4" w:rsidRPr="00AA3375">
        <w:rPr>
          <w:rFonts w:ascii="Abadi MT Condensed Light" w:hAnsi="Abadi MT Condensed Light" w:cs="Times New Roman"/>
          <w:szCs w:val="24"/>
        </w:rPr>
        <w:t xml:space="preserve"> rogues</w:t>
      </w:r>
      <w:r w:rsidR="001325CC" w:rsidRPr="00AA3375">
        <w:rPr>
          <w:rFonts w:ascii="Abadi MT Condensed Light" w:hAnsi="Abadi MT Condensed Light" w:cs="Times New Roman"/>
          <w:szCs w:val="24"/>
        </w:rPr>
        <w:t>.</w:t>
      </w:r>
    </w:p>
    <w:p w14:paraId="36F6EC30" w14:textId="5115485C" w:rsidR="00AC7158" w:rsidRPr="00AA3375" w:rsidRDefault="00AC7158"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It may sound selfish or </w:t>
      </w:r>
      <w:r w:rsidR="006969B6" w:rsidRPr="00AA3375">
        <w:rPr>
          <w:rFonts w:ascii="Abadi MT Condensed Light" w:hAnsi="Abadi MT Condensed Light" w:cs="Times New Roman"/>
          <w:szCs w:val="24"/>
        </w:rPr>
        <w:t xml:space="preserve">biased to tell somebody to forgive </w:t>
      </w:r>
      <w:r w:rsidR="00E55625" w:rsidRPr="00AA3375">
        <w:rPr>
          <w:rFonts w:ascii="Abadi MT Condensed Light" w:hAnsi="Abadi MT Condensed Light" w:cs="Times New Roman"/>
          <w:szCs w:val="24"/>
        </w:rPr>
        <w:t>after being hurt.</w:t>
      </w:r>
      <w:r w:rsidR="000B364D" w:rsidRPr="00AA3375">
        <w:rPr>
          <w:rFonts w:ascii="Abadi MT Condensed Light" w:hAnsi="Abadi MT Condensed Light" w:cs="Times New Roman"/>
          <w:szCs w:val="24"/>
        </w:rPr>
        <w:t xml:space="preserve"> Again</w:t>
      </w:r>
      <w:r w:rsidR="00A07D8D" w:rsidRPr="00AA3375">
        <w:rPr>
          <w:rFonts w:ascii="Abadi MT Condensed Light" w:hAnsi="Abadi MT Condensed Light" w:cs="Times New Roman"/>
          <w:szCs w:val="24"/>
        </w:rPr>
        <w:t>,</w:t>
      </w:r>
      <w:r w:rsidR="000B364D" w:rsidRPr="00AA3375">
        <w:rPr>
          <w:rFonts w:ascii="Abadi MT Condensed Light" w:hAnsi="Abadi MT Condensed Light" w:cs="Times New Roman"/>
          <w:szCs w:val="24"/>
        </w:rPr>
        <w:t xml:space="preserve"> I say FORGIVE</w:t>
      </w:r>
      <w:r w:rsidR="008A53C6" w:rsidRPr="00AA3375">
        <w:rPr>
          <w:rFonts w:ascii="Abadi MT Condensed Light" w:hAnsi="Abadi MT Condensed Light" w:cs="Times New Roman"/>
          <w:szCs w:val="24"/>
        </w:rPr>
        <w:t>,</w:t>
      </w:r>
      <w:r w:rsidR="004B5DA3" w:rsidRPr="00AA3375">
        <w:rPr>
          <w:rFonts w:ascii="Abadi MT Condensed Light" w:hAnsi="Abadi MT Condensed Light" w:cs="Times New Roman"/>
          <w:szCs w:val="24"/>
        </w:rPr>
        <w:t xml:space="preserve"> but when you retaliate </w:t>
      </w:r>
      <w:r w:rsidR="00B56C06" w:rsidRPr="00AA3375">
        <w:rPr>
          <w:rFonts w:ascii="Abadi MT Condensed Light" w:hAnsi="Abadi MT Condensed Light" w:cs="Times New Roman"/>
          <w:szCs w:val="24"/>
        </w:rPr>
        <w:t>to a</w:t>
      </w:r>
      <w:r w:rsidR="00647AE0" w:rsidRPr="00AA3375">
        <w:rPr>
          <w:rFonts w:ascii="Abadi MT Condensed Light" w:hAnsi="Abadi MT Condensed Light" w:cs="Times New Roman"/>
          <w:szCs w:val="24"/>
        </w:rPr>
        <w:t xml:space="preserve"> Scoundrel, </w:t>
      </w:r>
      <w:r w:rsidR="004B5DA3" w:rsidRPr="00AA3375">
        <w:rPr>
          <w:rFonts w:ascii="Abadi MT Condensed Light" w:hAnsi="Abadi MT Condensed Light" w:cs="Times New Roman"/>
          <w:szCs w:val="24"/>
        </w:rPr>
        <w:t xml:space="preserve">your </w:t>
      </w:r>
      <w:r w:rsidR="00B56C06" w:rsidRPr="00AA3375">
        <w:rPr>
          <w:rFonts w:ascii="Abadi MT Condensed Light" w:hAnsi="Abadi MT Condensed Light" w:cs="Times New Roman"/>
          <w:szCs w:val="24"/>
        </w:rPr>
        <w:t xml:space="preserve">both energies are lost in the </w:t>
      </w:r>
      <w:r w:rsidR="002B1CD8" w:rsidRPr="00AA3375">
        <w:rPr>
          <w:rFonts w:ascii="Abadi MT Condensed Light" w:hAnsi="Abadi MT Condensed Light" w:cs="Times New Roman"/>
          <w:szCs w:val="24"/>
        </w:rPr>
        <w:t>scuffle.</w:t>
      </w:r>
    </w:p>
    <w:p w14:paraId="55D389B8" w14:textId="3CE88EF8" w:rsidR="003B4D60" w:rsidRPr="00AA3375" w:rsidRDefault="00F521C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The </w:t>
      </w:r>
      <w:r w:rsidR="004511E6" w:rsidRPr="00AA3375">
        <w:rPr>
          <w:rFonts w:ascii="Abadi MT Condensed Light" w:hAnsi="Abadi MT Condensed Light" w:cs="Times New Roman"/>
          <w:szCs w:val="24"/>
        </w:rPr>
        <w:t xml:space="preserve">hurt </w:t>
      </w:r>
      <w:r w:rsidRPr="00AA3375">
        <w:rPr>
          <w:rFonts w:ascii="Abadi MT Condensed Light" w:hAnsi="Abadi MT Condensed Light" w:cs="Times New Roman"/>
          <w:szCs w:val="24"/>
        </w:rPr>
        <w:t xml:space="preserve">could be </w:t>
      </w:r>
      <w:r w:rsidR="00960DC7" w:rsidRPr="00AA3375">
        <w:rPr>
          <w:rFonts w:ascii="Abadi MT Condensed Light" w:hAnsi="Abadi MT Condensed Light" w:cs="Times New Roman"/>
          <w:szCs w:val="24"/>
        </w:rPr>
        <w:t>intentional or unintentional</w:t>
      </w:r>
      <w:r w:rsidR="002648F4" w:rsidRPr="00AA3375">
        <w:rPr>
          <w:rFonts w:ascii="Abadi MT Condensed Light" w:hAnsi="Abadi MT Condensed Light" w:cs="Times New Roman"/>
          <w:szCs w:val="24"/>
        </w:rPr>
        <w:t>,</w:t>
      </w:r>
      <w:r w:rsidR="00960DC7" w:rsidRPr="00AA3375">
        <w:rPr>
          <w:rFonts w:ascii="Abadi MT Condensed Light" w:hAnsi="Abadi MT Condensed Light" w:cs="Times New Roman"/>
          <w:szCs w:val="24"/>
        </w:rPr>
        <w:t xml:space="preserve"> </w:t>
      </w:r>
      <w:r w:rsidR="00851059" w:rsidRPr="00AA3375">
        <w:rPr>
          <w:rFonts w:ascii="Abadi MT Condensed Light" w:hAnsi="Abadi MT Condensed Light" w:cs="Times New Roman"/>
          <w:szCs w:val="24"/>
        </w:rPr>
        <w:t>but</w:t>
      </w:r>
      <w:r w:rsidR="004511E6" w:rsidRPr="00AA3375">
        <w:rPr>
          <w:rFonts w:ascii="Abadi MT Condensed Light" w:hAnsi="Abadi MT Condensed Light" w:cs="Times New Roman"/>
          <w:szCs w:val="24"/>
        </w:rPr>
        <w:t xml:space="preserve"> the </w:t>
      </w:r>
      <w:r w:rsidR="001C3EF5" w:rsidRPr="00AA3375">
        <w:rPr>
          <w:rFonts w:ascii="Abadi MT Condensed Light" w:hAnsi="Abadi MT Condensed Light" w:cs="Times New Roman"/>
          <w:szCs w:val="24"/>
        </w:rPr>
        <w:t>dam</w:t>
      </w:r>
      <w:r w:rsidR="004D7ADA" w:rsidRPr="00AA3375">
        <w:rPr>
          <w:rFonts w:ascii="Abadi MT Condensed Light" w:hAnsi="Abadi MT Condensed Light" w:cs="Times New Roman"/>
          <w:szCs w:val="24"/>
        </w:rPr>
        <w:t xml:space="preserve">age </w:t>
      </w:r>
      <w:r w:rsidR="0000628B" w:rsidRPr="00AA3375">
        <w:rPr>
          <w:rFonts w:ascii="Abadi MT Condensed Light" w:hAnsi="Abadi MT Condensed Light" w:cs="Times New Roman"/>
          <w:szCs w:val="24"/>
        </w:rPr>
        <w:t xml:space="preserve">was </w:t>
      </w:r>
      <w:r w:rsidR="001C3EF5" w:rsidRPr="00AA3375">
        <w:rPr>
          <w:rFonts w:ascii="Abadi MT Condensed Light" w:hAnsi="Abadi MT Condensed Light" w:cs="Times New Roman"/>
          <w:szCs w:val="24"/>
        </w:rPr>
        <w:t>d</w:t>
      </w:r>
      <w:r w:rsidR="003B4D60" w:rsidRPr="00AA3375">
        <w:rPr>
          <w:rFonts w:ascii="Abadi MT Condensed Light" w:hAnsi="Abadi MT Condensed Light" w:cs="Times New Roman"/>
          <w:szCs w:val="24"/>
        </w:rPr>
        <w:t>one</w:t>
      </w:r>
      <w:r w:rsidR="001C3EF5" w:rsidRPr="00AA3375">
        <w:rPr>
          <w:rFonts w:ascii="Abadi MT Condensed Light" w:hAnsi="Abadi MT Condensed Light" w:cs="Times New Roman"/>
          <w:szCs w:val="24"/>
        </w:rPr>
        <w:t xml:space="preserve">; </w:t>
      </w:r>
      <w:r w:rsidR="00851059" w:rsidRPr="00AA3375">
        <w:rPr>
          <w:rFonts w:ascii="Abadi MT Condensed Light" w:hAnsi="Abadi MT Condensed Light" w:cs="Times New Roman"/>
          <w:szCs w:val="24"/>
        </w:rPr>
        <w:t>however, if o</w:t>
      </w:r>
      <w:r w:rsidR="006E1269" w:rsidRPr="00AA3375">
        <w:rPr>
          <w:rFonts w:ascii="Abadi MT Condensed Light" w:hAnsi="Abadi MT Condensed Light" w:cs="Times New Roman"/>
          <w:szCs w:val="24"/>
        </w:rPr>
        <w:t>ne</w:t>
      </w:r>
      <w:r w:rsidR="003B4D60" w:rsidRPr="00AA3375">
        <w:rPr>
          <w:rFonts w:ascii="Abadi MT Condensed Light" w:hAnsi="Abadi MT Condensed Light" w:cs="Times New Roman"/>
          <w:szCs w:val="24"/>
        </w:rPr>
        <w:t xml:space="preserve"> </w:t>
      </w:r>
      <w:r w:rsidR="002648F4" w:rsidRPr="00AA3375">
        <w:rPr>
          <w:rFonts w:ascii="Abadi MT Condensed Light" w:hAnsi="Abadi MT Condensed Light" w:cs="Times New Roman"/>
          <w:szCs w:val="24"/>
        </w:rPr>
        <w:t>can</w:t>
      </w:r>
      <w:r w:rsidR="003B4D60" w:rsidRPr="00AA3375">
        <w:rPr>
          <w:rFonts w:ascii="Abadi MT Condensed Light" w:hAnsi="Abadi MT Condensed Light" w:cs="Times New Roman"/>
          <w:szCs w:val="24"/>
        </w:rPr>
        <w:t xml:space="preserve"> </w:t>
      </w:r>
      <w:r w:rsidR="00BE5129" w:rsidRPr="00AA3375">
        <w:rPr>
          <w:rFonts w:ascii="Abadi MT Condensed Light" w:hAnsi="Abadi MT Condensed Light" w:cs="Times New Roman"/>
          <w:szCs w:val="24"/>
        </w:rPr>
        <w:t xml:space="preserve">disregard the </w:t>
      </w:r>
      <w:r w:rsidR="00DD0FFD" w:rsidRPr="00AA3375">
        <w:rPr>
          <w:rFonts w:ascii="Abadi MT Condensed Light" w:hAnsi="Abadi MT Condensed Light" w:cs="Times New Roman"/>
          <w:szCs w:val="24"/>
        </w:rPr>
        <w:t xml:space="preserve">pain caused </w:t>
      </w:r>
      <w:r w:rsidR="00BE5129" w:rsidRPr="00AA3375">
        <w:rPr>
          <w:rFonts w:ascii="Abadi MT Condensed Light" w:hAnsi="Abadi MT Condensed Light" w:cs="Times New Roman"/>
          <w:szCs w:val="24"/>
        </w:rPr>
        <w:t xml:space="preserve">by </w:t>
      </w:r>
      <w:r w:rsidR="007D0DB3" w:rsidRPr="00AA3375">
        <w:rPr>
          <w:rFonts w:ascii="Abadi MT Condensed Light" w:hAnsi="Abadi MT Condensed Light" w:cs="Times New Roman"/>
          <w:szCs w:val="24"/>
        </w:rPr>
        <w:t xml:space="preserve">the </w:t>
      </w:r>
      <w:r w:rsidR="00BE5129" w:rsidRPr="00AA3375">
        <w:rPr>
          <w:rFonts w:ascii="Abadi MT Condensed Light" w:hAnsi="Abadi MT Condensed Light" w:cs="Times New Roman"/>
          <w:szCs w:val="24"/>
        </w:rPr>
        <w:t>other person</w:t>
      </w:r>
      <w:r w:rsidR="00494AB8" w:rsidRPr="00AA3375">
        <w:rPr>
          <w:rFonts w:ascii="Abadi MT Condensed Light" w:hAnsi="Abadi MT Condensed Light" w:cs="Times New Roman"/>
          <w:szCs w:val="24"/>
        </w:rPr>
        <w:t>, that is true forgiveness.</w:t>
      </w:r>
    </w:p>
    <w:p w14:paraId="33B06DC8" w14:textId="0600CF04" w:rsidR="00A10FC9" w:rsidRPr="00AA3375" w:rsidRDefault="004E34BB"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To forgive</w:t>
      </w:r>
      <w:r w:rsidR="008A53C6" w:rsidRPr="00AA3375">
        <w:rPr>
          <w:rFonts w:ascii="Abadi MT Condensed Light" w:hAnsi="Abadi MT Condensed Light" w:cs="Times New Roman"/>
          <w:szCs w:val="24"/>
        </w:rPr>
        <w:t>,</w:t>
      </w:r>
      <w:r w:rsidR="005E6D4F" w:rsidRPr="00AA3375">
        <w:rPr>
          <w:rFonts w:ascii="Abadi MT Condensed Light" w:hAnsi="Abadi MT Condensed Light" w:cs="Times New Roman"/>
          <w:szCs w:val="24"/>
        </w:rPr>
        <w:t xml:space="preserve"> one must pay </w:t>
      </w:r>
      <w:r w:rsidR="008A53C6" w:rsidRPr="00AA3375">
        <w:rPr>
          <w:rFonts w:ascii="Abadi MT Condensed Light" w:hAnsi="Abadi MT Condensed Light" w:cs="Times New Roman"/>
          <w:szCs w:val="24"/>
        </w:rPr>
        <w:t>the</w:t>
      </w:r>
      <w:r w:rsidR="005E6D4F" w:rsidRPr="00AA3375">
        <w:rPr>
          <w:rFonts w:ascii="Abadi MT Condensed Light" w:hAnsi="Abadi MT Condensed Light" w:cs="Times New Roman"/>
          <w:szCs w:val="24"/>
        </w:rPr>
        <w:t xml:space="preserve"> price,</w:t>
      </w:r>
      <w:r w:rsidR="007239E2" w:rsidRPr="00AA3375">
        <w:rPr>
          <w:rFonts w:ascii="Abadi MT Condensed Light" w:hAnsi="Abadi MT Condensed Light" w:cs="Times New Roman"/>
          <w:szCs w:val="24"/>
        </w:rPr>
        <w:t xml:space="preserve"> not for the </w:t>
      </w:r>
      <w:r w:rsidR="008F79F8" w:rsidRPr="00AA3375">
        <w:rPr>
          <w:rFonts w:ascii="Abadi MT Condensed Light" w:hAnsi="Abadi MT Condensed Light" w:cs="Times New Roman"/>
          <w:szCs w:val="24"/>
        </w:rPr>
        <w:t xml:space="preserve">villain </w:t>
      </w:r>
      <w:r w:rsidR="00F22CB9" w:rsidRPr="00AA3375">
        <w:rPr>
          <w:rFonts w:ascii="Abadi MT Condensed Light" w:hAnsi="Abadi MT Condensed Light" w:cs="Times New Roman"/>
          <w:szCs w:val="24"/>
        </w:rPr>
        <w:t xml:space="preserve">but for the unjust </w:t>
      </w:r>
      <w:r w:rsidR="0064541A" w:rsidRPr="00AA3375">
        <w:rPr>
          <w:rFonts w:ascii="Abadi MT Condensed Light" w:hAnsi="Abadi MT Condensed Light" w:cs="Times New Roman"/>
          <w:szCs w:val="24"/>
        </w:rPr>
        <w:t xml:space="preserve">treatment, which is contradictorily </w:t>
      </w:r>
      <w:r w:rsidR="00695061" w:rsidRPr="00AA3375">
        <w:rPr>
          <w:rFonts w:ascii="Abadi MT Condensed Light" w:hAnsi="Abadi MT Condensed Light" w:cs="Times New Roman"/>
          <w:szCs w:val="24"/>
        </w:rPr>
        <w:t>selfish. You</w:t>
      </w:r>
      <w:r w:rsidR="003F3A51" w:rsidRPr="00AA3375">
        <w:rPr>
          <w:rFonts w:ascii="Abadi MT Condensed Light" w:hAnsi="Abadi MT Condensed Light" w:cs="Times New Roman"/>
          <w:szCs w:val="24"/>
        </w:rPr>
        <w:t xml:space="preserve"> </w:t>
      </w:r>
      <w:r w:rsidR="00695061" w:rsidRPr="00AA3375">
        <w:rPr>
          <w:rFonts w:ascii="Abadi MT Condensed Light" w:hAnsi="Abadi MT Condensed Light" w:cs="Times New Roman"/>
          <w:szCs w:val="24"/>
        </w:rPr>
        <w:t xml:space="preserve">discriminate against </w:t>
      </w:r>
      <w:r w:rsidR="003F3A51" w:rsidRPr="00AA3375">
        <w:rPr>
          <w:rFonts w:ascii="Abadi MT Condensed Light" w:hAnsi="Abadi MT Condensed Light" w:cs="Times New Roman"/>
          <w:szCs w:val="24"/>
        </w:rPr>
        <w:t xml:space="preserve">your hurt feelings to be </w:t>
      </w:r>
      <w:r w:rsidR="003F3A51" w:rsidRPr="00AA3375">
        <w:rPr>
          <w:rFonts w:ascii="Abadi MT Condensed Light" w:hAnsi="Abadi MT Condensed Light" w:cs="Times New Roman"/>
          <w:szCs w:val="24"/>
        </w:rPr>
        <w:lastRenderedPageBreak/>
        <w:t>able to forgiv</w:t>
      </w:r>
      <w:r w:rsidR="00EA41E9" w:rsidRPr="00AA3375">
        <w:rPr>
          <w:rFonts w:ascii="Abadi MT Condensed Light" w:hAnsi="Abadi MT Condensed Light" w:cs="Times New Roman"/>
          <w:szCs w:val="24"/>
        </w:rPr>
        <w:t>e the vile</w:t>
      </w:r>
      <w:r w:rsidR="004662CC" w:rsidRPr="00AA3375">
        <w:rPr>
          <w:rFonts w:ascii="Abadi MT Condensed Light" w:hAnsi="Abadi MT Condensed Light" w:cs="Times New Roman"/>
          <w:szCs w:val="24"/>
        </w:rPr>
        <w:t xml:space="preserve">. </w:t>
      </w:r>
      <w:r w:rsidR="00C1606B" w:rsidRPr="00AA3375">
        <w:rPr>
          <w:rFonts w:ascii="Abadi MT Condensed Light" w:hAnsi="Abadi MT Condensed Light" w:cs="Times New Roman"/>
          <w:szCs w:val="24"/>
        </w:rPr>
        <w:t xml:space="preserve">He/ she is forgiven knowingly or unknowingly </w:t>
      </w:r>
      <w:r w:rsidR="00353EFD" w:rsidRPr="00AA3375">
        <w:rPr>
          <w:rFonts w:ascii="Abadi MT Condensed Light" w:hAnsi="Abadi MT Condensed Light" w:cs="Times New Roman"/>
          <w:szCs w:val="24"/>
        </w:rPr>
        <w:t xml:space="preserve">for </w:t>
      </w:r>
      <w:r w:rsidR="00400BAC" w:rsidRPr="00AA3375">
        <w:rPr>
          <w:rFonts w:ascii="Abadi MT Condensed Light" w:hAnsi="Abadi MT Condensed Light" w:cs="Times New Roman"/>
          <w:szCs w:val="24"/>
        </w:rPr>
        <w:t xml:space="preserve">your </w:t>
      </w:r>
      <w:r w:rsidR="00353EFD" w:rsidRPr="00AA3375">
        <w:rPr>
          <w:rFonts w:ascii="Abadi MT Condensed Light" w:hAnsi="Abadi MT Condensed Light" w:cs="Times New Roman"/>
          <w:szCs w:val="24"/>
        </w:rPr>
        <w:t>peace of mind.</w:t>
      </w:r>
    </w:p>
    <w:p w14:paraId="4B0195C3" w14:textId="40C19A62" w:rsidR="007226C0" w:rsidRPr="00AA3375" w:rsidRDefault="007226C0"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Health </w:t>
      </w:r>
      <w:r w:rsidR="00A5370E" w:rsidRPr="00AA3375">
        <w:rPr>
          <w:rFonts w:ascii="Abadi MT Condensed Light" w:hAnsi="Abadi MT Condensed Light" w:cs="Times New Roman"/>
          <w:szCs w:val="24"/>
        </w:rPr>
        <w:t>is a function of the mind</w:t>
      </w:r>
      <w:r w:rsidR="007744EC" w:rsidRPr="00AA3375">
        <w:rPr>
          <w:rFonts w:ascii="Abadi MT Condensed Light" w:hAnsi="Abadi MT Condensed Light" w:cs="Times New Roman"/>
          <w:szCs w:val="24"/>
        </w:rPr>
        <w:t>, while forgiveness is an ingredient of inner peace</w:t>
      </w:r>
      <w:r w:rsidR="008A53C6" w:rsidRPr="00AA3375">
        <w:rPr>
          <w:rFonts w:ascii="Abadi MT Condensed Light" w:hAnsi="Abadi MT Condensed Light" w:cs="Times New Roman"/>
          <w:szCs w:val="24"/>
        </w:rPr>
        <w:t>,</w:t>
      </w:r>
      <w:r w:rsidR="007744EC" w:rsidRPr="00AA3375">
        <w:rPr>
          <w:rFonts w:ascii="Abadi MT Condensed Light" w:hAnsi="Abadi MT Condensed Light" w:cs="Times New Roman"/>
          <w:szCs w:val="24"/>
        </w:rPr>
        <w:t xml:space="preserve"> </w:t>
      </w:r>
      <w:r w:rsidR="008567FC" w:rsidRPr="00AA3375">
        <w:rPr>
          <w:rFonts w:ascii="Abadi MT Condensed Light" w:hAnsi="Abadi MT Condensed Light" w:cs="Times New Roman"/>
          <w:szCs w:val="24"/>
        </w:rPr>
        <w:t>a requirement for productivity.</w:t>
      </w:r>
    </w:p>
    <w:p w14:paraId="1C68E989" w14:textId="720E5D93" w:rsidR="00973221" w:rsidRPr="00AA3375" w:rsidRDefault="004F717F"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Summarily</w:t>
      </w:r>
      <w:r w:rsidR="00B94D9B" w:rsidRPr="00AA3375">
        <w:rPr>
          <w:rFonts w:ascii="Abadi MT Condensed Light" w:hAnsi="Abadi MT Condensed Light" w:cs="Times New Roman"/>
          <w:szCs w:val="24"/>
        </w:rPr>
        <w:t xml:space="preserve">, </w:t>
      </w:r>
      <w:r w:rsidR="00F74E93" w:rsidRPr="00AA3375">
        <w:rPr>
          <w:rFonts w:ascii="Abadi MT Condensed Light" w:hAnsi="Abadi MT Condensed Light" w:cs="Times New Roman"/>
          <w:szCs w:val="24"/>
        </w:rPr>
        <w:t>l</w:t>
      </w:r>
      <w:r w:rsidR="00D0658D" w:rsidRPr="00AA3375">
        <w:rPr>
          <w:rFonts w:ascii="Abadi MT Condensed Light" w:hAnsi="Abadi MT Condensed Light" w:cs="Times New Roman"/>
          <w:szCs w:val="24"/>
        </w:rPr>
        <w:t xml:space="preserve">earn </w:t>
      </w:r>
      <w:r w:rsidR="00FF61BB" w:rsidRPr="00AA3375">
        <w:rPr>
          <w:rFonts w:ascii="Abadi MT Condensed Light" w:hAnsi="Abadi MT Condensed Light" w:cs="Times New Roman"/>
          <w:szCs w:val="24"/>
        </w:rPr>
        <w:t xml:space="preserve">from </w:t>
      </w:r>
      <w:r w:rsidR="00B2480A" w:rsidRPr="00AA3375">
        <w:rPr>
          <w:rFonts w:ascii="Abadi MT Condensed Light" w:hAnsi="Abadi MT Condensed Light" w:cs="Times New Roman"/>
          <w:szCs w:val="24"/>
        </w:rPr>
        <w:t xml:space="preserve">this </w:t>
      </w:r>
      <w:r w:rsidR="00FF61BB" w:rsidRPr="00AA3375">
        <w:rPr>
          <w:rFonts w:ascii="Abadi MT Condensed Light" w:hAnsi="Abadi MT Condensed Light" w:cs="Times New Roman"/>
          <w:szCs w:val="24"/>
        </w:rPr>
        <w:t>conversation in</w:t>
      </w:r>
      <w:r w:rsidR="00973221" w:rsidRPr="00AA3375">
        <w:rPr>
          <w:rFonts w:ascii="Abadi MT Condensed Light" w:hAnsi="Abadi MT Condensed Light" w:cs="Times New Roman"/>
          <w:szCs w:val="24"/>
        </w:rPr>
        <w:t xml:space="preserve"> a Monastery</w:t>
      </w:r>
    </w:p>
    <w:p w14:paraId="2F618FB9" w14:textId="2D2B778C" w:rsidR="00261B33" w:rsidRPr="00AA3375" w:rsidRDefault="007A4CA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Student</w:t>
      </w:r>
      <w:r w:rsidR="00B2480A" w:rsidRPr="00AA3375">
        <w:rPr>
          <w:rFonts w:ascii="Abadi MT Condensed Light" w:hAnsi="Abadi MT Condensed Light" w:cs="Times New Roman"/>
          <w:szCs w:val="24"/>
        </w:rPr>
        <w:t>(</w:t>
      </w:r>
      <w:r w:rsidRPr="00AA3375">
        <w:rPr>
          <w:rFonts w:ascii="Abadi MT Condensed Light" w:hAnsi="Abadi MT Condensed Light" w:cs="Times New Roman"/>
          <w:szCs w:val="24"/>
        </w:rPr>
        <w:t>St</w:t>
      </w:r>
      <w:r w:rsidR="00B2480A"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9666B2" w:rsidRPr="00AA3375">
        <w:rPr>
          <w:rFonts w:ascii="Abadi MT Condensed Light" w:hAnsi="Abadi MT Condensed Light" w:cs="Times New Roman"/>
          <w:szCs w:val="24"/>
        </w:rPr>
        <w:t>“How</w:t>
      </w:r>
      <w:r w:rsidR="00261B33" w:rsidRPr="00AA3375">
        <w:rPr>
          <w:rFonts w:ascii="Abadi MT Condensed Light" w:hAnsi="Abadi MT Condensed Light" w:cs="Times New Roman"/>
          <w:szCs w:val="24"/>
        </w:rPr>
        <w:t xml:space="preserve"> shall I get the strength </w:t>
      </w:r>
      <w:r w:rsidR="00263CB4" w:rsidRPr="00AA3375">
        <w:rPr>
          <w:rFonts w:ascii="Abadi MT Condensed Light" w:hAnsi="Abadi MT Condensed Light" w:cs="Times New Roman"/>
          <w:szCs w:val="24"/>
        </w:rPr>
        <w:t xml:space="preserve">of never judging </w:t>
      </w:r>
      <w:r w:rsidR="00917A58" w:rsidRPr="00AA3375">
        <w:rPr>
          <w:rFonts w:ascii="Abadi MT Condensed Light" w:hAnsi="Abadi MT Condensed Light" w:cs="Times New Roman"/>
          <w:szCs w:val="24"/>
        </w:rPr>
        <w:t>my neighbor?</w:t>
      </w:r>
    </w:p>
    <w:p w14:paraId="40C70CF0" w14:textId="5276DE9F" w:rsidR="000B04F3" w:rsidRPr="00AA3375" w:rsidRDefault="009666B2"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M</w:t>
      </w:r>
      <w:r w:rsidR="007A4CA9" w:rsidRPr="00AA3375">
        <w:rPr>
          <w:rFonts w:ascii="Abadi MT Condensed Light" w:hAnsi="Abadi MT Condensed Light" w:cs="Times New Roman"/>
          <w:szCs w:val="24"/>
        </w:rPr>
        <w:t>aster (M)</w:t>
      </w:r>
      <w:r w:rsidRPr="00AA3375">
        <w:rPr>
          <w:rFonts w:ascii="Abadi MT Condensed Light" w:hAnsi="Abadi MT Condensed Light" w:cs="Times New Roman"/>
          <w:szCs w:val="24"/>
        </w:rPr>
        <w:t xml:space="preserve">: </w:t>
      </w:r>
      <w:r w:rsidR="00FB74DA" w:rsidRPr="00AA3375">
        <w:rPr>
          <w:rFonts w:ascii="Abadi MT Condensed Light" w:hAnsi="Abadi MT Condensed Light" w:cs="Times New Roman"/>
          <w:szCs w:val="24"/>
        </w:rPr>
        <w:t>“</w:t>
      </w:r>
      <w:r w:rsidR="00571ED5" w:rsidRPr="00AA3375">
        <w:rPr>
          <w:rFonts w:ascii="Abadi MT Condensed Light" w:hAnsi="Abadi MT Condensed Light" w:cs="Times New Roman"/>
          <w:szCs w:val="24"/>
        </w:rPr>
        <w:t>Through Prayer</w:t>
      </w:r>
      <w:r w:rsidR="00FB74DA" w:rsidRPr="00AA3375">
        <w:rPr>
          <w:rFonts w:ascii="Abadi MT Condensed Light" w:hAnsi="Abadi MT Condensed Light" w:cs="Times New Roman"/>
          <w:szCs w:val="24"/>
        </w:rPr>
        <w:t>”</w:t>
      </w:r>
    </w:p>
    <w:p w14:paraId="562E5CE7" w14:textId="047B6A5A" w:rsidR="00F36134" w:rsidRPr="00AA3375" w:rsidRDefault="001613E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St: </w:t>
      </w:r>
      <w:r w:rsidR="00FB74DA" w:rsidRPr="00AA3375">
        <w:rPr>
          <w:rFonts w:ascii="Abadi MT Condensed Light" w:hAnsi="Abadi MT Condensed Light" w:cs="Times New Roman"/>
          <w:szCs w:val="24"/>
        </w:rPr>
        <w:t>“</w:t>
      </w:r>
      <w:r w:rsidR="00F36134" w:rsidRPr="00AA3375">
        <w:rPr>
          <w:rFonts w:ascii="Abadi MT Condensed Light" w:hAnsi="Abadi MT Condensed Light" w:cs="Times New Roman"/>
          <w:szCs w:val="24"/>
        </w:rPr>
        <w:t>Then why have I not found it?</w:t>
      </w:r>
      <w:r w:rsidR="00FB74DA" w:rsidRPr="00AA3375">
        <w:rPr>
          <w:rFonts w:ascii="Abadi MT Condensed Light" w:hAnsi="Abadi MT Condensed Light" w:cs="Times New Roman"/>
          <w:szCs w:val="24"/>
        </w:rPr>
        <w:t>”</w:t>
      </w:r>
    </w:p>
    <w:p w14:paraId="29854398" w14:textId="0CB064AF" w:rsidR="0028700B" w:rsidRPr="00AA3375" w:rsidRDefault="001613E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M: </w:t>
      </w:r>
      <w:r w:rsidR="00FB74DA" w:rsidRPr="00AA3375">
        <w:rPr>
          <w:rFonts w:ascii="Abadi MT Condensed Light" w:hAnsi="Abadi MT Condensed Light" w:cs="Times New Roman"/>
          <w:szCs w:val="24"/>
        </w:rPr>
        <w:t>“</w:t>
      </w:r>
      <w:r w:rsidR="0028700B" w:rsidRPr="00AA3375">
        <w:rPr>
          <w:rFonts w:ascii="Abadi MT Condensed Light" w:hAnsi="Abadi MT Condensed Light" w:cs="Times New Roman"/>
          <w:szCs w:val="24"/>
        </w:rPr>
        <w:t>Because you have not prayed in the right place</w:t>
      </w:r>
      <w:r w:rsidR="008A53C6" w:rsidRPr="00AA3375">
        <w:rPr>
          <w:rFonts w:ascii="Abadi MT Condensed Light" w:hAnsi="Abadi MT Condensed Light" w:cs="Times New Roman"/>
          <w:szCs w:val="24"/>
        </w:rPr>
        <w:t>.</w:t>
      </w:r>
      <w:r w:rsidR="0028700B" w:rsidRPr="00AA3375">
        <w:rPr>
          <w:rFonts w:ascii="Abadi MT Condensed Light" w:hAnsi="Abadi MT Condensed Light" w:cs="Times New Roman"/>
          <w:szCs w:val="24"/>
        </w:rPr>
        <w:t xml:space="preserve"> </w:t>
      </w:r>
      <w:r w:rsidR="00FB74DA" w:rsidRPr="00AA3375">
        <w:rPr>
          <w:rFonts w:ascii="Abadi MT Condensed Light" w:hAnsi="Abadi MT Condensed Light" w:cs="Times New Roman"/>
          <w:szCs w:val="24"/>
        </w:rPr>
        <w:t>“</w:t>
      </w:r>
    </w:p>
    <w:p w14:paraId="3EC45466" w14:textId="28649DC9" w:rsidR="005257FB" w:rsidRPr="00AA3375" w:rsidRDefault="001613E9"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St: </w:t>
      </w:r>
      <w:r w:rsidR="00FB74DA" w:rsidRPr="00AA3375">
        <w:rPr>
          <w:rFonts w:ascii="Abadi MT Condensed Light" w:hAnsi="Abadi MT Condensed Light" w:cs="Times New Roman"/>
          <w:szCs w:val="24"/>
        </w:rPr>
        <w:t>“</w:t>
      </w:r>
      <w:r w:rsidR="005257FB" w:rsidRPr="00AA3375">
        <w:rPr>
          <w:rFonts w:ascii="Abadi MT Condensed Light" w:hAnsi="Abadi MT Condensed Light" w:cs="Times New Roman"/>
          <w:szCs w:val="24"/>
        </w:rPr>
        <w:t>Where is that?</w:t>
      </w:r>
      <w:r w:rsidR="00FB74DA" w:rsidRPr="00AA3375">
        <w:rPr>
          <w:rFonts w:ascii="Abadi MT Condensed Light" w:hAnsi="Abadi MT Condensed Light" w:cs="Times New Roman"/>
          <w:szCs w:val="24"/>
        </w:rPr>
        <w:t>”</w:t>
      </w:r>
    </w:p>
    <w:p w14:paraId="2D79CCCE" w14:textId="66134CD0" w:rsidR="005257FB" w:rsidRPr="00AA3375" w:rsidRDefault="00CD4F3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M: </w:t>
      </w:r>
      <w:r w:rsidR="00FB74DA" w:rsidRPr="00AA3375">
        <w:rPr>
          <w:rFonts w:ascii="Abadi MT Condensed Light" w:hAnsi="Abadi MT Condensed Light" w:cs="Times New Roman"/>
          <w:szCs w:val="24"/>
        </w:rPr>
        <w:t>“</w:t>
      </w:r>
      <w:r w:rsidR="00FC6104" w:rsidRPr="00AA3375">
        <w:rPr>
          <w:rFonts w:ascii="Abadi MT Condensed Light" w:hAnsi="Abadi MT Condensed Light" w:cs="Times New Roman"/>
          <w:szCs w:val="24"/>
        </w:rPr>
        <w:t>In the heart of God</w:t>
      </w:r>
      <w:r w:rsidR="008A53C6" w:rsidRPr="00AA3375">
        <w:rPr>
          <w:rFonts w:ascii="Abadi MT Condensed Light" w:hAnsi="Abadi MT Condensed Light" w:cs="Times New Roman"/>
          <w:szCs w:val="24"/>
        </w:rPr>
        <w:t>.</w:t>
      </w:r>
      <w:r w:rsidR="00FB74DA" w:rsidRPr="00AA3375">
        <w:rPr>
          <w:rFonts w:ascii="Abadi MT Condensed Light" w:hAnsi="Abadi MT Condensed Light" w:cs="Times New Roman"/>
          <w:szCs w:val="24"/>
        </w:rPr>
        <w:t>”</w:t>
      </w:r>
    </w:p>
    <w:p w14:paraId="0C8D9886" w14:textId="3BC245F7" w:rsidR="00FC6104" w:rsidRPr="00AA3375" w:rsidRDefault="00CD4F3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St</w:t>
      </w:r>
      <w:r w:rsidR="001D13B7" w:rsidRPr="00AA3375">
        <w:rPr>
          <w:rFonts w:ascii="Abadi MT Condensed Light" w:hAnsi="Abadi MT Condensed Light" w:cs="Times New Roman"/>
          <w:szCs w:val="24"/>
        </w:rPr>
        <w:t>: “</w:t>
      </w:r>
      <w:r w:rsidR="004A34AB" w:rsidRPr="00AA3375">
        <w:rPr>
          <w:rFonts w:ascii="Abadi MT Condensed Light" w:hAnsi="Abadi MT Condensed Light" w:cs="Times New Roman"/>
          <w:szCs w:val="24"/>
        </w:rPr>
        <w:t>And how do I get there?</w:t>
      </w:r>
      <w:r w:rsidR="00FB74DA" w:rsidRPr="00AA3375">
        <w:rPr>
          <w:rFonts w:ascii="Abadi MT Condensed Light" w:hAnsi="Abadi MT Condensed Light" w:cs="Times New Roman"/>
          <w:szCs w:val="24"/>
        </w:rPr>
        <w:t>”</w:t>
      </w:r>
    </w:p>
    <w:p w14:paraId="06FFDD09" w14:textId="5F1B5077" w:rsidR="005F583C" w:rsidRPr="00AA3375" w:rsidRDefault="001D13B7"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M: </w:t>
      </w:r>
      <w:r w:rsidR="00FB74DA" w:rsidRPr="00AA3375">
        <w:rPr>
          <w:rFonts w:ascii="Abadi MT Condensed Light" w:hAnsi="Abadi MT Condensed Light" w:cs="Times New Roman"/>
          <w:szCs w:val="24"/>
        </w:rPr>
        <w:t>“</w:t>
      </w:r>
      <w:r w:rsidR="00DD3537" w:rsidRPr="00AA3375">
        <w:rPr>
          <w:rFonts w:ascii="Abadi MT Condensed Light" w:hAnsi="Abadi MT Condensed Light" w:cs="Times New Roman"/>
          <w:szCs w:val="24"/>
        </w:rPr>
        <w:t>Understand that anyone who sins</w:t>
      </w:r>
      <w:r w:rsidR="002D143E" w:rsidRPr="00AA3375">
        <w:rPr>
          <w:rFonts w:ascii="Abadi MT Condensed Light" w:hAnsi="Abadi MT Condensed Light" w:cs="Times New Roman"/>
          <w:szCs w:val="24"/>
        </w:rPr>
        <w:t xml:space="preserve"> does not know what he is doing and deserves to be forgiven</w:t>
      </w:r>
      <w:r w:rsidR="008A53C6" w:rsidRPr="00AA3375">
        <w:rPr>
          <w:rFonts w:ascii="Abadi MT Condensed Light" w:hAnsi="Abadi MT Condensed Light" w:cs="Times New Roman"/>
          <w:szCs w:val="24"/>
        </w:rPr>
        <w:t>.</w:t>
      </w:r>
      <w:r w:rsidR="00FB74DA" w:rsidRPr="00AA3375">
        <w:rPr>
          <w:rFonts w:ascii="Abadi MT Condensed Light" w:hAnsi="Abadi MT Condensed Light" w:cs="Times New Roman"/>
          <w:szCs w:val="24"/>
        </w:rPr>
        <w:t>”</w:t>
      </w:r>
    </w:p>
    <w:p w14:paraId="2F779ABC" w14:textId="77777777" w:rsidR="00647AE0" w:rsidRPr="00AA3375" w:rsidRDefault="00647AE0"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br w:type="page"/>
      </w:r>
    </w:p>
    <w:p w14:paraId="1B9AFB77" w14:textId="54FE00F5" w:rsidR="00DB035E" w:rsidRPr="00AA3375" w:rsidRDefault="00DB035E" w:rsidP="00CC5E28">
      <w:pPr>
        <w:pStyle w:val="Heading1"/>
        <w:rPr>
          <w:rFonts w:ascii="Abadi MT Condensed Light" w:hAnsi="Abadi MT Condensed Light"/>
        </w:rPr>
      </w:pPr>
      <w:bookmarkStart w:id="112" w:name="_Toc69903296"/>
      <w:r w:rsidRPr="00AA3375">
        <w:rPr>
          <w:rFonts w:ascii="Abadi MT Condensed Light" w:hAnsi="Abadi MT Condensed Light"/>
        </w:rPr>
        <w:lastRenderedPageBreak/>
        <w:t>LIFE CIRCLES</w:t>
      </w:r>
      <w:bookmarkEnd w:id="112"/>
    </w:p>
    <w:p w14:paraId="32FFF890" w14:textId="51E398A2" w:rsidR="00367077" w:rsidRPr="00AA3375" w:rsidRDefault="000D6E3C"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circles</w:t>
      </w:r>
      <w:r w:rsidR="0069188A" w:rsidRPr="00AA3375">
        <w:rPr>
          <w:rFonts w:ascii="Abadi MT Condensed Light" w:hAnsi="Abadi MT Condensed Light" w:cs="Times New Roman"/>
          <w:szCs w:val="24"/>
        </w:rPr>
        <w:t xml:space="preserve"> make</w:t>
      </w:r>
      <w:r w:rsidR="007A1668" w:rsidRPr="00AA3375">
        <w:rPr>
          <w:rFonts w:ascii="Abadi MT Condensed Light" w:hAnsi="Abadi MT Condensed Light" w:cs="Times New Roman"/>
          <w:szCs w:val="24"/>
        </w:rPr>
        <w:t xml:space="preserve"> up</w:t>
      </w:r>
      <w:r w:rsidR="0069188A" w:rsidRPr="00AA3375">
        <w:rPr>
          <w:rFonts w:ascii="Abadi MT Condensed Light" w:hAnsi="Abadi MT Condensed Light" w:cs="Times New Roman"/>
          <w:szCs w:val="24"/>
        </w:rPr>
        <w:t xml:space="preserve"> </w:t>
      </w:r>
      <w:r w:rsidR="000F6F2D" w:rsidRPr="00AA3375">
        <w:rPr>
          <w:rFonts w:ascii="Abadi MT Condensed Light" w:hAnsi="Abadi MT Condensed Light" w:cs="Times New Roman"/>
          <w:szCs w:val="24"/>
        </w:rPr>
        <w:t xml:space="preserve">the </w:t>
      </w:r>
      <w:r w:rsidR="003A39B1" w:rsidRPr="00AA3375">
        <w:rPr>
          <w:rFonts w:ascii="Abadi MT Condensed Light" w:hAnsi="Abadi MT Condensed Light" w:cs="Times New Roman"/>
          <w:szCs w:val="24"/>
        </w:rPr>
        <w:t>interconnections</w:t>
      </w:r>
      <w:r w:rsidR="00367077" w:rsidRPr="00AA3375">
        <w:rPr>
          <w:rFonts w:ascii="Abadi MT Condensed Light" w:hAnsi="Abadi MT Condensed Light" w:cs="Times New Roman"/>
          <w:szCs w:val="24"/>
        </w:rPr>
        <w:t xml:space="preserve"> </w:t>
      </w:r>
      <w:r w:rsidR="007A1668" w:rsidRPr="00AA3375">
        <w:rPr>
          <w:rFonts w:ascii="Abadi MT Condensed Light" w:hAnsi="Abadi MT Condensed Light" w:cs="Times New Roman"/>
          <w:szCs w:val="24"/>
        </w:rPr>
        <w:t xml:space="preserve">of people </w:t>
      </w:r>
      <w:r w:rsidR="00367077" w:rsidRPr="00AA3375">
        <w:rPr>
          <w:rFonts w:ascii="Abadi MT Condensed Light" w:hAnsi="Abadi MT Condensed Light" w:cs="Times New Roman"/>
          <w:szCs w:val="24"/>
        </w:rPr>
        <w:t>far and wide</w:t>
      </w:r>
      <w:r w:rsidR="007A1668" w:rsidRPr="00AA3375">
        <w:rPr>
          <w:rFonts w:ascii="Abadi MT Condensed Light" w:hAnsi="Abadi MT Condensed Light" w:cs="Times New Roman"/>
          <w:szCs w:val="24"/>
        </w:rPr>
        <w:t>.</w:t>
      </w:r>
    </w:p>
    <w:p w14:paraId="59E092C3" w14:textId="3EBE60DE" w:rsidR="00DB035E" w:rsidRPr="00AA3375" w:rsidRDefault="00DB035E" w:rsidP="00BA5516">
      <w:pPr>
        <w:jc w:val="both"/>
        <w:rPr>
          <w:rFonts w:ascii="Abadi MT Condensed Light" w:hAnsi="Abadi MT Condensed Light" w:cs="Times New Roman"/>
          <w:b/>
          <w:bCs/>
          <w:szCs w:val="24"/>
        </w:rPr>
      </w:pPr>
      <w:r w:rsidRPr="00AA3375">
        <w:rPr>
          <w:rFonts w:ascii="Abadi MT Condensed Light" w:hAnsi="Abadi MT Condensed Light" w:cs="Times New Roman"/>
          <w:szCs w:val="24"/>
        </w:rPr>
        <w:t xml:space="preserve">The world has </w:t>
      </w:r>
      <w:r w:rsidR="002648F4" w:rsidRPr="00AA3375">
        <w:rPr>
          <w:rFonts w:ascii="Abadi MT Condensed Light" w:hAnsi="Abadi MT Condensed Light" w:cs="Times New Roman"/>
          <w:szCs w:val="24"/>
        </w:rPr>
        <w:t>countless</w:t>
      </w:r>
      <w:r w:rsidRPr="00AA3375">
        <w:rPr>
          <w:rFonts w:ascii="Abadi MT Condensed Light" w:hAnsi="Abadi MT Condensed Light" w:cs="Times New Roman"/>
          <w:szCs w:val="24"/>
        </w:rPr>
        <w:t xml:space="preserve"> issues,</w:t>
      </w:r>
      <w:r w:rsidR="00AA034F" w:rsidRPr="00AA3375">
        <w:rPr>
          <w:rFonts w:ascii="Abadi MT Condensed Light" w:hAnsi="Abadi MT Condensed Light" w:cs="Times New Roman"/>
          <w:szCs w:val="24"/>
        </w:rPr>
        <w:t xml:space="preserve"> </w:t>
      </w:r>
      <w:r w:rsidRPr="00AA3375">
        <w:rPr>
          <w:rFonts w:ascii="Abadi MT Condensed Light" w:hAnsi="Abadi MT Condensed Light" w:cs="Times New Roman"/>
          <w:szCs w:val="24"/>
        </w:rPr>
        <w:t>challenges</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concerns</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which add</w:t>
      </w:r>
      <w:r w:rsidR="00486DFA" w:rsidRPr="00AA3375">
        <w:rPr>
          <w:rFonts w:ascii="Abadi MT Condensed Light" w:hAnsi="Abadi MT Condensed Light" w:cs="Times New Roman"/>
          <w:szCs w:val="24"/>
        </w:rPr>
        <w:t xml:space="preserve"> up</w:t>
      </w:r>
      <w:r w:rsidRPr="00AA3375">
        <w:rPr>
          <w:rFonts w:ascii="Abadi MT Condensed Light" w:hAnsi="Abadi MT Condensed Light" w:cs="Times New Roman"/>
          <w:szCs w:val="24"/>
        </w:rPr>
        <w:t xml:space="preserve"> to the struggles and ambitions in life.</w:t>
      </w:r>
    </w:p>
    <w:p w14:paraId="176B2659" w14:textId="77777777" w:rsidR="00DB035E" w:rsidRPr="00AA3375" w:rsidRDefault="00DB03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challenges experienced in life are either external or internal, affecting our daily operations, thinking, behavior and habits.</w:t>
      </w:r>
    </w:p>
    <w:p w14:paraId="04AAE034" w14:textId="6679861F" w:rsidR="00DB035E" w:rsidRPr="00AA3375" w:rsidRDefault="00DB03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All the issues compounded together </w:t>
      </w:r>
      <w:r w:rsidR="008A53C6" w:rsidRPr="00AA3375">
        <w:rPr>
          <w:rFonts w:ascii="Abadi MT Condensed Light" w:hAnsi="Abadi MT Condensed Light" w:cs="Times New Roman"/>
          <w:szCs w:val="24"/>
        </w:rPr>
        <w:t xml:space="preserve">to </w:t>
      </w:r>
      <w:r w:rsidRPr="00AA3375">
        <w:rPr>
          <w:rFonts w:ascii="Abadi MT Condensed Light" w:hAnsi="Abadi MT Condensed Light" w:cs="Times New Roman"/>
          <w:szCs w:val="24"/>
        </w:rPr>
        <w:t>cause a ripple effect upon our real lives, not forgetting we live in one world, the Earth.</w:t>
      </w:r>
    </w:p>
    <w:p w14:paraId="2A67E363" w14:textId="77777777" w:rsidR="00DB035E" w:rsidRPr="00AA3375" w:rsidRDefault="00DB03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However, the interrelationships between an individual and other lives have cause and effects which affect one another’s demeanor indefinitely. </w:t>
      </w:r>
    </w:p>
    <w:p w14:paraId="6E8B2527" w14:textId="6E08E657" w:rsidR="00DB035E" w:rsidRPr="00AA3375" w:rsidRDefault="00DB03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Individuals share </w:t>
      </w:r>
      <w:r w:rsidR="008A53C6" w:rsidRPr="00AA3375">
        <w:rPr>
          <w:rFonts w:ascii="Abadi MT Condensed Light" w:hAnsi="Abadi MT Condensed Light" w:cs="Times New Roman"/>
          <w:szCs w:val="24"/>
        </w:rPr>
        <w:t xml:space="preserve">the </w:t>
      </w:r>
      <w:r w:rsidRPr="00AA3375">
        <w:rPr>
          <w:rFonts w:ascii="Abadi MT Condensed Light" w:hAnsi="Abadi MT Condensed Light" w:cs="Times New Roman"/>
          <w:szCs w:val="24"/>
        </w:rPr>
        <w:t>same world but have a smaller unit of the ‘world’ they live in. The smaller ‘worlds’ of individual people affect the worlds of others.</w:t>
      </w:r>
    </w:p>
    <w:p w14:paraId="6B1D415A" w14:textId="59E9274E" w:rsidR="00DB035E" w:rsidRPr="00AA3375" w:rsidRDefault="00DB03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Those close to the world of other persons experience direct or indirect influence(s) whil</w:t>
      </w:r>
      <w:r w:rsidR="008A53C6" w:rsidRPr="00AA3375">
        <w:rPr>
          <w:rFonts w:ascii="Abadi MT Condensed Light" w:hAnsi="Abadi MT Condensed Light" w:cs="Times New Roman"/>
          <w:szCs w:val="24"/>
        </w:rPr>
        <w:t>e</w:t>
      </w:r>
      <w:r w:rsidRPr="00AA3375">
        <w:rPr>
          <w:rFonts w:ascii="Abadi MT Condensed Light" w:hAnsi="Abadi MT Condensed Light" w:cs="Times New Roman"/>
          <w:szCs w:val="24"/>
        </w:rPr>
        <w:t xml:space="preserve"> affecting other lives without stop</w:t>
      </w:r>
      <w:r w:rsidR="008A53C6" w:rsidRPr="00AA3375">
        <w:rPr>
          <w:rFonts w:ascii="Abadi MT Condensed Light" w:hAnsi="Abadi MT Condensed Light" w:cs="Times New Roman"/>
          <w:szCs w:val="24"/>
        </w:rPr>
        <w:t>ping</w:t>
      </w:r>
      <w:r w:rsidRPr="00AA3375">
        <w:rPr>
          <w:rFonts w:ascii="Abadi MT Condensed Light" w:hAnsi="Abadi MT Condensed Light" w:cs="Times New Roman"/>
          <w:szCs w:val="24"/>
        </w:rPr>
        <w:t>. The effect thereof is to the extremes, either to the positive or negative.</w:t>
      </w:r>
    </w:p>
    <w:p w14:paraId="5C610105" w14:textId="47695AB2" w:rsidR="00DB035E" w:rsidRPr="00AA3375" w:rsidRDefault="00DB03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This causes a direct effect </w:t>
      </w:r>
      <w:r w:rsidR="008A53C6" w:rsidRPr="00AA3375">
        <w:rPr>
          <w:rFonts w:ascii="Abadi MT Condensed Light" w:hAnsi="Abadi MT Condensed Light" w:cs="Times New Roman"/>
          <w:szCs w:val="24"/>
        </w:rPr>
        <w:t>on</w:t>
      </w:r>
      <w:r w:rsidRPr="00AA3375">
        <w:rPr>
          <w:rFonts w:ascii="Abadi MT Condensed Light" w:hAnsi="Abadi MT Condensed Light" w:cs="Times New Roman"/>
          <w:szCs w:val="24"/>
        </w:rPr>
        <w:t xml:space="preserve"> the bigger world</w:t>
      </w:r>
      <w:r w:rsidR="008A53C6"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causing </w:t>
      </w:r>
      <w:r w:rsidR="002648F4" w:rsidRPr="00AA3375">
        <w:rPr>
          <w:rFonts w:ascii="Abadi MT Condensed Light" w:hAnsi="Abadi MT Condensed Light" w:cs="Times New Roman"/>
          <w:szCs w:val="24"/>
        </w:rPr>
        <w:t xml:space="preserve">an </w:t>
      </w:r>
      <w:r w:rsidRPr="00AA3375">
        <w:rPr>
          <w:rFonts w:ascii="Abadi MT Condensed Light" w:hAnsi="Abadi MT Condensed Light" w:cs="Times New Roman"/>
          <w:szCs w:val="24"/>
        </w:rPr>
        <w:t>unforeseen change of habits and behaviors World over</w:t>
      </w:r>
    </w:p>
    <w:p w14:paraId="1071093E" w14:textId="3EB79DDC" w:rsidR="00DB035E" w:rsidRPr="00AA3375" w:rsidRDefault="00DB03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The circles in this regard are; circle of influence, circle of concern</w:t>
      </w:r>
      <w:r w:rsidR="008A53C6"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circle of control </w:t>
      </w:r>
    </w:p>
    <w:p w14:paraId="2A460BBF" w14:textId="2FC93369" w:rsidR="00634BB1" w:rsidRPr="00AA3375" w:rsidRDefault="00DB035E" w:rsidP="00BA5516">
      <w:pPr>
        <w:jc w:val="both"/>
        <w:rPr>
          <w:rFonts w:ascii="Abadi MT Condensed Light" w:hAnsi="Abadi MT Condensed Light" w:cs="Times New Roman"/>
          <w:szCs w:val="24"/>
        </w:rPr>
      </w:pPr>
      <w:r w:rsidRPr="00AA3375">
        <w:rPr>
          <w:rFonts w:ascii="Abadi MT Condensed Light" w:hAnsi="Abadi MT Condensed Light" w:cs="Times New Roman"/>
          <w:b/>
          <w:bCs/>
          <w:szCs w:val="24"/>
        </w:rPr>
        <w:t xml:space="preserve">Circle of Influence:  </w:t>
      </w:r>
      <w:r w:rsidRPr="00AA3375">
        <w:rPr>
          <w:rFonts w:ascii="Abadi MT Condensed Light" w:hAnsi="Abadi MT Condensed Light" w:cs="Times New Roman"/>
          <w:szCs w:val="24"/>
        </w:rPr>
        <w:t>It is what we have control of in our lives</w:t>
      </w:r>
      <w:r w:rsidR="008A53C6"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therefore, we are required to pursue and </w:t>
      </w:r>
      <w:r w:rsidR="00861C45" w:rsidRPr="00AA3375">
        <w:rPr>
          <w:rFonts w:ascii="Abadi MT Condensed Light" w:hAnsi="Abadi MT Condensed Light" w:cs="Times New Roman"/>
          <w:szCs w:val="24"/>
        </w:rPr>
        <w:t>internalize</w:t>
      </w:r>
      <w:r w:rsidRPr="00AA3375">
        <w:rPr>
          <w:rFonts w:ascii="Abadi MT Condensed Light" w:hAnsi="Abadi MT Condensed Light" w:cs="Times New Roman"/>
          <w:szCs w:val="24"/>
        </w:rPr>
        <w:t xml:space="preserve"> to achieve optimally in life.</w:t>
      </w:r>
      <w:r w:rsidR="00ED6CB2" w:rsidRPr="00AA3375">
        <w:rPr>
          <w:rFonts w:ascii="Abadi MT Condensed Light" w:hAnsi="Abadi MT Condensed Light" w:cs="Times New Roman"/>
          <w:szCs w:val="24"/>
        </w:rPr>
        <w:t xml:space="preserve"> The intrinsic factors stir our lives negatively or positively. </w:t>
      </w:r>
    </w:p>
    <w:p w14:paraId="477AFF2B" w14:textId="4524832B" w:rsidR="00DB035E" w:rsidRPr="00AA3375" w:rsidRDefault="00634BB1"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Out of </w:t>
      </w:r>
      <w:r w:rsidR="00DB035E" w:rsidRPr="00AA3375">
        <w:rPr>
          <w:rFonts w:ascii="Abadi MT Condensed Light" w:hAnsi="Abadi MT Condensed Light" w:cs="Times New Roman"/>
          <w:szCs w:val="24"/>
        </w:rPr>
        <w:t>proactivity</w:t>
      </w:r>
      <w:r w:rsidR="00C0529F" w:rsidRPr="00AA3375">
        <w:rPr>
          <w:rFonts w:ascii="Abadi MT Condensed Light" w:hAnsi="Abadi MT Condensed Light" w:cs="Times New Roman"/>
          <w:szCs w:val="24"/>
        </w:rPr>
        <w:t xml:space="preserve">, </w:t>
      </w:r>
      <w:r w:rsidR="002648F4" w:rsidRPr="00AA3375">
        <w:rPr>
          <w:rFonts w:ascii="Abadi MT Condensed Light" w:hAnsi="Abadi MT Condensed Light" w:cs="Times New Roman"/>
          <w:szCs w:val="24"/>
        </w:rPr>
        <w:t>a person's life</w:t>
      </w:r>
      <w:r w:rsidR="00DB035E" w:rsidRPr="00AA3375">
        <w:rPr>
          <w:rFonts w:ascii="Abadi MT Condensed Light" w:hAnsi="Abadi MT Condensed Light" w:cs="Times New Roman"/>
          <w:szCs w:val="24"/>
        </w:rPr>
        <w:t xml:space="preserve"> stirs prosperity and success, which makes up the personality and character of a pe</w:t>
      </w:r>
      <w:r w:rsidR="00647AE0" w:rsidRPr="00AA3375">
        <w:rPr>
          <w:rFonts w:ascii="Abadi MT Condensed Light" w:hAnsi="Abadi MT Condensed Light" w:cs="Times New Roman"/>
          <w:szCs w:val="24"/>
        </w:rPr>
        <w:t>rson</w:t>
      </w:r>
      <w:r w:rsidR="00DB035E" w:rsidRPr="00AA3375">
        <w:rPr>
          <w:rFonts w:ascii="Abadi MT Condensed Light" w:hAnsi="Abadi MT Condensed Light" w:cs="Times New Roman"/>
          <w:szCs w:val="24"/>
        </w:rPr>
        <w:t xml:space="preserve">; </w:t>
      </w:r>
      <w:r w:rsidR="00486DFA" w:rsidRPr="00AA3375">
        <w:rPr>
          <w:rFonts w:ascii="Abadi MT Condensed Light" w:hAnsi="Abadi MT Condensed Light" w:cs="Times New Roman"/>
          <w:szCs w:val="24"/>
        </w:rPr>
        <w:t>birthing</w:t>
      </w:r>
      <w:r w:rsidR="00EB025C" w:rsidRPr="00AA3375">
        <w:rPr>
          <w:rFonts w:ascii="Abadi MT Condensed Light" w:hAnsi="Abadi MT Condensed Light" w:cs="Times New Roman"/>
          <w:szCs w:val="24"/>
        </w:rPr>
        <w:t xml:space="preserve"> up</w:t>
      </w:r>
      <w:r w:rsidR="00DB035E" w:rsidRPr="00AA3375">
        <w:rPr>
          <w:rFonts w:ascii="Abadi MT Condensed Light" w:hAnsi="Abadi MT Condensed Light" w:cs="Times New Roman"/>
          <w:szCs w:val="24"/>
        </w:rPr>
        <w:t xml:space="preserve"> personal responsibility to </w:t>
      </w:r>
      <w:r w:rsidR="002648F4" w:rsidRPr="00AA3375">
        <w:rPr>
          <w:rFonts w:ascii="Abadi MT Condensed Light" w:hAnsi="Abadi MT Condensed Light" w:cs="Times New Roman"/>
          <w:szCs w:val="24"/>
        </w:rPr>
        <w:t>work on self in body, mind, and heart continually</w:t>
      </w:r>
      <w:r w:rsidR="00DB035E" w:rsidRPr="00AA3375">
        <w:rPr>
          <w:rFonts w:ascii="Abadi MT Condensed Light" w:hAnsi="Abadi MT Condensed Light" w:cs="Times New Roman"/>
          <w:szCs w:val="24"/>
        </w:rPr>
        <w:t>.</w:t>
      </w:r>
    </w:p>
    <w:p w14:paraId="50A5C4F5" w14:textId="490CF884" w:rsidR="00DB035E" w:rsidRPr="00AA3375" w:rsidRDefault="00DB035E"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lastRenderedPageBreak/>
        <w:t>Circle of Concern</w:t>
      </w:r>
      <w:r w:rsidR="00C0529F" w:rsidRPr="00AA3375">
        <w:rPr>
          <w:rFonts w:ascii="Abadi MT Condensed Light" w:hAnsi="Abadi MT Condensed Light" w:cs="Times New Roman"/>
          <w:b/>
          <w:bCs/>
          <w:szCs w:val="24"/>
        </w:rPr>
        <w:t xml:space="preserve">: </w:t>
      </w:r>
      <w:r w:rsidRPr="00AA3375">
        <w:rPr>
          <w:rFonts w:ascii="Abadi MT Condensed Light" w:hAnsi="Abadi MT Condensed Light" w:cs="Times New Roman"/>
          <w:szCs w:val="24"/>
        </w:rPr>
        <w:t>This is what we cannot control in our lives</w:t>
      </w:r>
      <w:r w:rsidR="002648F4"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and therefore should never be of great concern to</w:t>
      </w:r>
      <w:r w:rsidR="00FD5064" w:rsidRPr="00AA3375">
        <w:rPr>
          <w:rFonts w:ascii="Abadi MT Condensed Light" w:hAnsi="Abadi MT Condensed Light" w:cs="Times New Roman"/>
          <w:szCs w:val="24"/>
        </w:rPr>
        <w:t xml:space="preserve"> us; where</w:t>
      </w:r>
      <w:r w:rsidRPr="00AA3375">
        <w:rPr>
          <w:rFonts w:ascii="Abadi MT Condensed Light" w:hAnsi="Abadi MT Condensed Light" w:cs="Times New Roman"/>
          <w:szCs w:val="24"/>
        </w:rPr>
        <w:t xml:space="preserve"> external factors </w:t>
      </w:r>
      <w:r w:rsidR="008A53C6" w:rsidRPr="00AA3375">
        <w:rPr>
          <w:rFonts w:ascii="Abadi MT Condensed Light" w:hAnsi="Abadi MT Condensed Light" w:cs="Times New Roman"/>
          <w:szCs w:val="24"/>
        </w:rPr>
        <w:t>influence</w:t>
      </w:r>
      <w:r w:rsidRPr="00AA3375">
        <w:rPr>
          <w:rFonts w:ascii="Abadi MT Condensed Light" w:hAnsi="Abadi MT Condensed Light" w:cs="Times New Roman"/>
          <w:szCs w:val="24"/>
        </w:rPr>
        <w:t xml:space="preserve"> things</w:t>
      </w:r>
      <w:r w:rsidR="008A53C6"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t>
      </w:r>
      <w:r w:rsidR="00306A9C" w:rsidRPr="00AA3375">
        <w:rPr>
          <w:rFonts w:ascii="Abadi MT Condensed Light" w:hAnsi="Abadi MT Condensed Light" w:cs="Times New Roman"/>
          <w:szCs w:val="24"/>
        </w:rPr>
        <w:t>that are</w:t>
      </w:r>
      <w:r w:rsidRPr="00AA3375">
        <w:rPr>
          <w:rFonts w:ascii="Abadi MT Condensed Light" w:hAnsi="Abadi MT Condensed Light" w:cs="Times New Roman"/>
          <w:szCs w:val="24"/>
        </w:rPr>
        <w:t xml:space="preserve"> beyond us</w:t>
      </w:r>
      <w:r w:rsidR="008A53C6"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E.g.</w:t>
      </w:r>
      <w:r w:rsidR="008A53C6"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Wars, Natural disasters</w:t>
      </w:r>
      <w:r w:rsidR="008A53C6" w:rsidRPr="00AA3375">
        <w:rPr>
          <w:rFonts w:ascii="Abadi MT Condensed Light" w:hAnsi="Abadi MT Condensed Light" w:cs="Times New Roman"/>
          <w:szCs w:val="24"/>
        </w:rPr>
        <w:t>,</w:t>
      </w:r>
      <w:r w:rsidRPr="00AA3375">
        <w:rPr>
          <w:rFonts w:ascii="Abadi MT Condensed Light" w:hAnsi="Abadi MT Condensed Light" w:cs="Times New Roman"/>
          <w:szCs w:val="24"/>
        </w:rPr>
        <w:t xml:space="preserve"> etc</w:t>
      </w:r>
      <w:r w:rsidR="001945E1" w:rsidRPr="00AA3375">
        <w:rPr>
          <w:rFonts w:ascii="Abadi MT Condensed Light" w:hAnsi="Abadi MT Condensed Light" w:cs="Times New Roman"/>
          <w:szCs w:val="24"/>
        </w:rPr>
        <w:t xml:space="preserve">. Only </w:t>
      </w:r>
      <w:r w:rsidR="001829AB" w:rsidRPr="00AA3375">
        <w:rPr>
          <w:rFonts w:ascii="Abadi MT Condensed Light" w:hAnsi="Abadi MT Condensed Light" w:cs="Times New Roman"/>
          <w:szCs w:val="24"/>
        </w:rPr>
        <w:t xml:space="preserve">limited </w:t>
      </w:r>
      <w:r w:rsidR="001945E1" w:rsidRPr="00AA3375">
        <w:rPr>
          <w:rFonts w:ascii="Abadi MT Condensed Light" w:hAnsi="Abadi MT Condensed Light" w:cs="Times New Roman"/>
          <w:szCs w:val="24"/>
        </w:rPr>
        <w:t>m</w:t>
      </w:r>
      <w:r w:rsidRPr="00AA3375">
        <w:rPr>
          <w:rFonts w:ascii="Abadi MT Condensed Light" w:hAnsi="Abadi MT Condensed Light" w:cs="Times New Roman"/>
          <w:szCs w:val="24"/>
        </w:rPr>
        <w:t xml:space="preserve">itigation is </w:t>
      </w:r>
      <w:r w:rsidR="001945E1" w:rsidRPr="00AA3375">
        <w:rPr>
          <w:rFonts w:ascii="Abadi MT Condensed Light" w:hAnsi="Abadi MT Condensed Light" w:cs="Times New Roman"/>
          <w:szCs w:val="24"/>
        </w:rPr>
        <w:t>at the reach of</w:t>
      </w:r>
      <w:r w:rsidRPr="00AA3375">
        <w:rPr>
          <w:rFonts w:ascii="Abadi MT Condensed Light" w:hAnsi="Abadi MT Condensed Light" w:cs="Times New Roman"/>
          <w:szCs w:val="24"/>
        </w:rPr>
        <w:t xml:space="preserve"> </w:t>
      </w:r>
      <w:r w:rsidR="00306A9C" w:rsidRPr="00AA3375">
        <w:rPr>
          <w:rFonts w:ascii="Abadi MT Condensed Light" w:hAnsi="Abadi MT Condensed Light" w:cs="Times New Roman"/>
          <w:szCs w:val="24"/>
        </w:rPr>
        <w:t>individuals- don’t overwhelm</w:t>
      </w:r>
      <w:r w:rsidR="00554D2D" w:rsidRPr="00AA3375">
        <w:rPr>
          <w:rFonts w:ascii="Abadi MT Condensed Light" w:hAnsi="Abadi MT Condensed Light" w:cs="Times New Roman"/>
          <w:szCs w:val="24"/>
        </w:rPr>
        <w:t>.</w:t>
      </w:r>
    </w:p>
    <w:p w14:paraId="479D21D0" w14:textId="4B8DCAF4" w:rsidR="00DB035E" w:rsidRPr="00AA3375" w:rsidRDefault="00DB035E" w:rsidP="00BA5516">
      <w:pPr>
        <w:jc w:val="both"/>
        <w:rPr>
          <w:rFonts w:ascii="Abadi MT Condensed Light" w:hAnsi="Abadi MT Condensed Light" w:cs="Times New Roman"/>
          <w:b/>
          <w:bCs/>
          <w:szCs w:val="24"/>
        </w:rPr>
      </w:pPr>
      <w:r w:rsidRPr="00AA3375">
        <w:rPr>
          <w:rFonts w:ascii="Abadi MT Condensed Light" w:hAnsi="Abadi MT Condensed Light" w:cs="Times New Roman"/>
          <w:b/>
          <w:bCs/>
          <w:szCs w:val="24"/>
        </w:rPr>
        <w:t>Circle of Control</w:t>
      </w:r>
      <w:r w:rsidR="00C0529F" w:rsidRPr="00AA3375">
        <w:rPr>
          <w:rFonts w:ascii="Abadi MT Condensed Light" w:hAnsi="Abadi MT Condensed Light" w:cs="Times New Roman"/>
          <w:b/>
          <w:bCs/>
          <w:szCs w:val="24"/>
        </w:rPr>
        <w:t xml:space="preserve">: </w:t>
      </w:r>
      <w:r w:rsidRPr="00AA3375">
        <w:rPr>
          <w:rFonts w:ascii="Abadi MT Condensed Light" w:hAnsi="Abadi MT Condensed Light" w:cs="Times New Roman"/>
          <w:szCs w:val="24"/>
        </w:rPr>
        <w:t xml:space="preserve">This is what we can directly act and </w:t>
      </w:r>
      <w:r w:rsidR="002648F4" w:rsidRPr="00AA3375">
        <w:rPr>
          <w:rFonts w:ascii="Abadi MT Condensed Light" w:hAnsi="Abadi MT Condensed Light" w:cs="Times New Roman"/>
          <w:szCs w:val="24"/>
        </w:rPr>
        <w:t>control</w:t>
      </w:r>
      <w:r w:rsidRPr="00AA3375">
        <w:rPr>
          <w:rFonts w:ascii="Abadi MT Condensed Light" w:hAnsi="Abadi MT Condensed Light" w:cs="Times New Roman"/>
          <w:szCs w:val="24"/>
        </w:rPr>
        <w:t xml:space="preserve"> in our day</w:t>
      </w:r>
      <w:r w:rsidR="002648F4" w:rsidRPr="00AA3375">
        <w:rPr>
          <w:rFonts w:ascii="Abadi MT Condensed Light" w:hAnsi="Abadi MT Condensed Light" w:cs="Times New Roman"/>
          <w:szCs w:val="24"/>
        </w:rPr>
        <w:t>-to-</w:t>
      </w:r>
      <w:r w:rsidRPr="00AA3375">
        <w:rPr>
          <w:rFonts w:ascii="Abadi MT Condensed Light" w:hAnsi="Abadi MT Condensed Light" w:cs="Times New Roman"/>
          <w:szCs w:val="24"/>
        </w:rPr>
        <w:t xml:space="preserve">day lives. In this circle, everything is at the mercy of the concerned person, </w:t>
      </w:r>
      <w:r w:rsidR="00623D63" w:rsidRPr="00AA3375">
        <w:rPr>
          <w:rFonts w:ascii="Abadi MT Condensed Light" w:hAnsi="Abadi MT Condensed Light" w:cs="Times New Roman"/>
          <w:szCs w:val="24"/>
        </w:rPr>
        <w:t xml:space="preserve">at </w:t>
      </w:r>
      <w:r w:rsidR="00DC3637" w:rsidRPr="00AA3375">
        <w:rPr>
          <w:rFonts w:ascii="Abadi MT Condensed Light" w:hAnsi="Abadi MT Condensed Light" w:cs="Times New Roman"/>
          <w:szCs w:val="24"/>
        </w:rPr>
        <w:t>Ce</w:t>
      </w:r>
      <w:r w:rsidR="00623D63" w:rsidRPr="00AA3375">
        <w:rPr>
          <w:rFonts w:ascii="Abadi MT Condensed Light" w:hAnsi="Abadi MT Condensed Light" w:cs="Times New Roman"/>
          <w:szCs w:val="24"/>
        </w:rPr>
        <w:t xml:space="preserve">teris </w:t>
      </w:r>
      <w:r w:rsidR="00782658" w:rsidRPr="00AA3375">
        <w:rPr>
          <w:rFonts w:ascii="Abadi MT Condensed Light" w:hAnsi="Abadi MT Condensed Light" w:cs="Times New Roman"/>
          <w:szCs w:val="24"/>
        </w:rPr>
        <w:t>Paribus</w:t>
      </w:r>
      <w:r w:rsidR="00B20995" w:rsidRPr="00AA3375">
        <w:rPr>
          <w:rFonts w:ascii="Abadi MT Condensed Light" w:hAnsi="Abadi MT Condensed Light" w:cs="Times New Roman"/>
          <w:szCs w:val="24"/>
        </w:rPr>
        <w:t>.</w:t>
      </w:r>
      <w:r w:rsidR="00623D63" w:rsidRPr="00AA3375">
        <w:rPr>
          <w:rFonts w:ascii="Abadi MT Condensed Light" w:hAnsi="Abadi MT Condensed Light" w:cs="Times New Roman"/>
          <w:szCs w:val="24"/>
        </w:rPr>
        <w:t xml:space="preserve"> </w:t>
      </w:r>
    </w:p>
    <w:p w14:paraId="72270480" w14:textId="3AA2E60A" w:rsidR="00DB035E" w:rsidRPr="00AA3375" w:rsidRDefault="0064409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Gene</w:t>
      </w:r>
      <w:r w:rsidR="008D7E13" w:rsidRPr="00AA3375">
        <w:rPr>
          <w:rFonts w:ascii="Abadi MT Condensed Light" w:hAnsi="Abadi MT Condensed Light" w:cs="Times New Roman"/>
          <w:szCs w:val="24"/>
        </w:rPr>
        <w:t>rally, t</w:t>
      </w:r>
      <w:r w:rsidR="00E2430E" w:rsidRPr="00AA3375">
        <w:rPr>
          <w:rFonts w:ascii="Abadi MT Condensed Light" w:hAnsi="Abadi MT Condensed Light" w:cs="Times New Roman"/>
          <w:szCs w:val="24"/>
        </w:rPr>
        <w:t>he</w:t>
      </w:r>
      <w:r w:rsidR="00920B08" w:rsidRPr="00AA3375">
        <w:rPr>
          <w:rFonts w:ascii="Abadi MT Condensed Light" w:hAnsi="Abadi MT Condensed Light" w:cs="Times New Roman"/>
          <w:szCs w:val="24"/>
        </w:rPr>
        <w:t xml:space="preserve"> circles</w:t>
      </w:r>
      <w:r w:rsidR="00E2430E" w:rsidRPr="00AA3375">
        <w:rPr>
          <w:rFonts w:ascii="Abadi MT Condensed Light" w:hAnsi="Abadi MT Condensed Light" w:cs="Times New Roman"/>
          <w:szCs w:val="24"/>
        </w:rPr>
        <w:t xml:space="preserve"> exhi</w:t>
      </w:r>
      <w:r w:rsidR="00AD6B49" w:rsidRPr="00AA3375">
        <w:rPr>
          <w:rFonts w:ascii="Abadi MT Condensed Light" w:hAnsi="Abadi MT Condensed Light" w:cs="Times New Roman"/>
          <w:szCs w:val="24"/>
        </w:rPr>
        <w:t xml:space="preserve">bit the interdependence between </w:t>
      </w:r>
      <w:r w:rsidR="00E432E9" w:rsidRPr="00AA3375">
        <w:rPr>
          <w:rFonts w:ascii="Abadi MT Condensed Light" w:hAnsi="Abadi MT Condensed Light" w:cs="Times New Roman"/>
          <w:szCs w:val="24"/>
        </w:rPr>
        <w:t>lives</w:t>
      </w:r>
      <w:r w:rsidR="007116BD" w:rsidRPr="00AA3375">
        <w:rPr>
          <w:rFonts w:ascii="Abadi MT Condensed Light" w:hAnsi="Abadi MT Condensed Light" w:cs="Times New Roman"/>
          <w:szCs w:val="24"/>
        </w:rPr>
        <w:t xml:space="preserve"> and circles </w:t>
      </w:r>
      <w:r w:rsidR="00E432E9" w:rsidRPr="00AA3375">
        <w:rPr>
          <w:rFonts w:ascii="Abadi MT Condensed Light" w:hAnsi="Abadi MT Condensed Light" w:cs="Times New Roman"/>
          <w:szCs w:val="24"/>
        </w:rPr>
        <w:t xml:space="preserve">of </w:t>
      </w:r>
      <w:r w:rsidR="00830F20" w:rsidRPr="00AA3375">
        <w:rPr>
          <w:rFonts w:ascii="Abadi MT Condensed Light" w:hAnsi="Abadi MT Condensed Light" w:cs="Times New Roman"/>
          <w:szCs w:val="24"/>
        </w:rPr>
        <w:t xml:space="preserve">people </w:t>
      </w:r>
      <w:r w:rsidR="004E2FA0" w:rsidRPr="00AA3375">
        <w:rPr>
          <w:rFonts w:ascii="Abadi MT Condensed Light" w:hAnsi="Abadi MT Condensed Light" w:cs="Times New Roman"/>
          <w:szCs w:val="24"/>
        </w:rPr>
        <w:t xml:space="preserve">in </w:t>
      </w:r>
      <w:r w:rsidR="008A53C6" w:rsidRPr="00AA3375">
        <w:rPr>
          <w:rFonts w:ascii="Abadi MT Condensed Light" w:hAnsi="Abadi MT Condensed Light" w:cs="Times New Roman"/>
          <w:szCs w:val="24"/>
        </w:rPr>
        <w:t>a person's life</w:t>
      </w:r>
      <w:r w:rsidR="004E2FA0" w:rsidRPr="00AA3375">
        <w:rPr>
          <w:rFonts w:ascii="Abadi MT Condensed Light" w:hAnsi="Abadi MT Condensed Light" w:cs="Times New Roman"/>
          <w:szCs w:val="24"/>
        </w:rPr>
        <w:t xml:space="preserve">. They </w:t>
      </w:r>
      <w:r w:rsidR="00554D2D" w:rsidRPr="00AA3375">
        <w:rPr>
          <w:rFonts w:ascii="Abadi MT Condensed Light" w:hAnsi="Abadi MT Condensed Light" w:cs="Times New Roman"/>
          <w:szCs w:val="24"/>
        </w:rPr>
        <w:t xml:space="preserve">all </w:t>
      </w:r>
      <w:r w:rsidR="004E2FA0" w:rsidRPr="00AA3375">
        <w:rPr>
          <w:rFonts w:ascii="Abadi MT Condensed Light" w:hAnsi="Abadi MT Condensed Light" w:cs="Times New Roman"/>
          <w:szCs w:val="24"/>
        </w:rPr>
        <w:t>exert pressure</w:t>
      </w:r>
      <w:r w:rsidR="00AC34D1" w:rsidRPr="00AA3375">
        <w:rPr>
          <w:rFonts w:ascii="Abadi MT Condensed Light" w:hAnsi="Abadi MT Condensed Light" w:cs="Times New Roman"/>
          <w:szCs w:val="24"/>
        </w:rPr>
        <w:t xml:space="preserve"> on every bit of a</w:t>
      </w:r>
      <w:r w:rsidR="00D3038A" w:rsidRPr="00AA3375">
        <w:rPr>
          <w:rFonts w:ascii="Abadi MT Condensed Light" w:hAnsi="Abadi MT Condensed Light" w:cs="Times New Roman"/>
          <w:szCs w:val="24"/>
        </w:rPr>
        <w:t xml:space="preserve"> person’s</w:t>
      </w:r>
      <w:r w:rsidR="00AC34D1" w:rsidRPr="00AA3375">
        <w:rPr>
          <w:rFonts w:ascii="Abadi MT Condensed Light" w:hAnsi="Abadi MT Condensed Light" w:cs="Times New Roman"/>
          <w:szCs w:val="24"/>
        </w:rPr>
        <w:t xml:space="preserve"> </w:t>
      </w:r>
      <w:r w:rsidR="00DB035E" w:rsidRPr="00AA3375">
        <w:rPr>
          <w:rFonts w:ascii="Abadi MT Condensed Light" w:hAnsi="Abadi MT Condensed Light" w:cs="Times New Roman"/>
          <w:szCs w:val="24"/>
        </w:rPr>
        <w:t>circles</w:t>
      </w:r>
      <w:r w:rsidR="00BB1481" w:rsidRPr="00AA3375">
        <w:rPr>
          <w:rFonts w:ascii="Abadi MT Condensed Light" w:hAnsi="Abadi MT Condensed Light" w:cs="Times New Roman"/>
          <w:szCs w:val="24"/>
        </w:rPr>
        <w:t xml:space="preserve">, </w:t>
      </w:r>
      <w:r w:rsidR="004F7957" w:rsidRPr="00AA3375">
        <w:rPr>
          <w:rFonts w:ascii="Abadi MT Condensed Light" w:hAnsi="Abadi MT Condensed Light" w:cs="Times New Roman"/>
          <w:szCs w:val="24"/>
        </w:rPr>
        <w:t>spiraling</w:t>
      </w:r>
      <w:r w:rsidR="00BB1481" w:rsidRPr="00AA3375">
        <w:rPr>
          <w:rFonts w:ascii="Abadi MT Condensed Light" w:hAnsi="Abadi MT Condensed Light" w:cs="Times New Roman"/>
          <w:szCs w:val="24"/>
        </w:rPr>
        <w:t xml:space="preserve"> </w:t>
      </w:r>
      <w:r w:rsidR="00CA4E5C" w:rsidRPr="00AA3375">
        <w:rPr>
          <w:rFonts w:ascii="Abadi MT Condensed Light" w:hAnsi="Abadi MT Condensed Light" w:cs="Times New Roman"/>
          <w:szCs w:val="24"/>
        </w:rPr>
        <w:t>effects</w:t>
      </w:r>
      <w:r w:rsidR="00BD2EF0" w:rsidRPr="00AA3375">
        <w:rPr>
          <w:rFonts w:ascii="Abadi MT Condensed Light" w:hAnsi="Abadi MT Condensed Light" w:cs="Times New Roman"/>
          <w:szCs w:val="24"/>
        </w:rPr>
        <w:t xml:space="preserve"> </w:t>
      </w:r>
      <w:r w:rsidR="004F7957" w:rsidRPr="00AA3375">
        <w:rPr>
          <w:rFonts w:ascii="Abadi MT Condensed Light" w:hAnsi="Abadi MT Condensed Light" w:cs="Times New Roman"/>
          <w:szCs w:val="24"/>
        </w:rPr>
        <w:t>u</w:t>
      </w:r>
      <w:r w:rsidR="00BD2EF0" w:rsidRPr="00AA3375">
        <w:rPr>
          <w:rFonts w:ascii="Abadi MT Condensed Light" w:hAnsi="Abadi MT Condensed Light" w:cs="Times New Roman"/>
          <w:szCs w:val="24"/>
        </w:rPr>
        <w:t xml:space="preserve">nto </w:t>
      </w:r>
      <w:r w:rsidR="00D70FF9" w:rsidRPr="00AA3375">
        <w:rPr>
          <w:rFonts w:ascii="Abadi MT Condensed Light" w:hAnsi="Abadi MT Condensed Light" w:cs="Times New Roman"/>
          <w:szCs w:val="24"/>
        </w:rPr>
        <w:t xml:space="preserve">other </w:t>
      </w:r>
      <w:r w:rsidR="000F67CF" w:rsidRPr="00AA3375">
        <w:rPr>
          <w:rFonts w:ascii="Abadi MT Condensed Light" w:hAnsi="Abadi MT Condensed Light" w:cs="Times New Roman"/>
          <w:szCs w:val="24"/>
        </w:rPr>
        <w:t>l</w:t>
      </w:r>
      <w:r w:rsidR="00DB035E" w:rsidRPr="00AA3375">
        <w:rPr>
          <w:rFonts w:ascii="Abadi MT Condensed Light" w:hAnsi="Abadi MT Condensed Light" w:cs="Times New Roman"/>
          <w:szCs w:val="24"/>
        </w:rPr>
        <w:t>ives</w:t>
      </w:r>
      <w:r w:rsidR="00F672B8" w:rsidRPr="00AA3375">
        <w:rPr>
          <w:rFonts w:ascii="Abadi MT Condensed Light" w:hAnsi="Abadi MT Condensed Light" w:cs="Times New Roman"/>
          <w:szCs w:val="24"/>
        </w:rPr>
        <w:t>;</w:t>
      </w:r>
      <w:r w:rsidR="00D70FF9" w:rsidRPr="00AA3375">
        <w:rPr>
          <w:rFonts w:ascii="Abadi MT Condensed Light" w:hAnsi="Abadi MT Condensed Light" w:cs="Times New Roman"/>
          <w:szCs w:val="24"/>
        </w:rPr>
        <w:t xml:space="preserve"> thus</w:t>
      </w:r>
      <w:r w:rsidR="00DB035E" w:rsidRPr="00AA3375">
        <w:rPr>
          <w:rFonts w:ascii="Abadi MT Condensed Light" w:hAnsi="Abadi MT Condensed Light" w:cs="Times New Roman"/>
          <w:szCs w:val="24"/>
        </w:rPr>
        <w:t xml:space="preserve"> </w:t>
      </w:r>
      <w:r w:rsidR="0023030D" w:rsidRPr="00AA3375">
        <w:rPr>
          <w:rFonts w:ascii="Abadi MT Condensed Light" w:hAnsi="Abadi MT Condensed Light" w:cs="Times New Roman"/>
          <w:szCs w:val="24"/>
        </w:rPr>
        <w:t xml:space="preserve">affecting the </w:t>
      </w:r>
      <w:r w:rsidR="00DB035E" w:rsidRPr="00AA3375">
        <w:rPr>
          <w:rFonts w:ascii="Abadi MT Condensed Light" w:hAnsi="Abadi MT Condensed Light" w:cs="Times New Roman"/>
          <w:szCs w:val="24"/>
        </w:rPr>
        <w:t>way of life</w:t>
      </w:r>
      <w:r w:rsidR="00200B9E" w:rsidRPr="00AA3375">
        <w:rPr>
          <w:rFonts w:ascii="Abadi MT Condensed Light" w:hAnsi="Abadi MT Condensed Light" w:cs="Times New Roman"/>
          <w:szCs w:val="24"/>
        </w:rPr>
        <w:t xml:space="preserve">, </w:t>
      </w:r>
      <w:r w:rsidR="00DB035E" w:rsidRPr="00AA3375">
        <w:rPr>
          <w:rFonts w:ascii="Abadi MT Condensed Light" w:hAnsi="Abadi MT Condensed Light" w:cs="Times New Roman"/>
          <w:szCs w:val="24"/>
        </w:rPr>
        <w:t>irrespective of our independent lives.</w:t>
      </w:r>
    </w:p>
    <w:p w14:paraId="216E9953" w14:textId="23C2F2AA" w:rsidR="00C83381" w:rsidRPr="00AA3375" w:rsidRDefault="00DB035E" w:rsidP="00BA5516">
      <w:pPr>
        <w:jc w:val="both"/>
        <w:rPr>
          <w:rFonts w:ascii="Abadi MT Condensed Light" w:hAnsi="Abadi MT Condensed Light" w:cs="Times New Roman"/>
          <w:szCs w:val="24"/>
        </w:rPr>
      </w:pPr>
      <w:r w:rsidRPr="00AA3375">
        <w:rPr>
          <w:rFonts w:ascii="Abadi MT Condensed Light" w:hAnsi="Abadi MT Condensed Light" w:cs="Times New Roman"/>
          <w:szCs w:val="24"/>
        </w:rPr>
        <w:t xml:space="preserve">Now, how are circles taking charge of your life? </w:t>
      </w:r>
      <w:r w:rsidR="00060419" w:rsidRPr="00AA3375">
        <w:rPr>
          <w:rFonts w:ascii="Abadi MT Condensed Light" w:hAnsi="Abadi MT Condensed Light" w:cs="Times New Roman"/>
          <w:szCs w:val="24"/>
        </w:rPr>
        <w:t xml:space="preserve">Just learn to </w:t>
      </w:r>
      <w:r w:rsidR="00E12B7C" w:rsidRPr="00AA3375">
        <w:rPr>
          <w:rFonts w:ascii="Abadi MT Condensed Light" w:hAnsi="Abadi MT Condensed Light" w:cs="Times New Roman"/>
          <w:szCs w:val="24"/>
        </w:rPr>
        <w:t xml:space="preserve">live and to </w:t>
      </w:r>
      <w:r w:rsidR="00060419" w:rsidRPr="00AA3375">
        <w:rPr>
          <w:rFonts w:ascii="Abadi MT Condensed Light" w:hAnsi="Abadi MT Condensed Light" w:cs="Times New Roman"/>
          <w:szCs w:val="24"/>
        </w:rPr>
        <w:t xml:space="preserve">manage the </w:t>
      </w:r>
      <w:r w:rsidR="00E12B7C" w:rsidRPr="00AA3375">
        <w:rPr>
          <w:rFonts w:ascii="Abadi MT Condensed Light" w:hAnsi="Abadi MT Condensed Light" w:cs="Times New Roman"/>
          <w:szCs w:val="24"/>
        </w:rPr>
        <w:t>circles.</w:t>
      </w:r>
    </w:p>
    <w:p w14:paraId="067AA530" w14:textId="78DD567D" w:rsidR="00A047D5" w:rsidRPr="00AA3375" w:rsidRDefault="00A047D5">
      <w:pPr>
        <w:rPr>
          <w:rFonts w:ascii="Abadi MT Condensed Light" w:hAnsi="Abadi MT Condensed Light" w:cs="Times New Roman"/>
          <w:szCs w:val="24"/>
        </w:rPr>
      </w:pPr>
      <w:r w:rsidRPr="00AA3375">
        <w:rPr>
          <w:rFonts w:ascii="Abadi MT Condensed Light" w:hAnsi="Abadi MT Condensed Light" w:cs="Times New Roman"/>
          <w:szCs w:val="24"/>
        </w:rPr>
        <w:br w:type="page"/>
      </w:r>
    </w:p>
    <w:p w14:paraId="5E4BFA23" w14:textId="14B5C8DF" w:rsidR="00A047D5" w:rsidRPr="00AA3375" w:rsidRDefault="00A047D5">
      <w:pPr>
        <w:rPr>
          <w:rFonts w:ascii="Abadi MT Condensed Light" w:hAnsi="Abadi MT Condensed Light" w:cs="Times New Roman"/>
          <w:szCs w:val="24"/>
        </w:rPr>
      </w:pPr>
      <w:r w:rsidRPr="00AA3375">
        <w:rPr>
          <w:rFonts w:ascii="Abadi MT Condensed Light" w:hAnsi="Abadi MT Condensed Light" w:cs="Times New Roman"/>
          <w:szCs w:val="24"/>
        </w:rPr>
        <w:lastRenderedPageBreak/>
        <w:br w:type="page"/>
      </w:r>
    </w:p>
    <w:p w14:paraId="1CE7C6DD" w14:textId="77777777" w:rsidR="00972660" w:rsidRPr="00AA3375" w:rsidRDefault="00972660" w:rsidP="00BA5516">
      <w:pPr>
        <w:jc w:val="both"/>
        <w:rPr>
          <w:rFonts w:ascii="Abadi MT Condensed Light" w:hAnsi="Abadi MT Condensed Light" w:cs="Times New Roman"/>
          <w:szCs w:val="24"/>
        </w:rPr>
      </w:pPr>
    </w:p>
    <w:p w14:paraId="1527016B" w14:textId="77777777" w:rsidR="00AA3375" w:rsidRPr="00AA3375" w:rsidRDefault="00AA3375">
      <w:pPr>
        <w:jc w:val="both"/>
        <w:rPr>
          <w:rFonts w:ascii="Abadi MT Condensed Light" w:hAnsi="Abadi MT Condensed Light" w:cs="Times New Roman"/>
          <w:szCs w:val="24"/>
        </w:rPr>
      </w:pPr>
    </w:p>
    <w:p w14:paraId="745300AE" w14:textId="77777777" w:rsidR="00AA3375" w:rsidRPr="00AA3375" w:rsidRDefault="00AA3375">
      <w:pPr>
        <w:jc w:val="both"/>
        <w:rPr>
          <w:rFonts w:ascii="Abadi MT Condensed Light" w:hAnsi="Abadi MT Condensed Light" w:cs="Times New Roman"/>
          <w:szCs w:val="24"/>
        </w:rPr>
      </w:pPr>
    </w:p>
    <w:sectPr w:rsidR="00AA3375" w:rsidRPr="00AA3375" w:rsidSect="00DA0FB7">
      <w:type w:val="continuous"/>
      <w:pgSz w:w="8420" w:h="11900" w:code="11"/>
      <w:pgMar w:top="1134" w:right="964" w:bottom="1134"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B276A" w14:textId="77777777" w:rsidR="000264FC" w:rsidRDefault="000264FC" w:rsidP="00AA092C">
      <w:pPr>
        <w:spacing w:after="0" w:line="240" w:lineRule="auto"/>
      </w:pPr>
      <w:r>
        <w:separator/>
      </w:r>
    </w:p>
  </w:endnote>
  <w:endnote w:type="continuationSeparator" w:id="0">
    <w:p w14:paraId="0D43DE51" w14:textId="77777777" w:rsidR="000264FC" w:rsidRDefault="000264FC" w:rsidP="00AA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5002E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2956893"/>
      <w:docPartObj>
        <w:docPartGallery w:val="Page Numbers (Bottom of Page)"/>
        <w:docPartUnique/>
      </w:docPartObj>
    </w:sdtPr>
    <w:sdtEndPr>
      <w:rPr>
        <w:rStyle w:val="PageNumber"/>
      </w:rPr>
    </w:sdtEndPr>
    <w:sdtContent>
      <w:p w14:paraId="2EBD5677" w14:textId="266FD312" w:rsidR="00BA5516" w:rsidRDefault="00BA5516" w:rsidP="00401C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22961237"/>
      <w:docPartObj>
        <w:docPartGallery w:val="Page Numbers (Bottom of Page)"/>
        <w:docPartUnique/>
      </w:docPartObj>
    </w:sdtPr>
    <w:sdtEndPr>
      <w:rPr>
        <w:rStyle w:val="PageNumber"/>
      </w:rPr>
    </w:sdtEndPr>
    <w:sdtContent>
      <w:p w14:paraId="2321D3F4" w14:textId="4BEDFB52" w:rsidR="00BA5516" w:rsidRDefault="00BA5516" w:rsidP="00401C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0BD377" w14:textId="77777777" w:rsidR="00BA5516" w:rsidRDefault="00BA5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4392600"/>
      <w:docPartObj>
        <w:docPartGallery w:val="Page Numbers (Bottom of Page)"/>
        <w:docPartUnique/>
      </w:docPartObj>
    </w:sdtPr>
    <w:sdtEndPr>
      <w:rPr>
        <w:rStyle w:val="PageNumber"/>
      </w:rPr>
    </w:sdtEndPr>
    <w:sdtContent>
      <w:p w14:paraId="15390C01" w14:textId="5B51DA22" w:rsidR="00BA5516" w:rsidRDefault="00BA5516" w:rsidP="00B748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14:paraId="47ADC0CF" w14:textId="77777777" w:rsidR="00BA5516" w:rsidRDefault="00BA5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2B990" w14:textId="77777777" w:rsidR="000264FC" w:rsidRDefault="000264FC" w:rsidP="00AA092C">
      <w:pPr>
        <w:spacing w:after="0" w:line="240" w:lineRule="auto"/>
      </w:pPr>
      <w:r>
        <w:separator/>
      </w:r>
    </w:p>
  </w:footnote>
  <w:footnote w:type="continuationSeparator" w:id="0">
    <w:p w14:paraId="08EA5E42" w14:textId="77777777" w:rsidR="000264FC" w:rsidRDefault="000264FC" w:rsidP="00AA0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79BC"/>
    <w:multiLevelType w:val="hybridMultilevel"/>
    <w:tmpl w:val="F0EC4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E3145"/>
    <w:multiLevelType w:val="hybridMultilevel"/>
    <w:tmpl w:val="E684F9BC"/>
    <w:lvl w:ilvl="0" w:tplc="4410A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02398"/>
    <w:multiLevelType w:val="hybridMultilevel"/>
    <w:tmpl w:val="61F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65D96"/>
    <w:multiLevelType w:val="hybridMultilevel"/>
    <w:tmpl w:val="F96EA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824EA1"/>
    <w:multiLevelType w:val="hybridMultilevel"/>
    <w:tmpl w:val="D6A86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0073"/>
    <w:multiLevelType w:val="hybridMultilevel"/>
    <w:tmpl w:val="D52C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07DD7"/>
    <w:multiLevelType w:val="hybridMultilevel"/>
    <w:tmpl w:val="C35A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34A1"/>
    <w:multiLevelType w:val="hybridMultilevel"/>
    <w:tmpl w:val="20F0178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1A447D"/>
    <w:multiLevelType w:val="hybridMultilevel"/>
    <w:tmpl w:val="95B4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61D68"/>
    <w:multiLevelType w:val="hybridMultilevel"/>
    <w:tmpl w:val="A8B4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B77CD"/>
    <w:multiLevelType w:val="hybridMultilevel"/>
    <w:tmpl w:val="0F28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B0018"/>
    <w:multiLevelType w:val="hybridMultilevel"/>
    <w:tmpl w:val="07A4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60919"/>
    <w:multiLevelType w:val="hybridMultilevel"/>
    <w:tmpl w:val="5992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E04DE"/>
    <w:multiLevelType w:val="hybridMultilevel"/>
    <w:tmpl w:val="EE96B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D7146E"/>
    <w:multiLevelType w:val="hybridMultilevel"/>
    <w:tmpl w:val="FF3C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25CE1"/>
    <w:multiLevelType w:val="hybridMultilevel"/>
    <w:tmpl w:val="E734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92706"/>
    <w:multiLevelType w:val="hybridMultilevel"/>
    <w:tmpl w:val="A14EA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F1708F"/>
    <w:multiLevelType w:val="hybridMultilevel"/>
    <w:tmpl w:val="8196E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A5758B"/>
    <w:multiLevelType w:val="hybridMultilevel"/>
    <w:tmpl w:val="3CA6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F80E1F"/>
    <w:multiLevelType w:val="hybridMultilevel"/>
    <w:tmpl w:val="F38E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A30C3"/>
    <w:multiLevelType w:val="hybridMultilevel"/>
    <w:tmpl w:val="B06A4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8408CA"/>
    <w:multiLevelType w:val="hybridMultilevel"/>
    <w:tmpl w:val="B55879E0"/>
    <w:lvl w:ilvl="0" w:tplc="4410AE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6"/>
  </w:num>
  <w:num w:numId="4">
    <w:abstractNumId w:val="19"/>
  </w:num>
  <w:num w:numId="5">
    <w:abstractNumId w:val="10"/>
  </w:num>
  <w:num w:numId="6">
    <w:abstractNumId w:val="1"/>
  </w:num>
  <w:num w:numId="7">
    <w:abstractNumId w:val="21"/>
  </w:num>
  <w:num w:numId="8">
    <w:abstractNumId w:val="8"/>
  </w:num>
  <w:num w:numId="9">
    <w:abstractNumId w:val="4"/>
  </w:num>
  <w:num w:numId="10">
    <w:abstractNumId w:val="0"/>
  </w:num>
  <w:num w:numId="11">
    <w:abstractNumId w:val="2"/>
  </w:num>
  <w:num w:numId="12">
    <w:abstractNumId w:val="18"/>
  </w:num>
  <w:num w:numId="13">
    <w:abstractNumId w:val="12"/>
  </w:num>
  <w:num w:numId="14">
    <w:abstractNumId w:val="11"/>
  </w:num>
  <w:num w:numId="15">
    <w:abstractNumId w:val="17"/>
  </w:num>
  <w:num w:numId="16">
    <w:abstractNumId w:val="9"/>
  </w:num>
  <w:num w:numId="17">
    <w:abstractNumId w:val="13"/>
  </w:num>
  <w:num w:numId="18">
    <w:abstractNumId w:val="14"/>
  </w:num>
  <w:num w:numId="19">
    <w:abstractNumId w:val="3"/>
  </w:num>
  <w:num w:numId="20">
    <w:abstractNumId w:val="6"/>
  </w:num>
  <w:num w:numId="21">
    <w:abstractNumId w:val="2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4096" w:nlCheck="1" w:checkStyle="1"/>
  <w:activeWritingStyle w:appName="MSWord" w:lang="en-US" w:vendorID="64" w:dllVersion="6" w:nlCheck="1" w:checkStyle="1"/>
  <w:activeWritingStyle w:appName="MSWord" w:lang="en-GB" w:vendorID="64" w:dllVersion="6" w:nlCheck="1" w:checkStyle="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zMLc0MTI2NTSxNDRS0lEKTi0uzszPAykwrgUAC2mUfSwAAAA="/>
  </w:docVars>
  <w:rsids>
    <w:rsidRoot w:val="00662EDE"/>
    <w:rsid w:val="000016BB"/>
    <w:rsid w:val="00001C1C"/>
    <w:rsid w:val="00002294"/>
    <w:rsid w:val="000030B5"/>
    <w:rsid w:val="000042BF"/>
    <w:rsid w:val="00004906"/>
    <w:rsid w:val="0000517F"/>
    <w:rsid w:val="0000628B"/>
    <w:rsid w:val="000079C7"/>
    <w:rsid w:val="00010471"/>
    <w:rsid w:val="00010537"/>
    <w:rsid w:val="00010652"/>
    <w:rsid w:val="000109E4"/>
    <w:rsid w:val="00010BA1"/>
    <w:rsid w:val="00011297"/>
    <w:rsid w:val="000115F7"/>
    <w:rsid w:val="0001180B"/>
    <w:rsid w:val="00013722"/>
    <w:rsid w:val="00014526"/>
    <w:rsid w:val="00014E0A"/>
    <w:rsid w:val="00015388"/>
    <w:rsid w:val="0001623C"/>
    <w:rsid w:val="0001677E"/>
    <w:rsid w:val="00017070"/>
    <w:rsid w:val="00017CE9"/>
    <w:rsid w:val="000202F4"/>
    <w:rsid w:val="00020EA2"/>
    <w:rsid w:val="00022A19"/>
    <w:rsid w:val="000243FB"/>
    <w:rsid w:val="00024972"/>
    <w:rsid w:val="0002512E"/>
    <w:rsid w:val="00025FE2"/>
    <w:rsid w:val="000261BF"/>
    <w:rsid w:val="000262F3"/>
    <w:rsid w:val="00026381"/>
    <w:rsid w:val="000264FC"/>
    <w:rsid w:val="00026B11"/>
    <w:rsid w:val="00026B12"/>
    <w:rsid w:val="00026DF0"/>
    <w:rsid w:val="00030B94"/>
    <w:rsid w:val="00032E8F"/>
    <w:rsid w:val="00033060"/>
    <w:rsid w:val="00033293"/>
    <w:rsid w:val="00033703"/>
    <w:rsid w:val="000339D6"/>
    <w:rsid w:val="000346F7"/>
    <w:rsid w:val="000356A6"/>
    <w:rsid w:val="000357AF"/>
    <w:rsid w:val="0003618F"/>
    <w:rsid w:val="00036B56"/>
    <w:rsid w:val="00037003"/>
    <w:rsid w:val="000370FE"/>
    <w:rsid w:val="0003745C"/>
    <w:rsid w:val="0003775C"/>
    <w:rsid w:val="00037DF8"/>
    <w:rsid w:val="000402AB"/>
    <w:rsid w:val="00041113"/>
    <w:rsid w:val="00041117"/>
    <w:rsid w:val="000427AD"/>
    <w:rsid w:val="00042F83"/>
    <w:rsid w:val="000434EA"/>
    <w:rsid w:val="00043EC8"/>
    <w:rsid w:val="00046020"/>
    <w:rsid w:val="00046164"/>
    <w:rsid w:val="00046215"/>
    <w:rsid w:val="00047344"/>
    <w:rsid w:val="00047448"/>
    <w:rsid w:val="00047A8B"/>
    <w:rsid w:val="00047C0A"/>
    <w:rsid w:val="000504F1"/>
    <w:rsid w:val="000505F0"/>
    <w:rsid w:val="00050C12"/>
    <w:rsid w:val="0005164D"/>
    <w:rsid w:val="00051C75"/>
    <w:rsid w:val="000525DF"/>
    <w:rsid w:val="00054242"/>
    <w:rsid w:val="00054344"/>
    <w:rsid w:val="0005515D"/>
    <w:rsid w:val="0005526D"/>
    <w:rsid w:val="00055634"/>
    <w:rsid w:val="00055B91"/>
    <w:rsid w:val="00056502"/>
    <w:rsid w:val="000565E4"/>
    <w:rsid w:val="00056D9F"/>
    <w:rsid w:val="00057404"/>
    <w:rsid w:val="00060419"/>
    <w:rsid w:val="00063918"/>
    <w:rsid w:val="0006396D"/>
    <w:rsid w:val="00063B83"/>
    <w:rsid w:val="00063BCE"/>
    <w:rsid w:val="0006462C"/>
    <w:rsid w:val="000646E0"/>
    <w:rsid w:val="000653C5"/>
    <w:rsid w:val="0006645D"/>
    <w:rsid w:val="00066677"/>
    <w:rsid w:val="00066E75"/>
    <w:rsid w:val="00067AD0"/>
    <w:rsid w:val="00070815"/>
    <w:rsid w:val="00070833"/>
    <w:rsid w:val="00070EDA"/>
    <w:rsid w:val="000716A9"/>
    <w:rsid w:val="00071D7B"/>
    <w:rsid w:val="00072650"/>
    <w:rsid w:val="00073447"/>
    <w:rsid w:val="00073A31"/>
    <w:rsid w:val="00074C29"/>
    <w:rsid w:val="00074CD4"/>
    <w:rsid w:val="00075493"/>
    <w:rsid w:val="00075C7A"/>
    <w:rsid w:val="00075DD4"/>
    <w:rsid w:val="00076076"/>
    <w:rsid w:val="000760DF"/>
    <w:rsid w:val="00076211"/>
    <w:rsid w:val="0007640F"/>
    <w:rsid w:val="0007768B"/>
    <w:rsid w:val="00081097"/>
    <w:rsid w:val="00081771"/>
    <w:rsid w:val="00081872"/>
    <w:rsid w:val="000819F1"/>
    <w:rsid w:val="00083D87"/>
    <w:rsid w:val="00085317"/>
    <w:rsid w:val="00085E16"/>
    <w:rsid w:val="000869CA"/>
    <w:rsid w:val="00090A0A"/>
    <w:rsid w:val="000910C1"/>
    <w:rsid w:val="0009129C"/>
    <w:rsid w:val="0009157A"/>
    <w:rsid w:val="00091B2E"/>
    <w:rsid w:val="00091BB3"/>
    <w:rsid w:val="00092052"/>
    <w:rsid w:val="00093B7B"/>
    <w:rsid w:val="00093F0B"/>
    <w:rsid w:val="00094A4B"/>
    <w:rsid w:val="00095CE1"/>
    <w:rsid w:val="00095FB5"/>
    <w:rsid w:val="000973DF"/>
    <w:rsid w:val="00097645"/>
    <w:rsid w:val="00097CA3"/>
    <w:rsid w:val="000A023C"/>
    <w:rsid w:val="000A18FF"/>
    <w:rsid w:val="000A1A40"/>
    <w:rsid w:val="000A1BD3"/>
    <w:rsid w:val="000A21F2"/>
    <w:rsid w:val="000A2828"/>
    <w:rsid w:val="000A29F4"/>
    <w:rsid w:val="000A2AAC"/>
    <w:rsid w:val="000A2AFE"/>
    <w:rsid w:val="000A2D51"/>
    <w:rsid w:val="000A3841"/>
    <w:rsid w:val="000A38CD"/>
    <w:rsid w:val="000A4D9C"/>
    <w:rsid w:val="000A585F"/>
    <w:rsid w:val="000A61D6"/>
    <w:rsid w:val="000A6338"/>
    <w:rsid w:val="000A6846"/>
    <w:rsid w:val="000A6D22"/>
    <w:rsid w:val="000A7DF7"/>
    <w:rsid w:val="000B04F3"/>
    <w:rsid w:val="000B0CF7"/>
    <w:rsid w:val="000B10AF"/>
    <w:rsid w:val="000B174E"/>
    <w:rsid w:val="000B179A"/>
    <w:rsid w:val="000B1C45"/>
    <w:rsid w:val="000B2C4B"/>
    <w:rsid w:val="000B2CD8"/>
    <w:rsid w:val="000B2E86"/>
    <w:rsid w:val="000B364D"/>
    <w:rsid w:val="000B3CB5"/>
    <w:rsid w:val="000B4FF7"/>
    <w:rsid w:val="000B50D8"/>
    <w:rsid w:val="000B559D"/>
    <w:rsid w:val="000B59D6"/>
    <w:rsid w:val="000B630F"/>
    <w:rsid w:val="000B6370"/>
    <w:rsid w:val="000B6D76"/>
    <w:rsid w:val="000C1548"/>
    <w:rsid w:val="000C17C6"/>
    <w:rsid w:val="000C1A2A"/>
    <w:rsid w:val="000C1F80"/>
    <w:rsid w:val="000C27DC"/>
    <w:rsid w:val="000C2A3D"/>
    <w:rsid w:val="000C2F25"/>
    <w:rsid w:val="000C2FD5"/>
    <w:rsid w:val="000C3603"/>
    <w:rsid w:val="000C4CC0"/>
    <w:rsid w:val="000C5902"/>
    <w:rsid w:val="000C5D6D"/>
    <w:rsid w:val="000C677C"/>
    <w:rsid w:val="000C681D"/>
    <w:rsid w:val="000C75D8"/>
    <w:rsid w:val="000D0340"/>
    <w:rsid w:val="000D0DCA"/>
    <w:rsid w:val="000D1C13"/>
    <w:rsid w:val="000D1CDE"/>
    <w:rsid w:val="000D1FA5"/>
    <w:rsid w:val="000D2F64"/>
    <w:rsid w:val="000D33DD"/>
    <w:rsid w:val="000D35FD"/>
    <w:rsid w:val="000D38C3"/>
    <w:rsid w:val="000D60B5"/>
    <w:rsid w:val="000D6122"/>
    <w:rsid w:val="000D6E3C"/>
    <w:rsid w:val="000E1196"/>
    <w:rsid w:val="000E123C"/>
    <w:rsid w:val="000E17B5"/>
    <w:rsid w:val="000E4625"/>
    <w:rsid w:val="000E4D2D"/>
    <w:rsid w:val="000E540B"/>
    <w:rsid w:val="000E5679"/>
    <w:rsid w:val="000E56F0"/>
    <w:rsid w:val="000E5B56"/>
    <w:rsid w:val="000E64DF"/>
    <w:rsid w:val="000E677E"/>
    <w:rsid w:val="000E6C1B"/>
    <w:rsid w:val="000F05AE"/>
    <w:rsid w:val="000F07A8"/>
    <w:rsid w:val="000F0B58"/>
    <w:rsid w:val="000F1D51"/>
    <w:rsid w:val="000F2928"/>
    <w:rsid w:val="000F2CDA"/>
    <w:rsid w:val="000F35AA"/>
    <w:rsid w:val="000F48A4"/>
    <w:rsid w:val="000F4EAB"/>
    <w:rsid w:val="000F5695"/>
    <w:rsid w:val="000F577C"/>
    <w:rsid w:val="000F5B14"/>
    <w:rsid w:val="000F611F"/>
    <w:rsid w:val="000F67CF"/>
    <w:rsid w:val="000F6F2D"/>
    <w:rsid w:val="000F7632"/>
    <w:rsid w:val="001003C8"/>
    <w:rsid w:val="00101086"/>
    <w:rsid w:val="001018A0"/>
    <w:rsid w:val="00101E54"/>
    <w:rsid w:val="001023A6"/>
    <w:rsid w:val="00102633"/>
    <w:rsid w:val="00103053"/>
    <w:rsid w:val="00103089"/>
    <w:rsid w:val="00103185"/>
    <w:rsid w:val="0010348F"/>
    <w:rsid w:val="00104B33"/>
    <w:rsid w:val="00104D82"/>
    <w:rsid w:val="00105813"/>
    <w:rsid w:val="00106D94"/>
    <w:rsid w:val="0010710E"/>
    <w:rsid w:val="001072C6"/>
    <w:rsid w:val="0010735B"/>
    <w:rsid w:val="00107459"/>
    <w:rsid w:val="00110427"/>
    <w:rsid w:val="00110823"/>
    <w:rsid w:val="001111DF"/>
    <w:rsid w:val="00111E8B"/>
    <w:rsid w:val="00112591"/>
    <w:rsid w:val="00112610"/>
    <w:rsid w:val="0011379D"/>
    <w:rsid w:val="001146EE"/>
    <w:rsid w:val="00115052"/>
    <w:rsid w:val="001154BF"/>
    <w:rsid w:val="00115676"/>
    <w:rsid w:val="00116A52"/>
    <w:rsid w:val="001173E7"/>
    <w:rsid w:val="00120B02"/>
    <w:rsid w:val="00121D7F"/>
    <w:rsid w:val="00122441"/>
    <w:rsid w:val="00122459"/>
    <w:rsid w:val="001228DB"/>
    <w:rsid w:val="00122CCD"/>
    <w:rsid w:val="00122E46"/>
    <w:rsid w:val="00122E7A"/>
    <w:rsid w:val="00123280"/>
    <w:rsid w:val="00125D73"/>
    <w:rsid w:val="001266A2"/>
    <w:rsid w:val="001278B5"/>
    <w:rsid w:val="00127C38"/>
    <w:rsid w:val="00127EB2"/>
    <w:rsid w:val="00127FBC"/>
    <w:rsid w:val="0013042D"/>
    <w:rsid w:val="00130629"/>
    <w:rsid w:val="00130937"/>
    <w:rsid w:val="00131CAD"/>
    <w:rsid w:val="001322F3"/>
    <w:rsid w:val="00132493"/>
    <w:rsid w:val="001325CC"/>
    <w:rsid w:val="00132709"/>
    <w:rsid w:val="00132AD3"/>
    <w:rsid w:val="00132EEA"/>
    <w:rsid w:val="0013318D"/>
    <w:rsid w:val="0013342E"/>
    <w:rsid w:val="00133E55"/>
    <w:rsid w:val="00134661"/>
    <w:rsid w:val="00134DE0"/>
    <w:rsid w:val="001352B9"/>
    <w:rsid w:val="0013642D"/>
    <w:rsid w:val="00137235"/>
    <w:rsid w:val="00140289"/>
    <w:rsid w:val="001403DE"/>
    <w:rsid w:val="00140A95"/>
    <w:rsid w:val="00140CE0"/>
    <w:rsid w:val="00141324"/>
    <w:rsid w:val="00141D92"/>
    <w:rsid w:val="00142525"/>
    <w:rsid w:val="00142563"/>
    <w:rsid w:val="0014256F"/>
    <w:rsid w:val="001428BC"/>
    <w:rsid w:val="0014378C"/>
    <w:rsid w:val="0014445E"/>
    <w:rsid w:val="00144E63"/>
    <w:rsid w:val="001452F5"/>
    <w:rsid w:val="00145501"/>
    <w:rsid w:val="001459D6"/>
    <w:rsid w:val="00145FEB"/>
    <w:rsid w:val="00146978"/>
    <w:rsid w:val="00146F93"/>
    <w:rsid w:val="001504C1"/>
    <w:rsid w:val="00151005"/>
    <w:rsid w:val="0015106A"/>
    <w:rsid w:val="00151445"/>
    <w:rsid w:val="00151546"/>
    <w:rsid w:val="001515D9"/>
    <w:rsid w:val="00151AD0"/>
    <w:rsid w:val="00151AFD"/>
    <w:rsid w:val="00152479"/>
    <w:rsid w:val="0015253E"/>
    <w:rsid w:val="001531F5"/>
    <w:rsid w:val="0015343E"/>
    <w:rsid w:val="00153466"/>
    <w:rsid w:val="00153F01"/>
    <w:rsid w:val="001542ED"/>
    <w:rsid w:val="001544CA"/>
    <w:rsid w:val="001546A8"/>
    <w:rsid w:val="001551B2"/>
    <w:rsid w:val="001562CD"/>
    <w:rsid w:val="0015647B"/>
    <w:rsid w:val="0015679E"/>
    <w:rsid w:val="00156CBF"/>
    <w:rsid w:val="00156E44"/>
    <w:rsid w:val="0015730F"/>
    <w:rsid w:val="0015763E"/>
    <w:rsid w:val="00157B2B"/>
    <w:rsid w:val="00160111"/>
    <w:rsid w:val="001602BC"/>
    <w:rsid w:val="00160AB2"/>
    <w:rsid w:val="001613E9"/>
    <w:rsid w:val="001630B6"/>
    <w:rsid w:val="001636ED"/>
    <w:rsid w:val="00163753"/>
    <w:rsid w:val="00163B77"/>
    <w:rsid w:val="001643DD"/>
    <w:rsid w:val="00164BA6"/>
    <w:rsid w:val="00164C7D"/>
    <w:rsid w:val="00165163"/>
    <w:rsid w:val="0016581C"/>
    <w:rsid w:val="001703B8"/>
    <w:rsid w:val="00170759"/>
    <w:rsid w:val="00170AD4"/>
    <w:rsid w:val="00170D54"/>
    <w:rsid w:val="00170D84"/>
    <w:rsid w:val="001716C5"/>
    <w:rsid w:val="00171CA1"/>
    <w:rsid w:val="00172DAD"/>
    <w:rsid w:val="00172ED9"/>
    <w:rsid w:val="00173509"/>
    <w:rsid w:val="00173E66"/>
    <w:rsid w:val="0017498D"/>
    <w:rsid w:val="00175117"/>
    <w:rsid w:val="0017603E"/>
    <w:rsid w:val="00176158"/>
    <w:rsid w:val="00176200"/>
    <w:rsid w:val="001764A2"/>
    <w:rsid w:val="00176865"/>
    <w:rsid w:val="001776D0"/>
    <w:rsid w:val="00180A13"/>
    <w:rsid w:val="00181C0E"/>
    <w:rsid w:val="00181E2A"/>
    <w:rsid w:val="001829AB"/>
    <w:rsid w:val="00184B71"/>
    <w:rsid w:val="00184BBA"/>
    <w:rsid w:val="001850A8"/>
    <w:rsid w:val="001851A3"/>
    <w:rsid w:val="00185F45"/>
    <w:rsid w:val="00186005"/>
    <w:rsid w:val="001869CF"/>
    <w:rsid w:val="00186E38"/>
    <w:rsid w:val="001873C2"/>
    <w:rsid w:val="001909D6"/>
    <w:rsid w:val="00190AC7"/>
    <w:rsid w:val="00190D28"/>
    <w:rsid w:val="0019282C"/>
    <w:rsid w:val="00193087"/>
    <w:rsid w:val="0019435A"/>
    <w:rsid w:val="001945E1"/>
    <w:rsid w:val="00194606"/>
    <w:rsid w:val="001961DE"/>
    <w:rsid w:val="00196210"/>
    <w:rsid w:val="00196B68"/>
    <w:rsid w:val="00196F04"/>
    <w:rsid w:val="001976E4"/>
    <w:rsid w:val="00197E8B"/>
    <w:rsid w:val="001A00C3"/>
    <w:rsid w:val="001A0165"/>
    <w:rsid w:val="001A0262"/>
    <w:rsid w:val="001A0905"/>
    <w:rsid w:val="001A0FB1"/>
    <w:rsid w:val="001A11E9"/>
    <w:rsid w:val="001A1338"/>
    <w:rsid w:val="001A2DBD"/>
    <w:rsid w:val="001A317C"/>
    <w:rsid w:val="001A470A"/>
    <w:rsid w:val="001A4D6E"/>
    <w:rsid w:val="001A4F0B"/>
    <w:rsid w:val="001A5325"/>
    <w:rsid w:val="001A58C7"/>
    <w:rsid w:val="001A5DE3"/>
    <w:rsid w:val="001A5E2F"/>
    <w:rsid w:val="001A65D6"/>
    <w:rsid w:val="001A6A90"/>
    <w:rsid w:val="001A7AFC"/>
    <w:rsid w:val="001A7E96"/>
    <w:rsid w:val="001B0176"/>
    <w:rsid w:val="001B069B"/>
    <w:rsid w:val="001B07F4"/>
    <w:rsid w:val="001B0824"/>
    <w:rsid w:val="001B08AC"/>
    <w:rsid w:val="001B2109"/>
    <w:rsid w:val="001B2FEE"/>
    <w:rsid w:val="001B39C3"/>
    <w:rsid w:val="001B3A68"/>
    <w:rsid w:val="001B3EBF"/>
    <w:rsid w:val="001B44F5"/>
    <w:rsid w:val="001B488B"/>
    <w:rsid w:val="001B4A41"/>
    <w:rsid w:val="001B4EE7"/>
    <w:rsid w:val="001B5ED0"/>
    <w:rsid w:val="001B62F4"/>
    <w:rsid w:val="001B6493"/>
    <w:rsid w:val="001B67DC"/>
    <w:rsid w:val="001B6FF8"/>
    <w:rsid w:val="001B79C4"/>
    <w:rsid w:val="001C0297"/>
    <w:rsid w:val="001C08BE"/>
    <w:rsid w:val="001C0999"/>
    <w:rsid w:val="001C0C10"/>
    <w:rsid w:val="001C0C59"/>
    <w:rsid w:val="001C1F95"/>
    <w:rsid w:val="001C36B7"/>
    <w:rsid w:val="001C3779"/>
    <w:rsid w:val="001C3EF5"/>
    <w:rsid w:val="001C49D8"/>
    <w:rsid w:val="001C5B23"/>
    <w:rsid w:val="001C606B"/>
    <w:rsid w:val="001C66B5"/>
    <w:rsid w:val="001C66CA"/>
    <w:rsid w:val="001D0A07"/>
    <w:rsid w:val="001D1370"/>
    <w:rsid w:val="001D13B7"/>
    <w:rsid w:val="001D164F"/>
    <w:rsid w:val="001D16FA"/>
    <w:rsid w:val="001D30E1"/>
    <w:rsid w:val="001D3D1D"/>
    <w:rsid w:val="001D41AE"/>
    <w:rsid w:val="001D4517"/>
    <w:rsid w:val="001D49D0"/>
    <w:rsid w:val="001D4A99"/>
    <w:rsid w:val="001D4BCA"/>
    <w:rsid w:val="001D4ECE"/>
    <w:rsid w:val="001D592E"/>
    <w:rsid w:val="001D5BF5"/>
    <w:rsid w:val="001D5D27"/>
    <w:rsid w:val="001D646D"/>
    <w:rsid w:val="001D763D"/>
    <w:rsid w:val="001D788F"/>
    <w:rsid w:val="001E0830"/>
    <w:rsid w:val="001E09CA"/>
    <w:rsid w:val="001E0B47"/>
    <w:rsid w:val="001E0E79"/>
    <w:rsid w:val="001E0ECF"/>
    <w:rsid w:val="001E17E2"/>
    <w:rsid w:val="001E1E1D"/>
    <w:rsid w:val="001E306B"/>
    <w:rsid w:val="001E3246"/>
    <w:rsid w:val="001E38AC"/>
    <w:rsid w:val="001E39DD"/>
    <w:rsid w:val="001E4EE8"/>
    <w:rsid w:val="001E5237"/>
    <w:rsid w:val="001E606D"/>
    <w:rsid w:val="001F057A"/>
    <w:rsid w:val="001F2211"/>
    <w:rsid w:val="001F2935"/>
    <w:rsid w:val="001F2D15"/>
    <w:rsid w:val="001F326E"/>
    <w:rsid w:val="001F37E0"/>
    <w:rsid w:val="001F3A8D"/>
    <w:rsid w:val="001F5CE5"/>
    <w:rsid w:val="001F68EA"/>
    <w:rsid w:val="001F7159"/>
    <w:rsid w:val="001F7724"/>
    <w:rsid w:val="001F7C62"/>
    <w:rsid w:val="001F7F02"/>
    <w:rsid w:val="0020043E"/>
    <w:rsid w:val="00200B9E"/>
    <w:rsid w:val="00201991"/>
    <w:rsid w:val="00201B31"/>
    <w:rsid w:val="002026BB"/>
    <w:rsid w:val="00202F0F"/>
    <w:rsid w:val="00203290"/>
    <w:rsid w:val="0020473C"/>
    <w:rsid w:val="00204B78"/>
    <w:rsid w:val="00204CD5"/>
    <w:rsid w:val="00205AC9"/>
    <w:rsid w:val="00205D65"/>
    <w:rsid w:val="002062C8"/>
    <w:rsid w:val="00206737"/>
    <w:rsid w:val="0020677E"/>
    <w:rsid w:val="00207036"/>
    <w:rsid w:val="00210A67"/>
    <w:rsid w:val="00210CFD"/>
    <w:rsid w:val="0021296F"/>
    <w:rsid w:val="0021465B"/>
    <w:rsid w:val="002153BC"/>
    <w:rsid w:val="002155AB"/>
    <w:rsid w:val="00216208"/>
    <w:rsid w:val="002166CB"/>
    <w:rsid w:val="002168DC"/>
    <w:rsid w:val="00216B58"/>
    <w:rsid w:val="002201A4"/>
    <w:rsid w:val="0022275D"/>
    <w:rsid w:val="00222ABD"/>
    <w:rsid w:val="002230E3"/>
    <w:rsid w:val="0022362B"/>
    <w:rsid w:val="002245AD"/>
    <w:rsid w:val="00224C3C"/>
    <w:rsid w:val="00225D60"/>
    <w:rsid w:val="00226058"/>
    <w:rsid w:val="00226555"/>
    <w:rsid w:val="00226A08"/>
    <w:rsid w:val="00227000"/>
    <w:rsid w:val="00227316"/>
    <w:rsid w:val="0023030D"/>
    <w:rsid w:val="00230E3F"/>
    <w:rsid w:val="002313F8"/>
    <w:rsid w:val="00231536"/>
    <w:rsid w:val="002323C9"/>
    <w:rsid w:val="00232BBA"/>
    <w:rsid w:val="002330CE"/>
    <w:rsid w:val="00233A2D"/>
    <w:rsid w:val="00233DFF"/>
    <w:rsid w:val="0023435E"/>
    <w:rsid w:val="00235491"/>
    <w:rsid w:val="002366C1"/>
    <w:rsid w:val="00236D58"/>
    <w:rsid w:val="00237084"/>
    <w:rsid w:val="00237FE5"/>
    <w:rsid w:val="00241019"/>
    <w:rsid w:val="00243614"/>
    <w:rsid w:val="00244041"/>
    <w:rsid w:val="0024488A"/>
    <w:rsid w:val="00244AA1"/>
    <w:rsid w:val="00244AD4"/>
    <w:rsid w:val="00244D84"/>
    <w:rsid w:val="00244EDA"/>
    <w:rsid w:val="0024537E"/>
    <w:rsid w:val="00245612"/>
    <w:rsid w:val="00246437"/>
    <w:rsid w:val="00246627"/>
    <w:rsid w:val="00246C9D"/>
    <w:rsid w:val="00246E8C"/>
    <w:rsid w:val="0024785F"/>
    <w:rsid w:val="002502D6"/>
    <w:rsid w:val="0025044F"/>
    <w:rsid w:val="00250A61"/>
    <w:rsid w:val="00251367"/>
    <w:rsid w:val="00251927"/>
    <w:rsid w:val="00251B5F"/>
    <w:rsid w:val="00251E83"/>
    <w:rsid w:val="0025256E"/>
    <w:rsid w:val="002526E7"/>
    <w:rsid w:val="00252D70"/>
    <w:rsid w:val="00252FE7"/>
    <w:rsid w:val="00253546"/>
    <w:rsid w:val="002539F9"/>
    <w:rsid w:val="00253D40"/>
    <w:rsid w:val="0025439C"/>
    <w:rsid w:val="00254C75"/>
    <w:rsid w:val="00254D31"/>
    <w:rsid w:val="00254EEC"/>
    <w:rsid w:val="0025505F"/>
    <w:rsid w:val="00255AE3"/>
    <w:rsid w:val="00255C9F"/>
    <w:rsid w:val="00255DDE"/>
    <w:rsid w:val="0025611A"/>
    <w:rsid w:val="00256E26"/>
    <w:rsid w:val="00257CCF"/>
    <w:rsid w:val="002609D2"/>
    <w:rsid w:val="00260CF6"/>
    <w:rsid w:val="00261B33"/>
    <w:rsid w:val="0026232F"/>
    <w:rsid w:val="00262585"/>
    <w:rsid w:val="0026386A"/>
    <w:rsid w:val="00263CB4"/>
    <w:rsid w:val="0026454B"/>
    <w:rsid w:val="002648F4"/>
    <w:rsid w:val="00266CE7"/>
    <w:rsid w:val="0026707E"/>
    <w:rsid w:val="00267214"/>
    <w:rsid w:val="00267B1F"/>
    <w:rsid w:val="00267BF4"/>
    <w:rsid w:val="00267C64"/>
    <w:rsid w:val="00267D1D"/>
    <w:rsid w:val="0027075A"/>
    <w:rsid w:val="002707E7"/>
    <w:rsid w:val="00270ADD"/>
    <w:rsid w:val="00270ADF"/>
    <w:rsid w:val="002714CE"/>
    <w:rsid w:val="00271A54"/>
    <w:rsid w:val="00272A13"/>
    <w:rsid w:val="00274A71"/>
    <w:rsid w:val="00274CA8"/>
    <w:rsid w:val="00274FC2"/>
    <w:rsid w:val="00275214"/>
    <w:rsid w:val="0027664B"/>
    <w:rsid w:val="00276C15"/>
    <w:rsid w:val="00277645"/>
    <w:rsid w:val="00277C75"/>
    <w:rsid w:val="00280735"/>
    <w:rsid w:val="00280A21"/>
    <w:rsid w:val="00281869"/>
    <w:rsid w:val="002821CC"/>
    <w:rsid w:val="002828DA"/>
    <w:rsid w:val="00283834"/>
    <w:rsid w:val="00283D70"/>
    <w:rsid w:val="00285AA7"/>
    <w:rsid w:val="00285E9A"/>
    <w:rsid w:val="0028655A"/>
    <w:rsid w:val="00286C5C"/>
    <w:rsid w:val="0028700B"/>
    <w:rsid w:val="0028752D"/>
    <w:rsid w:val="00287905"/>
    <w:rsid w:val="00287E76"/>
    <w:rsid w:val="0029019F"/>
    <w:rsid w:val="002901AC"/>
    <w:rsid w:val="002909DE"/>
    <w:rsid w:val="00290B03"/>
    <w:rsid w:val="0029122C"/>
    <w:rsid w:val="00291556"/>
    <w:rsid w:val="00291EB0"/>
    <w:rsid w:val="00292E31"/>
    <w:rsid w:val="002930A7"/>
    <w:rsid w:val="00293BA1"/>
    <w:rsid w:val="00293C68"/>
    <w:rsid w:val="0029400B"/>
    <w:rsid w:val="002957F1"/>
    <w:rsid w:val="00296506"/>
    <w:rsid w:val="00296D34"/>
    <w:rsid w:val="002A01FB"/>
    <w:rsid w:val="002A0EEF"/>
    <w:rsid w:val="002A15A8"/>
    <w:rsid w:val="002A1876"/>
    <w:rsid w:val="002A1AFB"/>
    <w:rsid w:val="002A268B"/>
    <w:rsid w:val="002A2CDA"/>
    <w:rsid w:val="002A2FB4"/>
    <w:rsid w:val="002A3862"/>
    <w:rsid w:val="002A396E"/>
    <w:rsid w:val="002A398A"/>
    <w:rsid w:val="002A44C8"/>
    <w:rsid w:val="002A4678"/>
    <w:rsid w:val="002A5BB1"/>
    <w:rsid w:val="002A6F34"/>
    <w:rsid w:val="002A6F80"/>
    <w:rsid w:val="002A725B"/>
    <w:rsid w:val="002A75A9"/>
    <w:rsid w:val="002A789C"/>
    <w:rsid w:val="002A790C"/>
    <w:rsid w:val="002B0AE1"/>
    <w:rsid w:val="002B0BAC"/>
    <w:rsid w:val="002B1250"/>
    <w:rsid w:val="002B1CD8"/>
    <w:rsid w:val="002B2794"/>
    <w:rsid w:val="002B29BD"/>
    <w:rsid w:val="002B3192"/>
    <w:rsid w:val="002B4AC6"/>
    <w:rsid w:val="002B55B5"/>
    <w:rsid w:val="002B60B0"/>
    <w:rsid w:val="002B63AD"/>
    <w:rsid w:val="002B6880"/>
    <w:rsid w:val="002B6AF9"/>
    <w:rsid w:val="002B73AE"/>
    <w:rsid w:val="002B7779"/>
    <w:rsid w:val="002C00D5"/>
    <w:rsid w:val="002C1F67"/>
    <w:rsid w:val="002C270F"/>
    <w:rsid w:val="002C4641"/>
    <w:rsid w:val="002C581B"/>
    <w:rsid w:val="002C5AC8"/>
    <w:rsid w:val="002C632F"/>
    <w:rsid w:val="002C6398"/>
    <w:rsid w:val="002C69C4"/>
    <w:rsid w:val="002C6F07"/>
    <w:rsid w:val="002C720E"/>
    <w:rsid w:val="002C7495"/>
    <w:rsid w:val="002C7AAF"/>
    <w:rsid w:val="002D09F5"/>
    <w:rsid w:val="002D0C94"/>
    <w:rsid w:val="002D1114"/>
    <w:rsid w:val="002D1200"/>
    <w:rsid w:val="002D1283"/>
    <w:rsid w:val="002D143E"/>
    <w:rsid w:val="002D1DF9"/>
    <w:rsid w:val="002D25CC"/>
    <w:rsid w:val="002D5EFB"/>
    <w:rsid w:val="002D6649"/>
    <w:rsid w:val="002D7533"/>
    <w:rsid w:val="002D75A5"/>
    <w:rsid w:val="002E1166"/>
    <w:rsid w:val="002E130B"/>
    <w:rsid w:val="002E19E9"/>
    <w:rsid w:val="002E3084"/>
    <w:rsid w:val="002E3694"/>
    <w:rsid w:val="002E385F"/>
    <w:rsid w:val="002E4A7E"/>
    <w:rsid w:val="002E4EED"/>
    <w:rsid w:val="002E7E3B"/>
    <w:rsid w:val="002F04DA"/>
    <w:rsid w:val="002F064C"/>
    <w:rsid w:val="002F0B98"/>
    <w:rsid w:val="002F0D36"/>
    <w:rsid w:val="002F1588"/>
    <w:rsid w:val="002F1A44"/>
    <w:rsid w:val="002F1F00"/>
    <w:rsid w:val="002F24B7"/>
    <w:rsid w:val="002F3226"/>
    <w:rsid w:val="002F3941"/>
    <w:rsid w:val="002F3C25"/>
    <w:rsid w:val="002F4073"/>
    <w:rsid w:val="002F4891"/>
    <w:rsid w:val="002F4C97"/>
    <w:rsid w:val="002F4CA8"/>
    <w:rsid w:val="002F5838"/>
    <w:rsid w:val="002F5EAF"/>
    <w:rsid w:val="002F5EE3"/>
    <w:rsid w:val="002F6507"/>
    <w:rsid w:val="002F7583"/>
    <w:rsid w:val="002F76C8"/>
    <w:rsid w:val="002F7779"/>
    <w:rsid w:val="002F79EE"/>
    <w:rsid w:val="002F7D5F"/>
    <w:rsid w:val="002F7E05"/>
    <w:rsid w:val="003004C1"/>
    <w:rsid w:val="0030055F"/>
    <w:rsid w:val="00300BA9"/>
    <w:rsid w:val="0030154D"/>
    <w:rsid w:val="00302AE5"/>
    <w:rsid w:val="00302BAF"/>
    <w:rsid w:val="00303FDF"/>
    <w:rsid w:val="003042C8"/>
    <w:rsid w:val="00304A4C"/>
    <w:rsid w:val="00305678"/>
    <w:rsid w:val="003058CE"/>
    <w:rsid w:val="00305C21"/>
    <w:rsid w:val="00305CCD"/>
    <w:rsid w:val="00306103"/>
    <w:rsid w:val="003065F7"/>
    <w:rsid w:val="00306A9C"/>
    <w:rsid w:val="00306BC1"/>
    <w:rsid w:val="00306D69"/>
    <w:rsid w:val="00307212"/>
    <w:rsid w:val="0030725A"/>
    <w:rsid w:val="003073AC"/>
    <w:rsid w:val="00307D98"/>
    <w:rsid w:val="00307F22"/>
    <w:rsid w:val="003102B3"/>
    <w:rsid w:val="0031081F"/>
    <w:rsid w:val="00310B23"/>
    <w:rsid w:val="00310E20"/>
    <w:rsid w:val="0031101C"/>
    <w:rsid w:val="0031135C"/>
    <w:rsid w:val="00311656"/>
    <w:rsid w:val="0031188C"/>
    <w:rsid w:val="00311B09"/>
    <w:rsid w:val="00314B8B"/>
    <w:rsid w:val="00314F37"/>
    <w:rsid w:val="00315AE2"/>
    <w:rsid w:val="00317FE9"/>
    <w:rsid w:val="0032068C"/>
    <w:rsid w:val="003206E2"/>
    <w:rsid w:val="00320FF9"/>
    <w:rsid w:val="0032151E"/>
    <w:rsid w:val="00321623"/>
    <w:rsid w:val="00321C3E"/>
    <w:rsid w:val="00322830"/>
    <w:rsid w:val="00324259"/>
    <w:rsid w:val="00324503"/>
    <w:rsid w:val="00324791"/>
    <w:rsid w:val="00325D58"/>
    <w:rsid w:val="003304CF"/>
    <w:rsid w:val="003305FA"/>
    <w:rsid w:val="00330B28"/>
    <w:rsid w:val="003310A6"/>
    <w:rsid w:val="00331339"/>
    <w:rsid w:val="00331C70"/>
    <w:rsid w:val="00332672"/>
    <w:rsid w:val="003336A1"/>
    <w:rsid w:val="00333F4C"/>
    <w:rsid w:val="003350C5"/>
    <w:rsid w:val="0033521D"/>
    <w:rsid w:val="003352A4"/>
    <w:rsid w:val="003357A0"/>
    <w:rsid w:val="00337107"/>
    <w:rsid w:val="003377FA"/>
    <w:rsid w:val="00337AF5"/>
    <w:rsid w:val="00340A7C"/>
    <w:rsid w:val="00340ADB"/>
    <w:rsid w:val="00340C48"/>
    <w:rsid w:val="00341012"/>
    <w:rsid w:val="00341516"/>
    <w:rsid w:val="003416EA"/>
    <w:rsid w:val="0034375F"/>
    <w:rsid w:val="00343E5D"/>
    <w:rsid w:val="00344435"/>
    <w:rsid w:val="00344502"/>
    <w:rsid w:val="003445DE"/>
    <w:rsid w:val="003449F5"/>
    <w:rsid w:val="00344CE5"/>
    <w:rsid w:val="00346815"/>
    <w:rsid w:val="00350143"/>
    <w:rsid w:val="003505B1"/>
    <w:rsid w:val="00350860"/>
    <w:rsid w:val="00350DF2"/>
    <w:rsid w:val="00351C55"/>
    <w:rsid w:val="0035226B"/>
    <w:rsid w:val="003523A1"/>
    <w:rsid w:val="003527B0"/>
    <w:rsid w:val="0035364C"/>
    <w:rsid w:val="00353888"/>
    <w:rsid w:val="00353EFD"/>
    <w:rsid w:val="003542E6"/>
    <w:rsid w:val="00354741"/>
    <w:rsid w:val="00354A5A"/>
    <w:rsid w:val="003555A8"/>
    <w:rsid w:val="00356ABE"/>
    <w:rsid w:val="00356FD0"/>
    <w:rsid w:val="0035742E"/>
    <w:rsid w:val="00357446"/>
    <w:rsid w:val="0035792A"/>
    <w:rsid w:val="003603BF"/>
    <w:rsid w:val="00360463"/>
    <w:rsid w:val="003606E5"/>
    <w:rsid w:val="003614FE"/>
    <w:rsid w:val="00361E52"/>
    <w:rsid w:val="003623F8"/>
    <w:rsid w:val="003632BE"/>
    <w:rsid w:val="0036341A"/>
    <w:rsid w:val="00364910"/>
    <w:rsid w:val="00365E0B"/>
    <w:rsid w:val="0036676F"/>
    <w:rsid w:val="003667DE"/>
    <w:rsid w:val="003669DF"/>
    <w:rsid w:val="00367077"/>
    <w:rsid w:val="0037010D"/>
    <w:rsid w:val="0037052E"/>
    <w:rsid w:val="00370DF4"/>
    <w:rsid w:val="00370FCF"/>
    <w:rsid w:val="00371743"/>
    <w:rsid w:val="003717A5"/>
    <w:rsid w:val="003725A5"/>
    <w:rsid w:val="0037320B"/>
    <w:rsid w:val="003735DD"/>
    <w:rsid w:val="003746A3"/>
    <w:rsid w:val="00374DF0"/>
    <w:rsid w:val="00375CC5"/>
    <w:rsid w:val="00376012"/>
    <w:rsid w:val="003768DA"/>
    <w:rsid w:val="00377033"/>
    <w:rsid w:val="003802B5"/>
    <w:rsid w:val="003816A2"/>
    <w:rsid w:val="003825F9"/>
    <w:rsid w:val="003830B1"/>
    <w:rsid w:val="003832B8"/>
    <w:rsid w:val="00384A3F"/>
    <w:rsid w:val="003857C2"/>
    <w:rsid w:val="00386C79"/>
    <w:rsid w:val="00390492"/>
    <w:rsid w:val="0039054F"/>
    <w:rsid w:val="00390AB9"/>
    <w:rsid w:val="0039161B"/>
    <w:rsid w:val="00391A41"/>
    <w:rsid w:val="0039211F"/>
    <w:rsid w:val="00392D13"/>
    <w:rsid w:val="00393B8D"/>
    <w:rsid w:val="0039620B"/>
    <w:rsid w:val="00397E6F"/>
    <w:rsid w:val="00397EC1"/>
    <w:rsid w:val="003A0A79"/>
    <w:rsid w:val="003A1036"/>
    <w:rsid w:val="003A15C7"/>
    <w:rsid w:val="003A166A"/>
    <w:rsid w:val="003A1760"/>
    <w:rsid w:val="003A1F91"/>
    <w:rsid w:val="003A23DD"/>
    <w:rsid w:val="003A2BC0"/>
    <w:rsid w:val="003A3028"/>
    <w:rsid w:val="003A31B8"/>
    <w:rsid w:val="003A38D2"/>
    <w:rsid w:val="003A39B1"/>
    <w:rsid w:val="003A3F52"/>
    <w:rsid w:val="003A40C5"/>
    <w:rsid w:val="003A415A"/>
    <w:rsid w:val="003A47E4"/>
    <w:rsid w:val="003A499D"/>
    <w:rsid w:val="003A5122"/>
    <w:rsid w:val="003A5419"/>
    <w:rsid w:val="003A5729"/>
    <w:rsid w:val="003A5B4F"/>
    <w:rsid w:val="003A5D33"/>
    <w:rsid w:val="003A65A7"/>
    <w:rsid w:val="003A6784"/>
    <w:rsid w:val="003A6C82"/>
    <w:rsid w:val="003A73BB"/>
    <w:rsid w:val="003A7832"/>
    <w:rsid w:val="003A78DC"/>
    <w:rsid w:val="003B047D"/>
    <w:rsid w:val="003B0D2A"/>
    <w:rsid w:val="003B3DA4"/>
    <w:rsid w:val="003B4044"/>
    <w:rsid w:val="003B44EE"/>
    <w:rsid w:val="003B4918"/>
    <w:rsid w:val="003B4D5C"/>
    <w:rsid w:val="003B4D60"/>
    <w:rsid w:val="003B51B8"/>
    <w:rsid w:val="003B5B12"/>
    <w:rsid w:val="003B6339"/>
    <w:rsid w:val="003B7F29"/>
    <w:rsid w:val="003C0264"/>
    <w:rsid w:val="003C0886"/>
    <w:rsid w:val="003C235C"/>
    <w:rsid w:val="003C33AA"/>
    <w:rsid w:val="003C4FF8"/>
    <w:rsid w:val="003C514F"/>
    <w:rsid w:val="003C5D91"/>
    <w:rsid w:val="003C5DFA"/>
    <w:rsid w:val="003C5E2E"/>
    <w:rsid w:val="003C67A1"/>
    <w:rsid w:val="003C6FC0"/>
    <w:rsid w:val="003C731D"/>
    <w:rsid w:val="003C73FD"/>
    <w:rsid w:val="003C7CA4"/>
    <w:rsid w:val="003D0136"/>
    <w:rsid w:val="003D0E22"/>
    <w:rsid w:val="003D1209"/>
    <w:rsid w:val="003D1B09"/>
    <w:rsid w:val="003D1B3F"/>
    <w:rsid w:val="003D27EB"/>
    <w:rsid w:val="003D5371"/>
    <w:rsid w:val="003D70D7"/>
    <w:rsid w:val="003D7743"/>
    <w:rsid w:val="003E13AD"/>
    <w:rsid w:val="003E1638"/>
    <w:rsid w:val="003E1ADA"/>
    <w:rsid w:val="003E2C08"/>
    <w:rsid w:val="003E419C"/>
    <w:rsid w:val="003E4992"/>
    <w:rsid w:val="003E539D"/>
    <w:rsid w:val="003E566D"/>
    <w:rsid w:val="003E6A8F"/>
    <w:rsid w:val="003E732A"/>
    <w:rsid w:val="003F0FF7"/>
    <w:rsid w:val="003F10BB"/>
    <w:rsid w:val="003F1721"/>
    <w:rsid w:val="003F1BA5"/>
    <w:rsid w:val="003F20AF"/>
    <w:rsid w:val="003F25B7"/>
    <w:rsid w:val="003F38F2"/>
    <w:rsid w:val="003F3A51"/>
    <w:rsid w:val="003F4672"/>
    <w:rsid w:val="003F469D"/>
    <w:rsid w:val="003F4A88"/>
    <w:rsid w:val="003F4C7A"/>
    <w:rsid w:val="003F4CDD"/>
    <w:rsid w:val="003F4D1D"/>
    <w:rsid w:val="003F4EF1"/>
    <w:rsid w:val="003F4F66"/>
    <w:rsid w:val="003F7446"/>
    <w:rsid w:val="003F7746"/>
    <w:rsid w:val="004004DF"/>
    <w:rsid w:val="00400949"/>
    <w:rsid w:val="00400BAC"/>
    <w:rsid w:val="00400FA9"/>
    <w:rsid w:val="00401C07"/>
    <w:rsid w:val="00402675"/>
    <w:rsid w:val="00402BED"/>
    <w:rsid w:val="00402CD1"/>
    <w:rsid w:val="00406B91"/>
    <w:rsid w:val="00406D03"/>
    <w:rsid w:val="00407999"/>
    <w:rsid w:val="00407D5E"/>
    <w:rsid w:val="00411FC9"/>
    <w:rsid w:val="00412A10"/>
    <w:rsid w:val="00413F3F"/>
    <w:rsid w:val="0041451B"/>
    <w:rsid w:val="00415473"/>
    <w:rsid w:val="00415D6F"/>
    <w:rsid w:val="004169BC"/>
    <w:rsid w:val="00422D82"/>
    <w:rsid w:val="004237EF"/>
    <w:rsid w:val="004239C1"/>
    <w:rsid w:val="00423B24"/>
    <w:rsid w:val="00424700"/>
    <w:rsid w:val="00424B3E"/>
    <w:rsid w:val="0042506C"/>
    <w:rsid w:val="00425193"/>
    <w:rsid w:val="004306FB"/>
    <w:rsid w:val="00430BF0"/>
    <w:rsid w:val="00431183"/>
    <w:rsid w:val="00431F12"/>
    <w:rsid w:val="00431F8D"/>
    <w:rsid w:val="00431FF7"/>
    <w:rsid w:val="00432170"/>
    <w:rsid w:val="00434322"/>
    <w:rsid w:val="00434385"/>
    <w:rsid w:val="004345BD"/>
    <w:rsid w:val="00434BEE"/>
    <w:rsid w:val="0043576A"/>
    <w:rsid w:val="00436F8E"/>
    <w:rsid w:val="0044105A"/>
    <w:rsid w:val="00442064"/>
    <w:rsid w:val="00442630"/>
    <w:rsid w:val="00444042"/>
    <w:rsid w:val="00445500"/>
    <w:rsid w:val="00445652"/>
    <w:rsid w:val="004459AB"/>
    <w:rsid w:val="00446D5E"/>
    <w:rsid w:val="00446D5F"/>
    <w:rsid w:val="0044773D"/>
    <w:rsid w:val="0045002A"/>
    <w:rsid w:val="00450256"/>
    <w:rsid w:val="004503D7"/>
    <w:rsid w:val="0045115E"/>
    <w:rsid w:val="004511E6"/>
    <w:rsid w:val="00451D84"/>
    <w:rsid w:val="00452245"/>
    <w:rsid w:val="0045265F"/>
    <w:rsid w:val="0045339D"/>
    <w:rsid w:val="00453BBF"/>
    <w:rsid w:val="00455126"/>
    <w:rsid w:val="004552BC"/>
    <w:rsid w:val="0045610E"/>
    <w:rsid w:val="00456578"/>
    <w:rsid w:val="004571BB"/>
    <w:rsid w:val="00457421"/>
    <w:rsid w:val="00457705"/>
    <w:rsid w:val="004578B6"/>
    <w:rsid w:val="00457C58"/>
    <w:rsid w:val="004603FE"/>
    <w:rsid w:val="00460406"/>
    <w:rsid w:val="0046080C"/>
    <w:rsid w:val="00461793"/>
    <w:rsid w:val="00461FFA"/>
    <w:rsid w:val="004626AA"/>
    <w:rsid w:val="00462AA8"/>
    <w:rsid w:val="00462D39"/>
    <w:rsid w:val="00462DC4"/>
    <w:rsid w:val="00462E75"/>
    <w:rsid w:val="00463141"/>
    <w:rsid w:val="00463F1C"/>
    <w:rsid w:val="004657CF"/>
    <w:rsid w:val="004662CC"/>
    <w:rsid w:val="00466CE0"/>
    <w:rsid w:val="00467F04"/>
    <w:rsid w:val="00470F70"/>
    <w:rsid w:val="00470F8A"/>
    <w:rsid w:val="004710B0"/>
    <w:rsid w:val="004713CC"/>
    <w:rsid w:val="0047241D"/>
    <w:rsid w:val="00472A07"/>
    <w:rsid w:val="004736A2"/>
    <w:rsid w:val="00473F0D"/>
    <w:rsid w:val="004749D8"/>
    <w:rsid w:val="00474DC4"/>
    <w:rsid w:val="00474EED"/>
    <w:rsid w:val="00477BED"/>
    <w:rsid w:val="004818E2"/>
    <w:rsid w:val="00482369"/>
    <w:rsid w:val="00482708"/>
    <w:rsid w:val="004839ED"/>
    <w:rsid w:val="00483D54"/>
    <w:rsid w:val="00484608"/>
    <w:rsid w:val="0048460A"/>
    <w:rsid w:val="004847FC"/>
    <w:rsid w:val="00484EBF"/>
    <w:rsid w:val="00485CD0"/>
    <w:rsid w:val="00485EA7"/>
    <w:rsid w:val="00486BBE"/>
    <w:rsid w:val="00486DFA"/>
    <w:rsid w:val="0048705A"/>
    <w:rsid w:val="004871EB"/>
    <w:rsid w:val="00487469"/>
    <w:rsid w:val="00490131"/>
    <w:rsid w:val="00490E77"/>
    <w:rsid w:val="0049158E"/>
    <w:rsid w:val="00491C18"/>
    <w:rsid w:val="00492BF3"/>
    <w:rsid w:val="00492D5F"/>
    <w:rsid w:val="004930FD"/>
    <w:rsid w:val="00494542"/>
    <w:rsid w:val="00494700"/>
    <w:rsid w:val="00494AB8"/>
    <w:rsid w:val="0049587F"/>
    <w:rsid w:val="004A033F"/>
    <w:rsid w:val="004A03BD"/>
    <w:rsid w:val="004A059E"/>
    <w:rsid w:val="004A05E0"/>
    <w:rsid w:val="004A17D3"/>
    <w:rsid w:val="004A18F2"/>
    <w:rsid w:val="004A2964"/>
    <w:rsid w:val="004A2D24"/>
    <w:rsid w:val="004A34AB"/>
    <w:rsid w:val="004A4648"/>
    <w:rsid w:val="004A58C2"/>
    <w:rsid w:val="004A5C83"/>
    <w:rsid w:val="004A6C81"/>
    <w:rsid w:val="004A708E"/>
    <w:rsid w:val="004B04C7"/>
    <w:rsid w:val="004B06DD"/>
    <w:rsid w:val="004B13DC"/>
    <w:rsid w:val="004B2755"/>
    <w:rsid w:val="004B2CC5"/>
    <w:rsid w:val="004B38E2"/>
    <w:rsid w:val="004B4017"/>
    <w:rsid w:val="004B4090"/>
    <w:rsid w:val="004B4743"/>
    <w:rsid w:val="004B47F8"/>
    <w:rsid w:val="004B49D6"/>
    <w:rsid w:val="004B4BDB"/>
    <w:rsid w:val="004B557C"/>
    <w:rsid w:val="004B575E"/>
    <w:rsid w:val="004B5DA3"/>
    <w:rsid w:val="004B61A4"/>
    <w:rsid w:val="004B6753"/>
    <w:rsid w:val="004C0AC7"/>
    <w:rsid w:val="004C20F9"/>
    <w:rsid w:val="004C2692"/>
    <w:rsid w:val="004C2EBE"/>
    <w:rsid w:val="004C3925"/>
    <w:rsid w:val="004C3B19"/>
    <w:rsid w:val="004C3DCB"/>
    <w:rsid w:val="004C4B46"/>
    <w:rsid w:val="004C4D0F"/>
    <w:rsid w:val="004C5141"/>
    <w:rsid w:val="004C613B"/>
    <w:rsid w:val="004C6B11"/>
    <w:rsid w:val="004C6BA3"/>
    <w:rsid w:val="004D0374"/>
    <w:rsid w:val="004D0392"/>
    <w:rsid w:val="004D0FA0"/>
    <w:rsid w:val="004D166D"/>
    <w:rsid w:val="004D247C"/>
    <w:rsid w:val="004D313E"/>
    <w:rsid w:val="004D3849"/>
    <w:rsid w:val="004D3909"/>
    <w:rsid w:val="004D525F"/>
    <w:rsid w:val="004D5364"/>
    <w:rsid w:val="004D5E9E"/>
    <w:rsid w:val="004D64A7"/>
    <w:rsid w:val="004D7ADA"/>
    <w:rsid w:val="004D7CBE"/>
    <w:rsid w:val="004E00B2"/>
    <w:rsid w:val="004E202A"/>
    <w:rsid w:val="004E27A6"/>
    <w:rsid w:val="004E2923"/>
    <w:rsid w:val="004E2E83"/>
    <w:rsid w:val="004E2FA0"/>
    <w:rsid w:val="004E34BB"/>
    <w:rsid w:val="004E3CDC"/>
    <w:rsid w:val="004E3F05"/>
    <w:rsid w:val="004E4574"/>
    <w:rsid w:val="004E4953"/>
    <w:rsid w:val="004E4A9A"/>
    <w:rsid w:val="004E5A91"/>
    <w:rsid w:val="004E6028"/>
    <w:rsid w:val="004E67B5"/>
    <w:rsid w:val="004E6AF4"/>
    <w:rsid w:val="004E6FA8"/>
    <w:rsid w:val="004E7B52"/>
    <w:rsid w:val="004E7EB7"/>
    <w:rsid w:val="004F0664"/>
    <w:rsid w:val="004F079E"/>
    <w:rsid w:val="004F092E"/>
    <w:rsid w:val="004F0BF3"/>
    <w:rsid w:val="004F2269"/>
    <w:rsid w:val="004F262E"/>
    <w:rsid w:val="004F297A"/>
    <w:rsid w:val="004F2B83"/>
    <w:rsid w:val="004F39C0"/>
    <w:rsid w:val="004F3D42"/>
    <w:rsid w:val="004F5EA6"/>
    <w:rsid w:val="004F6A88"/>
    <w:rsid w:val="004F717F"/>
    <w:rsid w:val="004F7957"/>
    <w:rsid w:val="004F7C50"/>
    <w:rsid w:val="005004AE"/>
    <w:rsid w:val="005013C3"/>
    <w:rsid w:val="00501797"/>
    <w:rsid w:val="005018FB"/>
    <w:rsid w:val="00501B66"/>
    <w:rsid w:val="00502C60"/>
    <w:rsid w:val="00503946"/>
    <w:rsid w:val="00503F01"/>
    <w:rsid w:val="00504500"/>
    <w:rsid w:val="005046FB"/>
    <w:rsid w:val="00505189"/>
    <w:rsid w:val="00505C0E"/>
    <w:rsid w:val="00505F79"/>
    <w:rsid w:val="0050612A"/>
    <w:rsid w:val="0050620D"/>
    <w:rsid w:val="00506955"/>
    <w:rsid w:val="00507184"/>
    <w:rsid w:val="00507A6C"/>
    <w:rsid w:val="005101F7"/>
    <w:rsid w:val="00510A85"/>
    <w:rsid w:val="00510C2C"/>
    <w:rsid w:val="00511A7A"/>
    <w:rsid w:val="005122DF"/>
    <w:rsid w:val="005125DA"/>
    <w:rsid w:val="00512BB9"/>
    <w:rsid w:val="00512BDE"/>
    <w:rsid w:val="00513498"/>
    <w:rsid w:val="00514BAC"/>
    <w:rsid w:val="0051522E"/>
    <w:rsid w:val="005156CB"/>
    <w:rsid w:val="00515AD7"/>
    <w:rsid w:val="00515B70"/>
    <w:rsid w:val="005160CF"/>
    <w:rsid w:val="005168B4"/>
    <w:rsid w:val="00516B21"/>
    <w:rsid w:val="00516D2B"/>
    <w:rsid w:val="0051767A"/>
    <w:rsid w:val="00517770"/>
    <w:rsid w:val="00517D5E"/>
    <w:rsid w:val="00517D64"/>
    <w:rsid w:val="00517F99"/>
    <w:rsid w:val="0052156C"/>
    <w:rsid w:val="005216C1"/>
    <w:rsid w:val="005217B0"/>
    <w:rsid w:val="005221AC"/>
    <w:rsid w:val="005235CF"/>
    <w:rsid w:val="00523C38"/>
    <w:rsid w:val="00523DBA"/>
    <w:rsid w:val="005240D7"/>
    <w:rsid w:val="005247BB"/>
    <w:rsid w:val="005247DC"/>
    <w:rsid w:val="0052547E"/>
    <w:rsid w:val="005257FB"/>
    <w:rsid w:val="00525BBC"/>
    <w:rsid w:val="005263A0"/>
    <w:rsid w:val="00526600"/>
    <w:rsid w:val="00526BED"/>
    <w:rsid w:val="00527C36"/>
    <w:rsid w:val="00527C9C"/>
    <w:rsid w:val="0053009F"/>
    <w:rsid w:val="00531AFA"/>
    <w:rsid w:val="005341D8"/>
    <w:rsid w:val="005346B0"/>
    <w:rsid w:val="00535DEA"/>
    <w:rsid w:val="00536606"/>
    <w:rsid w:val="005368DF"/>
    <w:rsid w:val="00536E70"/>
    <w:rsid w:val="00537986"/>
    <w:rsid w:val="0054091A"/>
    <w:rsid w:val="0054113D"/>
    <w:rsid w:val="00541913"/>
    <w:rsid w:val="0054198F"/>
    <w:rsid w:val="00544700"/>
    <w:rsid w:val="0054492E"/>
    <w:rsid w:val="00546130"/>
    <w:rsid w:val="005462CD"/>
    <w:rsid w:val="00546C71"/>
    <w:rsid w:val="00547980"/>
    <w:rsid w:val="005479C9"/>
    <w:rsid w:val="0055044F"/>
    <w:rsid w:val="00551543"/>
    <w:rsid w:val="005516A6"/>
    <w:rsid w:val="0055227C"/>
    <w:rsid w:val="005523E1"/>
    <w:rsid w:val="00554D2D"/>
    <w:rsid w:val="00555047"/>
    <w:rsid w:val="005551B2"/>
    <w:rsid w:val="00555A57"/>
    <w:rsid w:val="0055687D"/>
    <w:rsid w:val="00557523"/>
    <w:rsid w:val="00557C56"/>
    <w:rsid w:val="0056009F"/>
    <w:rsid w:val="005606DB"/>
    <w:rsid w:val="00560A58"/>
    <w:rsid w:val="00560BF0"/>
    <w:rsid w:val="00560CDA"/>
    <w:rsid w:val="00561774"/>
    <w:rsid w:val="00561F37"/>
    <w:rsid w:val="00563154"/>
    <w:rsid w:val="00563495"/>
    <w:rsid w:val="00563AA1"/>
    <w:rsid w:val="005641C4"/>
    <w:rsid w:val="00564286"/>
    <w:rsid w:val="00564672"/>
    <w:rsid w:val="0056526B"/>
    <w:rsid w:val="0056564A"/>
    <w:rsid w:val="0056589B"/>
    <w:rsid w:val="00565B24"/>
    <w:rsid w:val="00565F80"/>
    <w:rsid w:val="00566004"/>
    <w:rsid w:val="00566179"/>
    <w:rsid w:val="00566558"/>
    <w:rsid w:val="00566644"/>
    <w:rsid w:val="005667FC"/>
    <w:rsid w:val="00566D8B"/>
    <w:rsid w:val="00566E64"/>
    <w:rsid w:val="00566F77"/>
    <w:rsid w:val="00567119"/>
    <w:rsid w:val="005702D7"/>
    <w:rsid w:val="00570CF5"/>
    <w:rsid w:val="00570E03"/>
    <w:rsid w:val="00571203"/>
    <w:rsid w:val="00571ED5"/>
    <w:rsid w:val="005725CB"/>
    <w:rsid w:val="00572787"/>
    <w:rsid w:val="00572B0D"/>
    <w:rsid w:val="0057355A"/>
    <w:rsid w:val="005735DF"/>
    <w:rsid w:val="00573C53"/>
    <w:rsid w:val="00573CD5"/>
    <w:rsid w:val="0057424C"/>
    <w:rsid w:val="00575654"/>
    <w:rsid w:val="005769D2"/>
    <w:rsid w:val="00576BC8"/>
    <w:rsid w:val="00577232"/>
    <w:rsid w:val="00577E7B"/>
    <w:rsid w:val="00580171"/>
    <w:rsid w:val="00580689"/>
    <w:rsid w:val="00580B07"/>
    <w:rsid w:val="005824E8"/>
    <w:rsid w:val="005834A6"/>
    <w:rsid w:val="00583638"/>
    <w:rsid w:val="0058397C"/>
    <w:rsid w:val="00584603"/>
    <w:rsid w:val="00585B19"/>
    <w:rsid w:val="00586398"/>
    <w:rsid w:val="00586AFE"/>
    <w:rsid w:val="00587BCB"/>
    <w:rsid w:val="00587ECC"/>
    <w:rsid w:val="00590BF7"/>
    <w:rsid w:val="00591B0E"/>
    <w:rsid w:val="00591DC3"/>
    <w:rsid w:val="00591FF8"/>
    <w:rsid w:val="0059287A"/>
    <w:rsid w:val="00592F71"/>
    <w:rsid w:val="005931E3"/>
    <w:rsid w:val="005938A6"/>
    <w:rsid w:val="00594DBB"/>
    <w:rsid w:val="0059510E"/>
    <w:rsid w:val="00595862"/>
    <w:rsid w:val="00596456"/>
    <w:rsid w:val="00597937"/>
    <w:rsid w:val="005A043B"/>
    <w:rsid w:val="005A0584"/>
    <w:rsid w:val="005A0E9C"/>
    <w:rsid w:val="005A1294"/>
    <w:rsid w:val="005A12BF"/>
    <w:rsid w:val="005A18DD"/>
    <w:rsid w:val="005A2421"/>
    <w:rsid w:val="005A2897"/>
    <w:rsid w:val="005A31A3"/>
    <w:rsid w:val="005A37FB"/>
    <w:rsid w:val="005A517F"/>
    <w:rsid w:val="005A59C2"/>
    <w:rsid w:val="005A6498"/>
    <w:rsid w:val="005A69E0"/>
    <w:rsid w:val="005A6DBC"/>
    <w:rsid w:val="005A6EC0"/>
    <w:rsid w:val="005A7128"/>
    <w:rsid w:val="005B2DAA"/>
    <w:rsid w:val="005B31A3"/>
    <w:rsid w:val="005B36C8"/>
    <w:rsid w:val="005B3B2D"/>
    <w:rsid w:val="005B4F73"/>
    <w:rsid w:val="005B5264"/>
    <w:rsid w:val="005B53CB"/>
    <w:rsid w:val="005B549B"/>
    <w:rsid w:val="005B64B1"/>
    <w:rsid w:val="005C015E"/>
    <w:rsid w:val="005C254A"/>
    <w:rsid w:val="005C28CA"/>
    <w:rsid w:val="005C3975"/>
    <w:rsid w:val="005C3A36"/>
    <w:rsid w:val="005C3AD6"/>
    <w:rsid w:val="005C3EF9"/>
    <w:rsid w:val="005C43CB"/>
    <w:rsid w:val="005C483E"/>
    <w:rsid w:val="005C4869"/>
    <w:rsid w:val="005C4BD3"/>
    <w:rsid w:val="005C4D45"/>
    <w:rsid w:val="005C5006"/>
    <w:rsid w:val="005C5663"/>
    <w:rsid w:val="005C594C"/>
    <w:rsid w:val="005C5B70"/>
    <w:rsid w:val="005C6226"/>
    <w:rsid w:val="005C6E3A"/>
    <w:rsid w:val="005C7FDD"/>
    <w:rsid w:val="005D2852"/>
    <w:rsid w:val="005D36E8"/>
    <w:rsid w:val="005D37C5"/>
    <w:rsid w:val="005D4680"/>
    <w:rsid w:val="005D538C"/>
    <w:rsid w:val="005D5639"/>
    <w:rsid w:val="005D5B83"/>
    <w:rsid w:val="005D5F97"/>
    <w:rsid w:val="005D63A4"/>
    <w:rsid w:val="005D63C7"/>
    <w:rsid w:val="005D7B3B"/>
    <w:rsid w:val="005E1313"/>
    <w:rsid w:val="005E1D63"/>
    <w:rsid w:val="005E2494"/>
    <w:rsid w:val="005E27C6"/>
    <w:rsid w:val="005E34B4"/>
    <w:rsid w:val="005E47B7"/>
    <w:rsid w:val="005E53BD"/>
    <w:rsid w:val="005E54FA"/>
    <w:rsid w:val="005E5F57"/>
    <w:rsid w:val="005E6D4F"/>
    <w:rsid w:val="005F0392"/>
    <w:rsid w:val="005F08F9"/>
    <w:rsid w:val="005F0DEF"/>
    <w:rsid w:val="005F0E68"/>
    <w:rsid w:val="005F16F9"/>
    <w:rsid w:val="005F1F07"/>
    <w:rsid w:val="005F2640"/>
    <w:rsid w:val="005F2A80"/>
    <w:rsid w:val="005F3671"/>
    <w:rsid w:val="005F4024"/>
    <w:rsid w:val="005F4BC0"/>
    <w:rsid w:val="005F5113"/>
    <w:rsid w:val="005F583C"/>
    <w:rsid w:val="005F5C0F"/>
    <w:rsid w:val="005F6A99"/>
    <w:rsid w:val="005F6C07"/>
    <w:rsid w:val="005F6E28"/>
    <w:rsid w:val="005F70BF"/>
    <w:rsid w:val="005F7E00"/>
    <w:rsid w:val="00600A51"/>
    <w:rsid w:val="00600D90"/>
    <w:rsid w:val="00601BD9"/>
    <w:rsid w:val="00601CC8"/>
    <w:rsid w:val="006022AD"/>
    <w:rsid w:val="006022E8"/>
    <w:rsid w:val="006036A2"/>
    <w:rsid w:val="0060446C"/>
    <w:rsid w:val="006059B7"/>
    <w:rsid w:val="0060618E"/>
    <w:rsid w:val="006065E5"/>
    <w:rsid w:val="00606C86"/>
    <w:rsid w:val="00606DE8"/>
    <w:rsid w:val="006100B7"/>
    <w:rsid w:val="006105DB"/>
    <w:rsid w:val="00610780"/>
    <w:rsid w:val="00610823"/>
    <w:rsid w:val="0061207B"/>
    <w:rsid w:val="00613013"/>
    <w:rsid w:val="0061314B"/>
    <w:rsid w:val="00614E07"/>
    <w:rsid w:val="006152C6"/>
    <w:rsid w:val="006153B0"/>
    <w:rsid w:val="00616633"/>
    <w:rsid w:val="00616F65"/>
    <w:rsid w:val="006207EE"/>
    <w:rsid w:val="00622953"/>
    <w:rsid w:val="00622A0D"/>
    <w:rsid w:val="00622A6D"/>
    <w:rsid w:val="00623247"/>
    <w:rsid w:val="00623D63"/>
    <w:rsid w:val="00624020"/>
    <w:rsid w:val="00624987"/>
    <w:rsid w:val="00624D8B"/>
    <w:rsid w:val="0062615D"/>
    <w:rsid w:val="00626F89"/>
    <w:rsid w:val="0062748A"/>
    <w:rsid w:val="0062756F"/>
    <w:rsid w:val="00627600"/>
    <w:rsid w:val="00630529"/>
    <w:rsid w:val="00630A9B"/>
    <w:rsid w:val="0063178F"/>
    <w:rsid w:val="0063213B"/>
    <w:rsid w:val="00632BC8"/>
    <w:rsid w:val="006335CD"/>
    <w:rsid w:val="006337D7"/>
    <w:rsid w:val="00633D76"/>
    <w:rsid w:val="00634BB1"/>
    <w:rsid w:val="006351E0"/>
    <w:rsid w:val="00635419"/>
    <w:rsid w:val="00636830"/>
    <w:rsid w:val="006369C8"/>
    <w:rsid w:val="00637B81"/>
    <w:rsid w:val="00640711"/>
    <w:rsid w:val="00640AB3"/>
    <w:rsid w:val="00640CF5"/>
    <w:rsid w:val="0064144E"/>
    <w:rsid w:val="00642D25"/>
    <w:rsid w:val="00643A21"/>
    <w:rsid w:val="00643B30"/>
    <w:rsid w:val="00643D3D"/>
    <w:rsid w:val="00643FB3"/>
    <w:rsid w:val="0064409E"/>
    <w:rsid w:val="00644A04"/>
    <w:rsid w:val="0064541A"/>
    <w:rsid w:val="00645F35"/>
    <w:rsid w:val="00647006"/>
    <w:rsid w:val="00647683"/>
    <w:rsid w:val="006477D5"/>
    <w:rsid w:val="00647AE0"/>
    <w:rsid w:val="00647C05"/>
    <w:rsid w:val="00650571"/>
    <w:rsid w:val="006505A6"/>
    <w:rsid w:val="006507A7"/>
    <w:rsid w:val="0065093D"/>
    <w:rsid w:val="00650E5C"/>
    <w:rsid w:val="0065144B"/>
    <w:rsid w:val="0065164A"/>
    <w:rsid w:val="00651EE4"/>
    <w:rsid w:val="006523CD"/>
    <w:rsid w:val="0065250B"/>
    <w:rsid w:val="00653231"/>
    <w:rsid w:val="006535E8"/>
    <w:rsid w:val="006542ED"/>
    <w:rsid w:val="00654955"/>
    <w:rsid w:val="00654B97"/>
    <w:rsid w:val="00655726"/>
    <w:rsid w:val="0065584C"/>
    <w:rsid w:val="0065659A"/>
    <w:rsid w:val="0065675E"/>
    <w:rsid w:val="00656CB5"/>
    <w:rsid w:val="006570C7"/>
    <w:rsid w:val="006574BB"/>
    <w:rsid w:val="00657B6D"/>
    <w:rsid w:val="0066054A"/>
    <w:rsid w:val="0066056F"/>
    <w:rsid w:val="00661B39"/>
    <w:rsid w:val="00662EDE"/>
    <w:rsid w:val="0066323D"/>
    <w:rsid w:val="0066387C"/>
    <w:rsid w:val="00664474"/>
    <w:rsid w:val="00664942"/>
    <w:rsid w:val="00664E50"/>
    <w:rsid w:val="00665FA1"/>
    <w:rsid w:val="006673A8"/>
    <w:rsid w:val="00670305"/>
    <w:rsid w:val="00670A87"/>
    <w:rsid w:val="00671E0A"/>
    <w:rsid w:val="00672E2A"/>
    <w:rsid w:val="00672FA9"/>
    <w:rsid w:val="006730F9"/>
    <w:rsid w:val="00673A14"/>
    <w:rsid w:val="00673E22"/>
    <w:rsid w:val="00673F94"/>
    <w:rsid w:val="006741A9"/>
    <w:rsid w:val="00674E6A"/>
    <w:rsid w:val="006753DD"/>
    <w:rsid w:val="00675973"/>
    <w:rsid w:val="00675B5D"/>
    <w:rsid w:val="00676027"/>
    <w:rsid w:val="0067636B"/>
    <w:rsid w:val="006769CD"/>
    <w:rsid w:val="00676F58"/>
    <w:rsid w:val="00677392"/>
    <w:rsid w:val="0067768B"/>
    <w:rsid w:val="006776EA"/>
    <w:rsid w:val="006800AE"/>
    <w:rsid w:val="00680103"/>
    <w:rsid w:val="00680922"/>
    <w:rsid w:val="00680D49"/>
    <w:rsid w:val="00681233"/>
    <w:rsid w:val="006818F3"/>
    <w:rsid w:val="006824BA"/>
    <w:rsid w:val="006831A5"/>
    <w:rsid w:val="00683C54"/>
    <w:rsid w:val="00683CB9"/>
    <w:rsid w:val="006864B6"/>
    <w:rsid w:val="0069076D"/>
    <w:rsid w:val="00690F08"/>
    <w:rsid w:val="00691157"/>
    <w:rsid w:val="00691169"/>
    <w:rsid w:val="0069188A"/>
    <w:rsid w:val="00691C68"/>
    <w:rsid w:val="00693228"/>
    <w:rsid w:val="00693D09"/>
    <w:rsid w:val="00694662"/>
    <w:rsid w:val="00695061"/>
    <w:rsid w:val="006952D1"/>
    <w:rsid w:val="006953A1"/>
    <w:rsid w:val="0069552A"/>
    <w:rsid w:val="00695715"/>
    <w:rsid w:val="00695772"/>
    <w:rsid w:val="00695B5F"/>
    <w:rsid w:val="006969B6"/>
    <w:rsid w:val="00696E5B"/>
    <w:rsid w:val="006A1FAC"/>
    <w:rsid w:val="006A23B9"/>
    <w:rsid w:val="006A24F9"/>
    <w:rsid w:val="006A26BE"/>
    <w:rsid w:val="006A270C"/>
    <w:rsid w:val="006A2FD9"/>
    <w:rsid w:val="006A343E"/>
    <w:rsid w:val="006A3B86"/>
    <w:rsid w:val="006A58EC"/>
    <w:rsid w:val="006A5BB7"/>
    <w:rsid w:val="006A6AB0"/>
    <w:rsid w:val="006A6B30"/>
    <w:rsid w:val="006A6E23"/>
    <w:rsid w:val="006A6F0A"/>
    <w:rsid w:val="006A72EE"/>
    <w:rsid w:val="006A7585"/>
    <w:rsid w:val="006A787F"/>
    <w:rsid w:val="006A7AC2"/>
    <w:rsid w:val="006A7AE6"/>
    <w:rsid w:val="006A7AF8"/>
    <w:rsid w:val="006B1BB3"/>
    <w:rsid w:val="006B2446"/>
    <w:rsid w:val="006B2B21"/>
    <w:rsid w:val="006B2EF4"/>
    <w:rsid w:val="006B2FCA"/>
    <w:rsid w:val="006B35D3"/>
    <w:rsid w:val="006B38B4"/>
    <w:rsid w:val="006B3DEF"/>
    <w:rsid w:val="006B445C"/>
    <w:rsid w:val="006B540D"/>
    <w:rsid w:val="006B61DC"/>
    <w:rsid w:val="006B75C9"/>
    <w:rsid w:val="006B78F1"/>
    <w:rsid w:val="006C17FA"/>
    <w:rsid w:val="006C1951"/>
    <w:rsid w:val="006C1EE2"/>
    <w:rsid w:val="006C233B"/>
    <w:rsid w:val="006C247B"/>
    <w:rsid w:val="006C251D"/>
    <w:rsid w:val="006C2683"/>
    <w:rsid w:val="006C2DCF"/>
    <w:rsid w:val="006C419B"/>
    <w:rsid w:val="006C45C9"/>
    <w:rsid w:val="006C5B13"/>
    <w:rsid w:val="006C644B"/>
    <w:rsid w:val="006C65E6"/>
    <w:rsid w:val="006C6F4F"/>
    <w:rsid w:val="006C70F1"/>
    <w:rsid w:val="006C713B"/>
    <w:rsid w:val="006C7711"/>
    <w:rsid w:val="006D1A8A"/>
    <w:rsid w:val="006D213E"/>
    <w:rsid w:val="006D236B"/>
    <w:rsid w:val="006D2BE7"/>
    <w:rsid w:val="006D30F8"/>
    <w:rsid w:val="006D33CF"/>
    <w:rsid w:val="006D3D85"/>
    <w:rsid w:val="006D42DE"/>
    <w:rsid w:val="006D45E0"/>
    <w:rsid w:val="006D4F93"/>
    <w:rsid w:val="006D585D"/>
    <w:rsid w:val="006D5F20"/>
    <w:rsid w:val="006D7438"/>
    <w:rsid w:val="006D79D0"/>
    <w:rsid w:val="006D7B50"/>
    <w:rsid w:val="006E0A01"/>
    <w:rsid w:val="006E0ED7"/>
    <w:rsid w:val="006E1269"/>
    <w:rsid w:val="006E272E"/>
    <w:rsid w:val="006E2B66"/>
    <w:rsid w:val="006E4CD6"/>
    <w:rsid w:val="006E78FE"/>
    <w:rsid w:val="006F0287"/>
    <w:rsid w:val="006F09B3"/>
    <w:rsid w:val="006F14A7"/>
    <w:rsid w:val="006F1DA5"/>
    <w:rsid w:val="006F3556"/>
    <w:rsid w:val="006F366A"/>
    <w:rsid w:val="006F3702"/>
    <w:rsid w:val="006F4E4C"/>
    <w:rsid w:val="006F5239"/>
    <w:rsid w:val="006F5586"/>
    <w:rsid w:val="006F612D"/>
    <w:rsid w:val="006F6229"/>
    <w:rsid w:val="006F62DA"/>
    <w:rsid w:val="006F65EF"/>
    <w:rsid w:val="00700875"/>
    <w:rsid w:val="00701126"/>
    <w:rsid w:val="00701434"/>
    <w:rsid w:val="00701E7F"/>
    <w:rsid w:val="00701FAD"/>
    <w:rsid w:val="00702607"/>
    <w:rsid w:val="00702D5A"/>
    <w:rsid w:val="00702E88"/>
    <w:rsid w:val="00702F17"/>
    <w:rsid w:val="0070364B"/>
    <w:rsid w:val="00703FBB"/>
    <w:rsid w:val="0070411A"/>
    <w:rsid w:val="00704589"/>
    <w:rsid w:val="00704B11"/>
    <w:rsid w:val="00706057"/>
    <w:rsid w:val="0070609D"/>
    <w:rsid w:val="007076F4"/>
    <w:rsid w:val="00707F91"/>
    <w:rsid w:val="0071069D"/>
    <w:rsid w:val="00710CB8"/>
    <w:rsid w:val="007116BD"/>
    <w:rsid w:val="00712EAD"/>
    <w:rsid w:val="007135BA"/>
    <w:rsid w:val="00713E5F"/>
    <w:rsid w:val="007159A4"/>
    <w:rsid w:val="00715ED8"/>
    <w:rsid w:val="00716922"/>
    <w:rsid w:val="007225EF"/>
    <w:rsid w:val="007226C0"/>
    <w:rsid w:val="0072325D"/>
    <w:rsid w:val="007239E2"/>
    <w:rsid w:val="0072425F"/>
    <w:rsid w:val="0072454D"/>
    <w:rsid w:val="007268C8"/>
    <w:rsid w:val="007274C7"/>
    <w:rsid w:val="00730623"/>
    <w:rsid w:val="00730AE9"/>
    <w:rsid w:val="00730E26"/>
    <w:rsid w:val="00730EA6"/>
    <w:rsid w:val="00731033"/>
    <w:rsid w:val="0073145A"/>
    <w:rsid w:val="00731A16"/>
    <w:rsid w:val="00731CB0"/>
    <w:rsid w:val="007320D5"/>
    <w:rsid w:val="007328D0"/>
    <w:rsid w:val="00732EF3"/>
    <w:rsid w:val="007330A0"/>
    <w:rsid w:val="0073366D"/>
    <w:rsid w:val="00733C95"/>
    <w:rsid w:val="00733E86"/>
    <w:rsid w:val="0073486B"/>
    <w:rsid w:val="00736959"/>
    <w:rsid w:val="00741318"/>
    <w:rsid w:val="00741564"/>
    <w:rsid w:val="00742D77"/>
    <w:rsid w:val="0074385B"/>
    <w:rsid w:val="007446E3"/>
    <w:rsid w:val="007447BE"/>
    <w:rsid w:val="00744B8A"/>
    <w:rsid w:val="00744F31"/>
    <w:rsid w:val="00745434"/>
    <w:rsid w:val="0074590A"/>
    <w:rsid w:val="00745B61"/>
    <w:rsid w:val="00746497"/>
    <w:rsid w:val="00746DDB"/>
    <w:rsid w:val="007470DB"/>
    <w:rsid w:val="00747C02"/>
    <w:rsid w:val="00750ED9"/>
    <w:rsid w:val="00752866"/>
    <w:rsid w:val="00752C05"/>
    <w:rsid w:val="00753AB3"/>
    <w:rsid w:val="00753E3F"/>
    <w:rsid w:val="007540E1"/>
    <w:rsid w:val="00754113"/>
    <w:rsid w:val="00754FC1"/>
    <w:rsid w:val="0075516B"/>
    <w:rsid w:val="00755365"/>
    <w:rsid w:val="00755E6F"/>
    <w:rsid w:val="00756822"/>
    <w:rsid w:val="00756D0F"/>
    <w:rsid w:val="00757116"/>
    <w:rsid w:val="00760F27"/>
    <w:rsid w:val="00760FFE"/>
    <w:rsid w:val="0076156D"/>
    <w:rsid w:val="007619B9"/>
    <w:rsid w:val="00761DE5"/>
    <w:rsid w:val="00761FB9"/>
    <w:rsid w:val="0076289A"/>
    <w:rsid w:val="00762F28"/>
    <w:rsid w:val="0076373C"/>
    <w:rsid w:val="0076451E"/>
    <w:rsid w:val="00764F9C"/>
    <w:rsid w:val="00766506"/>
    <w:rsid w:val="0076652D"/>
    <w:rsid w:val="00767207"/>
    <w:rsid w:val="00767466"/>
    <w:rsid w:val="00770335"/>
    <w:rsid w:val="00771383"/>
    <w:rsid w:val="00771C22"/>
    <w:rsid w:val="00771CD4"/>
    <w:rsid w:val="0077219F"/>
    <w:rsid w:val="007727D1"/>
    <w:rsid w:val="007727FA"/>
    <w:rsid w:val="007729D0"/>
    <w:rsid w:val="00772E79"/>
    <w:rsid w:val="007731FF"/>
    <w:rsid w:val="00773CDF"/>
    <w:rsid w:val="007744EC"/>
    <w:rsid w:val="007745C2"/>
    <w:rsid w:val="00774D8A"/>
    <w:rsid w:val="007750BA"/>
    <w:rsid w:val="00775523"/>
    <w:rsid w:val="00775870"/>
    <w:rsid w:val="0077609F"/>
    <w:rsid w:val="00776583"/>
    <w:rsid w:val="00776AD6"/>
    <w:rsid w:val="00776C23"/>
    <w:rsid w:val="0077727D"/>
    <w:rsid w:val="00777488"/>
    <w:rsid w:val="00777CDF"/>
    <w:rsid w:val="00780590"/>
    <w:rsid w:val="00780937"/>
    <w:rsid w:val="00782478"/>
    <w:rsid w:val="007825BB"/>
    <w:rsid w:val="00782656"/>
    <w:rsid w:val="00782658"/>
    <w:rsid w:val="00782D51"/>
    <w:rsid w:val="00785316"/>
    <w:rsid w:val="0078600C"/>
    <w:rsid w:val="007860A9"/>
    <w:rsid w:val="00786EFA"/>
    <w:rsid w:val="007871AA"/>
    <w:rsid w:val="007875E1"/>
    <w:rsid w:val="00787653"/>
    <w:rsid w:val="00787929"/>
    <w:rsid w:val="007907E1"/>
    <w:rsid w:val="00792E5F"/>
    <w:rsid w:val="00793BE4"/>
    <w:rsid w:val="00794677"/>
    <w:rsid w:val="0079467E"/>
    <w:rsid w:val="00794995"/>
    <w:rsid w:val="00795FD8"/>
    <w:rsid w:val="007978DA"/>
    <w:rsid w:val="00797ADC"/>
    <w:rsid w:val="007A075A"/>
    <w:rsid w:val="007A1668"/>
    <w:rsid w:val="007A2C63"/>
    <w:rsid w:val="007A3544"/>
    <w:rsid w:val="007A3C42"/>
    <w:rsid w:val="007A3EFD"/>
    <w:rsid w:val="007A4C4D"/>
    <w:rsid w:val="007A4CA9"/>
    <w:rsid w:val="007A4D39"/>
    <w:rsid w:val="007A6919"/>
    <w:rsid w:val="007A6CB5"/>
    <w:rsid w:val="007A6EA0"/>
    <w:rsid w:val="007A7038"/>
    <w:rsid w:val="007A7175"/>
    <w:rsid w:val="007A7563"/>
    <w:rsid w:val="007B082B"/>
    <w:rsid w:val="007B1438"/>
    <w:rsid w:val="007B27AC"/>
    <w:rsid w:val="007B2BD1"/>
    <w:rsid w:val="007B3677"/>
    <w:rsid w:val="007B4ED8"/>
    <w:rsid w:val="007B5311"/>
    <w:rsid w:val="007B5986"/>
    <w:rsid w:val="007B5A09"/>
    <w:rsid w:val="007B62D7"/>
    <w:rsid w:val="007B71DA"/>
    <w:rsid w:val="007B7270"/>
    <w:rsid w:val="007B7331"/>
    <w:rsid w:val="007B7540"/>
    <w:rsid w:val="007B7992"/>
    <w:rsid w:val="007B7C09"/>
    <w:rsid w:val="007C00F5"/>
    <w:rsid w:val="007C090E"/>
    <w:rsid w:val="007C0B7D"/>
    <w:rsid w:val="007C15D1"/>
    <w:rsid w:val="007C1BBD"/>
    <w:rsid w:val="007C2735"/>
    <w:rsid w:val="007C2A93"/>
    <w:rsid w:val="007C2B98"/>
    <w:rsid w:val="007C3194"/>
    <w:rsid w:val="007C3D6C"/>
    <w:rsid w:val="007C4A40"/>
    <w:rsid w:val="007C50C3"/>
    <w:rsid w:val="007C5499"/>
    <w:rsid w:val="007C57EA"/>
    <w:rsid w:val="007C62F3"/>
    <w:rsid w:val="007C6781"/>
    <w:rsid w:val="007C6F74"/>
    <w:rsid w:val="007C7E8F"/>
    <w:rsid w:val="007C7FE3"/>
    <w:rsid w:val="007D0124"/>
    <w:rsid w:val="007D08EB"/>
    <w:rsid w:val="007D0A49"/>
    <w:rsid w:val="007D0DB3"/>
    <w:rsid w:val="007D3403"/>
    <w:rsid w:val="007D3541"/>
    <w:rsid w:val="007D37C8"/>
    <w:rsid w:val="007D48F5"/>
    <w:rsid w:val="007D49DA"/>
    <w:rsid w:val="007D4C64"/>
    <w:rsid w:val="007D6B19"/>
    <w:rsid w:val="007D6F2D"/>
    <w:rsid w:val="007D7B39"/>
    <w:rsid w:val="007D7DF7"/>
    <w:rsid w:val="007D7E60"/>
    <w:rsid w:val="007E0C6C"/>
    <w:rsid w:val="007E0E36"/>
    <w:rsid w:val="007E151F"/>
    <w:rsid w:val="007E1B04"/>
    <w:rsid w:val="007E2CC3"/>
    <w:rsid w:val="007E3779"/>
    <w:rsid w:val="007E38F0"/>
    <w:rsid w:val="007E4985"/>
    <w:rsid w:val="007E54FE"/>
    <w:rsid w:val="007E5C97"/>
    <w:rsid w:val="007E6D91"/>
    <w:rsid w:val="007E7059"/>
    <w:rsid w:val="007E73DB"/>
    <w:rsid w:val="007F14D6"/>
    <w:rsid w:val="007F1526"/>
    <w:rsid w:val="007F2065"/>
    <w:rsid w:val="007F23D8"/>
    <w:rsid w:val="007F263B"/>
    <w:rsid w:val="007F281B"/>
    <w:rsid w:val="007F42FB"/>
    <w:rsid w:val="007F4801"/>
    <w:rsid w:val="00800732"/>
    <w:rsid w:val="008011E4"/>
    <w:rsid w:val="0080270C"/>
    <w:rsid w:val="00802AAE"/>
    <w:rsid w:val="00803E62"/>
    <w:rsid w:val="008050FB"/>
    <w:rsid w:val="00805369"/>
    <w:rsid w:val="00805F75"/>
    <w:rsid w:val="00806183"/>
    <w:rsid w:val="0080635A"/>
    <w:rsid w:val="008068F0"/>
    <w:rsid w:val="00806BC6"/>
    <w:rsid w:val="00807F9E"/>
    <w:rsid w:val="00810540"/>
    <w:rsid w:val="00810714"/>
    <w:rsid w:val="00810C5A"/>
    <w:rsid w:val="008110FD"/>
    <w:rsid w:val="008116B9"/>
    <w:rsid w:val="00812474"/>
    <w:rsid w:val="008129DE"/>
    <w:rsid w:val="0081324A"/>
    <w:rsid w:val="0081341C"/>
    <w:rsid w:val="0081365D"/>
    <w:rsid w:val="008153CE"/>
    <w:rsid w:val="008157D3"/>
    <w:rsid w:val="008164C3"/>
    <w:rsid w:val="0082054C"/>
    <w:rsid w:val="00820591"/>
    <w:rsid w:val="0082069A"/>
    <w:rsid w:val="008207D5"/>
    <w:rsid w:val="008210F4"/>
    <w:rsid w:val="00821666"/>
    <w:rsid w:val="00821A65"/>
    <w:rsid w:val="00821A71"/>
    <w:rsid w:val="00821D8C"/>
    <w:rsid w:val="00821FE9"/>
    <w:rsid w:val="00822A31"/>
    <w:rsid w:val="00822BA5"/>
    <w:rsid w:val="008231C5"/>
    <w:rsid w:val="00823B3D"/>
    <w:rsid w:val="00823D01"/>
    <w:rsid w:val="008250C1"/>
    <w:rsid w:val="00826135"/>
    <w:rsid w:val="00826CF4"/>
    <w:rsid w:val="00830048"/>
    <w:rsid w:val="008308B0"/>
    <w:rsid w:val="00830946"/>
    <w:rsid w:val="0083097D"/>
    <w:rsid w:val="00830C29"/>
    <w:rsid w:val="00830F20"/>
    <w:rsid w:val="00832061"/>
    <w:rsid w:val="0083279D"/>
    <w:rsid w:val="008335AF"/>
    <w:rsid w:val="008347F8"/>
    <w:rsid w:val="00834B26"/>
    <w:rsid w:val="00835CCB"/>
    <w:rsid w:val="00835F15"/>
    <w:rsid w:val="00835F54"/>
    <w:rsid w:val="00837077"/>
    <w:rsid w:val="00837150"/>
    <w:rsid w:val="00837977"/>
    <w:rsid w:val="00837F7C"/>
    <w:rsid w:val="008401C8"/>
    <w:rsid w:val="0084095A"/>
    <w:rsid w:val="00840A69"/>
    <w:rsid w:val="00840EC3"/>
    <w:rsid w:val="00841E03"/>
    <w:rsid w:val="008424A7"/>
    <w:rsid w:val="0084304E"/>
    <w:rsid w:val="00843FA2"/>
    <w:rsid w:val="00844291"/>
    <w:rsid w:val="00845627"/>
    <w:rsid w:val="008458CE"/>
    <w:rsid w:val="00846A26"/>
    <w:rsid w:val="00846D1A"/>
    <w:rsid w:val="008501B2"/>
    <w:rsid w:val="008504F1"/>
    <w:rsid w:val="00851059"/>
    <w:rsid w:val="008516C6"/>
    <w:rsid w:val="00852779"/>
    <w:rsid w:val="0085288F"/>
    <w:rsid w:val="008529D2"/>
    <w:rsid w:val="00853168"/>
    <w:rsid w:val="00853834"/>
    <w:rsid w:val="008539F1"/>
    <w:rsid w:val="00853B74"/>
    <w:rsid w:val="008561E1"/>
    <w:rsid w:val="008567FC"/>
    <w:rsid w:val="00856E5B"/>
    <w:rsid w:val="0085735D"/>
    <w:rsid w:val="00857BBE"/>
    <w:rsid w:val="00860208"/>
    <w:rsid w:val="00860837"/>
    <w:rsid w:val="0086089D"/>
    <w:rsid w:val="00861519"/>
    <w:rsid w:val="00861C45"/>
    <w:rsid w:val="008639E2"/>
    <w:rsid w:val="008639EE"/>
    <w:rsid w:val="00863CEA"/>
    <w:rsid w:val="00865BC1"/>
    <w:rsid w:val="00865EBC"/>
    <w:rsid w:val="008666ED"/>
    <w:rsid w:val="00866D22"/>
    <w:rsid w:val="00866FBE"/>
    <w:rsid w:val="00871C38"/>
    <w:rsid w:val="00871EA5"/>
    <w:rsid w:val="0087210E"/>
    <w:rsid w:val="00872496"/>
    <w:rsid w:val="00872922"/>
    <w:rsid w:val="00872945"/>
    <w:rsid w:val="00872B96"/>
    <w:rsid w:val="0087317D"/>
    <w:rsid w:val="00873F52"/>
    <w:rsid w:val="008740AF"/>
    <w:rsid w:val="00874199"/>
    <w:rsid w:val="008743E6"/>
    <w:rsid w:val="0087448A"/>
    <w:rsid w:val="0087550C"/>
    <w:rsid w:val="0087619A"/>
    <w:rsid w:val="00876362"/>
    <w:rsid w:val="00876384"/>
    <w:rsid w:val="00876DF2"/>
    <w:rsid w:val="00877CA1"/>
    <w:rsid w:val="008813B3"/>
    <w:rsid w:val="008816F9"/>
    <w:rsid w:val="0088226C"/>
    <w:rsid w:val="00882CB7"/>
    <w:rsid w:val="00882D93"/>
    <w:rsid w:val="008839B6"/>
    <w:rsid w:val="00884328"/>
    <w:rsid w:val="00884360"/>
    <w:rsid w:val="00884829"/>
    <w:rsid w:val="008848C9"/>
    <w:rsid w:val="00884BB2"/>
    <w:rsid w:val="00884EBD"/>
    <w:rsid w:val="00887724"/>
    <w:rsid w:val="008879D7"/>
    <w:rsid w:val="00887AB2"/>
    <w:rsid w:val="00890FD5"/>
    <w:rsid w:val="00891CC1"/>
    <w:rsid w:val="00891DED"/>
    <w:rsid w:val="00892315"/>
    <w:rsid w:val="00892D87"/>
    <w:rsid w:val="0089348E"/>
    <w:rsid w:val="008936A4"/>
    <w:rsid w:val="00893A81"/>
    <w:rsid w:val="008946FC"/>
    <w:rsid w:val="0089494F"/>
    <w:rsid w:val="00896482"/>
    <w:rsid w:val="0089760F"/>
    <w:rsid w:val="008A095B"/>
    <w:rsid w:val="008A1831"/>
    <w:rsid w:val="008A2298"/>
    <w:rsid w:val="008A2330"/>
    <w:rsid w:val="008A2EDF"/>
    <w:rsid w:val="008A3D7B"/>
    <w:rsid w:val="008A4583"/>
    <w:rsid w:val="008A4BC7"/>
    <w:rsid w:val="008A4F04"/>
    <w:rsid w:val="008A50E2"/>
    <w:rsid w:val="008A53C6"/>
    <w:rsid w:val="008A693E"/>
    <w:rsid w:val="008A6D19"/>
    <w:rsid w:val="008A7FA1"/>
    <w:rsid w:val="008B0C18"/>
    <w:rsid w:val="008B1BD9"/>
    <w:rsid w:val="008B2049"/>
    <w:rsid w:val="008B2598"/>
    <w:rsid w:val="008B2C09"/>
    <w:rsid w:val="008B3ECE"/>
    <w:rsid w:val="008B3FBF"/>
    <w:rsid w:val="008B4899"/>
    <w:rsid w:val="008B49BC"/>
    <w:rsid w:val="008B4D95"/>
    <w:rsid w:val="008B5813"/>
    <w:rsid w:val="008B5925"/>
    <w:rsid w:val="008B65D1"/>
    <w:rsid w:val="008B69A2"/>
    <w:rsid w:val="008B6BE5"/>
    <w:rsid w:val="008B7980"/>
    <w:rsid w:val="008B7C3B"/>
    <w:rsid w:val="008B7DF7"/>
    <w:rsid w:val="008C0170"/>
    <w:rsid w:val="008C081A"/>
    <w:rsid w:val="008C0B31"/>
    <w:rsid w:val="008C0B8B"/>
    <w:rsid w:val="008C1343"/>
    <w:rsid w:val="008C1F90"/>
    <w:rsid w:val="008C252B"/>
    <w:rsid w:val="008C26F3"/>
    <w:rsid w:val="008C314F"/>
    <w:rsid w:val="008C3380"/>
    <w:rsid w:val="008C3A96"/>
    <w:rsid w:val="008C4876"/>
    <w:rsid w:val="008C5230"/>
    <w:rsid w:val="008C5370"/>
    <w:rsid w:val="008C55EA"/>
    <w:rsid w:val="008C6280"/>
    <w:rsid w:val="008C6671"/>
    <w:rsid w:val="008C698E"/>
    <w:rsid w:val="008C6C17"/>
    <w:rsid w:val="008C6E30"/>
    <w:rsid w:val="008C72C7"/>
    <w:rsid w:val="008D0401"/>
    <w:rsid w:val="008D1465"/>
    <w:rsid w:val="008D1868"/>
    <w:rsid w:val="008D20FC"/>
    <w:rsid w:val="008D29C7"/>
    <w:rsid w:val="008D2A42"/>
    <w:rsid w:val="008D5133"/>
    <w:rsid w:val="008D58D8"/>
    <w:rsid w:val="008D5A4B"/>
    <w:rsid w:val="008D6161"/>
    <w:rsid w:val="008D6D41"/>
    <w:rsid w:val="008D7E13"/>
    <w:rsid w:val="008E00D9"/>
    <w:rsid w:val="008E127C"/>
    <w:rsid w:val="008E1F77"/>
    <w:rsid w:val="008E1FF6"/>
    <w:rsid w:val="008E22CF"/>
    <w:rsid w:val="008E255B"/>
    <w:rsid w:val="008E37BB"/>
    <w:rsid w:val="008E4027"/>
    <w:rsid w:val="008E4512"/>
    <w:rsid w:val="008E6827"/>
    <w:rsid w:val="008F0B24"/>
    <w:rsid w:val="008F0F23"/>
    <w:rsid w:val="008F2429"/>
    <w:rsid w:val="008F338C"/>
    <w:rsid w:val="008F4A36"/>
    <w:rsid w:val="008F54CC"/>
    <w:rsid w:val="008F58D8"/>
    <w:rsid w:val="008F6490"/>
    <w:rsid w:val="008F77E9"/>
    <w:rsid w:val="008F79F8"/>
    <w:rsid w:val="008F7A43"/>
    <w:rsid w:val="008F7A8F"/>
    <w:rsid w:val="008F7BAE"/>
    <w:rsid w:val="0090043E"/>
    <w:rsid w:val="0090068B"/>
    <w:rsid w:val="00900D20"/>
    <w:rsid w:val="00901BB9"/>
    <w:rsid w:val="00901EDD"/>
    <w:rsid w:val="00901EF1"/>
    <w:rsid w:val="009028E8"/>
    <w:rsid w:val="00902B4C"/>
    <w:rsid w:val="009039BD"/>
    <w:rsid w:val="0090422E"/>
    <w:rsid w:val="00904CAE"/>
    <w:rsid w:val="00904D89"/>
    <w:rsid w:val="00905AF2"/>
    <w:rsid w:val="00905B10"/>
    <w:rsid w:val="009061C0"/>
    <w:rsid w:val="0090666C"/>
    <w:rsid w:val="00906E5C"/>
    <w:rsid w:val="009074CC"/>
    <w:rsid w:val="009103B7"/>
    <w:rsid w:val="00910B5A"/>
    <w:rsid w:val="00910DF1"/>
    <w:rsid w:val="00912C66"/>
    <w:rsid w:val="00913283"/>
    <w:rsid w:val="00913BDC"/>
    <w:rsid w:val="0091401F"/>
    <w:rsid w:val="009169D4"/>
    <w:rsid w:val="00916B42"/>
    <w:rsid w:val="00917A58"/>
    <w:rsid w:val="00920B08"/>
    <w:rsid w:val="00920C22"/>
    <w:rsid w:val="00921080"/>
    <w:rsid w:val="009213F8"/>
    <w:rsid w:val="0092185A"/>
    <w:rsid w:val="0092273B"/>
    <w:rsid w:val="00922E88"/>
    <w:rsid w:val="00923BE8"/>
    <w:rsid w:val="009247A1"/>
    <w:rsid w:val="00924F95"/>
    <w:rsid w:val="0092506B"/>
    <w:rsid w:val="0092516F"/>
    <w:rsid w:val="009254A9"/>
    <w:rsid w:val="009256EB"/>
    <w:rsid w:val="009264BD"/>
    <w:rsid w:val="0092673A"/>
    <w:rsid w:val="00926C5C"/>
    <w:rsid w:val="00926FA2"/>
    <w:rsid w:val="00927514"/>
    <w:rsid w:val="00927897"/>
    <w:rsid w:val="0093041A"/>
    <w:rsid w:val="00931FD4"/>
    <w:rsid w:val="009321CB"/>
    <w:rsid w:val="00933051"/>
    <w:rsid w:val="009333D7"/>
    <w:rsid w:val="009336D7"/>
    <w:rsid w:val="009344EF"/>
    <w:rsid w:val="00935A5B"/>
    <w:rsid w:val="00936513"/>
    <w:rsid w:val="00936815"/>
    <w:rsid w:val="00937654"/>
    <w:rsid w:val="00937809"/>
    <w:rsid w:val="00937908"/>
    <w:rsid w:val="00937CAA"/>
    <w:rsid w:val="00937D57"/>
    <w:rsid w:val="009415A6"/>
    <w:rsid w:val="0094175E"/>
    <w:rsid w:val="0094200B"/>
    <w:rsid w:val="00942104"/>
    <w:rsid w:val="00942D24"/>
    <w:rsid w:val="00943E98"/>
    <w:rsid w:val="00945513"/>
    <w:rsid w:val="009456D1"/>
    <w:rsid w:val="00945BFB"/>
    <w:rsid w:val="00945CF0"/>
    <w:rsid w:val="00945EBD"/>
    <w:rsid w:val="009462AA"/>
    <w:rsid w:val="00946B1B"/>
    <w:rsid w:val="00946F12"/>
    <w:rsid w:val="009478C7"/>
    <w:rsid w:val="00947B4E"/>
    <w:rsid w:val="0095028D"/>
    <w:rsid w:val="00951C6B"/>
    <w:rsid w:val="0095272D"/>
    <w:rsid w:val="00952EA9"/>
    <w:rsid w:val="009532AF"/>
    <w:rsid w:val="009533B5"/>
    <w:rsid w:val="00954B71"/>
    <w:rsid w:val="00954E59"/>
    <w:rsid w:val="00954E79"/>
    <w:rsid w:val="00955489"/>
    <w:rsid w:val="009556DE"/>
    <w:rsid w:val="0095605D"/>
    <w:rsid w:val="0095752D"/>
    <w:rsid w:val="00960C4E"/>
    <w:rsid w:val="00960DC7"/>
    <w:rsid w:val="0096126F"/>
    <w:rsid w:val="00962571"/>
    <w:rsid w:val="00963921"/>
    <w:rsid w:val="009647C6"/>
    <w:rsid w:val="0096554F"/>
    <w:rsid w:val="00966091"/>
    <w:rsid w:val="0096610F"/>
    <w:rsid w:val="00966414"/>
    <w:rsid w:val="009666B2"/>
    <w:rsid w:val="00966C02"/>
    <w:rsid w:val="00966D62"/>
    <w:rsid w:val="009670B1"/>
    <w:rsid w:val="009672C7"/>
    <w:rsid w:val="009677F5"/>
    <w:rsid w:val="00967AC0"/>
    <w:rsid w:val="00967DA2"/>
    <w:rsid w:val="00970267"/>
    <w:rsid w:val="009708A1"/>
    <w:rsid w:val="00970CA1"/>
    <w:rsid w:val="00971C36"/>
    <w:rsid w:val="00972660"/>
    <w:rsid w:val="00973221"/>
    <w:rsid w:val="00973F3E"/>
    <w:rsid w:val="00974DA9"/>
    <w:rsid w:val="00975039"/>
    <w:rsid w:val="0097569F"/>
    <w:rsid w:val="00975EAA"/>
    <w:rsid w:val="00975F23"/>
    <w:rsid w:val="0097600A"/>
    <w:rsid w:val="0097706A"/>
    <w:rsid w:val="009775E4"/>
    <w:rsid w:val="00977E5D"/>
    <w:rsid w:val="009804E2"/>
    <w:rsid w:val="00980CA2"/>
    <w:rsid w:val="009819D6"/>
    <w:rsid w:val="00981B53"/>
    <w:rsid w:val="00982D68"/>
    <w:rsid w:val="00983E79"/>
    <w:rsid w:val="00984312"/>
    <w:rsid w:val="00985010"/>
    <w:rsid w:val="0098552D"/>
    <w:rsid w:val="00985D9F"/>
    <w:rsid w:val="009861DB"/>
    <w:rsid w:val="0098634C"/>
    <w:rsid w:val="0098780C"/>
    <w:rsid w:val="009879CE"/>
    <w:rsid w:val="00990A2E"/>
    <w:rsid w:val="00990E3D"/>
    <w:rsid w:val="0099145A"/>
    <w:rsid w:val="009917E5"/>
    <w:rsid w:val="00991AB9"/>
    <w:rsid w:val="00991BA4"/>
    <w:rsid w:val="009920BE"/>
    <w:rsid w:val="0099236A"/>
    <w:rsid w:val="009928E8"/>
    <w:rsid w:val="00992CB0"/>
    <w:rsid w:val="00993ADC"/>
    <w:rsid w:val="00993E91"/>
    <w:rsid w:val="009940E4"/>
    <w:rsid w:val="009949BF"/>
    <w:rsid w:val="00995D40"/>
    <w:rsid w:val="00995DE4"/>
    <w:rsid w:val="009962DA"/>
    <w:rsid w:val="00996A4F"/>
    <w:rsid w:val="00997A62"/>
    <w:rsid w:val="00997FCF"/>
    <w:rsid w:val="009A08D4"/>
    <w:rsid w:val="009A10F3"/>
    <w:rsid w:val="009A2448"/>
    <w:rsid w:val="009A2770"/>
    <w:rsid w:val="009A2D9D"/>
    <w:rsid w:val="009A32E6"/>
    <w:rsid w:val="009A3758"/>
    <w:rsid w:val="009A3C80"/>
    <w:rsid w:val="009A4663"/>
    <w:rsid w:val="009A5406"/>
    <w:rsid w:val="009A57B8"/>
    <w:rsid w:val="009A5B0A"/>
    <w:rsid w:val="009A6122"/>
    <w:rsid w:val="009A617F"/>
    <w:rsid w:val="009A7E92"/>
    <w:rsid w:val="009B0384"/>
    <w:rsid w:val="009B0D7C"/>
    <w:rsid w:val="009B12BA"/>
    <w:rsid w:val="009B16CA"/>
    <w:rsid w:val="009B17DE"/>
    <w:rsid w:val="009B18FB"/>
    <w:rsid w:val="009B1D83"/>
    <w:rsid w:val="009B22F2"/>
    <w:rsid w:val="009B2F0B"/>
    <w:rsid w:val="009B38B1"/>
    <w:rsid w:val="009B4089"/>
    <w:rsid w:val="009B4C93"/>
    <w:rsid w:val="009B5893"/>
    <w:rsid w:val="009B59AF"/>
    <w:rsid w:val="009B5D0C"/>
    <w:rsid w:val="009B7B3C"/>
    <w:rsid w:val="009C008F"/>
    <w:rsid w:val="009C00AA"/>
    <w:rsid w:val="009C03B0"/>
    <w:rsid w:val="009C16F1"/>
    <w:rsid w:val="009C1ABD"/>
    <w:rsid w:val="009C223A"/>
    <w:rsid w:val="009C25CB"/>
    <w:rsid w:val="009C2A1A"/>
    <w:rsid w:val="009C2E1B"/>
    <w:rsid w:val="009C2E52"/>
    <w:rsid w:val="009C3F95"/>
    <w:rsid w:val="009C5CCD"/>
    <w:rsid w:val="009C5DF7"/>
    <w:rsid w:val="009C5E26"/>
    <w:rsid w:val="009C60C8"/>
    <w:rsid w:val="009C6A02"/>
    <w:rsid w:val="009C7328"/>
    <w:rsid w:val="009D0251"/>
    <w:rsid w:val="009D0D48"/>
    <w:rsid w:val="009D184A"/>
    <w:rsid w:val="009D1FA8"/>
    <w:rsid w:val="009D2CBF"/>
    <w:rsid w:val="009D310E"/>
    <w:rsid w:val="009D396D"/>
    <w:rsid w:val="009D405F"/>
    <w:rsid w:val="009D616E"/>
    <w:rsid w:val="009D61E1"/>
    <w:rsid w:val="009D6D18"/>
    <w:rsid w:val="009D6DE9"/>
    <w:rsid w:val="009D6E2F"/>
    <w:rsid w:val="009D71A8"/>
    <w:rsid w:val="009D73B1"/>
    <w:rsid w:val="009D77A6"/>
    <w:rsid w:val="009D7B23"/>
    <w:rsid w:val="009D7B8D"/>
    <w:rsid w:val="009E0005"/>
    <w:rsid w:val="009E019E"/>
    <w:rsid w:val="009E1011"/>
    <w:rsid w:val="009E14B4"/>
    <w:rsid w:val="009E15A5"/>
    <w:rsid w:val="009E1B3A"/>
    <w:rsid w:val="009E1CF1"/>
    <w:rsid w:val="009E2127"/>
    <w:rsid w:val="009E32BB"/>
    <w:rsid w:val="009E4802"/>
    <w:rsid w:val="009E4C21"/>
    <w:rsid w:val="009E4DBC"/>
    <w:rsid w:val="009E6A06"/>
    <w:rsid w:val="009F151E"/>
    <w:rsid w:val="009F1A2D"/>
    <w:rsid w:val="009F2053"/>
    <w:rsid w:val="009F29FF"/>
    <w:rsid w:val="009F3719"/>
    <w:rsid w:val="009F3B72"/>
    <w:rsid w:val="009F4E42"/>
    <w:rsid w:val="009F5925"/>
    <w:rsid w:val="009F6156"/>
    <w:rsid w:val="009F7617"/>
    <w:rsid w:val="009F7D28"/>
    <w:rsid w:val="00A0000D"/>
    <w:rsid w:val="00A002AD"/>
    <w:rsid w:val="00A00738"/>
    <w:rsid w:val="00A0082F"/>
    <w:rsid w:val="00A00A63"/>
    <w:rsid w:val="00A0142A"/>
    <w:rsid w:val="00A01456"/>
    <w:rsid w:val="00A018B1"/>
    <w:rsid w:val="00A01A26"/>
    <w:rsid w:val="00A022BB"/>
    <w:rsid w:val="00A047D5"/>
    <w:rsid w:val="00A04927"/>
    <w:rsid w:val="00A04954"/>
    <w:rsid w:val="00A04AC0"/>
    <w:rsid w:val="00A058FF"/>
    <w:rsid w:val="00A05EA8"/>
    <w:rsid w:val="00A066E4"/>
    <w:rsid w:val="00A06A16"/>
    <w:rsid w:val="00A07BF6"/>
    <w:rsid w:val="00A07D8D"/>
    <w:rsid w:val="00A109B5"/>
    <w:rsid w:val="00A10EA5"/>
    <w:rsid w:val="00A10FC9"/>
    <w:rsid w:val="00A14732"/>
    <w:rsid w:val="00A1542C"/>
    <w:rsid w:val="00A15CF9"/>
    <w:rsid w:val="00A16452"/>
    <w:rsid w:val="00A171BC"/>
    <w:rsid w:val="00A17564"/>
    <w:rsid w:val="00A1797A"/>
    <w:rsid w:val="00A179B8"/>
    <w:rsid w:val="00A20378"/>
    <w:rsid w:val="00A20935"/>
    <w:rsid w:val="00A214B8"/>
    <w:rsid w:val="00A2243E"/>
    <w:rsid w:val="00A22606"/>
    <w:rsid w:val="00A22CE1"/>
    <w:rsid w:val="00A2384C"/>
    <w:rsid w:val="00A23AEC"/>
    <w:rsid w:val="00A24A0B"/>
    <w:rsid w:val="00A24A41"/>
    <w:rsid w:val="00A25636"/>
    <w:rsid w:val="00A25739"/>
    <w:rsid w:val="00A2591A"/>
    <w:rsid w:val="00A25C5F"/>
    <w:rsid w:val="00A265E4"/>
    <w:rsid w:val="00A26D5F"/>
    <w:rsid w:val="00A2765C"/>
    <w:rsid w:val="00A277D0"/>
    <w:rsid w:val="00A278BD"/>
    <w:rsid w:val="00A2796A"/>
    <w:rsid w:val="00A30096"/>
    <w:rsid w:val="00A316F9"/>
    <w:rsid w:val="00A33346"/>
    <w:rsid w:val="00A333B8"/>
    <w:rsid w:val="00A33590"/>
    <w:rsid w:val="00A33685"/>
    <w:rsid w:val="00A33A3C"/>
    <w:rsid w:val="00A33ADA"/>
    <w:rsid w:val="00A33D03"/>
    <w:rsid w:val="00A34495"/>
    <w:rsid w:val="00A351F6"/>
    <w:rsid w:val="00A35A29"/>
    <w:rsid w:val="00A35B1A"/>
    <w:rsid w:val="00A35F00"/>
    <w:rsid w:val="00A36C4F"/>
    <w:rsid w:val="00A36D34"/>
    <w:rsid w:val="00A36D6B"/>
    <w:rsid w:val="00A37A2A"/>
    <w:rsid w:val="00A37E85"/>
    <w:rsid w:val="00A400F2"/>
    <w:rsid w:val="00A40E3C"/>
    <w:rsid w:val="00A41F51"/>
    <w:rsid w:val="00A420BE"/>
    <w:rsid w:val="00A420EE"/>
    <w:rsid w:val="00A42AB7"/>
    <w:rsid w:val="00A42EC2"/>
    <w:rsid w:val="00A436C6"/>
    <w:rsid w:val="00A44557"/>
    <w:rsid w:val="00A4499B"/>
    <w:rsid w:val="00A4610E"/>
    <w:rsid w:val="00A46591"/>
    <w:rsid w:val="00A47815"/>
    <w:rsid w:val="00A504CD"/>
    <w:rsid w:val="00A51145"/>
    <w:rsid w:val="00A51A10"/>
    <w:rsid w:val="00A52346"/>
    <w:rsid w:val="00A5370E"/>
    <w:rsid w:val="00A53F5A"/>
    <w:rsid w:val="00A54098"/>
    <w:rsid w:val="00A54717"/>
    <w:rsid w:val="00A55396"/>
    <w:rsid w:val="00A56289"/>
    <w:rsid w:val="00A56814"/>
    <w:rsid w:val="00A57316"/>
    <w:rsid w:val="00A607AD"/>
    <w:rsid w:val="00A60B76"/>
    <w:rsid w:val="00A60E18"/>
    <w:rsid w:val="00A6100E"/>
    <w:rsid w:val="00A61259"/>
    <w:rsid w:val="00A6125E"/>
    <w:rsid w:val="00A61E08"/>
    <w:rsid w:val="00A63D5C"/>
    <w:rsid w:val="00A648D1"/>
    <w:rsid w:val="00A65804"/>
    <w:rsid w:val="00A65A85"/>
    <w:rsid w:val="00A65B0A"/>
    <w:rsid w:val="00A66DD3"/>
    <w:rsid w:val="00A66EF9"/>
    <w:rsid w:val="00A71FA8"/>
    <w:rsid w:val="00A72A38"/>
    <w:rsid w:val="00A72D8A"/>
    <w:rsid w:val="00A72DD8"/>
    <w:rsid w:val="00A72E32"/>
    <w:rsid w:val="00A73143"/>
    <w:rsid w:val="00A735C8"/>
    <w:rsid w:val="00A73DC0"/>
    <w:rsid w:val="00A73EA7"/>
    <w:rsid w:val="00A74076"/>
    <w:rsid w:val="00A75C8A"/>
    <w:rsid w:val="00A76A04"/>
    <w:rsid w:val="00A76E96"/>
    <w:rsid w:val="00A806D5"/>
    <w:rsid w:val="00A8075A"/>
    <w:rsid w:val="00A80820"/>
    <w:rsid w:val="00A8119F"/>
    <w:rsid w:val="00A816EE"/>
    <w:rsid w:val="00A823E3"/>
    <w:rsid w:val="00A82663"/>
    <w:rsid w:val="00A82664"/>
    <w:rsid w:val="00A8398D"/>
    <w:rsid w:val="00A83D5F"/>
    <w:rsid w:val="00A83E09"/>
    <w:rsid w:val="00A848D6"/>
    <w:rsid w:val="00A84D48"/>
    <w:rsid w:val="00A85910"/>
    <w:rsid w:val="00A8677F"/>
    <w:rsid w:val="00A869F2"/>
    <w:rsid w:val="00A86D82"/>
    <w:rsid w:val="00A87DF5"/>
    <w:rsid w:val="00A901C5"/>
    <w:rsid w:val="00A9087C"/>
    <w:rsid w:val="00A9176C"/>
    <w:rsid w:val="00A91938"/>
    <w:rsid w:val="00A91D1A"/>
    <w:rsid w:val="00A91F46"/>
    <w:rsid w:val="00A92200"/>
    <w:rsid w:val="00A92713"/>
    <w:rsid w:val="00A93936"/>
    <w:rsid w:val="00A93A73"/>
    <w:rsid w:val="00A944B9"/>
    <w:rsid w:val="00A949AD"/>
    <w:rsid w:val="00A95C68"/>
    <w:rsid w:val="00A960F7"/>
    <w:rsid w:val="00A96B53"/>
    <w:rsid w:val="00A96D4A"/>
    <w:rsid w:val="00A975F3"/>
    <w:rsid w:val="00AA020C"/>
    <w:rsid w:val="00AA034F"/>
    <w:rsid w:val="00AA0827"/>
    <w:rsid w:val="00AA092C"/>
    <w:rsid w:val="00AA1390"/>
    <w:rsid w:val="00AA1BD1"/>
    <w:rsid w:val="00AA25CE"/>
    <w:rsid w:val="00AA28B2"/>
    <w:rsid w:val="00AA3375"/>
    <w:rsid w:val="00AA3436"/>
    <w:rsid w:val="00AA3D1E"/>
    <w:rsid w:val="00AA4207"/>
    <w:rsid w:val="00AA4366"/>
    <w:rsid w:val="00AA49A0"/>
    <w:rsid w:val="00AA54F0"/>
    <w:rsid w:val="00AA554D"/>
    <w:rsid w:val="00AA57B2"/>
    <w:rsid w:val="00AA5C23"/>
    <w:rsid w:val="00AA66AC"/>
    <w:rsid w:val="00AA6D97"/>
    <w:rsid w:val="00AA7743"/>
    <w:rsid w:val="00AA7768"/>
    <w:rsid w:val="00AA788D"/>
    <w:rsid w:val="00AA7C69"/>
    <w:rsid w:val="00AA7FE5"/>
    <w:rsid w:val="00AB0010"/>
    <w:rsid w:val="00AB0238"/>
    <w:rsid w:val="00AB049C"/>
    <w:rsid w:val="00AB0580"/>
    <w:rsid w:val="00AB0AF6"/>
    <w:rsid w:val="00AB0C70"/>
    <w:rsid w:val="00AB127F"/>
    <w:rsid w:val="00AB1D30"/>
    <w:rsid w:val="00AB24EA"/>
    <w:rsid w:val="00AB28D9"/>
    <w:rsid w:val="00AB2D1F"/>
    <w:rsid w:val="00AB2ED5"/>
    <w:rsid w:val="00AB314E"/>
    <w:rsid w:val="00AB32CE"/>
    <w:rsid w:val="00AB3474"/>
    <w:rsid w:val="00AB3DC1"/>
    <w:rsid w:val="00AB433B"/>
    <w:rsid w:val="00AB4796"/>
    <w:rsid w:val="00AB48F5"/>
    <w:rsid w:val="00AB5164"/>
    <w:rsid w:val="00AB5214"/>
    <w:rsid w:val="00AB5D34"/>
    <w:rsid w:val="00AB63D0"/>
    <w:rsid w:val="00AB68E0"/>
    <w:rsid w:val="00AB6A44"/>
    <w:rsid w:val="00AB6DBC"/>
    <w:rsid w:val="00AB7EA4"/>
    <w:rsid w:val="00AC01C0"/>
    <w:rsid w:val="00AC11AC"/>
    <w:rsid w:val="00AC121D"/>
    <w:rsid w:val="00AC1C15"/>
    <w:rsid w:val="00AC34D1"/>
    <w:rsid w:val="00AC362C"/>
    <w:rsid w:val="00AC51B3"/>
    <w:rsid w:val="00AC54D9"/>
    <w:rsid w:val="00AC55EE"/>
    <w:rsid w:val="00AC5974"/>
    <w:rsid w:val="00AC6B07"/>
    <w:rsid w:val="00AC6B77"/>
    <w:rsid w:val="00AC6BEE"/>
    <w:rsid w:val="00AC6C5A"/>
    <w:rsid w:val="00AC7158"/>
    <w:rsid w:val="00AC7631"/>
    <w:rsid w:val="00AD06AD"/>
    <w:rsid w:val="00AD0AA1"/>
    <w:rsid w:val="00AD0D60"/>
    <w:rsid w:val="00AD11C4"/>
    <w:rsid w:val="00AD1DE5"/>
    <w:rsid w:val="00AD1F3E"/>
    <w:rsid w:val="00AD2622"/>
    <w:rsid w:val="00AD274C"/>
    <w:rsid w:val="00AD3059"/>
    <w:rsid w:val="00AD3199"/>
    <w:rsid w:val="00AD4A92"/>
    <w:rsid w:val="00AD5262"/>
    <w:rsid w:val="00AD670F"/>
    <w:rsid w:val="00AD683B"/>
    <w:rsid w:val="00AD6B49"/>
    <w:rsid w:val="00AD7275"/>
    <w:rsid w:val="00AD75C0"/>
    <w:rsid w:val="00AD79B8"/>
    <w:rsid w:val="00AE234C"/>
    <w:rsid w:val="00AE2920"/>
    <w:rsid w:val="00AE2963"/>
    <w:rsid w:val="00AE2E65"/>
    <w:rsid w:val="00AE3C23"/>
    <w:rsid w:val="00AE403A"/>
    <w:rsid w:val="00AE44B0"/>
    <w:rsid w:val="00AE4A4B"/>
    <w:rsid w:val="00AE50CA"/>
    <w:rsid w:val="00AE6169"/>
    <w:rsid w:val="00AE6552"/>
    <w:rsid w:val="00AE674A"/>
    <w:rsid w:val="00AE698A"/>
    <w:rsid w:val="00AE7038"/>
    <w:rsid w:val="00AE7240"/>
    <w:rsid w:val="00AE76B3"/>
    <w:rsid w:val="00AF0709"/>
    <w:rsid w:val="00AF165A"/>
    <w:rsid w:val="00AF1C7E"/>
    <w:rsid w:val="00AF2220"/>
    <w:rsid w:val="00AF2FBB"/>
    <w:rsid w:val="00AF3FDF"/>
    <w:rsid w:val="00AF4771"/>
    <w:rsid w:val="00AF5ABD"/>
    <w:rsid w:val="00AF6AB7"/>
    <w:rsid w:val="00B005FD"/>
    <w:rsid w:val="00B0143E"/>
    <w:rsid w:val="00B0185F"/>
    <w:rsid w:val="00B02211"/>
    <w:rsid w:val="00B02E2C"/>
    <w:rsid w:val="00B04A81"/>
    <w:rsid w:val="00B06CE8"/>
    <w:rsid w:val="00B06ED5"/>
    <w:rsid w:val="00B07156"/>
    <w:rsid w:val="00B0749D"/>
    <w:rsid w:val="00B07709"/>
    <w:rsid w:val="00B07964"/>
    <w:rsid w:val="00B10152"/>
    <w:rsid w:val="00B10179"/>
    <w:rsid w:val="00B1153B"/>
    <w:rsid w:val="00B1239C"/>
    <w:rsid w:val="00B126BC"/>
    <w:rsid w:val="00B126C0"/>
    <w:rsid w:val="00B140F2"/>
    <w:rsid w:val="00B1436D"/>
    <w:rsid w:val="00B16026"/>
    <w:rsid w:val="00B16CB9"/>
    <w:rsid w:val="00B171EC"/>
    <w:rsid w:val="00B20758"/>
    <w:rsid w:val="00B20995"/>
    <w:rsid w:val="00B20999"/>
    <w:rsid w:val="00B210C4"/>
    <w:rsid w:val="00B2199A"/>
    <w:rsid w:val="00B21A4E"/>
    <w:rsid w:val="00B2249D"/>
    <w:rsid w:val="00B229BD"/>
    <w:rsid w:val="00B230CC"/>
    <w:rsid w:val="00B2327B"/>
    <w:rsid w:val="00B240DF"/>
    <w:rsid w:val="00B24397"/>
    <w:rsid w:val="00B2457D"/>
    <w:rsid w:val="00B2480A"/>
    <w:rsid w:val="00B24ABE"/>
    <w:rsid w:val="00B25C12"/>
    <w:rsid w:val="00B260D4"/>
    <w:rsid w:val="00B26359"/>
    <w:rsid w:val="00B263DC"/>
    <w:rsid w:val="00B26F5D"/>
    <w:rsid w:val="00B2740A"/>
    <w:rsid w:val="00B2777D"/>
    <w:rsid w:val="00B30CFA"/>
    <w:rsid w:val="00B31316"/>
    <w:rsid w:val="00B31F69"/>
    <w:rsid w:val="00B328D4"/>
    <w:rsid w:val="00B3294D"/>
    <w:rsid w:val="00B32C43"/>
    <w:rsid w:val="00B34308"/>
    <w:rsid w:val="00B34F61"/>
    <w:rsid w:val="00B3540D"/>
    <w:rsid w:val="00B359B0"/>
    <w:rsid w:val="00B35EE7"/>
    <w:rsid w:val="00B36AB0"/>
    <w:rsid w:val="00B36F49"/>
    <w:rsid w:val="00B36F52"/>
    <w:rsid w:val="00B37493"/>
    <w:rsid w:val="00B37DFA"/>
    <w:rsid w:val="00B4028B"/>
    <w:rsid w:val="00B4063F"/>
    <w:rsid w:val="00B408D6"/>
    <w:rsid w:val="00B41714"/>
    <w:rsid w:val="00B42003"/>
    <w:rsid w:val="00B42307"/>
    <w:rsid w:val="00B42A91"/>
    <w:rsid w:val="00B4385E"/>
    <w:rsid w:val="00B43AB5"/>
    <w:rsid w:val="00B444A4"/>
    <w:rsid w:val="00B44744"/>
    <w:rsid w:val="00B45B4C"/>
    <w:rsid w:val="00B46DAD"/>
    <w:rsid w:val="00B47239"/>
    <w:rsid w:val="00B473D0"/>
    <w:rsid w:val="00B47838"/>
    <w:rsid w:val="00B5017A"/>
    <w:rsid w:val="00B5065C"/>
    <w:rsid w:val="00B506C4"/>
    <w:rsid w:val="00B51986"/>
    <w:rsid w:val="00B530FD"/>
    <w:rsid w:val="00B531BF"/>
    <w:rsid w:val="00B53366"/>
    <w:rsid w:val="00B543AE"/>
    <w:rsid w:val="00B543DA"/>
    <w:rsid w:val="00B54561"/>
    <w:rsid w:val="00B546BA"/>
    <w:rsid w:val="00B55DDF"/>
    <w:rsid w:val="00B56C06"/>
    <w:rsid w:val="00B56D65"/>
    <w:rsid w:val="00B572A9"/>
    <w:rsid w:val="00B604EC"/>
    <w:rsid w:val="00B60545"/>
    <w:rsid w:val="00B60E17"/>
    <w:rsid w:val="00B617F9"/>
    <w:rsid w:val="00B62A74"/>
    <w:rsid w:val="00B62DC5"/>
    <w:rsid w:val="00B6318E"/>
    <w:rsid w:val="00B63CB4"/>
    <w:rsid w:val="00B6439E"/>
    <w:rsid w:val="00B64E22"/>
    <w:rsid w:val="00B6556E"/>
    <w:rsid w:val="00B66D74"/>
    <w:rsid w:val="00B70135"/>
    <w:rsid w:val="00B701B3"/>
    <w:rsid w:val="00B703E9"/>
    <w:rsid w:val="00B70723"/>
    <w:rsid w:val="00B7088B"/>
    <w:rsid w:val="00B717EA"/>
    <w:rsid w:val="00B71B41"/>
    <w:rsid w:val="00B71BD4"/>
    <w:rsid w:val="00B72813"/>
    <w:rsid w:val="00B73719"/>
    <w:rsid w:val="00B738F0"/>
    <w:rsid w:val="00B744EF"/>
    <w:rsid w:val="00B74891"/>
    <w:rsid w:val="00B76836"/>
    <w:rsid w:val="00B76A9C"/>
    <w:rsid w:val="00B779D0"/>
    <w:rsid w:val="00B804A3"/>
    <w:rsid w:val="00B814DF"/>
    <w:rsid w:val="00B81790"/>
    <w:rsid w:val="00B81F37"/>
    <w:rsid w:val="00B81F3D"/>
    <w:rsid w:val="00B82048"/>
    <w:rsid w:val="00B82294"/>
    <w:rsid w:val="00B82CEF"/>
    <w:rsid w:val="00B82F62"/>
    <w:rsid w:val="00B835B5"/>
    <w:rsid w:val="00B83797"/>
    <w:rsid w:val="00B851C2"/>
    <w:rsid w:val="00B854CE"/>
    <w:rsid w:val="00B867E1"/>
    <w:rsid w:val="00B86D87"/>
    <w:rsid w:val="00B87C07"/>
    <w:rsid w:val="00B87D6D"/>
    <w:rsid w:val="00B87FAB"/>
    <w:rsid w:val="00B9045D"/>
    <w:rsid w:val="00B9056F"/>
    <w:rsid w:val="00B91101"/>
    <w:rsid w:val="00B918B4"/>
    <w:rsid w:val="00B91D85"/>
    <w:rsid w:val="00B93D96"/>
    <w:rsid w:val="00B9420D"/>
    <w:rsid w:val="00B94D9B"/>
    <w:rsid w:val="00B95158"/>
    <w:rsid w:val="00B953D6"/>
    <w:rsid w:val="00B968B7"/>
    <w:rsid w:val="00B97250"/>
    <w:rsid w:val="00BA0509"/>
    <w:rsid w:val="00BA0C53"/>
    <w:rsid w:val="00BA20D9"/>
    <w:rsid w:val="00BA20E7"/>
    <w:rsid w:val="00BA2491"/>
    <w:rsid w:val="00BA25CC"/>
    <w:rsid w:val="00BA2EB3"/>
    <w:rsid w:val="00BA32D3"/>
    <w:rsid w:val="00BA4157"/>
    <w:rsid w:val="00BA4B65"/>
    <w:rsid w:val="00BA5516"/>
    <w:rsid w:val="00BA56F5"/>
    <w:rsid w:val="00BA5B52"/>
    <w:rsid w:val="00BA5E0F"/>
    <w:rsid w:val="00BA5FB3"/>
    <w:rsid w:val="00BA675A"/>
    <w:rsid w:val="00BA6932"/>
    <w:rsid w:val="00BA70E4"/>
    <w:rsid w:val="00BA74E7"/>
    <w:rsid w:val="00BA764C"/>
    <w:rsid w:val="00BA7B3E"/>
    <w:rsid w:val="00BA7BB6"/>
    <w:rsid w:val="00BA7CAD"/>
    <w:rsid w:val="00BB0CB3"/>
    <w:rsid w:val="00BB13C4"/>
    <w:rsid w:val="00BB1481"/>
    <w:rsid w:val="00BB24DD"/>
    <w:rsid w:val="00BB2999"/>
    <w:rsid w:val="00BB2FA7"/>
    <w:rsid w:val="00BB3A38"/>
    <w:rsid w:val="00BB5BC4"/>
    <w:rsid w:val="00BB5BCE"/>
    <w:rsid w:val="00BB649A"/>
    <w:rsid w:val="00BB6CB9"/>
    <w:rsid w:val="00BB6E0D"/>
    <w:rsid w:val="00BC0162"/>
    <w:rsid w:val="00BC2190"/>
    <w:rsid w:val="00BC26A2"/>
    <w:rsid w:val="00BC33C9"/>
    <w:rsid w:val="00BC4DA5"/>
    <w:rsid w:val="00BC4DC9"/>
    <w:rsid w:val="00BC4E50"/>
    <w:rsid w:val="00BC5F37"/>
    <w:rsid w:val="00BC6770"/>
    <w:rsid w:val="00BC6823"/>
    <w:rsid w:val="00BC7050"/>
    <w:rsid w:val="00BC71D1"/>
    <w:rsid w:val="00BC7369"/>
    <w:rsid w:val="00BD070D"/>
    <w:rsid w:val="00BD0EB7"/>
    <w:rsid w:val="00BD12EA"/>
    <w:rsid w:val="00BD2EB3"/>
    <w:rsid w:val="00BD2EF0"/>
    <w:rsid w:val="00BD37EF"/>
    <w:rsid w:val="00BD3AEF"/>
    <w:rsid w:val="00BD3B7B"/>
    <w:rsid w:val="00BD3FD7"/>
    <w:rsid w:val="00BD4070"/>
    <w:rsid w:val="00BD4522"/>
    <w:rsid w:val="00BD4602"/>
    <w:rsid w:val="00BD4EAD"/>
    <w:rsid w:val="00BD4F83"/>
    <w:rsid w:val="00BD581C"/>
    <w:rsid w:val="00BD5C30"/>
    <w:rsid w:val="00BD68E8"/>
    <w:rsid w:val="00BD6CDE"/>
    <w:rsid w:val="00BD6FA2"/>
    <w:rsid w:val="00BD752F"/>
    <w:rsid w:val="00BD7951"/>
    <w:rsid w:val="00BD7D2A"/>
    <w:rsid w:val="00BE05E7"/>
    <w:rsid w:val="00BE08F1"/>
    <w:rsid w:val="00BE0AC8"/>
    <w:rsid w:val="00BE0CD8"/>
    <w:rsid w:val="00BE1315"/>
    <w:rsid w:val="00BE3375"/>
    <w:rsid w:val="00BE3385"/>
    <w:rsid w:val="00BE358B"/>
    <w:rsid w:val="00BE411D"/>
    <w:rsid w:val="00BE4584"/>
    <w:rsid w:val="00BE5129"/>
    <w:rsid w:val="00BE7465"/>
    <w:rsid w:val="00BF03B3"/>
    <w:rsid w:val="00BF08F3"/>
    <w:rsid w:val="00BF0D47"/>
    <w:rsid w:val="00BF0FD4"/>
    <w:rsid w:val="00BF1415"/>
    <w:rsid w:val="00BF15BF"/>
    <w:rsid w:val="00BF1C87"/>
    <w:rsid w:val="00BF2CC6"/>
    <w:rsid w:val="00BF2DC3"/>
    <w:rsid w:val="00BF3031"/>
    <w:rsid w:val="00BF3F9B"/>
    <w:rsid w:val="00BF4934"/>
    <w:rsid w:val="00BF5938"/>
    <w:rsid w:val="00BF6070"/>
    <w:rsid w:val="00BF62F2"/>
    <w:rsid w:val="00BF71DC"/>
    <w:rsid w:val="00C00DB2"/>
    <w:rsid w:val="00C00DEB"/>
    <w:rsid w:val="00C01AD8"/>
    <w:rsid w:val="00C01DF9"/>
    <w:rsid w:val="00C0221B"/>
    <w:rsid w:val="00C02B0C"/>
    <w:rsid w:val="00C02E6A"/>
    <w:rsid w:val="00C03665"/>
    <w:rsid w:val="00C0375C"/>
    <w:rsid w:val="00C0529F"/>
    <w:rsid w:val="00C05A3A"/>
    <w:rsid w:val="00C06672"/>
    <w:rsid w:val="00C0742C"/>
    <w:rsid w:val="00C077E2"/>
    <w:rsid w:val="00C07C61"/>
    <w:rsid w:val="00C07F10"/>
    <w:rsid w:val="00C10A99"/>
    <w:rsid w:val="00C10DBA"/>
    <w:rsid w:val="00C10E48"/>
    <w:rsid w:val="00C11E27"/>
    <w:rsid w:val="00C11E5B"/>
    <w:rsid w:val="00C13F3D"/>
    <w:rsid w:val="00C1483B"/>
    <w:rsid w:val="00C14D6B"/>
    <w:rsid w:val="00C14E7B"/>
    <w:rsid w:val="00C1606B"/>
    <w:rsid w:val="00C161DB"/>
    <w:rsid w:val="00C17D9B"/>
    <w:rsid w:val="00C17F68"/>
    <w:rsid w:val="00C20729"/>
    <w:rsid w:val="00C21B57"/>
    <w:rsid w:val="00C21F57"/>
    <w:rsid w:val="00C22957"/>
    <w:rsid w:val="00C2327C"/>
    <w:rsid w:val="00C2360D"/>
    <w:rsid w:val="00C2394E"/>
    <w:rsid w:val="00C239CA"/>
    <w:rsid w:val="00C24013"/>
    <w:rsid w:val="00C242A1"/>
    <w:rsid w:val="00C24C25"/>
    <w:rsid w:val="00C24D6B"/>
    <w:rsid w:val="00C25282"/>
    <w:rsid w:val="00C2553D"/>
    <w:rsid w:val="00C25C63"/>
    <w:rsid w:val="00C25D72"/>
    <w:rsid w:val="00C25E59"/>
    <w:rsid w:val="00C27357"/>
    <w:rsid w:val="00C3036B"/>
    <w:rsid w:val="00C32893"/>
    <w:rsid w:val="00C32E7C"/>
    <w:rsid w:val="00C33D30"/>
    <w:rsid w:val="00C33DA3"/>
    <w:rsid w:val="00C33E03"/>
    <w:rsid w:val="00C350CC"/>
    <w:rsid w:val="00C350F6"/>
    <w:rsid w:val="00C35398"/>
    <w:rsid w:val="00C35B58"/>
    <w:rsid w:val="00C36631"/>
    <w:rsid w:val="00C36BCD"/>
    <w:rsid w:val="00C37D2B"/>
    <w:rsid w:val="00C416C1"/>
    <w:rsid w:val="00C424CF"/>
    <w:rsid w:val="00C43D84"/>
    <w:rsid w:val="00C440D7"/>
    <w:rsid w:val="00C445EE"/>
    <w:rsid w:val="00C44E19"/>
    <w:rsid w:val="00C45191"/>
    <w:rsid w:val="00C46317"/>
    <w:rsid w:val="00C4642F"/>
    <w:rsid w:val="00C466DE"/>
    <w:rsid w:val="00C46808"/>
    <w:rsid w:val="00C46C6E"/>
    <w:rsid w:val="00C473E8"/>
    <w:rsid w:val="00C47781"/>
    <w:rsid w:val="00C477AC"/>
    <w:rsid w:val="00C47AE6"/>
    <w:rsid w:val="00C47C17"/>
    <w:rsid w:val="00C47DEA"/>
    <w:rsid w:val="00C50002"/>
    <w:rsid w:val="00C50D7A"/>
    <w:rsid w:val="00C50DD5"/>
    <w:rsid w:val="00C50F44"/>
    <w:rsid w:val="00C5176F"/>
    <w:rsid w:val="00C527E3"/>
    <w:rsid w:val="00C530CC"/>
    <w:rsid w:val="00C5325F"/>
    <w:rsid w:val="00C53382"/>
    <w:rsid w:val="00C538E2"/>
    <w:rsid w:val="00C53EDB"/>
    <w:rsid w:val="00C540D5"/>
    <w:rsid w:val="00C54AE3"/>
    <w:rsid w:val="00C54D58"/>
    <w:rsid w:val="00C54E7F"/>
    <w:rsid w:val="00C55160"/>
    <w:rsid w:val="00C55902"/>
    <w:rsid w:val="00C55DC9"/>
    <w:rsid w:val="00C561DE"/>
    <w:rsid w:val="00C56299"/>
    <w:rsid w:val="00C56668"/>
    <w:rsid w:val="00C569C1"/>
    <w:rsid w:val="00C56A4C"/>
    <w:rsid w:val="00C6014D"/>
    <w:rsid w:val="00C60424"/>
    <w:rsid w:val="00C60D5E"/>
    <w:rsid w:val="00C62E24"/>
    <w:rsid w:val="00C63B5D"/>
    <w:rsid w:val="00C648F2"/>
    <w:rsid w:val="00C65C0C"/>
    <w:rsid w:val="00C65DE3"/>
    <w:rsid w:val="00C65EB5"/>
    <w:rsid w:val="00C66537"/>
    <w:rsid w:val="00C6685C"/>
    <w:rsid w:val="00C671FA"/>
    <w:rsid w:val="00C6744D"/>
    <w:rsid w:val="00C678E9"/>
    <w:rsid w:val="00C67DEB"/>
    <w:rsid w:val="00C67E37"/>
    <w:rsid w:val="00C71102"/>
    <w:rsid w:val="00C728EF"/>
    <w:rsid w:val="00C734E6"/>
    <w:rsid w:val="00C74034"/>
    <w:rsid w:val="00C749E9"/>
    <w:rsid w:val="00C74BF2"/>
    <w:rsid w:val="00C77064"/>
    <w:rsid w:val="00C77B29"/>
    <w:rsid w:val="00C77FF8"/>
    <w:rsid w:val="00C80634"/>
    <w:rsid w:val="00C8156A"/>
    <w:rsid w:val="00C832A2"/>
    <w:rsid w:val="00C83381"/>
    <w:rsid w:val="00C83803"/>
    <w:rsid w:val="00C8382A"/>
    <w:rsid w:val="00C83AC1"/>
    <w:rsid w:val="00C83EDB"/>
    <w:rsid w:val="00C8445A"/>
    <w:rsid w:val="00C84CC0"/>
    <w:rsid w:val="00C854DA"/>
    <w:rsid w:val="00C8553E"/>
    <w:rsid w:val="00C857BF"/>
    <w:rsid w:val="00C85BE0"/>
    <w:rsid w:val="00C863EF"/>
    <w:rsid w:val="00C86974"/>
    <w:rsid w:val="00C877E0"/>
    <w:rsid w:val="00C878EA"/>
    <w:rsid w:val="00C87E8E"/>
    <w:rsid w:val="00C90EC1"/>
    <w:rsid w:val="00C916E3"/>
    <w:rsid w:val="00C9216F"/>
    <w:rsid w:val="00C92335"/>
    <w:rsid w:val="00C92412"/>
    <w:rsid w:val="00C93715"/>
    <w:rsid w:val="00C93A34"/>
    <w:rsid w:val="00C956DC"/>
    <w:rsid w:val="00C9578C"/>
    <w:rsid w:val="00C95890"/>
    <w:rsid w:val="00C95BA8"/>
    <w:rsid w:val="00C9649A"/>
    <w:rsid w:val="00C96FEB"/>
    <w:rsid w:val="00CA0CE5"/>
    <w:rsid w:val="00CA0FE5"/>
    <w:rsid w:val="00CA15CB"/>
    <w:rsid w:val="00CA29D7"/>
    <w:rsid w:val="00CA32D5"/>
    <w:rsid w:val="00CA4183"/>
    <w:rsid w:val="00CA4AA2"/>
    <w:rsid w:val="00CA4D04"/>
    <w:rsid w:val="00CA4D4B"/>
    <w:rsid w:val="00CA4E5C"/>
    <w:rsid w:val="00CA4EB9"/>
    <w:rsid w:val="00CA5465"/>
    <w:rsid w:val="00CA556B"/>
    <w:rsid w:val="00CA5F8F"/>
    <w:rsid w:val="00CA601F"/>
    <w:rsid w:val="00CA6625"/>
    <w:rsid w:val="00CA72D4"/>
    <w:rsid w:val="00CA7D98"/>
    <w:rsid w:val="00CB0B3F"/>
    <w:rsid w:val="00CB1986"/>
    <w:rsid w:val="00CB1B5E"/>
    <w:rsid w:val="00CB3054"/>
    <w:rsid w:val="00CB4464"/>
    <w:rsid w:val="00CB468C"/>
    <w:rsid w:val="00CB4A15"/>
    <w:rsid w:val="00CB523B"/>
    <w:rsid w:val="00CB5AD4"/>
    <w:rsid w:val="00CB5B44"/>
    <w:rsid w:val="00CB5B64"/>
    <w:rsid w:val="00CB6518"/>
    <w:rsid w:val="00CB6BD4"/>
    <w:rsid w:val="00CB76E4"/>
    <w:rsid w:val="00CC003E"/>
    <w:rsid w:val="00CC0417"/>
    <w:rsid w:val="00CC06D8"/>
    <w:rsid w:val="00CC0866"/>
    <w:rsid w:val="00CC0B11"/>
    <w:rsid w:val="00CC13ED"/>
    <w:rsid w:val="00CC1B22"/>
    <w:rsid w:val="00CC215D"/>
    <w:rsid w:val="00CC3021"/>
    <w:rsid w:val="00CC3368"/>
    <w:rsid w:val="00CC40C3"/>
    <w:rsid w:val="00CC4BCC"/>
    <w:rsid w:val="00CC50B9"/>
    <w:rsid w:val="00CC5363"/>
    <w:rsid w:val="00CC5709"/>
    <w:rsid w:val="00CC5DB9"/>
    <w:rsid w:val="00CC5E28"/>
    <w:rsid w:val="00CC5E57"/>
    <w:rsid w:val="00CC6031"/>
    <w:rsid w:val="00CC6F9C"/>
    <w:rsid w:val="00CC6FC8"/>
    <w:rsid w:val="00CC7CDF"/>
    <w:rsid w:val="00CC7D37"/>
    <w:rsid w:val="00CC7D4A"/>
    <w:rsid w:val="00CD0145"/>
    <w:rsid w:val="00CD100A"/>
    <w:rsid w:val="00CD1917"/>
    <w:rsid w:val="00CD2CD4"/>
    <w:rsid w:val="00CD34B7"/>
    <w:rsid w:val="00CD39FE"/>
    <w:rsid w:val="00CD3B46"/>
    <w:rsid w:val="00CD3D36"/>
    <w:rsid w:val="00CD3F4D"/>
    <w:rsid w:val="00CD4F31"/>
    <w:rsid w:val="00CD5688"/>
    <w:rsid w:val="00CD5A45"/>
    <w:rsid w:val="00CD6123"/>
    <w:rsid w:val="00CD6C1F"/>
    <w:rsid w:val="00CD714C"/>
    <w:rsid w:val="00CD7B7B"/>
    <w:rsid w:val="00CE0044"/>
    <w:rsid w:val="00CE1849"/>
    <w:rsid w:val="00CE2C9D"/>
    <w:rsid w:val="00CE34BC"/>
    <w:rsid w:val="00CE3747"/>
    <w:rsid w:val="00CE3857"/>
    <w:rsid w:val="00CE3ADB"/>
    <w:rsid w:val="00CE3F98"/>
    <w:rsid w:val="00CE467A"/>
    <w:rsid w:val="00CE4908"/>
    <w:rsid w:val="00CE59B8"/>
    <w:rsid w:val="00CE5F70"/>
    <w:rsid w:val="00CE6B23"/>
    <w:rsid w:val="00CE716A"/>
    <w:rsid w:val="00CE7B3A"/>
    <w:rsid w:val="00CF0520"/>
    <w:rsid w:val="00CF1595"/>
    <w:rsid w:val="00CF1967"/>
    <w:rsid w:val="00CF1C04"/>
    <w:rsid w:val="00CF2255"/>
    <w:rsid w:val="00CF256C"/>
    <w:rsid w:val="00CF2D39"/>
    <w:rsid w:val="00CF3FE7"/>
    <w:rsid w:val="00CF4AEF"/>
    <w:rsid w:val="00CF5476"/>
    <w:rsid w:val="00CF5841"/>
    <w:rsid w:val="00CF7925"/>
    <w:rsid w:val="00CF7A2A"/>
    <w:rsid w:val="00CF7A56"/>
    <w:rsid w:val="00D019D6"/>
    <w:rsid w:val="00D02690"/>
    <w:rsid w:val="00D03079"/>
    <w:rsid w:val="00D031F3"/>
    <w:rsid w:val="00D03D34"/>
    <w:rsid w:val="00D04C8D"/>
    <w:rsid w:val="00D0563E"/>
    <w:rsid w:val="00D05BFA"/>
    <w:rsid w:val="00D05E0E"/>
    <w:rsid w:val="00D06176"/>
    <w:rsid w:val="00D0658D"/>
    <w:rsid w:val="00D06BFD"/>
    <w:rsid w:val="00D06E52"/>
    <w:rsid w:val="00D07AE0"/>
    <w:rsid w:val="00D07B2D"/>
    <w:rsid w:val="00D10066"/>
    <w:rsid w:val="00D10DB7"/>
    <w:rsid w:val="00D11643"/>
    <w:rsid w:val="00D12475"/>
    <w:rsid w:val="00D1290D"/>
    <w:rsid w:val="00D129D2"/>
    <w:rsid w:val="00D1327D"/>
    <w:rsid w:val="00D1355B"/>
    <w:rsid w:val="00D13621"/>
    <w:rsid w:val="00D14BBF"/>
    <w:rsid w:val="00D15845"/>
    <w:rsid w:val="00D15A21"/>
    <w:rsid w:val="00D15EFA"/>
    <w:rsid w:val="00D16235"/>
    <w:rsid w:val="00D165FC"/>
    <w:rsid w:val="00D17274"/>
    <w:rsid w:val="00D172F0"/>
    <w:rsid w:val="00D2096E"/>
    <w:rsid w:val="00D21157"/>
    <w:rsid w:val="00D2220C"/>
    <w:rsid w:val="00D2233B"/>
    <w:rsid w:val="00D22D6E"/>
    <w:rsid w:val="00D23456"/>
    <w:rsid w:val="00D2359C"/>
    <w:rsid w:val="00D23662"/>
    <w:rsid w:val="00D23754"/>
    <w:rsid w:val="00D238A4"/>
    <w:rsid w:val="00D24432"/>
    <w:rsid w:val="00D24B59"/>
    <w:rsid w:val="00D25B44"/>
    <w:rsid w:val="00D25B92"/>
    <w:rsid w:val="00D26770"/>
    <w:rsid w:val="00D26F7D"/>
    <w:rsid w:val="00D273C6"/>
    <w:rsid w:val="00D2787D"/>
    <w:rsid w:val="00D3038A"/>
    <w:rsid w:val="00D303E3"/>
    <w:rsid w:val="00D30AEC"/>
    <w:rsid w:val="00D30F42"/>
    <w:rsid w:val="00D317AD"/>
    <w:rsid w:val="00D33583"/>
    <w:rsid w:val="00D35C9F"/>
    <w:rsid w:val="00D40789"/>
    <w:rsid w:val="00D417B1"/>
    <w:rsid w:val="00D41D1C"/>
    <w:rsid w:val="00D41F1A"/>
    <w:rsid w:val="00D4225A"/>
    <w:rsid w:val="00D426D3"/>
    <w:rsid w:val="00D4310F"/>
    <w:rsid w:val="00D43495"/>
    <w:rsid w:val="00D43780"/>
    <w:rsid w:val="00D44DCD"/>
    <w:rsid w:val="00D45313"/>
    <w:rsid w:val="00D45993"/>
    <w:rsid w:val="00D459E8"/>
    <w:rsid w:val="00D4658F"/>
    <w:rsid w:val="00D47AA2"/>
    <w:rsid w:val="00D50810"/>
    <w:rsid w:val="00D5194B"/>
    <w:rsid w:val="00D51CA1"/>
    <w:rsid w:val="00D51E5E"/>
    <w:rsid w:val="00D52349"/>
    <w:rsid w:val="00D52395"/>
    <w:rsid w:val="00D52676"/>
    <w:rsid w:val="00D52C95"/>
    <w:rsid w:val="00D5328C"/>
    <w:rsid w:val="00D53EFA"/>
    <w:rsid w:val="00D54411"/>
    <w:rsid w:val="00D5464F"/>
    <w:rsid w:val="00D54868"/>
    <w:rsid w:val="00D556AF"/>
    <w:rsid w:val="00D55B13"/>
    <w:rsid w:val="00D55F2C"/>
    <w:rsid w:val="00D560CB"/>
    <w:rsid w:val="00D5652A"/>
    <w:rsid w:val="00D56C57"/>
    <w:rsid w:val="00D57ED3"/>
    <w:rsid w:val="00D57FB8"/>
    <w:rsid w:val="00D60CC2"/>
    <w:rsid w:val="00D60E8F"/>
    <w:rsid w:val="00D60E9C"/>
    <w:rsid w:val="00D611C6"/>
    <w:rsid w:val="00D615AC"/>
    <w:rsid w:val="00D62706"/>
    <w:rsid w:val="00D62BCE"/>
    <w:rsid w:val="00D62D9B"/>
    <w:rsid w:val="00D62F83"/>
    <w:rsid w:val="00D63278"/>
    <w:rsid w:val="00D6330F"/>
    <w:rsid w:val="00D635DB"/>
    <w:rsid w:val="00D64435"/>
    <w:rsid w:val="00D6443C"/>
    <w:rsid w:val="00D65860"/>
    <w:rsid w:val="00D65B00"/>
    <w:rsid w:val="00D65B0F"/>
    <w:rsid w:val="00D66C59"/>
    <w:rsid w:val="00D675AF"/>
    <w:rsid w:val="00D67A43"/>
    <w:rsid w:val="00D703D4"/>
    <w:rsid w:val="00D706D1"/>
    <w:rsid w:val="00D708DD"/>
    <w:rsid w:val="00D70AA1"/>
    <w:rsid w:val="00D70D37"/>
    <w:rsid w:val="00D70FF9"/>
    <w:rsid w:val="00D71866"/>
    <w:rsid w:val="00D72C63"/>
    <w:rsid w:val="00D730C3"/>
    <w:rsid w:val="00D731E5"/>
    <w:rsid w:val="00D73983"/>
    <w:rsid w:val="00D7446E"/>
    <w:rsid w:val="00D74FEE"/>
    <w:rsid w:val="00D751BA"/>
    <w:rsid w:val="00D75412"/>
    <w:rsid w:val="00D759C2"/>
    <w:rsid w:val="00D7627D"/>
    <w:rsid w:val="00D76C79"/>
    <w:rsid w:val="00D77916"/>
    <w:rsid w:val="00D77D26"/>
    <w:rsid w:val="00D8070B"/>
    <w:rsid w:val="00D80C8E"/>
    <w:rsid w:val="00D84D20"/>
    <w:rsid w:val="00D853CB"/>
    <w:rsid w:val="00D85409"/>
    <w:rsid w:val="00D85D09"/>
    <w:rsid w:val="00D86C7C"/>
    <w:rsid w:val="00D872FF"/>
    <w:rsid w:val="00D87310"/>
    <w:rsid w:val="00D87CC9"/>
    <w:rsid w:val="00D905A0"/>
    <w:rsid w:val="00D90D8D"/>
    <w:rsid w:val="00D90F15"/>
    <w:rsid w:val="00D911C8"/>
    <w:rsid w:val="00D91DB6"/>
    <w:rsid w:val="00D921B0"/>
    <w:rsid w:val="00D93050"/>
    <w:rsid w:val="00D930FD"/>
    <w:rsid w:val="00D93254"/>
    <w:rsid w:val="00D93399"/>
    <w:rsid w:val="00D9443A"/>
    <w:rsid w:val="00D94CCE"/>
    <w:rsid w:val="00D968DC"/>
    <w:rsid w:val="00D96E61"/>
    <w:rsid w:val="00DA0E99"/>
    <w:rsid w:val="00DA0FB7"/>
    <w:rsid w:val="00DA197B"/>
    <w:rsid w:val="00DA24AB"/>
    <w:rsid w:val="00DA262F"/>
    <w:rsid w:val="00DA2781"/>
    <w:rsid w:val="00DA2EA0"/>
    <w:rsid w:val="00DA4AC2"/>
    <w:rsid w:val="00DA578B"/>
    <w:rsid w:val="00DA66E7"/>
    <w:rsid w:val="00DA7AFD"/>
    <w:rsid w:val="00DB00B7"/>
    <w:rsid w:val="00DB035E"/>
    <w:rsid w:val="00DB06B9"/>
    <w:rsid w:val="00DB075F"/>
    <w:rsid w:val="00DB1E6C"/>
    <w:rsid w:val="00DB2711"/>
    <w:rsid w:val="00DB2B4E"/>
    <w:rsid w:val="00DB49BD"/>
    <w:rsid w:val="00DB5342"/>
    <w:rsid w:val="00DB54E7"/>
    <w:rsid w:val="00DB5C5B"/>
    <w:rsid w:val="00DB6706"/>
    <w:rsid w:val="00DB72B6"/>
    <w:rsid w:val="00DB7502"/>
    <w:rsid w:val="00DB7810"/>
    <w:rsid w:val="00DB7AB2"/>
    <w:rsid w:val="00DB7D87"/>
    <w:rsid w:val="00DC009A"/>
    <w:rsid w:val="00DC0E08"/>
    <w:rsid w:val="00DC0FE4"/>
    <w:rsid w:val="00DC20D6"/>
    <w:rsid w:val="00DC26F6"/>
    <w:rsid w:val="00DC2E6E"/>
    <w:rsid w:val="00DC31CC"/>
    <w:rsid w:val="00DC3637"/>
    <w:rsid w:val="00DC36BE"/>
    <w:rsid w:val="00DC3CE0"/>
    <w:rsid w:val="00DC3F3A"/>
    <w:rsid w:val="00DC3F76"/>
    <w:rsid w:val="00DC3F85"/>
    <w:rsid w:val="00DC548D"/>
    <w:rsid w:val="00DC5861"/>
    <w:rsid w:val="00DC5E9F"/>
    <w:rsid w:val="00DC61D0"/>
    <w:rsid w:val="00DC6339"/>
    <w:rsid w:val="00DC66D0"/>
    <w:rsid w:val="00DC6764"/>
    <w:rsid w:val="00DC6974"/>
    <w:rsid w:val="00DC69F4"/>
    <w:rsid w:val="00DC6C0D"/>
    <w:rsid w:val="00DC783A"/>
    <w:rsid w:val="00DD0647"/>
    <w:rsid w:val="00DD074E"/>
    <w:rsid w:val="00DD0F34"/>
    <w:rsid w:val="00DD0FFD"/>
    <w:rsid w:val="00DD104F"/>
    <w:rsid w:val="00DD17A7"/>
    <w:rsid w:val="00DD1DC9"/>
    <w:rsid w:val="00DD2ACB"/>
    <w:rsid w:val="00DD2E1C"/>
    <w:rsid w:val="00DD2F0C"/>
    <w:rsid w:val="00DD2F4F"/>
    <w:rsid w:val="00DD30A9"/>
    <w:rsid w:val="00DD3537"/>
    <w:rsid w:val="00DD397E"/>
    <w:rsid w:val="00DD42EA"/>
    <w:rsid w:val="00DD4F0E"/>
    <w:rsid w:val="00DD509F"/>
    <w:rsid w:val="00DD5F08"/>
    <w:rsid w:val="00DD6A7A"/>
    <w:rsid w:val="00DD797D"/>
    <w:rsid w:val="00DD7FE6"/>
    <w:rsid w:val="00DE0683"/>
    <w:rsid w:val="00DE0FC1"/>
    <w:rsid w:val="00DE2361"/>
    <w:rsid w:val="00DE2B02"/>
    <w:rsid w:val="00DE3B8F"/>
    <w:rsid w:val="00DE5146"/>
    <w:rsid w:val="00DE5869"/>
    <w:rsid w:val="00DE6453"/>
    <w:rsid w:val="00DE6A87"/>
    <w:rsid w:val="00DE71CC"/>
    <w:rsid w:val="00DE74B5"/>
    <w:rsid w:val="00DF019B"/>
    <w:rsid w:val="00DF02D4"/>
    <w:rsid w:val="00DF0530"/>
    <w:rsid w:val="00DF06CF"/>
    <w:rsid w:val="00DF1206"/>
    <w:rsid w:val="00DF13F0"/>
    <w:rsid w:val="00DF197B"/>
    <w:rsid w:val="00DF2081"/>
    <w:rsid w:val="00DF4872"/>
    <w:rsid w:val="00DF48E0"/>
    <w:rsid w:val="00DF4A2F"/>
    <w:rsid w:val="00DF58B5"/>
    <w:rsid w:val="00DF5C85"/>
    <w:rsid w:val="00DF61D4"/>
    <w:rsid w:val="00DF7790"/>
    <w:rsid w:val="00DF7E78"/>
    <w:rsid w:val="00DF7EA3"/>
    <w:rsid w:val="00E00315"/>
    <w:rsid w:val="00E003C2"/>
    <w:rsid w:val="00E00BEE"/>
    <w:rsid w:val="00E01896"/>
    <w:rsid w:val="00E02008"/>
    <w:rsid w:val="00E02340"/>
    <w:rsid w:val="00E02FA8"/>
    <w:rsid w:val="00E034A2"/>
    <w:rsid w:val="00E035F0"/>
    <w:rsid w:val="00E06265"/>
    <w:rsid w:val="00E06884"/>
    <w:rsid w:val="00E068C8"/>
    <w:rsid w:val="00E06BA4"/>
    <w:rsid w:val="00E07529"/>
    <w:rsid w:val="00E0767F"/>
    <w:rsid w:val="00E10587"/>
    <w:rsid w:val="00E10E1D"/>
    <w:rsid w:val="00E10E81"/>
    <w:rsid w:val="00E11153"/>
    <w:rsid w:val="00E11280"/>
    <w:rsid w:val="00E125E9"/>
    <w:rsid w:val="00E127ED"/>
    <w:rsid w:val="00E12B7C"/>
    <w:rsid w:val="00E14C40"/>
    <w:rsid w:val="00E17CF6"/>
    <w:rsid w:val="00E17E55"/>
    <w:rsid w:val="00E201B0"/>
    <w:rsid w:val="00E209F6"/>
    <w:rsid w:val="00E20E73"/>
    <w:rsid w:val="00E2110B"/>
    <w:rsid w:val="00E2113D"/>
    <w:rsid w:val="00E21375"/>
    <w:rsid w:val="00E21F1E"/>
    <w:rsid w:val="00E22D5F"/>
    <w:rsid w:val="00E22DD3"/>
    <w:rsid w:val="00E237C4"/>
    <w:rsid w:val="00E23EB8"/>
    <w:rsid w:val="00E2430E"/>
    <w:rsid w:val="00E24DEC"/>
    <w:rsid w:val="00E25069"/>
    <w:rsid w:val="00E25505"/>
    <w:rsid w:val="00E2562E"/>
    <w:rsid w:val="00E276D4"/>
    <w:rsid w:val="00E27D39"/>
    <w:rsid w:val="00E27EE9"/>
    <w:rsid w:val="00E31022"/>
    <w:rsid w:val="00E31642"/>
    <w:rsid w:val="00E31E6A"/>
    <w:rsid w:val="00E32567"/>
    <w:rsid w:val="00E32E56"/>
    <w:rsid w:val="00E33F28"/>
    <w:rsid w:val="00E34AE0"/>
    <w:rsid w:val="00E34CB1"/>
    <w:rsid w:val="00E35119"/>
    <w:rsid w:val="00E3521D"/>
    <w:rsid w:val="00E35223"/>
    <w:rsid w:val="00E352DB"/>
    <w:rsid w:val="00E353F1"/>
    <w:rsid w:val="00E37132"/>
    <w:rsid w:val="00E40F43"/>
    <w:rsid w:val="00E41081"/>
    <w:rsid w:val="00E42762"/>
    <w:rsid w:val="00E42925"/>
    <w:rsid w:val="00E432E9"/>
    <w:rsid w:val="00E432F5"/>
    <w:rsid w:val="00E43450"/>
    <w:rsid w:val="00E43B66"/>
    <w:rsid w:val="00E43DE5"/>
    <w:rsid w:val="00E442DA"/>
    <w:rsid w:val="00E44A1E"/>
    <w:rsid w:val="00E44D16"/>
    <w:rsid w:val="00E44FA6"/>
    <w:rsid w:val="00E45268"/>
    <w:rsid w:val="00E459AA"/>
    <w:rsid w:val="00E45F3F"/>
    <w:rsid w:val="00E4642B"/>
    <w:rsid w:val="00E46FF8"/>
    <w:rsid w:val="00E478A1"/>
    <w:rsid w:val="00E518C6"/>
    <w:rsid w:val="00E53721"/>
    <w:rsid w:val="00E5555D"/>
    <w:rsid w:val="00E55625"/>
    <w:rsid w:val="00E5722C"/>
    <w:rsid w:val="00E57342"/>
    <w:rsid w:val="00E57B24"/>
    <w:rsid w:val="00E57E20"/>
    <w:rsid w:val="00E57F1C"/>
    <w:rsid w:val="00E604D8"/>
    <w:rsid w:val="00E60521"/>
    <w:rsid w:val="00E61CF0"/>
    <w:rsid w:val="00E63089"/>
    <w:rsid w:val="00E63732"/>
    <w:rsid w:val="00E63877"/>
    <w:rsid w:val="00E64B76"/>
    <w:rsid w:val="00E64E99"/>
    <w:rsid w:val="00E66B41"/>
    <w:rsid w:val="00E67456"/>
    <w:rsid w:val="00E67D71"/>
    <w:rsid w:val="00E67E65"/>
    <w:rsid w:val="00E7007F"/>
    <w:rsid w:val="00E702AF"/>
    <w:rsid w:val="00E70442"/>
    <w:rsid w:val="00E70F78"/>
    <w:rsid w:val="00E710B9"/>
    <w:rsid w:val="00E71DB9"/>
    <w:rsid w:val="00E723A6"/>
    <w:rsid w:val="00E73CAE"/>
    <w:rsid w:val="00E7413E"/>
    <w:rsid w:val="00E74573"/>
    <w:rsid w:val="00E74976"/>
    <w:rsid w:val="00E7498D"/>
    <w:rsid w:val="00E74B9E"/>
    <w:rsid w:val="00E767C0"/>
    <w:rsid w:val="00E76A07"/>
    <w:rsid w:val="00E80442"/>
    <w:rsid w:val="00E81318"/>
    <w:rsid w:val="00E815AE"/>
    <w:rsid w:val="00E818D4"/>
    <w:rsid w:val="00E825C9"/>
    <w:rsid w:val="00E82F22"/>
    <w:rsid w:val="00E83830"/>
    <w:rsid w:val="00E842F2"/>
    <w:rsid w:val="00E849DD"/>
    <w:rsid w:val="00E84AFA"/>
    <w:rsid w:val="00E84CBA"/>
    <w:rsid w:val="00E84D16"/>
    <w:rsid w:val="00E84E67"/>
    <w:rsid w:val="00E8508F"/>
    <w:rsid w:val="00E856D9"/>
    <w:rsid w:val="00E864C0"/>
    <w:rsid w:val="00E86C09"/>
    <w:rsid w:val="00E87187"/>
    <w:rsid w:val="00E87472"/>
    <w:rsid w:val="00E90169"/>
    <w:rsid w:val="00E9092F"/>
    <w:rsid w:val="00E91D82"/>
    <w:rsid w:val="00E9214B"/>
    <w:rsid w:val="00E926EC"/>
    <w:rsid w:val="00E93EFB"/>
    <w:rsid w:val="00E94819"/>
    <w:rsid w:val="00E94852"/>
    <w:rsid w:val="00E94DB7"/>
    <w:rsid w:val="00E951F7"/>
    <w:rsid w:val="00E9554A"/>
    <w:rsid w:val="00E9631D"/>
    <w:rsid w:val="00E9699E"/>
    <w:rsid w:val="00E97B8B"/>
    <w:rsid w:val="00EA148D"/>
    <w:rsid w:val="00EA1CBE"/>
    <w:rsid w:val="00EA291C"/>
    <w:rsid w:val="00EA2E43"/>
    <w:rsid w:val="00EA2ECC"/>
    <w:rsid w:val="00EA3216"/>
    <w:rsid w:val="00EA39C6"/>
    <w:rsid w:val="00EA3F97"/>
    <w:rsid w:val="00EA4158"/>
    <w:rsid w:val="00EA41E9"/>
    <w:rsid w:val="00EA4515"/>
    <w:rsid w:val="00EA5005"/>
    <w:rsid w:val="00EA6519"/>
    <w:rsid w:val="00EA6A63"/>
    <w:rsid w:val="00EA6EE6"/>
    <w:rsid w:val="00EA70C0"/>
    <w:rsid w:val="00EA7559"/>
    <w:rsid w:val="00EA7CB6"/>
    <w:rsid w:val="00EB008C"/>
    <w:rsid w:val="00EB025C"/>
    <w:rsid w:val="00EB0298"/>
    <w:rsid w:val="00EB07A3"/>
    <w:rsid w:val="00EB1335"/>
    <w:rsid w:val="00EB14F4"/>
    <w:rsid w:val="00EB21A5"/>
    <w:rsid w:val="00EB2424"/>
    <w:rsid w:val="00EB270D"/>
    <w:rsid w:val="00EB2F12"/>
    <w:rsid w:val="00EB2FF8"/>
    <w:rsid w:val="00EB3A57"/>
    <w:rsid w:val="00EB40A4"/>
    <w:rsid w:val="00EB5AA8"/>
    <w:rsid w:val="00EB75F2"/>
    <w:rsid w:val="00EC1248"/>
    <w:rsid w:val="00EC141B"/>
    <w:rsid w:val="00EC1B05"/>
    <w:rsid w:val="00EC2ADE"/>
    <w:rsid w:val="00EC3A2F"/>
    <w:rsid w:val="00EC40B0"/>
    <w:rsid w:val="00EC5E27"/>
    <w:rsid w:val="00EC6286"/>
    <w:rsid w:val="00EC6BCD"/>
    <w:rsid w:val="00EC6FAA"/>
    <w:rsid w:val="00EC774A"/>
    <w:rsid w:val="00EC785E"/>
    <w:rsid w:val="00ED0767"/>
    <w:rsid w:val="00ED078C"/>
    <w:rsid w:val="00ED07CD"/>
    <w:rsid w:val="00ED0923"/>
    <w:rsid w:val="00ED1016"/>
    <w:rsid w:val="00ED2138"/>
    <w:rsid w:val="00ED2BF8"/>
    <w:rsid w:val="00ED3294"/>
    <w:rsid w:val="00ED33E4"/>
    <w:rsid w:val="00ED3D03"/>
    <w:rsid w:val="00ED53D1"/>
    <w:rsid w:val="00ED5605"/>
    <w:rsid w:val="00ED5EA0"/>
    <w:rsid w:val="00ED6366"/>
    <w:rsid w:val="00ED66B7"/>
    <w:rsid w:val="00ED6B04"/>
    <w:rsid w:val="00ED6CB2"/>
    <w:rsid w:val="00ED7599"/>
    <w:rsid w:val="00ED7B74"/>
    <w:rsid w:val="00ED7D9E"/>
    <w:rsid w:val="00EE0768"/>
    <w:rsid w:val="00EE08A7"/>
    <w:rsid w:val="00EE0C3D"/>
    <w:rsid w:val="00EE1063"/>
    <w:rsid w:val="00EE12E1"/>
    <w:rsid w:val="00EE21E9"/>
    <w:rsid w:val="00EE224F"/>
    <w:rsid w:val="00EE26D4"/>
    <w:rsid w:val="00EE2FCA"/>
    <w:rsid w:val="00EE3D4C"/>
    <w:rsid w:val="00EE3FEC"/>
    <w:rsid w:val="00EE4090"/>
    <w:rsid w:val="00EE5563"/>
    <w:rsid w:val="00EE5647"/>
    <w:rsid w:val="00EE5A53"/>
    <w:rsid w:val="00EE5B98"/>
    <w:rsid w:val="00EE62B5"/>
    <w:rsid w:val="00EE6BD4"/>
    <w:rsid w:val="00EE7085"/>
    <w:rsid w:val="00EE791D"/>
    <w:rsid w:val="00EF0EDC"/>
    <w:rsid w:val="00EF2245"/>
    <w:rsid w:val="00EF2D37"/>
    <w:rsid w:val="00EF2F54"/>
    <w:rsid w:val="00EF3EE4"/>
    <w:rsid w:val="00EF4348"/>
    <w:rsid w:val="00EF4FAB"/>
    <w:rsid w:val="00EF54D1"/>
    <w:rsid w:val="00EF5696"/>
    <w:rsid w:val="00EF6ADA"/>
    <w:rsid w:val="00EF6BE5"/>
    <w:rsid w:val="00EF6C3A"/>
    <w:rsid w:val="00EF7E2F"/>
    <w:rsid w:val="00F00E91"/>
    <w:rsid w:val="00F0139A"/>
    <w:rsid w:val="00F015BD"/>
    <w:rsid w:val="00F02091"/>
    <w:rsid w:val="00F02844"/>
    <w:rsid w:val="00F0286C"/>
    <w:rsid w:val="00F02A25"/>
    <w:rsid w:val="00F038D5"/>
    <w:rsid w:val="00F03C76"/>
    <w:rsid w:val="00F04046"/>
    <w:rsid w:val="00F054B7"/>
    <w:rsid w:val="00F055E3"/>
    <w:rsid w:val="00F05BAC"/>
    <w:rsid w:val="00F05E3C"/>
    <w:rsid w:val="00F0691F"/>
    <w:rsid w:val="00F0731E"/>
    <w:rsid w:val="00F0749F"/>
    <w:rsid w:val="00F10352"/>
    <w:rsid w:val="00F10F8F"/>
    <w:rsid w:val="00F11095"/>
    <w:rsid w:val="00F135E3"/>
    <w:rsid w:val="00F13653"/>
    <w:rsid w:val="00F13736"/>
    <w:rsid w:val="00F17C8D"/>
    <w:rsid w:val="00F17D50"/>
    <w:rsid w:val="00F2066E"/>
    <w:rsid w:val="00F207A0"/>
    <w:rsid w:val="00F211AD"/>
    <w:rsid w:val="00F213C3"/>
    <w:rsid w:val="00F21A6A"/>
    <w:rsid w:val="00F21DA4"/>
    <w:rsid w:val="00F2227E"/>
    <w:rsid w:val="00F22CB9"/>
    <w:rsid w:val="00F22D24"/>
    <w:rsid w:val="00F232CC"/>
    <w:rsid w:val="00F23929"/>
    <w:rsid w:val="00F24C68"/>
    <w:rsid w:val="00F24E88"/>
    <w:rsid w:val="00F2536C"/>
    <w:rsid w:val="00F25716"/>
    <w:rsid w:val="00F26117"/>
    <w:rsid w:val="00F26886"/>
    <w:rsid w:val="00F271A6"/>
    <w:rsid w:val="00F27311"/>
    <w:rsid w:val="00F273C5"/>
    <w:rsid w:val="00F2769B"/>
    <w:rsid w:val="00F27778"/>
    <w:rsid w:val="00F30AEA"/>
    <w:rsid w:val="00F3209E"/>
    <w:rsid w:val="00F3227D"/>
    <w:rsid w:val="00F32815"/>
    <w:rsid w:val="00F3288F"/>
    <w:rsid w:val="00F333E9"/>
    <w:rsid w:val="00F33A3A"/>
    <w:rsid w:val="00F33A74"/>
    <w:rsid w:val="00F33D3A"/>
    <w:rsid w:val="00F34946"/>
    <w:rsid w:val="00F34969"/>
    <w:rsid w:val="00F35B64"/>
    <w:rsid w:val="00F36134"/>
    <w:rsid w:val="00F369D9"/>
    <w:rsid w:val="00F37CFC"/>
    <w:rsid w:val="00F41F4C"/>
    <w:rsid w:val="00F42C7F"/>
    <w:rsid w:val="00F430F2"/>
    <w:rsid w:val="00F44F73"/>
    <w:rsid w:val="00F457AE"/>
    <w:rsid w:val="00F46CDC"/>
    <w:rsid w:val="00F46E46"/>
    <w:rsid w:val="00F46FC6"/>
    <w:rsid w:val="00F472F2"/>
    <w:rsid w:val="00F473C6"/>
    <w:rsid w:val="00F47DF5"/>
    <w:rsid w:val="00F47EE9"/>
    <w:rsid w:val="00F50210"/>
    <w:rsid w:val="00F50349"/>
    <w:rsid w:val="00F50424"/>
    <w:rsid w:val="00F504AA"/>
    <w:rsid w:val="00F504BD"/>
    <w:rsid w:val="00F50AD0"/>
    <w:rsid w:val="00F5188B"/>
    <w:rsid w:val="00F521C2"/>
    <w:rsid w:val="00F52306"/>
    <w:rsid w:val="00F5265E"/>
    <w:rsid w:val="00F5362B"/>
    <w:rsid w:val="00F53B38"/>
    <w:rsid w:val="00F53CE9"/>
    <w:rsid w:val="00F549A2"/>
    <w:rsid w:val="00F54E77"/>
    <w:rsid w:val="00F55641"/>
    <w:rsid w:val="00F55793"/>
    <w:rsid w:val="00F55983"/>
    <w:rsid w:val="00F55F3D"/>
    <w:rsid w:val="00F566F3"/>
    <w:rsid w:val="00F56F6C"/>
    <w:rsid w:val="00F56FC2"/>
    <w:rsid w:val="00F6211E"/>
    <w:rsid w:val="00F63877"/>
    <w:rsid w:val="00F63D49"/>
    <w:rsid w:val="00F63F07"/>
    <w:rsid w:val="00F64A4B"/>
    <w:rsid w:val="00F64D4F"/>
    <w:rsid w:val="00F6655B"/>
    <w:rsid w:val="00F66CDC"/>
    <w:rsid w:val="00F672B8"/>
    <w:rsid w:val="00F678E2"/>
    <w:rsid w:val="00F70E57"/>
    <w:rsid w:val="00F70F5E"/>
    <w:rsid w:val="00F71006"/>
    <w:rsid w:val="00F713FD"/>
    <w:rsid w:val="00F71A3F"/>
    <w:rsid w:val="00F71C2E"/>
    <w:rsid w:val="00F71D0F"/>
    <w:rsid w:val="00F71FA0"/>
    <w:rsid w:val="00F721C9"/>
    <w:rsid w:val="00F72378"/>
    <w:rsid w:val="00F732EA"/>
    <w:rsid w:val="00F7331D"/>
    <w:rsid w:val="00F740F1"/>
    <w:rsid w:val="00F744C3"/>
    <w:rsid w:val="00F74E93"/>
    <w:rsid w:val="00F7514B"/>
    <w:rsid w:val="00F759B2"/>
    <w:rsid w:val="00F75EB6"/>
    <w:rsid w:val="00F801CD"/>
    <w:rsid w:val="00F80991"/>
    <w:rsid w:val="00F80E11"/>
    <w:rsid w:val="00F80F60"/>
    <w:rsid w:val="00F81B80"/>
    <w:rsid w:val="00F81DAB"/>
    <w:rsid w:val="00F81F4A"/>
    <w:rsid w:val="00F82F26"/>
    <w:rsid w:val="00F8360D"/>
    <w:rsid w:val="00F83EF3"/>
    <w:rsid w:val="00F844D6"/>
    <w:rsid w:val="00F84F6C"/>
    <w:rsid w:val="00F8544F"/>
    <w:rsid w:val="00F85646"/>
    <w:rsid w:val="00F85737"/>
    <w:rsid w:val="00F86313"/>
    <w:rsid w:val="00F86753"/>
    <w:rsid w:val="00F86F24"/>
    <w:rsid w:val="00F876E3"/>
    <w:rsid w:val="00F87EB3"/>
    <w:rsid w:val="00F9015D"/>
    <w:rsid w:val="00F91865"/>
    <w:rsid w:val="00F918B7"/>
    <w:rsid w:val="00F91A6A"/>
    <w:rsid w:val="00F91DED"/>
    <w:rsid w:val="00F92650"/>
    <w:rsid w:val="00F92F90"/>
    <w:rsid w:val="00F931B5"/>
    <w:rsid w:val="00F938CC"/>
    <w:rsid w:val="00F93C5D"/>
    <w:rsid w:val="00F941A2"/>
    <w:rsid w:val="00F94B0E"/>
    <w:rsid w:val="00F94DC9"/>
    <w:rsid w:val="00F95F9A"/>
    <w:rsid w:val="00F96D9C"/>
    <w:rsid w:val="00F97E24"/>
    <w:rsid w:val="00F97E57"/>
    <w:rsid w:val="00FA0BC0"/>
    <w:rsid w:val="00FA173B"/>
    <w:rsid w:val="00FA1FE5"/>
    <w:rsid w:val="00FA328B"/>
    <w:rsid w:val="00FA381D"/>
    <w:rsid w:val="00FA399B"/>
    <w:rsid w:val="00FA4505"/>
    <w:rsid w:val="00FA4B5C"/>
    <w:rsid w:val="00FA4CF4"/>
    <w:rsid w:val="00FA530E"/>
    <w:rsid w:val="00FA5C22"/>
    <w:rsid w:val="00FA5ECC"/>
    <w:rsid w:val="00FA656F"/>
    <w:rsid w:val="00FA6CB8"/>
    <w:rsid w:val="00FA6D19"/>
    <w:rsid w:val="00FA734D"/>
    <w:rsid w:val="00FB146E"/>
    <w:rsid w:val="00FB18DF"/>
    <w:rsid w:val="00FB1950"/>
    <w:rsid w:val="00FB218F"/>
    <w:rsid w:val="00FB23CD"/>
    <w:rsid w:val="00FB302A"/>
    <w:rsid w:val="00FB3B8A"/>
    <w:rsid w:val="00FB4009"/>
    <w:rsid w:val="00FB46EC"/>
    <w:rsid w:val="00FB593A"/>
    <w:rsid w:val="00FB601B"/>
    <w:rsid w:val="00FB65EE"/>
    <w:rsid w:val="00FB6607"/>
    <w:rsid w:val="00FB68E5"/>
    <w:rsid w:val="00FB72FC"/>
    <w:rsid w:val="00FB74DA"/>
    <w:rsid w:val="00FC2032"/>
    <w:rsid w:val="00FC2447"/>
    <w:rsid w:val="00FC27E5"/>
    <w:rsid w:val="00FC2841"/>
    <w:rsid w:val="00FC2956"/>
    <w:rsid w:val="00FC2D7A"/>
    <w:rsid w:val="00FC3040"/>
    <w:rsid w:val="00FC4B41"/>
    <w:rsid w:val="00FC52DD"/>
    <w:rsid w:val="00FC6104"/>
    <w:rsid w:val="00FC6211"/>
    <w:rsid w:val="00FC6673"/>
    <w:rsid w:val="00FC6945"/>
    <w:rsid w:val="00FC6CFE"/>
    <w:rsid w:val="00FC71B7"/>
    <w:rsid w:val="00FC761A"/>
    <w:rsid w:val="00FD080B"/>
    <w:rsid w:val="00FD0859"/>
    <w:rsid w:val="00FD0C21"/>
    <w:rsid w:val="00FD130A"/>
    <w:rsid w:val="00FD160D"/>
    <w:rsid w:val="00FD1AAB"/>
    <w:rsid w:val="00FD2488"/>
    <w:rsid w:val="00FD3497"/>
    <w:rsid w:val="00FD3A5B"/>
    <w:rsid w:val="00FD3E5B"/>
    <w:rsid w:val="00FD446A"/>
    <w:rsid w:val="00FD4E93"/>
    <w:rsid w:val="00FD5064"/>
    <w:rsid w:val="00FD58E3"/>
    <w:rsid w:val="00FD5FA9"/>
    <w:rsid w:val="00FD62A1"/>
    <w:rsid w:val="00FD6A73"/>
    <w:rsid w:val="00FD6E5B"/>
    <w:rsid w:val="00FE0021"/>
    <w:rsid w:val="00FE0240"/>
    <w:rsid w:val="00FE059C"/>
    <w:rsid w:val="00FE1593"/>
    <w:rsid w:val="00FE18EE"/>
    <w:rsid w:val="00FE2154"/>
    <w:rsid w:val="00FE23F1"/>
    <w:rsid w:val="00FE2541"/>
    <w:rsid w:val="00FE2E26"/>
    <w:rsid w:val="00FE430A"/>
    <w:rsid w:val="00FE43B3"/>
    <w:rsid w:val="00FE48B2"/>
    <w:rsid w:val="00FE4A73"/>
    <w:rsid w:val="00FE5568"/>
    <w:rsid w:val="00FE5640"/>
    <w:rsid w:val="00FE7968"/>
    <w:rsid w:val="00FE79F5"/>
    <w:rsid w:val="00FE7B01"/>
    <w:rsid w:val="00FF02CC"/>
    <w:rsid w:val="00FF118F"/>
    <w:rsid w:val="00FF131D"/>
    <w:rsid w:val="00FF1580"/>
    <w:rsid w:val="00FF191D"/>
    <w:rsid w:val="00FF1BB9"/>
    <w:rsid w:val="00FF1F61"/>
    <w:rsid w:val="00FF223D"/>
    <w:rsid w:val="00FF2C58"/>
    <w:rsid w:val="00FF3B38"/>
    <w:rsid w:val="00FF45AC"/>
    <w:rsid w:val="00FF474A"/>
    <w:rsid w:val="00FF4D81"/>
    <w:rsid w:val="00FF610A"/>
    <w:rsid w:val="00FF61BB"/>
    <w:rsid w:val="00FF64DF"/>
    <w:rsid w:val="00FF7472"/>
    <w:rsid w:val="00FF75E0"/>
    <w:rsid w:val="00FF7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43FF"/>
  <w15:chartTrackingRefBased/>
  <w15:docId w15:val="{1B5C05C5-B15A-459F-809D-357A5138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735"/>
    <w:rPr>
      <w:rFonts w:ascii="Arial Narrow" w:hAnsi="Arial Narrow"/>
      <w:sz w:val="24"/>
    </w:rPr>
  </w:style>
  <w:style w:type="paragraph" w:styleId="Heading1">
    <w:name w:val="heading 1"/>
    <w:basedOn w:val="Normal"/>
    <w:next w:val="Normal"/>
    <w:link w:val="Heading1Char"/>
    <w:uiPriority w:val="9"/>
    <w:qFormat/>
    <w:rsid w:val="00BA5516"/>
    <w:pPr>
      <w:keepNext/>
      <w:jc w:val="center"/>
      <w:outlineLvl w:val="0"/>
    </w:pPr>
    <w:rPr>
      <w:rFonts w:cs="Times New Roman"/>
      <w:b/>
      <w:bCs/>
      <w:smallCaps/>
      <w:sz w:val="26"/>
      <w:szCs w:val="24"/>
    </w:rPr>
  </w:style>
  <w:style w:type="paragraph" w:styleId="Heading2">
    <w:name w:val="heading 2"/>
    <w:basedOn w:val="Normal"/>
    <w:next w:val="Normal"/>
    <w:link w:val="Heading2Char"/>
    <w:uiPriority w:val="9"/>
    <w:unhideWhenUsed/>
    <w:qFormat/>
    <w:rsid w:val="008011E4"/>
    <w:pPr>
      <w:keepNext/>
      <w:jc w:val="both"/>
      <w:outlineLvl w:val="1"/>
    </w:pPr>
    <w:rPr>
      <w:b/>
      <w:bCs/>
      <w:smallCaps/>
      <w:sz w:val="28"/>
      <w:szCs w:val="28"/>
      <w:u w:val="single"/>
    </w:rPr>
  </w:style>
  <w:style w:type="paragraph" w:styleId="Heading3">
    <w:name w:val="heading 3"/>
    <w:basedOn w:val="Normal"/>
    <w:next w:val="Normal"/>
    <w:link w:val="Heading3Char"/>
    <w:uiPriority w:val="9"/>
    <w:unhideWhenUsed/>
    <w:qFormat/>
    <w:rsid w:val="00337AF5"/>
    <w:pPr>
      <w:keepNext/>
      <w:jc w:val="both"/>
      <w:outlineLvl w:val="2"/>
    </w:pPr>
    <w:rPr>
      <w:rFonts w:cs="Times New Roman"/>
      <w:b/>
      <w:bCs/>
      <w:smallCap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53"/>
    <w:pPr>
      <w:ind w:left="720"/>
      <w:contextualSpacing/>
    </w:pPr>
  </w:style>
  <w:style w:type="table" w:styleId="TableGrid">
    <w:name w:val="Table Grid"/>
    <w:basedOn w:val="TableNormal"/>
    <w:uiPriority w:val="39"/>
    <w:rsid w:val="00AB3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43DA"/>
    <w:rPr>
      <w:sz w:val="16"/>
      <w:szCs w:val="16"/>
    </w:rPr>
  </w:style>
  <w:style w:type="paragraph" w:styleId="CommentText">
    <w:name w:val="annotation text"/>
    <w:basedOn w:val="Normal"/>
    <w:link w:val="CommentTextChar"/>
    <w:uiPriority w:val="99"/>
    <w:semiHidden/>
    <w:unhideWhenUsed/>
    <w:rsid w:val="00B543DA"/>
    <w:pPr>
      <w:spacing w:line="240" w:lineRule="auto"/>
    </w:pPr>
    <w:rPr>
      <w:sz w:val="20"/>
      <w:szCs w:val="20"/>
    </w:rPr>
  </w:style>
  <w:style w:type="character" w:customStyle="1" w:styleId="CommentTextChar">
    <w:name w:val="Comment Text Char"/>
    <w:basedOn w:val="DefaultParagraphFont"/>
    <w:link w:val="CommentText"/>
    <w:uiPriority w:val="99"/>
    <w:semiHidden/>
    <w:rsid w:val="00B543DA"/>
    <w:rPr>
      <w:sz w:val="20"/>
      <w:szCs w:val="20"/>
    </w:rPr>
  </w:style>
  <w:style w:type="paragraph" w:styleId="CommentSubject">
    <w:name w:val="annotation subject"/>
    <w:basedOn w:val="CommentText"/>
    <w:next w:val="CommentText"/>
    <w:link w:val="CommentSubjectChar"/>
    <w:uiPriority w:val="99"/>
    <w:semiHidden/>
    <w:unhideWhenUsed/>
    <w:rsid w:val="00B543DA"/>
    <w:rPr>
      <w:b/>
      <w:bCs/>
    </w:rPr>
  </w:style>
  <w:style w:type="character" w:customStyle="1" w:styleId="CommentSubjectChar">
    <w:name w:val="Comment Subject Char"/>
    <w:basedOn w:val="CommentTextChar"/>
    <w:link w:val="CommentSubject"/>
    <w:uiPriority w:val="99"/>
    <w:semiHidden/>
    <w:rsid w:val="00B543DA"/>
    <w:rPr>
      <w:b/>
      <w:bCs/>
      <w:sz w:val="20"/>
      <w:szCs w:val="20"/>
    </w:rPr>
  </w:style>
  <w:style w:type="paragraph" w:styleId="BalloonText">
    <w:name w:val="Balloon Text"/>
    <w:basedOn w:val="Normal"/>
    <w:link w:val="BalloonTextChar"/>
    <w:uiPriority w:val="99"/>
    <w:semiHidden/>
    <w:unhideWhenUsed/>
    <w:rsid w:val="00B543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3DA"/>
    <w:rPr>
      <w:rFonts w:ascii="Segoe UI" w:hAnsi="Segoe UI" w:cs="Segoe UI"/>
      <w:sz w:val="18"/>
      <w:szCs w:val="18"/>
    </w:rPr>
  </w:style>
  <w:style w:type="paragraph" w:styleId="BodyText">
    <w:name w:val="Body Text"/>
    <w:basedOn w:val="Normal"/>
    <w:link w:val="BodyTextChar"/>
    <w:uiPriority w:val="99"/>
    <w:unhideWhenUsed/>
    <w:rsid w:val="009D7B8D"/>
    <w:pPr>
      <w:jc w:val="both"/>
    </w:pPr>
    <w:rPr>
      <w:rFonts w:cs="Times New Roman"/>
      <w:szCs w:val="24"/>
    </w:rPr>
  </w:style>
  <w:style w:type="character" w:customStyle="1" w:styleId="BodyTextChar">
    <w:name w:val="Body Text Char"/>
    <w:basedOn w:val="DefaultParagraphFont"/>
    <w:link w:val="BodyText"/>
    <w:uiPriority w:val="99"/>
    <w:rsid w:val="009D7B8D"/>
    <w:rPr>
      <w:rFonts w:ascii="Arial Narrow" w:hAnsi="Arial Narrow" w:cs="Times New Roman"/>
      <w:sz w:val="24"/>
      <w:szCs w:val="24"/>
    </w:rPr>
  </w:style>
  <w:style w:type="character" w:customStyle="1" w:styleId="Heading1Char">
    <w:name w:val="Heading 1 Char"/>
    <w:basedOn w:val="DefaultParagraphFont"/>
    <w:link w:val="Heading1"/>
    <w:uiPriority w:val="9"/>
    <w:rsid w:val="00BA5516"/>
    <w:rPr>
      <w:rFonts w:ascii="Arial Narrow" w:hAnsi="Arial Narrow" w:cs="Times New Roman"/>
      <w:b/>
      <w:bCs/>
      <w:smallCaps/>
      <w:sz w:val="26"/>
      <w:szCs w:val="24"/>
    </w:rPr>
  </w:style>
  <w:style w:type="character" w:customStyle="1" w:styleId="Heading2Char">
    <w:name w:val="Heading 2 Char"/>
    <w:basedOn w:val="DefaultParagraphFont"/>
    <w:link w:val="Heading2"/>
    <w:uiPriority w:val="9"/>
    <w:rsid w:val="008011E4"/>
    <w:rPr>
      <w:rFonts w:ascii="Arial Narrow" w:hAnsi="Arial Narrow"/>
      <w:b/>
      <w:bCs/>
      <w:smallCaps/>
      <w:sz w:val="28"/>
      <w:szCs w:val="28"/>
      <w:u w:val="single"/>
    </w:rPr>
  </w:style>
  <w:style w:type="character" w:customStyle="1" w:styleId="Heading3Char">
    <w:name w:val="Heading 3 Char"/>
    <w:basedOn w:val="DefaultParagraphFont"/>
    <w:link w:val="Heading3"/>
    <w:uiPriority w:val="9"/>
    <w:rsid w:val="00337AF5"/>
    <w:rPr>
      <w:rFonts w:ascii="Arial Narrow" w:hAnsi="Arial Narrow" w:cs="Times New Roman"/>
      <w:b/>
      <w:bCs/>
      <w:smallCaps/>
      <w:sz w:val="24"/>
      <w:szCs w:val="24"/>
      <w:u w:val="single"/>
    </w:rPr>
  </w:style>
  <w:style w:type="paragraph" w:styleId="Header">
    <w:name w:val="header"/>
    <w:basedOn w:val="Normal"/>
    <w:link w:val="HeaderChar"/>
    <w:uiPriority w:val="99"/>
    <w:unhideWhenUsed/>
    <w:rsid w:val="00AA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92C"/>
  </w:style>
  <w:style w:type="paragraph" w:styleId="Footer">
    <w:name w:val="footer"/>
    <w:basedOn w:val="Normal"/>
    <w:link w:val="FooterChar"/>
    <w:uiPriority w:val="99"/>
    <w:unhideWhenUsed/>
    <w:rsid w:val="00AA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92C"/>
  </w:style>
  <w:style w:type="paragraph" w:styleId="TOCHeading">
    <w:name w:val="TOC Heading"/>
    <w:basedOn w:val="Heading1"/>
    <w:next w:val="Normal"/>
    <w:uiPriority w:val="39"/>
    <w:unhideWhenUsed/>
    <w:qFormat/>
    <w:rsid w:val="00A2765C"/>
    <w:pPr>
      <w:keepLines/>
      <w:spacing w:before="480" w:after="0" w:line="276" w:lineRule="auto"/>
      <w:jc w:val="left"/>
      <w:outlineLvl w:val="9"/>
    </w:pPr>
    <w:rPr>
      <w:rFonts w:asciiTheme="majorHAnsi" w:eastAsiaTheme="majorEastAsia" w:hAnsiTheme="majorHAnsi" w:cstheme="majorBidi"/>
      <w:smallCaps w:val="0"/>
      <w:color w:val="2F5496" w:themeColor="accent1" w:themeShade="BF"/>
      <w:sz w:val="28"/>
      <w:szCs w:val="28"/>
    </w:rPr>
  </w:style>
  <w:style w:type="paragraph" w:styleId="TOC2">
    <w:name w:val="toc 2"/>
    <w:basedOn w:val="Normal"/>
    <w:next w:val="Normal"/>
    <w:autoRedefine/>
    <w:uiPriority w:val="39"/>
    <w:unhideWhenUsed/>
    <w:rsid w:val="00A2765C"/>
    <w:pPr>
      <w:spacing w:before="120" w:after="0"/>
      <w:ind w:left="220"/>
    </w:pPr>
    <w:rPr>
      <w:b/>
      <w:bCs/>
    </w:rPr>
  </w:style>
  <w:style w:type="paragraph" w:styleId="TOC1">
    <w:name w:val="toc 1"/>
    <w:basedOn w:val="Normal"/>
    <w:next w:val="Normal"/>
    <w:autoRedefine/>
    <w:uiPriority w:val="39"/>
    <w:unhideWhenUsed/>
    <w:rsid w:val="00A2765C"/>
    <w:pPr>
      <w:spacing w:before="120" w:after="0"/>
    </w:pPr>
    <w:rPr>
      <w:b/>
      <w:bCs/>
      <w:i/>
      <w:iCs/>
      <w:szCs w:val="24"/>
    </w:rPr>
  </w:style>
  <w:style w:type="character" w:styleId="Hyperlink">
    <w:name w:val="Hyperlink"/>
    <w:basedOn w:val="DefaultParagraphFont"/>
    <w:uiPriority w:val="99"/>
    <w:unhideWhenUsed/>
    <w:rsid w:val="00A2765C"/>
    <w:rPr>
      <w:color w:val="0563C1" w:themeColor="hyperlink"/>
      <w:u w:val="single"/>
    </w:rPr>
  </w:style>
  <w:style w:type="character" w:styleId="PageNumber">
    <w:name w:val="page number"/>
    <w:basedOn w:val="DefaultParagraphFont"/>
    <w:uiPriority w:val="99"/>
    <w:semiHidden/>
    <w:unhideWhenUsed/>
    <w:rsid w:val="00A44557"/>
  </w:style>
  <w:style w:type="character" w:styleId="PlaceholderText">
    <w:name w:val="Placeholder Text"/>
    <w:basedOn w:val="DefaultParagraphFont"/>
    <w:uiPriority w:val="99"/>
    <w:semiHidden/>
    <w:rsid w:val="00D611C6"/>
    <w:rPr>
      <w:color w:val="808080"/>
    </w:rPr>
  </w:style>
  <w:style w:type="paragraph" w:styleId="EndnoteText">
    <w:name w:val="endnote text"/>
    <w:basedOn w:val="Normal"/>
    <w:link w:val="EndnoteTextChar"/>
    <w:uiPriority w:val="99"/>
    <w:semiHidden/>
    <w:unhideWhenUsed/>
    <w:rsid w:val="007F14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14D6"/>
    <w:rPr>
      <w:sz w:val="20"/>
      <w:szCs w:val="20"/>
    </w:rPr>
  </w:style>
  <w:style w:type="character" w:styleId="EndnoteReference">
    <w:name w:val="endnote reference"/>
    <w:basedOn w:val="DefaultParagraphFont"/>
    <w:uiPriority w:val="99"/>
    <w:semiHidden/>
    <w:unhideWhenUsed/>
    <w:rsid w:val="007F14D6"/>
    <w:rPr>
      <w:vertAlign w:val="superscript"/>
    </w:rPr>
  </w:style>
  <w:style w:type="paragraph" w:styleId="FootnoteText">
    <w:name w:val="footnote text"/>
    <w:basedOn w:val="Normal"/>
    <w:link w:val="FootnoteTextChar"/>
    <w:uiPriority w:val="99"/>
    <w:semiHidden/>
    <w:unhideWhenUsed/>
    <w:rsid w:val="00F333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3E9"/>
    <w:rPr>
      <w:sz w:val="20"/>
      <w:szCs w:val="20"/>
    </w:rPr>
  </w:style>
  <w:style w:type="character" w:styleId="FootnoteReference">
    <w:name w:val="footnote reference"/>
    <w:basedOn w:val="DefaultParagraphFont"/>
    <w:uiPriority w:val="99"/>
    <w:semiHidden/>
    <w:unhideWhenUsed/>
    <w:rsid w:val="00F333E9"/>
    <w:rPr>
      <w:vertAlign w:val="superscript"/>
    </w:rPr>
  </w:style>
  <w:style w:type="character" w:styleId="FollowedHyperlink">
    <w:name w:val="FollowedHyperlink"/>
    <w:basedOn w:val="DefaultParagraphFont"/>
    <w:uiPriority w:val="99"/>
    <w:semiHidden/>
    <w:unhideWhenUsed/>
    <w:rsid w:val="00CC5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261666">
      <w:bodyDiv w:val="1"/>
      <w:marLeft w:val="0"/>
      <w:marRight w:val="0"/>
      <w:marTop w:val="0"/>
      <w:marBottom w:val="0"/>
      <w:divBdr>
        <w:top w:val="none" w:sz="0" w:space="0" w:color="auto"/>
        <w:left w:val="none" w:sz="0" w:space="0" w:color="auto"/>
        <w:bottom w:val="none" w:sz="0" w:space="0" w:color="auto"/>
        <w:right w:val="none" w:sz="0" w:space="0" w:color="auto"/>
      </w:divBdr>
    </w:div>
    <w:div w:id="136054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kaberi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kaberia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5A0C-AB5D-444F-B758-FCB3EB468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115</Pages>
  <Words>18262</Words>
  <Characters>104095</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2021-04-26T09:40:00Z</dcterms:created>
  <dcterms:modified xsi:type="dcterms:W3CDTF">2021-05-18T07:55:00Z</dcterms:modified>
</cp:coreProperties>
</file>